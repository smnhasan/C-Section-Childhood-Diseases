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BF6BA" w14:textId="77777777" w:rsidR="000E3EBD" w:rsidRPr="006C17A0" w:rsidRDefault="000E3EBD" w:rsidP="00C83ABE">
      <w:pPr>
        <w:pStyle w:val="Els-Title"/>
        <w:jc w:val="both"/>
        <w:rPr>
          <w:sz w:val="24"/>
          <w:szCs w:val="24"/>
        </w:rPr>
      </w:pPr>
      <w:r w:rsidRPr="006C17A0">
        <w:rPr>
          <w:sz w:val="24"/>
          <w:szCs w:val="24"/>
        </w:rPr>
        <w:t xml:space="preserve">Association between </w:t>
      </w:r>
      <w:r w:rsidR="009C372C" w:rsidRPr="006C17A0">
        <w:rPr>
          <w:noProof/>
          <w:sz w:val="24"/>
          <w:szCs w:val="24"/>
        </w:rPr>
        <w:t xml:space="preserve">caesarean delivery </w:t>
      </w:r>
      <w:r w:rsidRPr="006C17A0">
        <w:rPr>
          <w:sz w:val="24"/>
          <w:szCs w:val="24"/>
        </w:rPr>
        <w:t xml:space="preserve">and childhood disease: evidence from multiple indicator cluster </w:t>
      </w:r>
      <w:proofErr w:type="gramStart"/>
      <w:r w:rsidRPr="006C17A0">
        <w:rPr>
          <w:sz w:val="24"/>
          <w:szCs w:val="24"/>
        </w:rPr>
        <w:t>survey,Bangladesh</w:t>
      </w:r>
      <w:proofErr w:type="gramEnd"/>
    </w:p>
    <w:p w14:paraId="11E51863" w14:textId="77777777" w:rsidR="000E3EBD" w:rsidRPr="006C17A0" w:rsidRDefault="000E3EBD" w:rsidP="00C83ABE">
      <w:pPr>
        <w:spacing w:line="360" w:lineRule="auto"/>
        <w:jc w:val="both"/>
        <w:rPr>
          <w:b/>
          <w:color w:val="000000"/>
          <w:sz w:val="24"/>
          <w:szCs w:val="24"/>
          <w:shd w:val="clear" w:color="auto" w:fill="FFFFFF"/>
        </w:rPr>
      </w:pPr>
      <w:r w:rsidRPr="006C17A0">
        <w:rPr>
          <w:color w:val="000000"/>
          <w:sz w:val="24"/>
          <w:szCs w:val="24"/>
          <w:shd w:val="clear" w:color="auto" w:fill="FFFFFF"/>
        </w:rPr>
        <w:t>1Jenifar Jahan, 1Mohammad NayeemHasan, 1Sumyea Jahan, 2Muhammad Abdul Baker Chowdhury, 1,3* MD Jamal Uddin</w:t>
      </w:r>
    </w:p>
    <w:p w14:paraId="1CE54723" w14:textId="77777777" w:rsidR="000E3EBD" w:rsidRPr="006C17A0" w:rsidRDefault="000E3EBD" w:rsidP="00C83ABE">
      <w:pPr>
        <w:pStyle w:val="Els-Author"/>
        <w:spacing w:line="360" w:lineRule="auto"/>
        <w:jc w:val="both"/>
        <w:rPr>
          <w:i/>
          <w:sz w:val="24"/>
          <w:szCs w:val="24"/>
        </w:rPr>
      </w:pPr>
    </w:p>
    <w:p w14:paraId="22E6D3E5" w14:textId="77777777" w:rsidR="000E3EBD" w:rsidRPr="006C17A0" w:rsidRDefault="000E3EBD" w:rsidP="00C83ABE">
      <w:pPr>
        <w:spacing w:line="360" w:lineRule="auto"/>
        <w:jc w:val="both"/>
        <w:rPr>
          <w:i/>
          <w:sz w:val="24"/>
          <w:szCs w:val="24"/>
          <w:shd w:val="clear" w:color="auto" w:fill="FFFFFF"/>
        </w:rPr>
      </w:pPr>
      <w:r w:rsidRPr="006C17A0">
        <w:rPr>
          <w:i/>
          <w:sz w:val="24"/>
          <w:szCs w:val="24"/>
          <w:shd w:val="clear" w:color="auto" w:fill="FFFFFF"/>
        </w:rPr>
        <w:t>1 Department of Statistics</w:t>
      </w:r>
      <w:r w:rsidRPr="006C17A0">
        <w:rPr>
          <w:i/>
          <w:sz w:val="24"/>
          <w:szCs w:val="24"/>
        </w:rPr>
        <w:t xml:space="preserve">, </w:t>
      </w:r>
      <w:r w:rsidRPr="006C17A0">
        <w:rPr>
          <w:i/>
          <w:sz w:val="24"/>
          <w:szCs w:val="24"/>
          <w:shd w:val="clear" w:color="auto" w:fill="FFFFFF"/>
        </w:rPr>
        <w:t>Shahjalal University of Science &amp; Technology</w:t>
      </w:r>
      <w:r w:rsidRPr="006C17A0">
        <w:rPr>
          <w:i/>
          <w:sz w:val="24"/>
          <w:szCs w:val="24"/>
        </w:rPr>
        <w:t xml:space="preserve">, </w:t>
      </w:r>
      <w:r w:rsidRPr="006C17A0">
        <w:rPr>
          <w:i/>
          <w:sz w:val="24"/>
          <w:szCs w:val="24"/>
          <w:shd w:val="clear" w:color="auto" w:fill="FFFFFF"/>
        </w:rPr>
        <w:t>Sylhet-3114, Bangladesh</w:t>
      </w:r>
    </w:p>
    <w:p w14:paraId="0C5BCB4A" w14:textId="77777777" w:rsidR="000E3EBD" w:rsidRPr="006C17A0" w:rsidRDefault="000E3EBD" w:rsidP="00C83ABE">
      <w:pPr>
        <w:spacing w:line="360" w:lineRule="auto"/>
        <w:contextualSpacing/>
        <w:jc w:val="both"/>
        <w:rPr>
          <w:i/>
          <w:sz w:val="24"/>
          <w:szCs w:val="24"/>
        </w:rPr>
      </w:pPr>
      <w:r w:rsidRPr="006C17A0">
        <w:rPr>
          <w:i/>
          <w:sz w:val="24"/>
          <w:szCs w:val="24"/>
        </w:rPr>
        <w:t>2 Department of Emergency Medicine, University of Florida College of Medicine, Gainesville, FL, USA, Phone: +1 352-265-5911, Fax: +1 352-265-5606</w:t>
      </w:r>
    </w:p>
    <w:p w14:paraId="38929A38" w14:textId="77777777" w:rsidR="000E3EBD" w:rsidRPr="006C17A0" w:rsidRDefault="000E3EBD" w:rsidP="00C83ABE">
      <w:pPr>
        <w:spacing w:line="360" w:lineRule="auto"/>
        <w:contextualSpacing/>
        <w:jc w:val="both"/>
        <w:rPr>
          <w:i/>
          <w:sz w:val="24"/>
          <w:szCs w:val="24"/>
        </w:rPr>
      </w:pPr>
      <w:r w:rsidRPr="006C17A0">
        <w:rPr>
          <w:i/>
          <w:sz w:val="24"/>
          <w:szCs w:val="24"/>
        </w:rPr>
        <w:t>3 Section of Biostatistics, Department of Public Health, University of Copenhagen, Denmark</w:t>
      </w:r>
    </w:p>
    <w:p w14:paraId="6B3322FE" w14:textId="77777777" w:rsidR="000E3EBD" w:rsidRPr="006C17A0" w:rsidRDefault="000E3EBD" w:rsidP="00C83ABE">
      <w:pPr>
        <w:spacing w:line="360" w:lineRule="auto"/>
        <w:jc w:val="both"/>
        <w:rPr>
          <w:i/>
          <w:sz w:val="24"/>
          <w:szCs w:val="24"/>
        </w:rPr>
      </w:pPr>
    </w:p>
    <w:p w14:paraId="23D26382" w14:textId="77777777" w:rsidR="009C372C" w:rsidRPr="006C17A0" w:rsidRDefault="009C372C" w:rsidP="00C83ABE">
      <w:pPr>
        <w:spacing w:line="360" w:lineRule="auto"/>
        <w:jc w:val="both"/>
        <w:rPr>
          <w:rFonts w:eastAsia="Times New Roman"/>
          <w:i/>
          <w:sz w:val="24"/>
          <w:szCs w:val="24"/>
        </w:rPr>
      </w:pPr>
      <w:r w:rsidRPr="006C17A0">
        <w:rPr>
          <w:rFonts w:eastAsia="Times New Roman"/>
          <w:i/>
          <w:sz w:val="24"/>
          <w:szCs w:val="24"/>
        </w:rPr>
        <w:t>*Corresponding author</w:t>
      </w:r>
    </w:p>
    <w:p w14:paraId="5940482B" w14:textId="77777777" w:rsidR="000E3EBD" w:rsidRPr="006C17A0" w:rsidRDefault="000E3EBD" w:rsidP="00C83ABE">
      <w:pPr>
        <w:pStyle w:val="Els-Affiliation"/>
        <w:spacing w:line="360" w:lineRule="auto"/>
        <w:jc w:val="both"/>
        <w:rPr>
          <w:sz w:val="24"/>
          <w:szCs w:val="24"/>
        </w:rPr>
      </w:pPr>
      <w:r w:rsidRPr="006C17A0">
        <w:rPr>
          <w:sz w:val="24"/>
          <w:szCs w:val="24"/>
        </w:rPr>
        <w:t xml:space="preserve">E-mail: </w:t>
      </w:r>
      <w:hyperlink r:id="rId5" w:history="1">
        <w:r w:rsidRPr="006C17A0">
          <w:rPr>
            <w:color w:val="0000FF"/>
            <w:sz w:val="24"/>
            <w:szCs w:val="24"/>
            <w:u w:val="single"/>
            <w:shd w:val="clear" w:color="auto" w:fill="FFFFFF"/>
          </w:rPr>
          <w:t>jamal-sta@sust.edu</w:t>
        </w:r>
      </w:hyperlink>
    </w:p>
    <w:p w14:paraId="121D8093" w14:textId="77777777" w:rsidR="000E3EBD" w:rsidRPr="006C17A0" w:rsidRDefault="000E3EBD" w:rsidP="00C83ABE">
      <w:pPr>
        <w:pStyle w:val="Els-Affiliation"/>
        <w:spacing w:line="360" w:lineRule="auto"/>
        <w:jc w:val="both"/>
        <w:rPr>
          <w:sz w:val="24"/>
          <w:szCs w:val="24"/>
        </w:rPr>
      </w:pPr>
    </w:p>
    <w:p w14:paraId="10DA50E9" w14:textId="77777777" w:rsidR="00D712B6" w:rsidRPr="006C17A0" w:rsidRDefault="00D712B6" w:rsidP="00C83ABE">
      <w:pPr>
        <w:jc w:val="both"/>
        <w:rPr>
          <w:sz w:val="24"/>
          <w:szCs w:val="24"/>
          <w:lang w:val="en-US"/>
        </w:rPr>
      </w:pPr>
    </w:p>
    <w:p w14:paraId="225EB564" w14:textId="77777777" w:rsidR="000E3EBD" w:rsidRPr="006C17A0" w:rsidRDefault="000E3EBD" w:rsidP="00C83ABE">
      <w:pPr>
        <w:spacing w:line="360" w:lineRule="auto"/>
        <w:jc w:val="both"/>
        <w:rPr>
          <w:sz w:val="24"/>
          <w:szCs w:val="24"/>
        </w:rPr>
      </w:pPr>
    </w:p>
    <w:p w14:paraId="26618064" w14:textId="77777777" w:rsidR="009C372C" w:rsidRPr="006C17A0" w:rsidRDefault="009C372C" w:rsidP="00C83ABE">
      <w:pPr>
        <w:spacing w:after="200" w:line="276" w:lineRule="auto"/>
        <w:jc w:val="both"/>
        <w:rPr>
          <w:rFonts w:eastAsia="Times New Roman"/>
          <w:b/>
          <w:sz w:val="24"/>
          <w:szCs w:val="24"/>
        </w:rPr>
      </w:pPr>
    </w:p>
    <w:p w14:paraId="0587459D" w14:textId="77777777" w:rsidR="009C372C" w:rsidRPr="006C17A0" w:rsidRDefault="009C372C" w:rsidP="00C83ABE">
      <w:pPr>
        <w:spacing w:after="200" w:line="276" w:lineRule="auto"/>
        <w:jc w:val="both"/>
        <w:rPr>
          <w:rFonts w:eastAsia="Times New Roman"/>
          <w:b/>
          <w:sz w:val="24"/>
          <w:szCs w:val="24"/>
        </w:rPr>
      </w:pPr>
    </w:p>
    <w:p w14:paraId="31863DE0" w14:textId="77777777" w:rsidR="009C372C" w:rsidRPr="006C17A0" w:rsidRDefault="009C372C" w:rsidP="00C83ABE">
      <w:pPr>
        <w:spacing w:after="200" w:line="276" w:lineRule="auto"/>
        <w:jc w:val="both"/>
        <w:rPr>
          <w:rFonts w:eastAsia="Times New Roman"/>
          <w:b/>
          <w:sz w:val="24"/>
          <w:szCs w:val="24"/>
        </w:rPr>
      </w:pPr>
    </w:p>
    <w:p w14:paraId="060089CE" w14:textId="77777777" w:rsidR="009C372C" w:rsidRPr="006C17A0" w:rsidRDefault="009C372C" w:rsidP="00C83ABE">
      <w:pPr>
        <w:spacing w:after="200" w:line="276" w:lineRule="auto"/>
        <w:jc w:val="both"/>
        <w:rPr>
          <w:rFonts w:eastAsia="Times New Roman"/>
          <w:b/>
          <w:sz w:val="24"/>
          <w:szCs w:val="24"/>
        </w:rPr>
      </w:pPr>
    </w:p>
    <w:p w14:paraId="5DB345A1" w14:textId="77777777" w:rsidR="009C372C" w:rsidRPr="006C17A0" w:rsidRDefault="009C372C" w:rsidP="00C83ABE">
      <w:pPr>
        <w:spacing w:after="200" w:line="276" w:lineRule="auto"/>
        <w:jc w:val="both"/>
        <w:rPr>
          <w:rFonts w:eastAsia="Times New Roman"/>
          <w:b/>
          <w:sz w:val="24"/>
          <w:szCs w:val="24"/>
        </w:rPr>
      </w:pPr>
    </w:p>
    <w:p w14:paraId="41830841" w14:textId="77777777" w:rsidR="009C372C" w:rsidRPr="006C17A0" w:rsidRDefault="009C372C" w:rsidP="00C83ABE">
      <w:pPr>
        <w:spacing w:after="200" w:line="276" w:lineRule="auto"/>
        <w:jc w:val="both"/>
        <w:rPr>
          <w:rFonts w:eastAsia="Times New Roman"/>
          <w:b/>
          <w:sz w:val="24"/>
          <w:szCs w:val="24"/>
        </w:rPr>
      </w:pPr>
    </w:p>
    <w:p w14:paraId="5AE08C7D" w14:textId="77777777" w:rsidR="009C372C" w:rsidRPr="006C17A0" w:rsidRDefault="009C372C" w:rsidP="00C83ABE">
      <w:pPr>
        <w:spacing w:after="200" w:line="276" w:lineRule="auto"/>
        <w:jc w:val="both"/>
        <w:rPr>
          <w:rFonts w:eastAsia="Times New Roman"/>
          <w:b/>
          <w:sz w:val="24"/>
          <w:szCs w:val="24"/>
        </w:rPr>
      </w:pPr>
    </w:p>
    <w:p w14:paraId="737A804F" w14:textId="77777777" w:rsidR="000E3EBD" w:rsidRPr="006C17A0" w:rsidRDefault="000E3EBD" w:rsidP="00E015E2">
      <w:pPr>
        <w:spacing w:after="200" w:line="276" w:lineRule="auto"/>
        <w:rPr>
          <w:b/>
          <w:sz w:val="24"/>
          <w:szCs w:val="24"/>
        </w:rPr>
      </w:pPr>
      <w:r w:rsidRPr="006C17A0">
        <w:rPr>
          <w:b/>
          <w:sz w:val="24"/>
          <w:szCs w:val="24"/>
        </w:rPr>
        <w:t>Abstract</w:t>
      </w:r>
    </w:p>
    <w:p w14:paraId="3D993BEE" w14:textId="77777777" w:rsidR="000E3EBD" w:rsidRPr="006C17A0" w:rsidRDefault="000E3EBD" w:rsidP="00E015E2">
      <w:pPr>
        <w:spacing w:line="360" w:lineRule="auto"/>
        <w:rPr>
          <w:b/>
          <w:sz w:val="24"/>
          <w:szCs w:val="24"/>
        </w:rPr>
      </w:pPr>
      <w:r w:rsidRPr="006C17A0">
        <w:rPr>
          <w:b/>
          <w:sz w:val="24"/>
          <w:szCs w:val="24"/>
        </w:rPr>
        <w:t>Introduction</w:t>
      </w:r>
    </w:p>
    <w:p w14:paraId="3A9CDC39" w14:textId="77777777" w:rsidR="000E3EBD" w:rsidRPr="006C17A0" w:rsidRDefault="000E3EBD" w:rsidP="00E015E2">
      <w:pPr>
        <w:spacing w:line="360" w:lineRule="auto"/>
        <w:rPr>
          <w:sz w:val="24"/>
          <w:szCs w:val="24"/>
        </w:rPr>
      </w:pPr>
      <w:r w:rsidRPr="006C17A0">
        <w:rPr>
          <w:sz w:val="24"/>
          <w:szCs w:val="24"/>
        </w:rPr>
        <w:t xml:space="preserve">The rate of caesarean delivery (C-section) has increased worldwide including Bangladesh over the past decades. As the C-section is a major surgery, it has a negative impact on mother and child health. However, research on this area in Bangladesh is sparse.Our objective was to inspect </w:t>
      </w:r>
      <w:r w:rsidRPr="006C17A0">
        <w:rPr>
          <w:sz w:val="24"/>
          <w:szCs w:val="24"/>
        </w:rPr>
        <w:lastRenderedPageBreak/>
        <w:t>the association between C-section delivery and infantile disease (e.g. cough, diarrhoea, difficulty in breathing).</w:t>
      </w:r>
    </w:p>
    <w:p w14:paraId="2EB94A7A" w14:textId="68112D87" w:rsidR="000E3EBD" w:rsidRPr="006C17A0" w:rsidRDefault="000E3EBD" w:rsidP="00E015E2">
      <w:pPr>
        <w:spacing w:line="360" w:lineRule="auto"/>
        <w:rPr>
          <w:sz w:val="24"/>
          <w:szCs w:val="24"/>
        </w:rPr>
      </w:pPr>
      <w:r w:rsidRPr="006C17A0">
        <w:rPr>
          <w:b/>
          <w:sz w:val="24"/>
          <w:szCs w:val="24"/>
        </w:rPr>
        <w:t>Methods</w:t>
      </w:r>
      <w:r w:rsidRPr="006C17A0">
        <w:rPr>
          <w:sz w:val="24"/>
          <w:szCs w:val="24"/>
        </w:rPr>
        <w:br/>
        <w:t>We used multiple indicator cluster survey (MICS) data (2012-13). There were 7921 children under 2 years, of which the information of the mode of delivery (C-section vs. normal) was available for 21</w:t>
      </w:r>
      <w:ins w:id="0" w:author="NaYEem" w:date="2018-12-24T01:12:00Z">
        <w:r w:rsidR="00782736">
          <w:rPr>
            <w:sz w:val="24"/>
            <w:szCs w:val="24"/>
          </w:rPr>
          <w:t>81</w:t>
        </w:r>
      </w:ins>
      <w:del w:id="1" w:author="NaYEem" w:date="2018-12-24T01:12:00Z">
        <w:r w:rsidRPr="006C17A0" w:rsidDel="00BB76D6">
          <w:rPr>
            <w:sz w:val="24"/>
            <w:szCs w:val="24"/>
          </w:rPr>
          <w:delText>38</w:delText>
        </w:r>
      </w:del>
      <w:r w:rsidRPr="006C17A0">
        <w:rPr>
          <w:sz w:val="24"/>
          <w:szCs w:val="24"/>
        </w:rPr>
        <w:t xml:space="preserve"> children. Important</w:t>
      </w:r>
      <w:ins w:id="2" w:author="JUI" w:date="2018-09-07T22:13:00Z">
        <w:r w:rsidR="00474E1A">
          <w:rPr>
            <w:sz w:val="24"/>
            <w:szCs w:val="24"/>
          </w:rPr>
          <w:t xml:space="preserve"> </w:t>
        </w:r>
      </w:ins>
      <w:r w:rsidR="009C372C" w:rsidRPr="006C17A0">
        <w:rPr>
          <w:rFonts w:eastAsia="Times New Roman"/>
          <w:bCs/>
          <w:sz w:val="24"/>
          <w:szCs w:val="24"/>
        </w:rPr>
        <w:t>confounding</w:t>
      </w:r>
      <w:r w:rsidRPr="006C17A0">
        <w:rPr>
          <w:sz w:val="24"/>
          <w:szCs w:val="24"/>
        </w:rPr>
        <w:t xml:space="preserve"> factors were considered as age of child, child ever been breastfed, child had diarrhoea, child ill with cough, child's weight, child's length or height, division, sex(child), mother's education, religion of household head, wealth index quintile, age of woman, weight at birth. </w:t>
      </w:r>
      <w:r w:rsidR="009C372C" w:rsidRPr="006C17A0">
        <w:rPr>
          <w:rFonts w:eastAsia="Times New Roman"/>
          <w:bCs/>
          <w:sz w:val="24"/>
          <w:szCs w:val="24"/>
        </w:rPr>
        <w:t>We used multivariable</w:t>
      </w:r>
      <w:r w:rsidRPr="006C17A0">
        <w:rPr>
          <w:sz w:val="24"/>
          <w:szCs w:val="24"/>
        </w:rPr>
        <w:t xml:space="preserve"> logistic regression and Poisson regression</w:t>
      </w:r>
      <w:r w:rsidR="009C372C" w:rsidRPr="006C17A0">
        <w:rPr>
          <w:rFonts w:eastAsia="Times New Roman"/>
          <w:bCs/>
          <w:sz w:val="24"/>
          <w:szCs w:val="24"/>
        </w:rPr>
        <w:t xml:space="preserve"> for analyse the data</w:t>
      </w:r>
      <w:r w:rsidRPr="006C17A0">
        <w:rPr>
          <w:sz w:val="24"/>
          <w:szCs w:val="24"/>
        </w:rPr>
        <w:t>.</w:t>
      </w:r>
    </w:p>
    <w:p w14:paraId="156B0702" w14:textId="233F0FD3" w:rsidR="000E3EBD" w:rsidDel="004340F6" w:rsidRDefault="000E3EBD" w:rsidP="00E015E2">
      <w:pPr>
        <w:spacing w:line="360" w:lineRule="auto"/>
        <w:rPr>
          <w:del w:id="3" w:author="JUI" w:date="2018-12-19T01:41:00Z"/>
          <w:sz w:val="24"/>
          <w:szCs w:val="24"/>
        </w:rPr>
      </w:pPr>
      <w:commentRangeStart w:id="4"/>
      <w:r w:rsidRPr="006C17A0">
        <w:rPr>
          <w:b/>
          <w:sz w:val="24"/>
          <w:szCs w:val="24"/>
        </w:rPr>
        <w:t>Results</w:t>
      </w:r>
      <w:commentRangeEnd w:id="4"/>
      <w:r w:rsidR="009C372C" w:rsidRPr="006C17A0">
        <w:rPr>
          <w:rStyle w:val="CommentReference"/>
          <w:sz w:val="24"/>
          <w:szCs w:val="24"/>
        </w:rPr>
        <w:commentReference w:id="4"/>
      </w:r>
      <w:r w:rsidRPr="006C17A0">
        <w:rPr>
          <w:b/>
          <w:sz w:val="24"/>
          <w:szCs w:val="24"/>
        </w:rPr>
        <w:br/>
      </w:r>
      <w:r w:rsidRPr="006C17A0">
        <w:rPr>
          <w:sz w:val="24"/>
          <w:szCs w:val="24"/>
        </w:rPr>
        <w:t xml:space="preserve">We found 38% children were born in normally and 62% children were born in C-section. Moreover, we observed 16.90% of caesarean section babies are in risk of having more diseases whereas normally delivered babies have 6.89% risk. </w:t>
      </w:r>
      <w:ins w:id="6" w:author="JUI" w:date="2018-12-19T01:38:00Z">
        <w:r w:rsidR="00F1361B" w:rsidRPr="006C17A0">
          <w:rPr>
            <w:sz w:val="24"/>
            <w:szCs w:val="24"/>
          </w:rPr>
          <w:t xml:space="preserve">The </w:t>
        </w:r>
        <w:r w:rsidR="00F1361B">
          <w:rPr>
            <w:sz w:val="24"/>
            <w:szCs w:val="24"/>
          </w:rPr>
          <w:t>crude and adjusted</w:t>
        </w:r>
      </w:ins>
      <w:ins w:id="7" w:author="JUI" w:date="2018-12-19T01:42:00Z">
        <w:r w:rsidR="00F1361B">
          <w:rPr>
            <w:sz w:val="24"/>
            <w:szCs w:val="24"/>
          </w:rPr>
          <w:t xml:space="preserve"> Poisson</w:t>
        </w:r>
      </w:ins>
      <w:ins w:id="8" w:author="JUI" w:date="2018-12-19T01:38:00Z">
        <w:r w:rsidR="00F1361B">
          <w:rPr>
            <w:sz w:val="24"/>
            <w:szCs w:val="24"/>
          </w:rPr>
          <w:t xml:space="preserve"> </w:t>
        </w:r>
        <w:r w:rsidR="00F1361B" w:rsidRPr="006C17A0">
          <w:rPr>
            <w:sz w:val="24"/>
            <w:szCs w:val="24"/>
          </w:rPr>
          <w:t>analys</w:t>
        </w:r>
        <w:r w:rsidR="00F1361B">
          <w:rPr>
            <w:sz w:val="24"/>
            <w:szCs w:val="24"/>
          </w:rPr>
          <w:t>e</w:t>
        </w:r>
        <w:r w:rsidR="00F1361B" w:rsidRPr="006C17A0">
          <w:rPr>
            <w:sz w:val="24"/>
            <w:szCs w:val="24"/>
          </w:rPr>
          <w:t xml:space="preserve">s showed that the relative risk for the C-section was 1.06 (95% CI: 1.00-1.11) </w:t>
        </w:r>
        <w:del w:id="9" w:author="NaYEem" w:date="2018-12-24T01:15:00Z">
          <w:r w:rsidR="00F1361B" w:rsidDel="004340F6">
            <w:rPr>
              <w:sz w:val="24"/>
              <w:szCs w:val="24"/>
            </w:rPr>
            <w:delText xml:space="preserve">and </w:delText>
          </w:r>
          <w:r w:rsidR="00F1361B" w:rsidRPr="006C17A0" w:rsidDel="004340F6">
            <w:rPr>
              <w:sz w:val="24"/>
              <w:szCs w:val="24"/>
            </w:rPr>
            <w:delText xml:space="preserve"> 1</w:delText>
          </w:r>
        </w:del>
      </w:ins>
      <w:ins w:id="10" w:author="NaYEem" w:date="2018-12-24T01:15:00Z">
        <w:r w:rsidR="004340F6">
          <w:rPr>
            <w:sz w:val="24"/>
            <w:szCs w:val="24"/>
          </w:rPr>
          <w:t xml:space="preserve">and </w:t>
        </w:r>
        <w:r w:rsidR="004340F6" w:rsidRPr="006C17A0">
          <w:rPr>
            <w:sz w:val="24"/>
            <w:szCs w:val="24"/>
          </w:rPr>
          <w:t>1</w:t>
        </w:r>
      </w:ins>
      <w:ins w:id="11" w:author="JUI" w:date="2018-12-19T01:38:00Z">
        <w:r w:rsidR="00F1361B" w:rsidRPr="006C17A0">
          <w:rPr>
            <w:sz w:val="24"/>
            <w:szCs w:val="24"/>
          </w:rPr>
          <w:t>.0</w:t>
        </w:r>
      </w:ins>
      <w:ins w:id="12" w:author="NaYEem" w:date="2018-12-24T01:15:00Z">
        <w:r w:rsidR="004340F6">
          <w:rPr>
            <w:sz w:val="24"/>
            <w:szCs w:val="24"/>
          </w:rPr>
          <w:t>7</w:t>
        </w:r>
      </w:ins>
      <w:ins w:id="13" w:author="JUI" w:date="2018-12-19T01:38:00Z">
        <w:del w:id="14" w:author="NaYEem" w:date="2018-12-24T01:15:00Z">
          <w:r w:rsidR="00F1361B" w:rsidRPr="006C17A0" w:rsidDel="004340F6">
            <w:rPr>
              <w:sz w:val="24"/>
              <w:szCs w:val="24"/>
            </w:rPr>
            <w:delText>3</w:delText>
          </w:r>
        </w:del>
        <w:r w:rsidR="00F1361B" w:rsidRPr="006C17A0">
          <w:rPr>
            <w:sz w:val="24"/>
            <w:szCs w:val="24"/>
          </w:rPr>
          <w:t xml:space="preserve">(95% CI: </w:t>
        </w:r>
        <w:r w:rsidR="00F1361B" w:rsidRPr="006C17A0">
          <w:rPr>
            <w:sz w:val="24"/>
            <w:szCs w:val="24"/>
            <w:lang w:val="en-US"/>
          </w:rPr>
          <w:t>0.9</w:t>
        </w:r>
      </w:ins>
      <w:ins w:id="15" w:author="NaYEem" w:date="2018-12-24T01:15:00Z">
        <w:r w:rsidR="004340F6">
          <w:rPr>
            <w:sz w:val="24"/>
            <w:szCs w:val="24"/>
            <w:lang w:val="en-US"/>
          </w:rPr>
          <w:t>6</w:t>
        </w:r>
      </w:ins>
      <w:ins w:id="16" w:author="JUI" w:date="2018-12-19T01:38:00Z">
        <w:del w:id="17" w:author="NaYEem" w:date="2018-12-24T01:15:00Z">
          <w:r w:rsidR="00F1361B" w:rsidRPr="006C17A0" w:rsidDel="004340F6">
            <w:rPr>
              <w:sz w:val="24"/>
              <w:szCs w:val="24"/>
              <w:lang w:val="en-US"/>
            </w:rPr>
            <w:delText>9</w:delText>
          </w:r>
        </w:del>
        <w:r w:rsidR="00F1361B" w:rsidRPr="006C17A0">
          <w:rPr>
            <w:sz w:val="24"/>
            <w:szCs w:val="24"/>
            <w:lang w:val="en-US"/>
          </w:rPr>
          <w:t>-1.</w:t>
        </w:r>
      </w:ins>
      <w:ins w:id="18" w:author="NaYEem" w:date="2018-12-24T01:15:00Z">
        <w:r w:rsidR="004340F6">
          <w:rPr>
            <w:sz w:val="24"/>
            <w:szCs w:val="24"/>
            <w:lang w:val="en-US"/>
          </w:rPr>
          <w:t>1</w:t>
        </w:r>
      </w:ins>
      <w:ins w:id="19" w:author="JUI" w:date="2018-12-19T01:38:00Z">
        <w:del w:id="20" w:author="NaYEem" w:date="2018-12-24T01:15:00Z">
          <w:r w:rsidR="00F1361B" w:rsidRPr="006C17A0" w:rsidDel="004340F6">
            <w:rPr>
              <w:sz w:val="24"/>
              <w:szCs w:val="24"/>
              <w:lang w:val="en-US"/>
            </w:rPr>
            <w:delText>0</w:delText>
          </w:r>
        </w:del>
        <w:r w:rsidR="00F1361B" w:rsidRPr="006C17A0">
          <w:rPr>
            <w:sz w:val="24"/>
            <w:szCs w:val="24"/>
            <w:lang w:val="en-US"/>
          </w:rPr>
          <w:t>8</w:t>
        </w:r>
        <w:del w:id="21" w:author="NaYEem" w:date="2018-12-24T01:15:00Z">
          <w:r w:rsidR="00F1361B" w:rsidRPr="006C17A0" w:rsidDel="004340F6">
            <w:rPr>
              <w:sz w:val="24"/>
              <w:szCs w:val="24"/>
            </w:rPr>
            <w:delText>),</w:delText>
          </w:r>
          <w:r w:rsidR="00F1361B" w:rsidDel="004340F6">
            <w:rPr>
              <w:sz w:val="24"/>
              <w:szCs w:val="24"/>
            </w:rPr>
            <w:delText>respectively</w:delText>
          </w:r>
        </w:del>
      </w:ins>
      <w:ins w:id="22" w:author="NaYEem" w:date="2018-12-24T01:15:00Z">
        <w:r w:rsidR="004340F6" w:rsidRPr="006C17A0">
          <w:rPr>
            <w:sz w:val="24"/>
            <w:szCs w:val="24"/>
          </w:rPr>
          <w:t>),</w:t>
        </w:r>
        <w:r w:rsidR="004340F6">
          <w:rPr>
            <w:sz w:val="24"/>
            <w:szCs w:val="24"/>
          </w:rPr>
          <w:t xml:space="preserve"> respectively</w:t>
        </w:r>
      </w:ins>
      <w:ins w:id="23" w:author="JUI" w:date="2018-12-19T01:41:00Z">
        <w:r w:rsidR="00F1361B">
          <w:rPr>
            <w:sz w:val="24"/>
            <w:szCs w:val="24"/>
          </w:rPr>
          <w:t xml:space="preserve">. </w:t>
        </w:r>
        <w:r w:rsidR="00F1361B" w:rsidRPr="006C17A0">
          <w:rPr>
            <w:color w:val="000000" w:themeColor="text1"/>
            <w:kern w:val="24"/>
            <w:sz w:val="24"/>
            <w:szCs w:val="24"/>
          </w:rPr>
          <w:t>From the cru</w:t>
        </w:r>
        <w:r w:rsidR="00F1361B">
          <w:rPr>
            <w:color w:val="000000" w:themeColor="text1"/>
            <w:kern w:val="24"/>
            <w:sz w:val="24"/>
            <w:szCs w:val="24"/>
          </w:rPr>
          <w:t xml:space="preserve">de and adjusted logistic </w:t>
        </w:r>
        <w:del w:id="24" w:author="NaYEem" w:date="2018-12-24T01:15:00Z">
          <w:r w:rsidR="00F1361B" w:rsidDel="004340F6">
            <w:rPr>
              <w:color w:val="000000" w:themeColor="text1"/>
              <w:kern w:val="24"/>
              <w:sz w:val="24"/>
              <w:szCs w:val="24"/>
            </w:rPr>
            <w:delText>model</w:delText>
          </w:r>
          <w:r w:rsidR="00F1361B" w:rsidRPr="006C17A0" w:rsidDel="004340F6">
            <w:rPr>
              <w:color w:val="000000" w:themeColor="text1"/>
              <w:kern w:val="24"/>
              <w:sz w:val="24"/>
              <w:szCs w:val="24"/>
            </w:rPr>
            <w:delText xml:space="preserve"> ,</w:delText>
          </w:r>
        </w:del>
      </w:ins>
      <w:ins w:id="25" w:author="NaYEem" w:date="2018-12-24T01:15:00Z">
        <w:r w:rsidR="004340F6">
          <w:rPr>
            <w:color w:val="000000" w:themeColor="text1"/>
            <w:kern w:val="24"/>
            <w:sz w:val="24"/>
            <w:szCs w:val="24"/>
          </w:rPr>
          <w:t>model</w:t>
        </w:r>
        <w:r w:rsidR="004340F6" w:rsidRPr="006C17A0">
          <w:rPr>
            <w:color w:val="000000" w:themeColor="text1"/>
            <w:kern w:val="24"/>
            <w:sz w:val="24"/>
            <w:szCs w:val="24"/>
          </w:rPr>
          <w:t>,</w:t>
        </w:r>
      </w:ins>
      <w:ins w:id="26" w:author="JUI" w:date="2018-12-19T01:41:00Z">
        <w:r w:rsidR="00F1361B" w:rsidRPr="006C17A0">
          <w:rPr>
            <w:color w:val="000000" w:themeColor="text1"/>
            <w:kern w:val="24"/>
            <w:sz w:val="24"/>
            <w:szCs w:val="24"/>
          </w:rPr>
          <w:t xml:space="preserve"> </w:t>
        </w:r>
        <w:r w:rsidR="00F1361B">
          <w:rPr>
            <w:color w:val="000000" w:themeColor="text1"/>
            <w:kern w:val="24"/>
            <w:sz w:val="24"/>
            <w:szCs w:val="24"/>
          </w:rPr>
          <w:t xml:space="preserve">we found </w:t>
        </w:r>
        <w:r w:rsidR="00F1361B" w:rsidRPr="006C17A0">
          <w:rPr>
            <w:color w:val="000000" w:themeColor="text1"/>
            <w:kern w:val="24"/>
            <w:sz w:val="24"/>
            <w:szCs w:val="24"/>
          </w:rPr>
          <w:t>the crude and adjusted odds ratios for the C-section were 1.18</w:t>
        </w:r>
        <w:r w:rsidR="00F1361B">
          <w:rPr>
            <w:color w:val="000000" w:themeColor="text1"/>
            <w:kern w:val="24"/>
            <w:sz w:val="24"/>
            <w:szCs w:val="24"/>
          </w:rPr>
          <w:t>(CI:1.00-1.11)</w:t>
        </w:r>
        <w:r w:rsidR="00F1361B" w:rsidRPr="006C17A0">
          <w:rPr>
            <w:color w:val="000000" w:themeColor="text1"/>
            <w:kern w:val="24"/>
            <w:sz w:val="24"/>
            <w:szCs w:val="24"/>
          </w:rPr>
          <w:t xml:space="preserve"> and 1.10 </w:t>
        </w:r>
        <w:r w:rsidR="00F1361B">
          <w:rPr>
            <w:color w:val="000000" w:themeColor="text1"/>
            <w:kern w:val="24"/>
            <w:sz w:val="24"/>
            <w:szCs w:val="24"/>
          </w:rPr>
          <w:t>(CI:.93-1.</w:t>
        </w:r>
        <w:del w:id="27" w:author="NaYEem" w:date="2018-12-24T01:16:00Z">
          <w:r w:rsidR="00F1361B" w:rsidDel="004340F6">
            <w:rPr>
              <w:color w:val="000000" w:themeColor="text1"/>
              <w:kern w:val="24"/>
              <w:sz w:val="24"/>
              <w:szCs w:val="24"/>
            </w:rPr>
            <w:delText>50)</w:delText>
          </w:r>
          <w:r w:rsidR="00F1361B" w:rsidRPr="006C17A0" w:rsidDel="004340F6">
            <w:rPr>
              <w:color w:val="000000" w:themeColor="text1"/>
              <w:kern w:val="24"/>
              <w:sz w:val="24"/>
              <w:szCs w:val="24"/>
            </w:rPr>
            <w:delText>times</w:delText>
          </w:r>
        </w:del>
      </w:ins>
      <w:ins w:id="28" w:author="NaYEem" w:date="2018-12-24T01:16:00Z">
        <w:r w:rsidR="004340F6">
          <w:rPr>
            <w:color w:val="000000" w:themeColor="text1"/>
            <w:kern w:val="24"/>
            <w:sz w:val="24"/>
            <w:szCs w:val="24"/>
          </w:rPr>
          <w:t>50)</w:t>
        </w:r>
        <w:r w:rsidR="004340F6" w:rsidRPr="006C17A0">
          <w:rPr>
            <w:color w:val="000000" w:themeColor="text1"/>
            <w:kern w:val="24"/>
            <w:sz w:val="24"/>
            <w:szCs w:val="24"/>
          </w:rPr>
          <w:t xml:space="preserve"> times</w:t>
        </w:r>
      </w:ins>
      <w:ins w:id="29" w:author="JUI" w:date="2018-12-19T01:41:00Z">
        <w:r w:rsidR="00F1361B" w:rsidRPr="006C17A0">
          <w:rPr>
            <w:color w:val="000000" w:themeColor="text1"/>
            <w:kern w:val="24"/>
            <w:sz w:val="24"/>
            <w:szCs w:val="24"/>
          </w:rPr>
          <w:t xml:space="preserve"> higher than the odds ratio for the normal delivery, respectively, though the association was not statistically significant at 5% level of significance.</w:t>
        </w:r>
      </w:ins>
      <w:ins w:id="30" w:author="JUI" w:date="2018-12-19T01:38:00Z">
        <w:r w:rsidR="00F1361B" w:rsidRPr="006C17A0">
          <w:rPr>
            <w:sz w:val="24"/>
            <w:szCs w:val="24"/>
          </w:rPr>
          <w:t xml:space="preserve"> </w:t>
        </w:r>
      </w:ins>
      <w:del w:id="31" w:author="JUI" w:date="2018-12-19T01:41:00Z">
        <w:r w:rsidRPr="006C17A0" w:rsidDel="00F1361B">
          <w:rPr>
            <w:sz w:val="24"/>
            <w:szCs w:val="24"/>
          </w:rPr>
          <w:delText>The Poisson regression analysis showed that the expected log</w:delText>
        </w:r>
        <w:r w:rsidR="007C219F" w:rsidRPr="006C17A0" w:rsidDel="00F1361B">
          <w:rPr>
            <w:sz w:val="24"/>
            <w:szCs w:val="24"/>
          </w:rPr>
          <w:delText xml:space="preserve"> count for the C-section is 1.03</w:delText>
        </w:r>
        <w:r w:rsidRPr="006C17A0" w:rsidDel="00F1361B">
          <w:rPr>
            <w:sz w:val="24"/>
            <w:szCs w:val="24"/>
          </w:rPr>
          <w:delText xml:space="preserve"> times higher than the expected log count for normal delivery.</w:delText>
        </w:r>
      </w:del>
    </w:p>
    <w:p w14:paraId="454EE0C7" w14:textId="77777777" w:rsidR="004340F6" w:rsidRPr="006C17A0" w:rsidRDefault="004340F6" w:rsidP="00E015E2">
      <w:pPr>
        <w:spacing w:line="360" w:lineRule="auto"/>
        <w:rPr>
          <w:ins w:id="32" w:author="NaYEem" w:date="2018-12-24T01:16:00Z"/>
          <w:b/>
          <w:sz w:val="24"/>
          <w:szCs w:val="24"/>
        </w:rPr>
      </w:pPr>
    </w:p>
    <w:p w14:paraId="45F8A5A7" w14:textId="77777777" w:rsidR="000E3EBD" w:rsidRPr="006C17A0" w:rsidRDefault="000E3EBD" w:rsidP="00E015E2">
      <w:pPr>
        <w:spacing w:line="360" w:lineRule="auto"/>
        <w:rPr>
          <w:b/>
          <w:sz w:val="24"/>
          <w:szCs w:val="24"/>
        </w:rPr>
      </w:pPr>
      <w:r w:rsidRPr="006C17A0">
        <w:rPr>
          <w:b/>
          <w:sz w:val="24"/>
          <w:szCs w:val="24"/>
        </w:rPr>
        <w:t>Conclusion</w:t>
      </w:r>
    </w:p>
    <w:p w14:paraId="6EF7CDE8" w14:textId="77777777" w:rsidR="000E3EBD" w:rsidRPr="006C17A0" w:rsidRDefault="000E3EBD" w:rsidP="00E015E2">
      <w:pPr>
        <w:spacing w:line="360" w:lineRule="auto"/>
        <w:rPr>
          <w:sz w:val="24"/>
          <w:szCs w:val="24"/>
        </w:rPr>
      </w:pPr>
      <w:r w:rsidRPr="006C17A0">
        <w:rPr>
          <w:sz w:val="24"/>
          <w:szCs w:val="24"/>
        </w:rPr>
        <w:t>Our analysis shows that caesarean delivery is associated with increased rate of disease among children less than 2 years of age.   We recommend increasing public awareness for the negative impact of the caesarean delivery in Bangladesh.</w:t>
      </w:r>
    </w:p>
    <w:p w14:paraId="33A3401B" w14:textId="77777777" w:rsidR="000E3EBD" w:rsidRPr="006C17A0" w:rsidRDefault="000E3EBD" w:rsidP="00E015E2">
      <w:pPr>
        <w:spacing w:line="360" w:lineRule="auto"/>
        <w:rPr>
          <w:sz w:val="24"/>
          <w:szCs w:val="24"/>
        </w:rPr>
      </w:pPr>
    </w:p>
    <w:p w14:paraId="18DF2B58" w14:textId="77777777" w:rsidR="000E3EBD" w:rsidRPr="006C17A0" w:rsidRDefault="000E3EBD" w:rsidP="00E015E2">
      <w:pPr>
        <w:spacing w:line="360" w:lineRule="auto"/>
        <w:rPr>
          <w:sz w:val="24"/>
          <w:szCs w:val="24"/>
        </w:rPr>
      </w:pPr>
      <w:r w:rsidRPr="006C17A0">
        <w:rPr>
          <w:b/>
          <w:sz w:val="24"/>
          <w:szCs w:val="24"/>
        </w:rPr>
        <w:t>Keywords:</w:t>
      </w:r>
      <w:r w:rsidRPr="006C17A0">
        <w:rPr>
          <w:sz w:val="24"/>
          <w:szCs w:val="24"/>
        </w:rPr>
        <w:t xml:space="preserve"> Caesarean section; delivery type; disease; public awareness; cough; diarrhoea</w:t>
      </w:r>
    </w:p>
    <w:p w14:paraId="448E9926" w14:textId="77777777" w:rsidR="000E3EBD" w:rsidRPr="006C17A0" w:rsidRDefault="000E3EBD" w:rsidP="00E015E2">
      <w:pPr>
        <w:spacing w:line="360" w:lineRule="auto"/>
        <w:rPr>
          <w:sz w:val="24"/>
          <w:szCs w:val="24"/>
        </w:rPr>
      </w:pPr>
    </w:p>
    <w:p w14:paraId="2D9619E7" w14:textId="77777777" w:rsidR="000E3EBD" w:rsidRPr="006C17A0" w:rsidRDefault="000E3EBD" w:rsidP="00E015E2">
      <w:pPr>
        <w:spacing w:line="360" w:lineRule="auto"/>
        <w:rPr>
          <w:sz w:val="24"/>
          <w:szCs w:val="24"/>
        </w:rPr>
      </w:pPr>
    </w:p>
    <w:p w14:paraId="726C7740" w14:textId="77777777" w:rsidR="000E3EBD" w:rsidRPr="006C17A0" w:rsidRDefault="007C219F" w:rsidP="00E015E2">
      <w:pPr>
        <w:spacing w:after="200" w:line="276" w:lineRule="auto"/>
        <w:jc w:val="both"/>
        <w:rPr>
          <w:sz w:val="24"/>
          <w:szCs w:val="24"/>
        </w:rPr>
      </w:pPr>
      <w:r w:rsidRPr="006C17A0">
        <w:rPr>
          <w:sz w:val="24"/>
          <w:szCs w:val="24"/>
        </w:rPr>
        <w:t>Highlights:</w:t>
      </w:r>
    </w:p>
    <w:p w14:paraId="4627C544" w14:textId="77777777" w:rsidR="000E3EBD" w:rsidRPr="006C17A0" w:rsidRDefault="000E3EBD" w:rsidP="00E015E2">
      <w:pPr>
        <w:spacing w:line="480" w:lineRule="auto"/>
        <w:rPr>
          <w:sz w:val="24"/>
          <w:szCs w:val="24"/>
        </w:rPr>
      </w:pPr>
      <w:r w:rsidRPr="006C17A0">
        <w:rPr>
          <w:sz w:val="24"/>
          <w:szCs w:val="24"/>
        </w:rPr>
        <w:lastRenderedPageBreak/>
        <w:t>What is already known?</w:t>
      </w:r>
    </w:p>
    <w:p w14:paraId="7EC794A5" w14:textId="77777777" w:rsidR="007C219F" w:rsidRPr="006C17A0" w:rsidRDefault="00092BA2" w:rsidP="00E015E2">
      <w:pPr>
        <w:spacing w:line="480" w:lineRule="auto"/>
        <w:rPr>
          <w:sz w:val="24"/>
          <w:szCs w:val="24"/>
        </w:rPr>
      </w:pPr>
      <w:r w:rsidRPr="006C17A0">
        <w:rPr>
          <w:sz w:val="24"/>
          <w:szCs w:val="24"/>
        </w:rPr>
        <w:t>#</w:t>
      </w:r>
      <w:r w:rsidR="007C219F" w:rsidRPr="006C17A0">
        <w:rPr>
          <w:sz w:val="24"/>
          <w:szCs w:val="24"/>
        </w:rPr>
        <w:t xml:space="preserve">C-section and socioeconomics correlates </w:t>
      </w:r>
      <w:r w:rsidR="007C219F" w:rsidRPr="006C17A0">
        <w:rPr>
          <w:sz w:val="24"/>
          <w:szCs w:val="24"/>
          <w:shd w:val="clear" w:color="auto" w:fill="FFFFFF"/>
        </w:rPr>
        <w:t xml:space="preserve">of preference for institutional delivery </w:t>
      </w:r>
      <w:ins w:id="33" w:author="JUI" w:date="2018-12-19T01:46:00Z">
        <w:r w:rsidR="00F1361B">
          <w:rPr>
            <w:sz w:val="24"/>
            <w:szCs w:val="24"/>
          </w:rPr>
          <w:t>we</w:t>
        </w:r>
      </w:ins>
      <w:del w:id="34" w:author="JUI" w:date="2018-12-19T01:46:00Z">
        <w:r w:rsidR="007C219F" w:rsidRPr="006C17A0" w:rsidDel="00F1361B">
          <w:rPr>
            <w:sz w:val="24"/>
            <w:szCs w:val="24"/>
          </w:rPr>
          <w:delText>a</w:delText>
        </w:r>
      </w:del>
      <w:r w:rsidR="007C219F" w:rsidRPr="006C17A0">
        <w:rPr>
          <w:sz w:val="24"/>
          <w:szCs w:val="24"/>
        </w:rPr>
        <w:t>re known</w:t>
      </w:r>
      <w:ins w:id="35" w:author="JUI" w:date="2018-12-19T01:46:00Z">
        <w:r w:rsidR="00F1361B">
          <w:rPr>
            <w:sz w:val="24"/>
            <w:szCs w:val="24"/>
          </w:rPr>
          <w:t xml:space="preserve"> previously.</w:t>
        </w:r>
      </w:ins>
    </w:p>
    <w:p w14:paraId="499E8111" w14:textId="77777777" w:rsidR="000E3EBD" w:rsidRPr="006C17A0" w:rsidRDefault="000E3EBD" w:rsidP="00E015E2">
      <w:pPr>
        <w:spacing w:line="480" w:lineRule="auto"/>
        <w:rPr>
          <w:sz w:val="24"/>
          <w:szCs w:val="24"/>
        </w:rPr>
      </w:pPr>
      <w:r w:rsidRPr="006C17A0">
        <w:rPr>
          <w:sz w:val="24"/>
          <w:szCs w:val="24"/>
        </w:rPr>
        <w:t>What are the new findings?</w:t>
      </w:r>
    </w:p>
    <w:p w14:paraId="60CA3E38" w14:textId="77777777" w:rsidR="007C219F" w:rsidRPr="006C17A0" w:rsidRDefault="00092BA2" w:rsidP="00E015E2">
      <w:pPr>
        <w:spacing w:line="480" w:lineRule="auto"/>
        <w:rPr>
          <w:sz w:val="24"/>
          <w:szCs w:val="24"/>
        </w:rPr>
      </w:pPr>
      <w:r w:rsidRPr="006C17A0">
        <w:rPr>
          <w:sz w:val="24"/>
          <w:szCs w:val="24"/>
        </w:rPr>
        <w:t>#</w:t>
      </w:r>
      <w:r w:rsidR="007C219F" w:rsidRPr="006C17A0">
        <w:rPr>
          <w:sz w:val="24"/>
          <w:szCs w:val="24"/>
        </w:rPr>
        <w:t>Association between disease and C-section</w:t>
      </w:r>
      <w:ins w:id="36" w:author="JUI" w:date="2018-12-19T01:46:00Z">
        <w:r w:rsidR="00F1361B">
          <w:rPr>
            <w:sz w:val="24"/>
            <w:szCs w:val="24"/>
          </w:rPr>
          <w:t xml:space="preserve"> </w:t>
        </w:r>
        <w:r w:rsidR="00C36894">
          <w:rPr>
            <w:sz w:val="24"/>
            <w:szCs w:val="24"/>
          </w:rPr>
          <w:t>is the matter of concern</w:t>
        </w:r>
      </w:ins>
    </w:p>
    <w:p w14:paraId="49C1CA67" w14:textId="77777777" w:rsidR="000E3EBD" w:rsidRPr="006C17A0" w:rsidRDefault="000E3EBD" w:rsidP="00E015E2">
      <w:pPr>
        <w:spacing w:line="480" w:lineRule="auto"/>
        <w:rPr>
          <w:sz w:val="24"/>
          <w:szCs w:val="24"/>
        </w:rPr>
      </w:pPr>
      <w:r w:rsidRPr="006C17A0">
        <w:rPr>
          <w:sz w:val="24"/>
          <w:szCs w:val="24"/>
        </w:rPr>
        <w:t>What do the new findings imply?</w:t>
      </w:r>
    </w:p>
    <w:p w14:paraId="2A7EA603" w14:textId="77777777" w:rsidR="00092BA2" w:rsidRPr="006C17A0" w:rsidRDefault="00092BA2" w:rsidP="00E015E2">
      <w:pPr>
        <w:spacing w:line="480" w:lineRule="auto"/>
        <w:rPr>
          <w:sz w:val="24"/>
          <w:szCs w:val="24"/>
        </w:rPr>
      </w:pPr>
      <w:r w:rsidRPr="006C17A0">
        <w:rPr>
          <w:sz w:val="24"/>
          <w:szCs w:val="24"/>
        </w:rPr>
        <w:t>#</w:t>
      </w:r>
      <w:r w:rsidRPr="006C17A0">
        <w:rPr>
          <w:color w:val="000000"/>
          <w:sz w:val="24"/>
          <w:szCs w:val="24"/>
          <w:shd w:val="clear" w:color="auto" w:fill="FFFFFF"/>
        </w:rPr>
        <w:t xml:space="preserve"> Findings indicate that program and policies need to address the increase rate of caesarean delivery </w:t>
      </w:r>
    </w:p>
    <w:p w14:paraId="57B39DB3" w14:textId="77777777" w:rsidR="007C219F" w:rsidRPr="006C17A0" w:rsidRDefault="007C219F" w:rsidP="00E015E2">
      <w:pPr>
        <w:spacing w:line="480" w:lineRule="auto"/>
        <w:rPr>
          <w:sz w:val="24"/>
          <w:szCs w:val="24"/>
        </w:rPr>
      </w:pPr>
    </w:p>
    <w:p w14:paraId="20B5C95A" w14:textId="77777777" w:rsidR="00741E08" w:rsidRPr="006C17A0" w:rsidRDefault="00741E08" w:rsidP="00E015E2">
      <w:pPr>
        <w:spacing w:after="200" w:line="480" w:lineRule="auto"/>
        <w:rPr>
          <w:b/>
          <w:sz w:val="24"/>
          <w:szCs w:val="24"/>
        </w:rPr>
      </w:pPr>
    </w:p>
    <w:p w14:paraId="78FA35B1" w14:textId="77777777" w:rsidR="00C62E3F" w:rsidRPr="006C17A0" w:rsidRDefault="00C62E3F" w:rsidP="00C62E3F">
      <w:pPr>
        <w:spacing w:after="200" w:line="276" w:lineRule="auto"/>
        <w:rPr>
          <w:rFonts w:eastAsia="Times New Roman"/>
          <w:b/>
          <w:sz w:val="24"/>
          <w:szCs w:val="24"/>
        </w:rPr>
      </w:pPr>
      <w:r w:rsidRPr="006C17A0">
        <w:rPr>
          <w:rFonts w:eastAsia="Times New Roman"/>
          <w:b/>
          <w:sz w:val="24"/>
          <w:szCs w:val="24"/>
        </w:rPr>
        <w:br w:type="page"/>
      </w:r>
    </w:p>
    <w:p w14:paraId="31EAC9C1" w14:textId="77777777" w:rsidR="000E3EBD" w:rsidRPr="006C17A0" w:rsidRDefault="000E3EBD" w:rsidP="00E015E2">
      <w:pPr>
        <w:spacing w:line="480" w:lineRule="auto"/>
        <w:rPr>
          <w:b/>
          <w:sz w:val="24"/>
          <w:szCs w:val="24"/>
        </w:rPr>
      </w:pPr>
      <w:r w:rsidRPr="006C17A0">
        <w:rPr>
          <w:b/>
          <w:sz w:val="24"/>
          <w:szCs w:val="24"/>
        </w:rPr>
        <w:lastRenderedPageBreak/>
        <w:t>Introduction</w:t>
      </w:r>
    </w:p>
    <w:p w14:paraId="174AADBC" w14:textId="7407EFD8" w:rsidR="000C4FC3" w:rsidRDefault="000E3EBD" w:rsidP="008F7EA1">
      <w:pPr>
        <w:spacing w:line="480" w:lineRule="auto"/>
        <w:rPr>
          <w:sz w:val="24"/>
          <w:szCs w:val="24"/>
        </w:rPr>
      </w:pPr>
      <w:r w:rsidRPr="006C17A0">
        <w:rPr>
          <w:color w:val="222222"/>
          <w:sz w:val="24"/>
          <w:szCs w:val="24"/>
          <w:shd w:val="clear" w:color="auto" w:fill="FFFFFF"/>
        </w:rPr>
        <w:t xml:space="preserve">A </w:t>
      </w:r>
      <w:ins w:id="37" w:author="JUI" w:date="2018-09-07T22:15:00Z">
        <w:r w:rsidR="00474E1A">
          <w:rPr>
            <w:color w:val="222222"/>
            <w:sz w:val="24"/>
            <w:szCs w:val="24"/>
            <w:shd w:val="clear" w:color="auto" w:fill="FFFFFF"/>
          </w:rPr>
          <w:t>C-</w:t>
        </w:r>
      </w:ins>
      <w:del w:id="38" w:author="JUI" w:date="2018-09-07T22:15:00Z">
        <w:r w:rsidRPr="006C17A0" w:rsidDel="00474E1A">
          <w:rPr>
            <w:color w:val="222222"/>
            <w:sz w:val="24"/>
            <w:szCs w:val="24"/>
            <w:shd w:val="clear" w:color="auto" w:fill="FFFFFF"/>
          </w:rPr>
          <w:delText>caesarean</w:delText>
        </w:r>
      </w:del>
      <w:r w:rsidRPr="006C17A0">
        <w:rPr>
          <w:color w:val="222222"/>
          <w:sz w:val="24"/>
          <w:szCs w:val="24"/>
          <w:shd w:val="clear" w:color="auto" w:fill="FFFFFF"/>
        </w:rPr>
        <w:t xml:space="preserve"> section</w:t>
      </w:r>
      <w:ins w:id="39" w:author="NaYEem" w:date="2018-12-24T01:17:00Z">
        <w:r w:rsidR="006D1655">
          <w:rPr>
            <w:color w:val="222222"/>
            <w:sz w:val="24"/>
            <w:szCs w:val="24"/>
            <w:shd w:val="clear" w:color="auto" w:fill="FFFFFF"/>
          </w:rPr>
          <w:t xml:space="preserve"> </w:t>
        </w:r>
      </w:ins>
      <w:del w:id="40" w:author="JUI" w:date="2018-09-07T22:15:00Z">
        <w:r w:rsidRPr="006C17A0" w:rsidDel="00474E1A">
          <w:rPr>
            <w:color w:val="222222"/>
            <w:sz w:val="24"/>
            <w:szCs w:val="24"/>
            <w:shd w:val="clear" w:color="auto" w:fill="FFFFFF"/>
          </w:rPr>
          <w:delText>(</w:delText>
        </w:r>
        <w:commentRangeStart w:id="41"/>
        <w:r w:rsidRPr="006C17A0" w:rsidDel="00474E1A">
          <w:rPr>
            <w:color w:val="222222"/>
            <w:sz w:val="24"/>
            <w:szCs w:val="24"/>
            <w:shd w:val="clear" w:color="auto" w:fill="FFFFFF"/>
          </w:rPr>
          <w:delText>CS</w:delText>
        </w:r>
        <w:commentRangeEnd w:id="41"/>
        <w:r w:rsidR="00637886" w:rsidRPr="006C17A0" w:rsidDel="00474E1A">
          <w:rPr>
            <w:rStyle w:val="CommentReference"/>
            <w:sz w:val="24"/>
            <w:szCs w:val="24"/>
          </w:rPr>
          <w:commentReference w:id="41"/>
        </w:r>
        <w:r w:rsidRPr="006C17A0" w:rsidDel="00474E1A">
          <w:rPr>
            <w:color w:val="222222"/>
            <w:sz w:val="24"/>
            <w:szCs w:val="24"/>
            <w:shd w:val="clear" w:color="auto" w:fill="FFFFFF"/>
          </w:rPr>
          <w:delText xml:space="preserve">) </w:delText>
        </w:r>
      </w:del>
      <w:r w:rsidRPr="006C17A0">
        <w:rPr>
          <w:color w:val="222222"/>
          <w:sz w:val="24"/>
          <w:szCs w:val="24"/>
          <w:shd w:val="clear" w:color="auto" w:fill="FFFFFF"/>
        </w:rPr>
        <w:t>is a surgical procedure which is often performed when a </w:t>
      </w:r>
      <w:r w:rsidRPr="006C17A0">
        <w:rPr>
          <w:sz w:val="24"/>
          <w:szCs w:val="24"/>
        </w:rPr>
        <w:t>vaginal delivery</w:t>
      </w:r>
      <w:r w:rsidRPr="006C17A0">
        <w:rPr>
          <w:color w:val="222222"/>
          <w:sz w:val="24"/>
          <w:szCs w:val="24"/>
          <w:shd w:val="clear" w:color="auto" w:fill="FFFFFF"/>
        </w:rPr>
        <w:t> would put the baby or mother at risk</w:t>
      </w:r>
      <w:r w:rsidR="00DA4593" w:rsidRPr="006C17A0">
        <w:rPr>
          <w:color w:val="222222"/>
          <w:sz w:val="24"/>
          <w:szCs w:val="24"/>
          <w:shd w:val="clear" w:color="auto" w:fill="FFFFFF"/>
        </w:rPr>
        <w:fldChar w:fldCharType="begin" w:fldLock="1"/>
      </w:r>
      <w:r w:rsidRPr="006C17A0">
        <w:rPr>
          <w:color w:val="222222"/>
          <w:sz w:val="24"/>
          <w:szCs w:val="24"/>
          <w:shd w:val="clear" w:color="auto" w:fill="FFFFFF"/>
        </w:rPr>
        <w:instrText>ADDIN CSL_CITATION { "citationItems" : [ { "id" : "ITEM-1", "itemData" : { "id" : "ITEM-1", "issued" : { "date-parts" : [ [ "0" ] ] }, "title" : "Caesarean section - Wikipedia", "type" : "article" }, "uris" : [ "http://www.mendeley.com/documents/?uuid=9905c930-9d0d-4853-af75-257a172efc65" ] } ], "mendeley" : { "formattedCitation" : "(1)", "plainTextFormattedCitation" : "(1)", "previouslyFormattedCitation" : "(1)" }, "properties" : { "noteIndex" : 0 }, "schema" : "https://github.com/citation-style-language/schema/raw/master/csl-citation.json" }</w:instrText>
      </w:r>
      <w:r w:rsidR="00DA4593" w:rsidRPr="006C17A0">
        <w:rPr>
          <w:color w:val="222222"/>
          <w:sz w:val="24"/>
          <w:szCs w:val="24"/>
          <w:shd w:val="clear" w:color="auto" w:fill="FFFFFF"/>
        </w:rPr>
        <w:fldChar w:fldCharType="separate"/>
      </w:r>
      <w:r w:rsidRPr="006C17A0">
        <w:rPr>
          <w:noProof/>
          <w:color w:val="222222"/>
          <w:sz w:val="24"/>
          <w:szCs w:val="24"/>
          <w:shd w:val="clear" w:color="auto" w:fill="FFFFFF"/>
        </w:rPr>
        <w:t>(1)</w:t>
      </w:r>
      <w:r w:rsidR="00DA4593" w:rsidRPr="006C17A0">
        <w:rPr>
          <w:color w:val="222222"/>
          <w:sz w:val="24"/>
          <w:szCs w:val="24"/>
          <w:shd w:val="clear" w:color="auto" w:fill="FFFFFF"/>
        </w:rPr>
        <w:fldChar w:fldCharType="end"/>
      </w:r>
      <w:r w:rsidRPr="006C17A0">
        <w:rPr>
          <w:color w:val="222222"/>
          <w:sz w:val="24"/>
          <w:szCs w:val="24"/>
          <w:shd w:val="clear" w:color="auto" w:fill="FFFFFF"/>
        </w:rPr>
        <w:t xml:space="preserve">. </w:t>
      </w:r>
      <w:commentRangeStart w:id="42"/>
      <w:commentRangeStart w:id="43"/>
      <w:del w:id="44" w:author="JUI" w:date="2018-09-07T22:27:00Z">
        <w:r w:rsidRPr="006C17A0" w:rsidDel="008F7EA1">
          <w:rPr>
            <w:color w:val="333333"/>
            <w:sz w:val="24"/>
            <w:szCs w:val="24"/>
            <w:shd w:val="clear" w:color="auto" w:fill="FFFFFF"/>
          </w:rPr>
          <w:delText xml:space="preserve">It has been reported in recent years as a major surgery related to immediate risk of maternal and childbirth and may be important for pregnancy and long term effects on child </w:delText>
        </w:r>
        <w:commentRangeEnd w:id="42"/>
        <w:r w:rsidR="00637886" w:rsidRPr="006C17A0" w:rsidDel="008F7EA1">
          <w:rPr>
            <w:rStyle w:val="CommentReference"/>
            <w:sz w:val="24"/>
            <w:szCs w:val="24"/>
          </w:rPr>
          <w:commentReference w:id="42"/>
        </w:r>
      </w:del>
      <w:ins w:id="45" w:author="JUI" w:date="2018-09-07T22:27:00Z">
        <w:r w:rsidR="008F7EA1">
          <w:rPr>
            <w:color w:val="333333"/>
            <w:sz w:val="24"/>
            <w:szCs w:val="24"/>
            <w:shd w:val="clear" w:color="auto" w:fill="FFFFFF"/>
          </w:rPr>
          <w:t xml:space="preserve"> </w:t>
        </w:r>
      </w:ins>
      <w:ins w:id="46" w:author="JUI" w:date="2018-09-07T22:30:00Z">
        <w:r w:rsidR="008F7EA1" w:rsidRPr="008C4B9C">
          <w:rPr>
            <w:sz w:val="24"/>
            <w:szCs w:val="24"/>
          </w:rPr>
          <w:t>It has been reported as an importan</w:t>
        </w:r>
        <w:r w:rsidR="008F7EA1">
          <w:rPr>
            <w:sz w:val="24"/>
            <w:szCs w:val="24"/>
          </w:rPr>
          <w:t xml:space="preserve">t operation in recent years </w:t>
        </w:r>
      </w:ins>
      <w:ins w:id="47" w:author="JUI" w:date="2018-09-07T22:32:00Z">
        <w:r w:rsidR="008F7EA1">
          <w:rPr>
            <w:sz w:val="24"/>
            <w:szCs w:val="24"/>
          </w:rPr>
          <w:t xml:space="preserve">which </w:t>
        </w:r>
      </w:ins>
      <w:ins w:id="48" w:author="JUI" w:date="2018-09-07T22:30:00Z">
        <w:r w:rsidR="008F7EA1" w:rsidRPr="008C4B9C">
          <w:rPr>
            <w:sz w:val="24"/>
            <w:szCs w:val="24"/>
          </w:rPr>
          <w:t>is closely related to maternal and perinatal risks and may have future pr</w:t>
        </w:r>
        <w:r w:rsidR="008F7EA1">
          <w:rPr>
            <w:sz w:val="24"/>
            <w:szCs w:val="24"/>
          </w:rPr>
          <w:t xml:space="preserve">egnancies and long-term effects </w:t>
        </w:r>
      </w:ins>
      <w:r w:rsidR="00DA4593" w:rsidRPr="006C17A0">
        <w:rPr>
          <w:color w:val="333333"/>
          <w:sz w:val="24"/>
          <w:szCs w:val="24"/>
          <w:shd w:val="clear" w:color="auto" w:fill="FFFFFF"/>
        </w:rPr>
        <w:fldChar w:fldCharType="begin" w:fldLock="1"/>
      </w:r>
      <w:r w:rsidRPr="006C17A0">
        <w:rPr>
          <w:color w:val="333333"/>
          <w:sz w:val="24"/>
          <w:szCs w:val="24"/>
          <w:shd w:val="clear" w:color="auto" w:fill="FFFFFF"/>
        </w:rPr>
        <w:instrText>ADDIN CSL_CITATION { "citationItems" : [ { "id" : "ITEM-1", "itemData" : { "DOI" : "10.1371/journal.pone.0148343", "ISSN" : "1932-6203", "author" : [ { "dropping-particle" : "", "family" : "Betr\u00e1n", "given" : "Ana Pilar", "non-dropping-particle" : "", "parse-names" : false, "suffix" : "" }, { "dropping-particle" : "", "family" : "Ye", "given" : "Jianfeng", "non-dropping-particle" : "", "parse-names" : false, "suffix" : "" }, { "dropping-particle" : "", "family" : "Moller", "given" : "Anne-Beth", "non-dropping-particle" : "", "parse-names" : false, "suffix" : "" }, { "dropping-particle" : "", "family" : "Zhang", "given" : "Jun", "non-dropping-particle" : "", "parse-names" : false, "suffix" : "" }, { "dropping-particle" : "", "family" : "G\u00fclmezoglu", "given" : "A. Metin", "non-dropping-particle" : "", "parse-names" : false, "suffix" : "" }, { "dropping-particle" : "", "family" : "Torloni", "given" : "Maria Regina", "non-dropping-particle" : "", "parse-names" : false, "suffix" : "" } ], "container-title" : "PLOS ONE", "editor" : [ { "dropping-particle" : "", "family" : "Zeeb", "given" : "Hajo", "non-dropping-particle" : "", "parse-names" : false, "suffix" : "" } ], "id" : "ITEM-1", "issue" : "2", "issued" : { "date-parts" : [ [ "2016", "2", "5" ] ] }, "page" : "e0148343", "publisher" : "World Health Organization", "title" : "The Increasing Trend in Caesarean Section Rates: Global, Regional and National Estimates: 1990-2014", "type" : "article-journal", "volume" : "11" }, "uris" : [ "http://www.mendeley.com/documents/?uuid=b098fcac-a5b1-3909-ab73-2e858e1b8887" ] } ], "mendeley" : { "formattedCitation" : "(2)", "plainTextFormattedCitation" : "(2)", "previouslyFormattedCitation" : "(2)" }, "properties" : { "noteIndex" : 0 }, "schema" : "https://github.com/citation-style-language/schema/raw/master/csl-citation.json" }</w:instrText>
      </w:r>
      <w:r w:rsidR="00DA4593" w:rsidRPr="006C17A0">
        <w:rPr>
          <w:color w:val="333333"/>
          <w:sz w:val="24"/>
          <w:szCs w:val="24"/>
          <w:shd w:val="clear" w:color="auto" w:fill="FFFFFF"/>
        </w:rPr>
        <w:fldChar w:fldCharType="separate"/>
      </w:r>
      <w:r w:rsidRPr="006C17A0">
        <w:rPr>
          <w:noProof/>
          <w:color w:val="333333"/>
          <w:sz w:val="24"/>
          <w:szCs w:val="24"/>
          <w:shd w:val="clear" w:color="auto" w:fill="FFFFFF"/>
        </w:rPr>
        <w:t>(2)</w:t>
      </w:r>
      <w:r w:rsidR="00DA4593" w:rsidRPr="006C17A0">
        <w:rPr>
          <w:color w:val="333333"/>
          <w:sz w:val="24"/>
          <w:szCs w:val="24"/>
          <w:shd w:val="clear" w:color="auto" w:fill="FFFFFF"/>
        </w:rPr>
        <w:fldChar w:fldCharType="end"/>
      </w:r>
      <w:r w:rsidRPr="006C17A0">
        <w:rPr>
          <w:color w:val="333333"/>
          <w:sz w:val="24"/>
          <w:szCs w:val="24"/>
          <w:shd w:val="clear" w:color="auto" w:fill="FFFFFF"/>
        </w:rPr>
        <w:t xml:space="preserve">. </w:t>
      </w:r>
      <w:commentRangeEnd w:id="43"/>
      <w:r w:rsidR="004F0EC5" w:rsidRPr="006C17A0">
        <w:rPr>
          <w:rStyle w:val="CommentReference"/>
          <w:sz w:val="24"/>
          <w:szCs w:val="24"/>
        </w:rPr>
        <w:commentReference w:id="43"/>
      </w:r>
      <w:r w:rsidRPr="006C17A0">
        <w:rPr>
          <w:color w:val="333333"/>
          <w:sz w:val="24"/>
          <w:szCs w:val="24"/>
          <w:shd w:val="clear" w:color="auto" w:fill="FFFFFF"/>
        </w:rPr>
        <w:t>C</w:t>
      </w:r>
      <w:ins w:id="49" w:author="JUI" w:date="2018-12-19T01:49:00Z">
        <w:r w:rsidR="00C36894">
          <w:rPr>
            <w:color w:val="333333"/>
            <w:sz w:val="24"/>
            <w:szCs w:val="24"/>
            <w:shd w:val="clear" w:color="auto" w:fill="FFFFFF"/>
          </w:rPr>
          <w:t>-</w:t>
        </w:r>
      </w:ins>
      <w:r w:rsidRPr="006C17A0">
        <w:rPr>
          <w:color w:val="333333"/>
          <w:sz w:val="24"/>
          <w:szCs w:val="24"/>
          <w:shd w:val="clear" w:color="auto" w:fill="FFFFFF"/>
        </w:rPr>
        <w:t>S</w:t>
      </w:r>
      <w:ins w:id="50" w:author="JUI" w:date="2018-12-19T01:49:00Z">
        <w:r w:rsidR="00C36894">
          <w:rPr>
            <w:color w:val="333333"/>
            <w:sz w:val="24"/>
            <w:szCs w:val="24"/>
            <w:shd w:val="clear" w:color="auto" w:fill="FFFFFF"/>
          </w:rPr>
          <w:t>ection</w:t>
        </w:r>
      </w:ins>
      <w:r w:rsidRPr="006C17A0">
        <w:rPr>
          <w:color w:val="333333"/>
          <w:sz w:val="24"/>
          <w:szCs w:val="24"/>
          <w:shd w:val="clear" w:color="auto" w:fill="FFFFFF"/>
        </w:rPr>
        <w:t xml:space="preserve"> is rapidly increasing in many developed and developing countries</w:t>
      </w:r>
      <w:r w:rsidR="00DA4593" w:rsidRPr="006C17A0">
        <w:rPr>
          <w:sz w:val="24"/>
          <w:szCs w:val="24"/>
        </w:rPr>
        <w:fldChar w:fldCharType="begin" w:fldLock="1"/>
      </w:r>
      <w:r w:rsidRPr="006C17A0">
        <w:rPr>
          <w:sz w:val="24"/>
          <w:szCs w:val="24"/>
        </w:rPr>
        <w:instrText>ADDIN CSL_CITATION { "citationItems" : [ { "id" : "ITEM-1", "itemData" : { "ISSN" : "0300-5771", "PMID" : "10480697", "abstract" : "BACKGROUND Brazil has the highest caesarean section (CS) rate in the world (36.4% in 1996). METHODS Risk factors for increasing CS rate were studied in two population-based cohorts of singleton live births in families residing in the municipality of Ribeirao Preto, State of Sa\u00f5 Paulo, Southeast Brazil. The first comprised births from June 1978 to May 1979 (6750 births-one-year survey) and the second births from May to August 1994 (2846 births-4-month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&gt; or =4 prenatal visits, maternal age &gt; or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 "author" : [ { "dropping-particle" : "", "family" : "Gomes", "given" : "U A", "non-dropping-particle" : "", "parse-names" : false, "suffix" : "" }, { "dropping-particle" : "", "family" : "Silva", "given" : "A A", "non-dropping-particle" : "", "parse-names" : false, "suffix" : "" }, { "dropping-particle" : "", "family" : "Bettiol", "given" : "H", "non-dropping-particle" : "", "parse-names" : false, "suffix" : "" }, { "dropping-particle" : "", "family" : "Barbieri", "given" : "M A", "non-dropping-particle" : "", "parse-names" : false, "suffix" : "" } ], "container-title" : "International journal of epidemiology", "id" : "ITEM-1", "issue" : "4", "issued" : { "date-parts" : [ [ "1999", "8" ] ] }, "page" : "687-94", "title" : "Risk factors for the increasing caesarean section rate in Southeast Brazil: a comparison of two birth cohorts, 1978-1979 and 1994.", "type" : "article-journal", "volume" : "28" }, "uris" : [ "http://www.mendeley.com/documents/?uuid=98182322-3f22-306b-b129-ea1c5100f06e" ] }, { "id" : "ITEM-2", "itemData" : { "ISSN" : "0730-7659", "PMID" : "11552964", "abstract" : "BACKGROUND High cesarean birth rates are an issue of international public health concern. The purpose of this paper was to examine the annual incidence and secular trend of cesarean births in Hong Kong and to correlate these rates with socioeconomic, demographic, and health indicators for the population since 1987. METHODS This was a descriptive and ecologic study. Annual population rates of cesarean sections were estimated for 1987 from a population-based survey, and for 1993 through 1999 from government data sources. The number of excess cesarean sections was calculated for each year using the 15 percent upper limit as proposed by the World Health Organization. RESULTS From 1987 to 1999 the overall annual cesarean section rate rose steadily from 16.6 to 27.4 per 100 hospital deliveries, resulting in a 65 percent increase over 12 years. The mean difference in rates of surgical delivery between public (mean(public) = 16.0%) and private (mean(private) = 43.4%) institutions was 27.4 percent (95% confidence interval (CI) = 24.1, 30.7; p &lt; 0.001). CONCLUSIONS This is the first systematic report of secular variations of cesarean delivery rates in Asia. The high rates and increasing trend represent an unnecessary excess risk for mothers and their infants. Various strategies combating high cesarean rates have been proposed and have succeeded elsewhere. Concerted action from health care professionals, public health authorities, the general population, and the media is urgently required to implement solutions to reduce the rate of cesarean delivery.", "author" : [ { "dropping-particle" : "", "family" : "Leung", "given" : "G M", "non-dropping-particle" : "", "parse-names" : false, "suffix" : "" }, { "dropping-particle" : "", "family" : "Lam", "given" : "T H", "non-dropping-particle" : "", "parse-names" : false, "suffix" : "" }, { "dropping-particle" : "", "family" : "Thach", "given" : "T Q", "non-dropping-particle" : "", "parse-names" : false, "suffix" : "" }, { "dropping-particle" : "", "family" : "Wan", "given" : "S", "non-dropping-particle" : "", "parse-names" : false, "suffix" : "" }, { "dropping-particle" : "", "family" : "Ho", "given" : "L M", "non-dropping-particle" : "", "parse-names" : false, "suffix" : "" } ], "container-title" : "Birth (Berkeley, Calif.)", "id" : "ITEM-2", "issue" : "3", "issued" : { "date-parts" : [ [ "2001", "9" ] ] }, "page" : "166-72", "title" : "Rates of cesarean births in Hong Kong: 1987-1999.", "type" : "article-journal", "volume" : "28" }, "uris" : [ "http://www.mendeley.com/documents/?uuid=e11d80ed-5a1a-339f-be97-822b64f360ef" ] } ], "mendeley" : { "formattedCitation" : "(3,4)", "plainTextFormattedCitation" : "(3,4)", "previouslyFormattedCitation" : "(3,4)" }, "properties" : { "noteIndex" : 0 }, "schema" : "https://github.com/citation-style-language/schema/raw/master/csl-citation.json" }</w:instrText>
      </w:r>
      <w:r w:rsidR="00DA4593" w:rsidRPr="006C17A0">
        <w:rPr>
          <w:sz w:val="24"/>
          <w:szCs w:val="24"/>
        </w:rPr>
        <w:fldChar w:fldCharType="separate"/>
      </w:r>
      <w:r w:rsidRPr="006C17A0">
        <w:rPr>
          <w:noProof/>
          <w:sz w:val="24"/>
          <w:szCs w:val="24"/>
        </w:rPr>
        <w:t>(3,4)</w:t>
      </w:r>
      <w:r w:rsidR="00DA4593" w:rsidRPr="006C17A0">
        <w:rPr>
          <w:sz w:val="24"/>
          <w:szCs w:val="24"/>
        </w:rPr>
        <w:fldChar w:fldCharType="end"/>
      </w:r>
      <w:r w:rsidRPr="006C17A0">
        <w:rPr>
          <w:sz w:val="24"/>
          <w:szCs w:val="24"/>
        </w:rPr>
        <w:t xml:space="preserve">. </w:t>
      </w:r>
      <w:r w:rsidRPr="006C17A0">
        <w:rPr>
          <w:color w:val="000000"/>
          <w:sz w:val="24"/>
          <w:szCs w:val="24"/>
          <w:shd w:val="clear" w:color="auto" w:fill="FFFFFF"/>
        </w:rPr>
        <w:t>A trend analysis based on data from 121 countries reported that, from 1990 to 2014, the average C</w:t>
      </w:r>
      <w:ins w:id="51" w:author="JUI" w:date="2018-12-19T01:49:00Z">
        <w:r w:rsidR="00C36894">
          <w:rPr>
            <w:color w:val="000000"/>
            <w:sz w:val="24"/>
            <w:szCs w:val="24"/>
            <w:shd w:val="clear" w:color="auto" w:fill="FFFFFF"/>
          </w:rPr>
          <w:t>-</w:t>
        </w:r>
      </w:ins>
      <w:r w:rsidRPr="006C17A0">
        <w:rPr>
          <w:color w:val="000000"/>
          <w:sz w:val="24"/>
          <w:szCs w:val="24"/>
          <w:shd w:val="clear" w:color="auto" w:fill="FFFFFF"/>
        </w:rPr>
        <w:t>S</w:t>
      </w:r>
      <w:ins w:id="52" w:author="JUI" w:date="2018-12-19T01:50:00Z">
        <w:r w:rsidR="00C36894">
          <w:rPr>
            <w:color w:val="000000"/>
            <w:sz w:val="24"/>
            <w:szCs w:val="24"/>
            <w:shd w:val="clear" w:color="auto" w:fill="FFFFFF"/>
          </w:rPr>
          <w:t>ection</w:t>
        </w:r>
      </w:ins>
      <w:r w:rsidRPr="006C17A0">
        <w:rPr>
          <w:color w:val="000000"/>
          <w:sz w:val="24"/>
          <w:szCs w:val="24"/>
          <w:shd w:val="clear" w:color="auto" w:fill="FFFFFF"/>
        </w:rPr>
        <w:t xml:space="preserve"> rates increased by 12.4% and the average annual rate increased by 4.4%</w:t>
      </w:r>
      <w:r w:rsidR="00DA4593" w:rsidRPr="006C17A0">
        <w:rPr>
          <w:sz w:val="24"/>
          <w:szCs w:val="24"/>
          <w:shd w:val="clear" w:color="auto" w:fill="FFFFFF"/>
        </w:rPr>
        <w:fldChar w:fldCharType="begin" w:fldLock="1"/>
      </w:r>
      <w:r w:rsidRPr="006C17A0">
        <w:rPr>
          <w:sz w:val="24"/>
          <w:szCs w:val="24"/>
          <w:shd w:val="clear" w:color="auto" w:fill="FFFFFF"/>
        </w:rPr>
        <w:instrText>ADDIN CSL_CITATION { "citationItems" : [ { "id" : "ITEM-1", "itemData" : { "DOI" : "10.1371/journal.pone.0148343", "ISSN" : "1932-6203", "author" : [ { "dropping-particle" : "", "family" : "Betr\u00e1n", "given" : "Ana Pilar", "non-dropping-particle" : "", "parse-names" : false, "suffix" : "" }, { "dropping-particle" : "", "family" : "Ye", "given" : "Jianfeng", "non-dropping-particle" : "", "parse-names" : false, "suffix" : "" }, { "dropping-particle" : "", "family" : "Moller", "given" : "Anne-Beth", "non-dropping-particle" : "", "parse-names" : false, "suffix" : "" }, { "dropping-particle" : "", "family" : "Zhang", "given" : "Jun", "non-dropping-particle" : "", "parse-names" : false, "suffix" : "" }, { "dropping-particle" : "", "family" : "G\u00fclmezoglu", "given" : "A. Metin", "non-dropping-particle" : "", "parse-names" : false, "suffix" : "" }, { "dropping-particle" : "", "family" : "Torloni", "given" : "Maria Regina", "non-dropping-particle" : "", "parse-names" : false, "suffix" : "" } ], "container-title" : "PLOS ONE", "editor" : [ { "dropping-particle" : "", "family" : "Zeeb", "given" : "Hajo", "non-dropping-particle" : "", "parse-names" : false, "suffix" : "" } ], "id" : "ITEM-1", "issue" : "2", "issued" : { "date-parts" : [ [ "2016", "2", "5" ] ] }, "page" : "e0148343", "publisher" : "World Health Organization", "title" : "The Increasing Trend in Caesarean Section Rates: Global, Regional and National Estimates: 1990-2014", "type" : "article-journal", "volume" : "11" }, "uris" : [ "http://www.mendeley.com/documents/?uuid=b098fcac-a5b1-3909-ab73-2e858e1b8887" ] } ], "mendeley" : { "formattedCitation" : "(2)", "plainTextFormattedCitation" : "(2)", "previouslyFormattedCitation" : "(2)" }, "properties" : { "noteIndex" : 0 }, "schema" : "https://github.com/citation-style-language/schema/raw/master/csl-citation.json" }</w:instrText>
      </w:r>
      <w:r w:rsidR="00DA4593" w:rsidRPr="006C17A0">
        <w:rPr>
          <w:sz w:val="24"/>
          <w:szCs w:val="24"/>
          <w:shd w:val="clear" w:color="auto" w:fill="FFFFFF"/>
        </w:rPr>
        <w:fldChar w:fldCharType="separate"/>
      </w:r>
      <w:r w:rsidRPr="006C17A0">
        <w:rPr>
          <w:noProof/>
          <w:sz w:val="24"/>
          <w:szCs w:val="24"/>
          <w:shd w:val="clear" w:color="auto" w:fill="FFFFFF"/>
        </w:rPr>
        <w:t>(2)</w:t>
      </w:r>
      <w:r w:rsidR="00DA4593" w:rsidRPr="006C17A0">
        <w:rPr>
          <w:sz w:val="24"/>
          <w:szCs w:val="24"/>
          <w:shd w:val="clear" w:color="auto" w:fill="FFFFFF"/>
        </w:rPr>
        <w:fldChar w:fldCharType="end"/>
      </w:r>
      <w:r w:rsidRPr="006C17A0">
        <w:rPr>
          <w:sz w:val="24"/>
          <w:szCs w:val="24"/>
        </w:rPr>
        <w:t>.</w:t>
      </w:r>
      <w:r w:rsidRPr="006C17A0">
        <w:rPr>
          <w:color w:val="000000"/>
          <w:sz w:val="24"/>
          <w:szCs w:val="24"/>
          <w:shd w:val="clear" w:color="auto" w:fill="FFFFFF"/>
        </w:rPr>
        <w:t>A 2004-2008 World Health Organization (WHO) survey recorded an average</w:t>
      </w:r>
      <w:r w:rsidR="009055D9" w:rsidRPr="006C17A0">
        <w:rPr>
          <w:color w:val="000000"/>
          <w:sz w:val="24"/>
          <w:szCs w:val="24"/>
          <w:shd w:val="clear" w:color="auto" w:fill="FFFFFF"/>
        </w:rPr>
        <w:t xml:space="preserve"> global</w:t>
      </w:r>
      <w:r w:rsidRPr="006C17A0">
        <w:rPr>
          <w:color w:val="000000"/>
          <w:sz w:val="24"/>
          <w:szCs w:val="24"/>
          <w:shd w:val="clear" w:color="auto" w:fill="FFFFFF"/>
        </w:rPr>
        <w:t xml:space="preserve"> rate of 25.7% </w:t>
      </w:r>
      <w:r w:rsidR="00637886" w:rsidRPr="006C17A0">
        <w:rPr>
          <w:color w:val="000000"/>
          <w:sz w:val="24"/>
          <w:szCs w:val="24"/>
          <w:shd w:val="clear" w:color="auto" w:fill="FFFFFF"/>
        </w:rPr>
        <w:t>in which</w:t>
      </w:r>
      <w:ins w:id="53" w:author="JUI" w:date="2018-12-19T01:50:00Z">
        <w:r w:rsidR="00C36894">
          <w:rPr>
            <w:color w:val="000000"/>
            <w:sz w:val="24"/>
            <w:szCs w:val="24"/>
            <w:shd w:val="clear" w:color="auto" w:fill="FFFFFF"/>
          </w:rPr>
          <w:t xml:space="preserve"> </w:t>
        </w:r>
      </w:ins>
      <w:r w:rsidR="00C03C89" w:rsidRPr="006C17A0">
        <w:rPr>
          <w:color w:val="000000"/>
          <w:sz w:val="24"/>
          <w:szCs w:val="24"/>
          <w:shd w:val="clear" w:color="auto" w:fill="FFFFFF"/>
        </w:rPr>
        <w:t>C</w:t>
      </w:r>
      <w:ins w:id="54" w:author="JUI" w:date="2018-12-19T01:50:00Z">
        <w:r w:rsidR="00C36894">
          <w:rPr>
            <w:color w:val="000000"/>
            <w:sz w:val="24"/>
            <w:szCs w:val="24"/>
            <w:shd w:val="clear" w:color="auto" w:fill="FFFFFF"/>
          </w:rPr>
          <w:t>-</w:t>
        </w:r>
      </w:ins>
      <w:r w:rsidR="00C03C89" w:rsidRPr="006C17A0">
        <w:rPr>
          <w:color w:val="000000"/>
          <w:sz w:val="24"/>
          <w:szCs w:val="24"/>
          <w:shd w:val="clear" w:color="auto" w:fill="FFFFFF"/>
        </w:rPr>
        <w:t>S</w:t>
      </w:r>
      <w:ins w:id="55" w:author="JUI" w:date="2018-12-19T01:50:00Z">
        <w:r w:rsidR="00C36894">
          <w:rPr>
            <w:color w:val="000000"/>
            <w:sz w:val="24"/>
            <w:szCs w:val="24"/>
            <w:shd w:val="clear" w:color="auto" w:fill="FFFFFF"/>
          </w:rPr>
          <w:t>ection</w:t>
        </w:r>
      </w:ins>
      <w:r w:rsidRPr="006C17A0">
        <w:rPr>
          <w:color w:val="000000"/>
          <w:sz w:val="24"/>
          <w:szCs w:val="24"/>
          <w:shd w:val="clear" w:color="auto" w:fill="FFFFFF"/>
        </w:rPr>
        <w:t xml:space="preserve">, with 27.3% </w:t>
      </w:r>
      <w:r w:rsidR="00637886" w:rsidRPr="006C17A0">
        <w:rPr>
          <w:color w:val="000000"/>
          <w:sz w:val="24"/>
          <w:szCs w:val="24"/>
          <w:shd w:val="clear" w:color="auto" w:fill="FFFFFF"/>
        </w:rPr>
        <w:t>in</w:t>
      </w:r>
      <w:r w:rsidRPr="006C17A0">
        <w:rPr>
          <w:color w:val="000000"/>
          <w:sz w:val="24"/>
          <w:szCs w:val="24"/>
          <w:shd w:val="clear" w:color="auto" w:fill="FFFFFF"/>
        </w:rPr>
        <w:t xml:space="preserve"> Asia, 19.0% </w:t>
      </w:r>
      <w:r w:rsidR="00637886" w:rsidRPr="006C17A0">
        <w:rPr>
          <w:color w:val="000000"/>
          <w:sz w:val="24"/>
          <w:szCs w:val="24"/>
          <w:shd w:val="clear" w:color="auto" w:fill="FFFFFF"/>
        </w:rPr>
        <w:t>in</w:t>
      </w:r>
      <w:r w:rsidRPr="006C17A0">
        <w:rPr>
          <w:color w:val="000000"/>
          <w:sz w:val="24"/>
          <w:szCs w:val="24"/>
          <w:shd w:val="clear" w:color="auto" w:fill="FFFFFF"/>
        </w:rPr>
        <w:t xml:space="preserve"> Europe and 29.2% </w:t>
      </w:r>
      <w:r w:rsidR="00637886" w:rsidRPr="006C17A0">
        <w:rPr>
          <w:color w:val="000000"/>
          <w:sz w:val="24"/>
          <w:szCs w:val="24"/>
          <w:shd w:val="clear" w:color="auto" w:fill="FFFFFF"/>
        </w:rPr>
        <w:t>in</w:t>
      </w:r>
      <w:r w:rsidRPr="006C17A0">
        <w:rPr>
          <w:color w:val="000000"/>
          <w:sz w:val="24"/>
          <w:szCs w:val="24"/>
          <w:shd w:val="clear" w:color="auto" w:fill="FFFFFF"/>
        </w:rPr>
        <w:t xml:space="preserve"> Latin America</w:t>
      </w:r>
      <w:commentRangeStart w:id="56"/>
      <w:r w:rsidR="00DA4593" w:rsidRPr="006C17A0">
        <w:rPr>
          <w:color w:val="000000"/>
          <w:sz w:val="24"/>
          <w:szCs w:val="24"/>
          <w:shd w:val="clear" w:color="auto" w:fill="FFFFFF"/>
        </w:rPr>
        <w:fldChar w:fldCharType="begin" w:fldLock="1"/>
      </w:r>
      <w:r w:rsidRPr="006C17A0">
        <w:rPr>
          <w:color w:val="000000"/>
          <w:sz w:val="24"/>
          <w:szCs w:val="24"/>
          <w:shd w:val="clear" w:color="auto" w:fill="FFFFFF"/>
        </w:rPr>
        <w:instrText>ADDIN CSL_CITATION { "citationItems" : [ { "id" : "ITEM-1", "itemData" : { "DOI" : "10.1016/S0140-6736(09)61870-5", "ISBN" : "1474-547X (Electronic)\\r0140-6736 (Linking)", "ISSN" : "01406736", "PMID" : "20071021", "abstract" : "Background: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27\u00b73% (n=29 428) and of operative vaginal delivery was 3\u00b72% (n=3465). Risk of maternal mortality and morbidity index (at least one of: maternal mortality, admission to intensive care unit [ICU], blood transfusion, hysterectomy, or internal iliac artery ligation) was increased for operative vaginal delivery (adjusted odds ratio 2\u00b71, 95% CI 1\u00b77-2\u00b76) and all types of caesarean section (antepartum without indication 2\u00b77, 1\u00b74-5\u00b75; antepartum with indication 10\u00b76, 9\u00b73-12\u00b70; intrapartum without indication 14\u00b72, 9\u00b78-20\u00b77; intrapartum with indication 14\u00b75, 13\u00b72-16\u00b70). For breech presentation, caesarean section, either antepartum (0\u00b72, 0\u00b71-0\u00b73) or intrapartum (0\u00b73, 0\u00b72-0\u00b74), was associated with improved perinatal outcomes, but also with increased risk of stay in neonatal ICU (2\u00b70, 1\u00b71-3\u00b76; and 2\u00b71, 1\u00b72-3\u00b77,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Res\u2026", "author" : [ { "dropping-particle" : "", "family" : "Lumbiganon", "given" : "Pisake", "non-dropping-particle" : "", "parse-names" : false, "suffix" : "" }, { "dropping-particle" : "", "family" : "Laopaiboon", "given" : "Malinee", "non-dropping-particle" : "", "parse-names" : false, "suffix" : "" }, { "dropping-particle" : "", "family" : "G\u00fclmezoglu", "given" : "A. Metin", "non-dropping-particle" : "", "parse-names" : false, "suffix" : "" }, { "dropping-particle" : "", "family" : "Souza", "given" : "Jo\u00e3o Paulo", "non-dropping-particle" : "", "parse-names" : false, "suffix" : "" }, { "dropping-particle" : "", "family" : "Taneepanichskul", "given" : "Surasak", "non-dropping-particle" : "", "parse-names" : false, "suffix" : "" }, { "dropping-particle" : "", "family" : "Ruyan", "given" : "Pang", "non-dropping-particle" : "", "parse-names" : false, "suffix" : "" }, { "dropping-particle" : "", "family" : "Attygalle", "given" : "Deepika Eranjanie", "non-dropping-particle" : "", "parse-names" : false, "suffix" : "" }, { "dropping-particle" : "", "family" : "Shrestha", "given" : "Naveen", "non-dropping-particle" : "", "parse-names" : false, "suffix" : "" }, { "dropping-particle" : "", "family" : "Mori", "given" : "Rintaro", "non-dropping-particle" : "", "parse-names" : false, "suffix" : "" }, { "dropping-particle" : "", "family" : "Hinh", "given" : "Nguyen Duc", "non-dropping-particle" : "", "parse-names" : false, "suffix" : "" }, { "dropping-particle" : "", "family" : "Bang", "given" : "Hoang Thi", "non-dropping-particle" : "", "parse-names" : false, "suffix" : "" }, { "dropping-particle" : "", "family" : "Rathavy", "given" : "Tung", "non-dropping-particle" : "", "parse-names" : false, "suffix" : "" }, { "dropping-particle" : "", "family" : "Chuyun", "given" : "Kang", "non-dropping-particle" : "", "parse-names" : false, "suffix" : "" }, { "dropping-particle" : "", "family" : "Cheang", "given" : "Kannitha", "non-dropping-particle" : "", "parse-names" : false, "suffix" : "" }, { "dropping-particle" : "", "family" : "Festin", "given" : "Mario", "non-dropping-particle" : "", "parse-names" : false, "suffix" : "" }, { "dropping-particle" : "", "family" : "Udomprasertgul", "given" : "Venus", "non-dropping-particle" : "", "parse-names" : false, "suffix" : "" }, { "dropping-particle" : "V.", "family" : "Germar", "given" : "Maria Julieta", "non-dropping-particle" : "", "parse-names" : false, "suffix" : "" }, { "dropping-particle" : "", "family" : "Yanqiu", "given" : "Gao", "non-dropping-particle" : "", "parse-names" : false, "suffix" : "" }, { "dropping-particle" : "", "family" : "Roy", "given" : "Malabika", "non-dropping-particle" : "", "parse-names" : false, "suffix" : "" }, { "dropping-particle" : "", "family" : "Carroli", "given" : "Guillermo", "non-dropping-particle" : "", "parse-names" : false, "suffix" : "" }, { "dropping-particle" : "", "family" : "Ba-Thike", "given" : "Katherine", "non-dropping-particle" : "", "parse-names" : false, "suffix" : "" }, { "dropping-particle" : "", "family" : "Filatova", "given" : "Ekaterina", "non-dropping-particle" : "", "parse-names" : false, "suffix" : "" }, { "dropping-particle" : "", "family" : "Villar", "given" : "Jos\u00e9", "non-dropping-particle" : "", "parse-names" : false, "suffix" : "" } ], "container-title" : "The Lancet", "id" : "ITEM-1", "issue" : "9713", "issued" : { "date-parts" : [ [ "2010" ] ] }, "page" : "490-499", "title" : "Method of delivery and pregnancy outcomes in Asia: the WHO global survey on maternal and perinatal health 2007-08", "type" : "article-journal", "volume" : "375" }, "uris" : [ "http://www.mendeley.com/documents/?uuid=def97a0e-9cec-4ce4-885e-5d3481be5571" ] }, { "id" : "ITEM-2", "itemData" : { "DOI" : "10.1016/S0140-6736(06)68704-7", "ISBN" : "1474-547X (Electronic)\\r0140-6736 (Linking)", "ISSN" : "01406736", "PMID" : "16753484", "abstract" : "Background: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\u00a9 2006 Elsevier Ltd. All rights reserved.", "author" : [ { "dropping-particle" : "", "family" : "Villar", "given" : "Jos\u00e9", "non-dropping-particle" : "", "parse-names" : false, "suffix" : "" }, { "dropping-particle" : "", "family" : "Valladares", "given" : "Eliette", "non-dropping-particle" : "", "parse-names" : false, "suffix" : "" }, { "dropping-particle" : "", "family" : "Wojdyla", "given" : "Daniel", "non-dropping-particle" : "", "parse-names" : false, "suffix" : "" }, { "dropping-particle" : "", "family" : "Zavaleta", "given" : "Nelly", "non-dropping-particle" : "", "parse-names" : false, "suffix" : "" }, { "dropping-particle" : "", "family" : "Carroli", "given" : "Guillermo", "non-dropping-particle" : "", "parse-names" : false, "suffix" : "" }, { "dropping-particle" : "", "family" : "Velazco", "given" : "Alejandro", "non-dropping-particle" : "", "parse-names" : false, "suffix" : "" }, { "dropping-particle" : "", "family" : "Shah", "given" : "Archana", "non-dropping-particle" : "", "parse-names" : false, "suffix" : "" }, { "dropping-particle" : "", "family" : "Campod\u00f3nico", "given" : "Liana", "non-dropping-particle" : "", "parse-names" : false, "suffix" : "" }, { "dropping-particle" : "", "family" : "Bataglia", "given" : "Vicente", "non-dropping-particle" : "", "parse-names" : false, "suffix" : "" }, { "dropping-particle" : "", "family" : "Faundes", "given" : "Anibal", "non-dropping-particle" : "", "parse-names" : false, "suffix" : "" }, { "dropping-particle" : "", "family" : "Langer", "given" : "Ana", "non-dropping-particle" : "", "parse-names" : false, "suffix" : "" }, { "dropping-particle" : "", "family" : "Narv\u00e1ez", "given" : "Alberto", "non-dropping-particle" : "", "parse-names" : false, "suffix" : "" }, { "dropping-particle" : "", "family" : "Donner", "given" : "Allan", "non-dropping-particle" : "", "parse-names" : false, "suffix" : "" }, { "dropping-particle" : "", "family" : "Romero", "given" : "Mariana", "non-dropping-particle" : "", "parse-names" : false, "suffix" : "" }, { "dropping-particle" : "", "family" : "Reynoso", "given" : "Sofia", "non-dropping-particle" : "", "parse-names" : false, "suffix" : "" }, { "dropping-particle" : "", "family" : "Sim\u00f4nia de P\u00e1dua", "given" : "Karla", "non-dropping-particle" : "", "parse-names" : false, "suffix" : "" }, { "dropping-particle" : "", "family" : "Giordano", "given" : "Daniel", "non-dropping-particle" : "", "parse-names" : false, "suffix" : "" }, { "dropping-particle" : "", "family" : "Kublickas", "given" : "Marius", "non-dropping-particle" : "", "parse-names" : false, "suffix" : "" }, { "dropping-particle" : "", "family" : "Acosta", "given" : "Arnaldo", "non-dropping-particle" : "", "parse-names" : false, "suffix" : "" } ], "container-title" : "Lancet", "id" : "ITEM-2", "issue" : "9525", "issued" : { "date-parts" : [ [ "2006" ] ] }, "page" : "1819-1829", "title" : "Caesarean delivery rates and pregnancy outcomes: the 2005 WHO global survey on maternal and perinatal health in Latin America", "type" : "article-journal", "volume" : "367" }, "uris" : [ "http://www.mendeley.com/documents/?uuid=230e6f6a-c526-43d1-b4cb-1a4bd7b8fad8" ] } ], "mendeley" : { "formattedCitation" : "(5,6)", "plainTextFormattedCitation" : "(5,6)", "previouslyFormattedCitation" : "(5,6)" }, "properties" : { "noteIndex" : 0 }, "schema" : "https://github.com/citation-style-language/schema/raw/master/csl-citation.json" }</w:instrText>
      </w:r>
      <w:r w:rsidR="00DA4593" w:rsidRPr="006C17A0">
        <w:rPr>
          <w:color w:val="000000"/>
          <w:sz w:val="24"/>
          <w:szCs w:val="24"/>
          <w:shd w:val="clear" w:color="auto" w:fill="FFFFFF"/>
        </w:rPr>
        <w:fldChar w:fldCharType="separate"/>
      </w:r>
      <w:r w:rsidRPr="006C17A0">
        <w:rPr>
          <w:noProof/>
          <w:color w:val="000000"/>
          <w:sz w:val="24"/>
          <w:szCs w:val="24"/>
          <w:shd w:val="clear" w:color="auto" w:fill="FFFFFF"/>
        </w:rPr>
        <w:t>(5,6)</w:t>
      </w:r>
      <w:r w:rsidR="00DA4593" w:rsidRPr="006C17A0">
        <w:rPr>
          <w:color w:val="000000"/>
          <w:sz w:val="24"/>
          <w:szCs w:val="24"/>
          <w:shd w:val="clear" w:color="auto" w:fill="FFFFFF"/>
        </w:rPr>
        <w:fldChar w:fldCharType="end"/>
      </w:r>
      <w:r w:rsidRPr="006C17A0">
        <w:rPr>
          <w:sz w:val="24"/>
          <w:szCs w:val="24"/>
        </w:rPr>
        <w:t>.</w:t>
      </w:r>
      <w:r w:rsidR="00637886" w:rsidRPr="006C17A0">
        <w:rPr>
          <w:sz w:val="24"/>
          <w:szCs w:val="24"/>
        </w:rPr>
        <w:t xml:space="preserve"> </w:t>
      </w:r>
      <w:del w:id="57" w:author="JUI" w:date="2018-09-06T13:22:00Z">
        <w:r w:rsidR="00637886" w:rsidRPr="006C17A0" w:rsidDel="00A13251">
          <w:rPr>
            <w:sz w:val="24"/>
            <w:szCs w:val="24"/>
          </w:rPr>
          <w:delText>In w</w:delText>
        </w:r>
        <w:r w:rsidR="00532B2A" w:rsidRPr="006C17A0" w:rsidDel="00A13251">
          <w:rPr>
            <w:sz w:val="24"/>
            <w:szCs w:val="24"/>
          </w:rPr>
          <w:delText>orldwide</w:delText>
        </w:r>
        <w:r w:rsidR="00637886" w:rsidRPr="006C17A0" w:rsidDel="00A13251">
          <w:rPr>
            <w:sz w:val="24"/>
            <w:szCs w:val="24"/>
          </w:rPr>
          <w:delText>,</w:delText>
        </w:r>
        <w:r w:rsidR="00532B2A" w:rsidRPr="006C17A0" w:rsidDel="00A13251">
          <w:rPr>
            <w:sz w:val="24"/>
            <w:szCs w:val="24"/>
          </w:rPr>
          <w:delText xml:space="preserve"> the rates of </w:delText>
        </w:r>
        <w:r w:rsidR="00637886" w:rsidRPr="006C17A0" w:rsidDel="00A13251">
          <w:rPr>
            <w:sz w:val="24"/>
            <w:szCs w:val="24"/>
          </w:rPr>
          <w:delText>CS</w:delText>
        </w:r>
        <w:r w:rsidR="00532B2A" w:rsidRPr="006C17A0" w:rsidDel="00A13251">
          <w:rPr>
            <w:sz w:val="24"/>
            <w:szCs w:val="24"/>
          </w:rPr>
          <w:delText xml:space="preserve"> have also risen consequentially in recent years including</w:delText>
        </w:r>
        <w:r w:rsidR="00263819" w:rsidRPr="006C17A0" w:rsidDel="00A13251">
          <w:rPr>
            <w:color w:val="000000"/>
            <w:sz w:val="24"/>
            <w:szCs w:val="24"/>
            <w:shd w:val="clear" w:color="auto" w:fill="FFFFFF"/>
          </w:rPr>
          <w:delText xml:space="preserve">, China </w:delText>
        </w:r>
        <w:r w:rsidRPr="006C17A0" w:rsidDel="00A13251">
          <w:rPr>
            <w:color w:val="000000"/>
            <w:sz w:val="24"/>
            <w:szCs w:val="24"/>
            <w:shd w:val="clear" w:color="auto" w:fill="FFFFFF"/>
          </w:rPr>
          <w:delText xml:space="preserve">(46.2%), India (17.8%), Japan (19.8%), Sri Lanka (30.6%), Nepal (20.3%), Thailand(34.1%), Vietnam(35.6%) </w:delText>
        </w:r>
        <w:r w:rsidR="00DA4593" w:rsidRPr="006C17A0" w:rsidDel="00A13251">
          <w:rPr>
            <w:color w:val="000000"/>
            <w:sz w:val="24"/>
            <w:szCs w:val="24"/>
            <w:shd w:val="clear" w:color="auto" w:fill="FFFFFF"/>
          </w:rPr>
          <w:fldChar w:fldCharType="begin" w:fldLock="1"/>
        </w:r>
        <w:r w:rsidRPr="006C17A0" w:rsidDel="00A13251">
          <w:rPr>
            <w:color w:val="000000"/>
            <w:sz w:val="24"/>
            <w:szCs w:val="24"/>
            <w:shd w:val="clear" w:color="auto" w:fill="FFFFFF"/>
          </w:rPr>
          <w:delInstrText>ADDIN CSL_CITATION { "citationItems" : [ { "id" : "ITEM-1", "itemData" : { "DOI" : "10.1016/S0140-6736(09)61870-5", "ISBN" : "1474-547X (Electronic)\\r0140-6736 (Linking)", "ISSN" : "01406736", "PMID" : "20071021", "abstract" : "Background: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27\u00b73% (n=29 428) and of operative vaginal delivery was 3\u00b72% (n=3465). Risk of maternal mortality and morbidity index (at least one of: maternal mortality, admission to intensive care unit [ICU], blood transfusion, hysterectomy, or internal iliac artery ligation) was increased for operative vaginal delivery (adjusted odds ratio 2\u00b71, 95% CI 1\u00b77-2\u00b76) and all types of caesarean section (antepartum without indication 2\u00b77, 1\u00b74-5\u00b75; antepartum with indication 10\u00b76, 9\u00b73-12\u00b70; intrapartum without indication 14\u00b72, 9\u00b78-20\u00b77; intrapartum with indication 14\u00b75, 13\u00b72-16\u00b70). For breech presentation, caesarean section, either antepartum (0\u00b72, 0\u00b71-0\u00b73) or intrapartum (0\u00b73, 0\u00b72-0\u00b74), was associated with improved perinatal outcomes, but also with increased risk of stay in neonatal ICU (2\u00b70, 1\u00b71-3\u00b76; and 2\u00b71, 1\u00b72-3\u00b77,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Res\u2026", "author" : [ { "dropping-particle" : "", "family" : "Lumbiganon", "given" : "Pisake", "non-dropping-particle" : "", "parse-names" : false, "suffix" : "" }, { "dropping-particle" : "", "family" : "Laopaiboon", "given" : "Malinee", "non-dropping-particle" : "", "parse-names" : false, "suffix" : "" }, { "dropping-particle" : "", "family" : "G\u00fclmezoglu", "given" : "A. Metin", "non-dropping-particle" : "", "parse-names" : false, "suffix" : "" }, { "dropping-particle" : "", "family" : "Souza", "given" : "Jo\u00e3o Paulo", "non-dropping-particle" : "", "parse-names" : false, "suffix" : "" }, { "dropping-particle" : "", "family" : "Taneepanichskul", "given" : "Surasak", "non-dropping-particle" : "", "parse-names" : false, "suffix" : "" }, { "dropping-particle" : "", "family" : "Ruyan", "given" : "Pang", "non-dropping-particle" : "", "parse-names" : false, "suffix" : "" }, { "dropping-particle" : "", "family" : "Attygalle", "given" : "Deepika Eranjanie", "non-dropping-particle" : "", "parse-names" : false, "suffix" : "" }, { "dropping-particle" : "", "family" : "Shrestha", "given" : "Naveen", "non-dropping-particle" : "", "parse-names" : false, "suffix" : "" }, { "dropping-particle" : "", "family" : "Mori", "given" : "Rintaro", "non-dropping-particle" : "", "parse-names" : false, "suffix" : "" }, { "dropping-particle" : "", "family" : "Hinh", "given" : "Nguyen Duc", "non-dropping-particle" : "", "parse-names" : false, "suffix" : "" }, { "dropping-particle" : "", "family" : "Bang", "given" : "Hoang Thi", "non-dropping-particle" : "", "parse-names" : false, "suffix" : "" }, { "dropping-particle" : "", "family" : "Rathavy", "given" : "Tung", "non-dropping-particle" : "", "parse-names" : false, "suffix" : "" }, { "dropping-particle" : "", "family" : "Chuyun", "given" : "Kang", "non-dropping-particle" : "", "parse-names" : false, "suffix" : "" }, { "dropping-particle" : "", "family" : "Cheang", "given" : "Kannitha", "non-dropping-particle" : "", "parse-names" : false, "suffix" : "" }, { "dropping-particle" : "", "family" : "Festin", "given" : "Mario", "non-dropping-particle" : "", "parse-names" : false, "suffix" : "" }, { "dropping-particle" : "", "family" : "Udomprasertgul", "given" : "Venus", "non-dropping-particle" : "", "parse-names" : false, "suffix" : "" }, { "dropping-particle" : "V.", "family" : "Germar", "given" : "Maria Julieta", "non-dropping-particle" : "", "parse-names" : false, "suffix" : "" }, { "dropping-particle" : "", "family" : "Yanqiu", "given" : "Gao", "non-dropping-particle" : "", "parse-names" : false, "suffix" : "" }, { "dropping-particle" : "", "family" : "Roy", "given" : "Malabika", "non-dropping-particle" : "", "parse-names" : false, "suffix" : "" }, { "dropping-particle" : "", "family" : "Carroli", "given" : "Guillermo", "non-dropping-particle" : "", "parse-names" : false, "suffix" : "" }, { "dropping-particle" : "", "family" : "Ba-Thike", "given" : "Katherine", "non-dropping-particle" : "", "parse-names" : false, "suffix" : "" }, { "dropping-particle" : "", "family" : "Filatova", "given" : "Ekaterina", "non-dropping-particle" : "", "parse-names" : false, "suffix" : "" }, { "dropping-particle" : "", "family" : "Villar", "given" : "Jos\u00e9", "non-dropping-particle" : "", "parse-names" : false, "suffix" : "" } ], "container-title" : "The Lancet", "id" : "ITEM-1", "issue" : "9713", "issued" : { "date-parts" : [ [ "2010" ] ] }, "page" : "490-499", "title" : "Method of delivery and pregnancy outcomes in Asia: the WHO global survey on maternal and perinatal health 2007-08", "type" : "article-journal", "volume" : "375" }, "uris" : [ "http://www.mendeley.com/documents/?uuid=def97a0e-9cec-4ce4-885e-5d3481be5571" ] } ], "mendeley" : { "formattedCitation" : "(5)", "plainTextFormattedCitation" : "(5)", "previouslyFormattedCitation" : "(5)" }, "properties" : { "noteIndex" : 0 }, "schema" : "https://github.com/citation-style-language/schema/raw/master/csl-citation.json" }</w:delInstrText>
        </w:r>
        <w:r w:rsidR="00DA4593" w:rsidRPr="006C17A0" w:rsidDel="00A13251">
          <w:rPr>
            <w:color w:val="000000"/>
            <w:sz w:val="24"/>
            <w:szCs w:val="24"/>
            <w:shd w:val="clear" w:color="auto" w:fill="FFFFFF"/>
          </w:rPr>
          <w:fldChar w:fldCharType="separate"/>
        </w:r>
        <w:r w:rsidRPr="006C17A0" w:rsidDel="00A13251">
          <w:rPr>
            <w:color w:val="000000"/>
            <w:sz w:val="24"/>
            <w:szCs w:val="24"/>
            <w:shd w:val="clear" w:color="auto" w:fill="FFFFFF"/>
          </w:rPr>
          <w:delText>(5)</w:delText>
        </w:r>
        <w:r w:rsidR="00DA4593" w:rsidRPr="006C17A0" w:rsidDel="00A13251">
          <w:rPr>
            <w:color w:val="000000"/>
            <w:sz w:val="24"/>
            <w:szCs w:val="24"/>
            <w:shd w:val="clear" w:color="auto" w:fill="FFFFFF"/>
          </w:rPr>
          <w:fldChar w:fldCharType="end"/>
        </w:r>
        <w:r w:rsidR="00532B2A" w:rsidRPr="006C17A0" w:rsidDel="00A13251">
          <w:rPr>
            <w:color w:val="000000"/>
            <w:sz w:val="24"/>
            <w:szCs w:val="24"/>
            <w:shd w:val="clear" w:color="auto" w:fill="FFFFFF"/>
          </w:rPr>
          <w:delText xml:space="preserve">, </w:delText>
        </w:r>
        <w:r w:rsidRPr="006C17A0" w:rsidDel="00A13251">
          <w:rPr>
            <w:sz w:val="24"/>
            <w:szCs w:val="24"/>
          </w:rPr>
          <w:delText>Brazil(30%)</w:delText>
        </w:r>
        <w:r w:rsidR="00DA4593" w:rsidRPr="006C17A0" w:rsidDel="00A13251">
          <w:rPr>
            <w:sz w:val="24"/>
            <w:szCs w:val="24"/>
          </w:rPr>
          <w:fldChar w:fldCharType="begin" w:fldLock="1"/>
        </w:r>
        <w:r w:rsidRPr="006C17A0" w:rsidDel="00A13251">
          <w:rPr>
            <w:sz w:val="24"/>
            <w:szCs w:val="24"/>
          </w:rPr>
          <w:delInstrText>ADDIN CSL_CITATION { "citationItems" : [ { "id" : "ITEM-1", "itemData" : { "ISSN" : "0959-8138", "PMID" : "10574855", "abstract" : "OBJECTIVES To estimate the incidences of caesarean sections in Latin American countries and correlate these with socioeconomic, demographic, and healthcare variables. DESIGN Descriptive and ecological study. SETTING 19 Latin American countries. MAIN OUTCOME MEASURES National estimates of caesarean section rates in each country. RESULTS Seven countries had caesarean section rates below 15%. The remaining 12 countries had rates above 15% (range 16.8% to 40.0%). These 12 countries account for 81% of the deliveries in the region. A positive and significant correlation was observed between the gross national product per capita and rate of caesarean section (r(s)=0.746), and higher rates were observed in private hospitals than in public ones. Taking 15% as a medically justified accepted rate, over 850 000 unnecessary caesarean sections are performed each year in the region. CONCLUSIONS The reported figures represent an unnecessary increased risk for young women and their babies. From the economic perspective, this is a burden to health systems that work with limited budgets.", "author" : [ { "dropping-particle" : "", "family" : "Beliz\u00e1n", "given" : "J M", "non-dropping-particle" : "", "parse-names" : false, "suffix" : "" }, { "dropping-particle" : "", "family" : "Althabe", "given" : "F", "non-dropping-particle" : "", "parse-names" : false, "suffix" : "" }, { "dropping-particle" : "", "family" : "Barros", "given" : "F C", "non-dropping-particle" : "", "parse-names" : false, "suffix" : "" }, { "dropping-particle" : "", "family" : "Alexander", "given" : "S", "non-dropping-particle" : "", "parse-names" : false, "suffix" : "" } ], "container-title" : "BMJ (Clinical research ed.)", "id" : "ITEM-1", "issue" : "7222", "issued" : { "date-parts" : [ [ "1999", "11", "27" ] ] }, "page" : "1397-400", "publisher" : "BMJ Publishing Group", "title" : "Rates and implications of caesarean sections in Latin America: ecological study.", "type" : "article-journal", "volume" : "319" }, "uris" : [ "http://www.mendeley.com/documents/?uuid=12f5fc62-feb2-31a8-ba4b-ce9ffcf0a394" ] } ], "mendeley" : { "formattedCitation" : "(7)", "plainTextFormattedCitation" : "(7)", "previouslyFormattedCitation" : "(7)" }, "properties" : { "noteIndex" : 0 }, "schema" : "https://github.com/citation-style-language/schema/raw/master/csl-citation.json" }</w:delInstrText>
        </w:r>
        <w:r w:rsidR="00DA4593" w:rsidRPr="006C17A0" w:rsidDel="00A13251">
          <w:rPr>
            <w:sz w:val="24"/>
            <w:szCs w:val="24"/>
          </w:rPr>
          <w:fldChar w:fldCharType="separate"/>
        </w:r>
        <w:r w:rsidRPr="006C17A0" w:rsidDel="00A13251">
          <w:rPr>
            <w:noProof/>
            <w:sz w:val="24"/>
            <w:szCs w:val="24"/>
          </w:rPr>
          <w:delText>(7)</w:delText>
        </w:r>
        <w:r w:rsidR="00DA4593" w:rsidRPr="006C17A0" w:rsidDel="00A13251">
          <w:rPr>
            <w:sz w:val="24"/>
            <w:szCs w:val="24"/>
          </w:rPr>
          <w:fldChar w:fldCharType="end"/>
        </w:r>
        <w:r w:rsidRPr="006C17A0" w:rsidDel="00A13251">
          <w:rPr>
            <w:sz w:val="24"/>
            <w:szCs w:val="24"/>
          </w:rPr>
          <w:delText>, Chile(40%)</w:delText>
        </w:r>
        <w:r w:rsidR="00DA4593" w:rsidRPr="006C17A0" w:rsidDel="00A13251">
          <w:rPr>
            <w:sz w:val="24"/>
            <w:szCs w:val="24"/>
          </w:rPr>
          <w:fldChar w:fldCharType="begin" w:fldLock="1"/>
        </w:r>
        <w:r w:rsidRPr="006C17A0" w:rsidDel="00A13251">
          <w:rPr>
            <w:sz w:val="24"/>
            <w:szCs w:val="24"/>
          </w:rPr>
          <w:delInstrText>ADDIN CSL_CITATION { "citationItems" : [ { "id" : "ITEM-1", "itemData" : { "author" : [ { "dropping-particle" : "", "family" : "Murray", "given" : "Susan F", "non-dropping-particle" : "", "parse-names" : false, "suffix" : "" } ], "container-title" : "BMJ", "id" : "ITEM-1", "issue" : "7275", "issued" : { "date-parts" : [ [ "2000" ] ] }, "title" : "Relation between private health insurance and high rates of caesarean section in Chile: qualitative and quantitative study", "type" : "article-journal", "volume" : "321" }, "uris" : [ "http://www.mendeley.com/documents/?uuid=9c0bc001-65da-3513-b0c7-cd0bbde5b245" ] } ], "mendeley" : { "formattedCitation" : "(8)", "plainTextFormattedCitation" : "(8)", "previouslyFormattedCitation" : "(8)" }, "properties" : { "noteIndex" : 0 }, "schema" : "https://github.com/citation-style-language/schema/raw/master/csl-citation.json" }</w:delInstrText>
        </w:r>
        <w:r w:rsidR="00DA4593" w:rsidRPr="006C17A0" w:rsidDel="00A13251">
          <w:rPr>
            <w:sz w:val="24"/>
            <w:szCs w:val="24"/>
          </w:rPr>
          <w:fldChar w:fldCharType="separate"/>
        </w:r>
        <w:r w:rsidRPr="006C17A0" w:rsidDel="00A13251">
          <w:rPr>
            <w:noProof/>
            <w:sz w:val="24"/>
            <w:szCs w:val="24"/>
          </w:rPr>
          <w:delText>(8)</w:delText>
        </w:r>
        <w:r w:rsidR="00DA4593" w:rsidRPr="006C17A0" w:rsidDel="00A13251">
          <w:rPr>
            <w:sz w:val="24"/>
            <w:szCs w:val="24"/>
          </w:rPr>
          <w:fldChar w:fldCharType="end"/>
        </w:r>
        <w:r w:rsidRPr="006C17A0" w:rsidDel="00A13251">
          <w:rPr>
            <w:sz w:val="24"/>
            <w:szCs w:val="24"/>
          </w:rPr>
          <w:delText>,USA(26.1%)</w:delText>
        </w:r>
        <w:r w:rsidR="00DA4593" w:rsidRPr="006C17A0" w:rsidDel="00A13251">
          <w:rPr>
            <w:sz w:val="24"/>
            <w:szCs w:val="24"/>
          </w:rPr>
          <w:fldChar w:fldCharType="begin" w:fldLock="1"/>
        </w:r>
        <w:r w:rsidRPr="006C17A0" w:rsidDel="00A13251">
          <w:rPr>
            <w:sz w:val="24"/>
            <w:szCs w:val="24"/>
          </w:rPr>
          <w:delInstrText>ADDIN CSL_CITATION { "citationItems" : [ { "id" : "ITEM-1", "itemData" : { "abstract" : "Objectives\u2014This report presents preliminary data for 2002 on births in the United States. U.S. data on births are shown by age, race, and Hispanic origin of mother. Data on marital status, prenatal care, cesarean delivery, preterm births, and low birthweight are also presented. Methods\u2014Data in this report are based on nearly 98 percent of births for 2002. The records are weighted to independent control counts of all births received in State vital statistics offices in 2002. Comparisons are made with 2001 final data. Results\u2014The crude birth rate was 13.9 per 1,000 population in 2002, a decrease of 1 percent from 2001 (14.1). This is the lowest birth rate reported for the United States since national data have been available. The fertility rate was also down 1 percent in 2002 to 64.8 births per 1,000 women aged 15\u201344 years. Since 1990, this rate has declined 9 percent. The birth rate for teenagers continued to decline in 2002, dropping 5 percent to 42.9 births per 1,000 women aged 15\u201319 years. The teenage birth rate has dropped 28 percent since 1990. The rate for younger teenagers 15\u201317 years fell 6 percent from 24.7 per 1,000 in 2001 to 23.2 in 2002. The rate for older teenagers 18\u201319 years declined 4 percent from 76.1 per 1,000 in 2001 to 72.7 in 2002. Since 1990, the rate for teenagers 15\u201317 years has fallen 38 percent and the rate for teenagers 18\u201319 years, 18 percent. The birth rate for women aged 20\u201324 years declined by 3 percent to 103.5 per 1,000 in 2002 compared with 2001, whereas the rate for women aged 25\u201329 years was essentially unchanged (113.6). The birth rate for women aged 30\u201334 years decreased slightly from 91.9 per 1,000 in 2001 to 91.6 in 2002. Birth rates for women aged 35\u201339 years and 40\u201344 years continued to rise, increasing 2 percent for both. Childbearing among women over 45 years of age was unchanged. The birth rate for unmarried women was down slightly in 2002 to 43.6 births per 1,000 unmarried women aged 15\u201344 years. The number of births to unmarried women increased by 1 percent in 2002; however births to unmarried teenagers declined by 4 percent. Prenatal care utilization continued to slowly but steadily improve; 83.8 percent of women began prenatal care in the first trimester of pregnancy in 2002 compared with 83.4 in 2001. More than one fourth of all births (26.1 percent) were cesarean deliv\u00ad eries in 2002, the highest rate ever reported in the United States; the Figure 1. Total and primary cesarean rate and vaginal birth aft\u2026", "author" : [ { "dropping-particle" : "", "family" : "Hamilton", "given" : "Brady E", "non-dropping-particle" : "", "parse-names" : false, "suffix" : "" }, { "dropping-particle" : "", "family" : "Martin", "given" : "Joyce A", "non-dropping-particle" : "", "parse-names" : false, "suffix" : "" }, { "dropping-particle" : "", "family" : "Sutton", "given" : "Paul D", "non-dropping-particle" : "", "parse-names" : false, "suffix" : "" } ], "id" : "ITEM-1", "issue" : "11", "issued" : { "date-parts" : [ [ "2003" ] ] }, "title" : "Births: Preliminary Data for 2002", "type" : "article-journal", "volume" : "51" }, "uris" : [ "http://www.mendeley.com/documents/?uuid=aebba725-ed90-39b7-8299-70858c7754f2" ] } ], "mendeley" : { "formattedCitation" : "(9)", "plainTextFormattedCitation" : "(9)", "previouslyFormattedCitation" : "(9)" }, "properties" : { "noteIndex" : 0 }, "schema" : "https://github.com/citation-style-language/schema/raw/master/csl-citation.json" }</w:delInstrText>
        </w:r>
        <w:r w:rsidR="00DA4593" w:rsidRPr="006C17A0" w:rsidDel="00A13251">
          <w:rPr>
            <w:sz w:val="24"/>
            <w:szCs w:val="24"/>
          </w:rPr>
          <w:fldChar w:fldCharType="separate"/>
        </w:r>
        <w:r w:rsidRPr="006C17A0" w:rsidDel="00A13251">
          <w:rPr>
            <w:noProof/>
            <w:sz w:val="24"/>
            <w:szCs w:val="24"/>
          </w:rPr>
          <w:delText>(9)</w:delText>
        </w:r>
        <w:r w:rsidR="00DA4593" w:rsidRPr="006C17A0" w:rsidDel="00A13251">
          <w:rPr>
            <w:sz w:val="24"/>
            <w:szCs w:val="24"/>
          </w:rPr>
          <w:fldChar w:fldCharType="end"/>
        </w:r>
        <w:r w:rsidRPr="006C17A0" w:rsidDel="00A13251">
          <w:rPr>
            <w:sz w:val="24"/>
            <w:szCs w:val="24"/>
          </w:rPr>
          <w:delText>,Malaysia(15.7%)</w:delText>
        </w:r>
        <w:r w:rsidR="00DA4593" w:rsidRPr="006C17A0" w:rsidDel="00A13251">
          <w:rPr>
            <w:sz w:val="24"/>
            <w:szCs w:val="24"/>
          </w:rPr>
          <w:fldChar w:fldCharType="begin" w:fldLock="1"/>
        </w:r>
        <w:r w:rsidRPr="006C17A0" w:rsidDel="00A13251">
          <w:rPr>
            <w:sz w:val="24"/>
            <w:szCs w:val="24"/>
          </w:rPr>
          <w:delInstrText>ADDIN CSL_CITATION { "citationItems" : [ { "id" : "ITEM-1", "itemData" : { "ISSN" : "0300-5283", "PMID" : "19803313", "abstract" : "The caesarean section rate in Malaysian public hospitals has increased to 15.7% from 10.5% in the year 2000. There are inter-state variations in the rate ranging from a high of 25.4% in Melaka to 10.9% in Sabah. The West Coast states generally had a higher caesarean section rate than the East Coast states as well as East Malaysia. It would be prudent for Malaysia to implement stringent caesarean audits to ensure that rising caesarean section rates are kept in check.", "author" : [ { "dropping-particle" : "", "family" : "Ravindran", "given" : "J", "non-dropping-particle" : "", "parse-names" : false, "suffix" : "" } ], "container-title" : "The Medical journal of Malaysia", "id" : "ITEM-1", "issue" : "5", "issued" : { "date-parts" : [ [ "2008", "12" ] ] }, "page" : "434-5", "title" : "Rising caesarean section rates in public hospitals in Malaysia 2006.", "type" : "article-journal", "volume" : "63" }, "uris" : [ "http://www.mendeley.com/documents/?uuid=b400d6a9-553c-32ad-9580-e7966d873832" ] } ], "mendeley" : { "formattedCitation" : "(10)", "plainTextFormattedCitation" : "(10)", "previouslyFormattedCitation" : "(10)" }, "properties" : { "noteIndex" : 0 }, "schema" : "https://github.com/citation-style-language/schema/raw/master/csl-citation.json" }</w:delInstrText>
        </w:r>
        <w:r w:rsidR="00DA4593" w:rsidRPr="006C17A0" w:rsidDel="00A13251">
          <w:rPr>
            <w:sz w:val="24"/>
            <w:szCs w:val="24"/>
          </w:rPr>
          <w:fldChar w:fldCharType="separate"/>
        </w:r>
        <w:r w:rsidRPr="006C17A0" w:rsidDel="00A13251">
          <w:rPr>
            <w:noProof/>
            <w:sz w:val="24"/>
            <w:szCs w:val="24"/>
          </w:rPr>
          <w:delText>(10)</w:delText>
        </w:r>
        <w:r w:rsidR="00DA4593" w:rsidRPr="006C17A0" w:rsidDel="00A13251">
          <w:rPr>
            <w:sz w:val="24"/>
            <w:szCs w:val="24"/>
          </w:rPr>
          <w:fldChar w:fldCharType="end"/>
        </w:r>
        <w:r w:rsidRPr="006C17A0" w:rsidDel="00A13251">
          <w:rPr>
            <w:sz w:val="24"/>
            <w:szCs w:val="24"/>
          </w:rPr>
          <w:delText>&amp;</w:delText>
        </w:r>
        <w:r w:rsidR="00C03C89" w:rsidRPr="006C17A0" w:rsidDel="00A13251">
          <w:rPr>
            <w:sz w:val="24"/>
            <w:szCs w:val="24"/>
          </w:rPr>
          <w:delText>and</w:delText>
        </w:r>
        <w:r w:rsidRPr="006C17A0" w:rsidDel="00A13251">
          <w:rPr>
            <w:sz w:val="24"/>
            <w:szCs w:val="24"/>
          </w:rPr>
          <w:delText xml:space="preserve"> England (26.2%)</w:delText>
        </w:r>
        <w:r w:rsidR="00DA4593" w:rsidRPr="006C17A0" w:rsidDel="00A13251">
          <w:rPr>
            <w:sz w:val="24"/>
            <w:szCs w:val="24"/>
            <w:shd w:val="clear" w:color="auto" w:fill="FFFFFF"/>
          </w:rPr>
          <w:fldChar w:fldCharType="begin" w:fldLock="1"/>
        </w:r>
        <w:r w:rsidRPr="006C17A0" w:rsidDel="00A13251">
          <w:rPr>
            <w:sz w:val="24"/>
            <w:szCs w:val="24"/>
            <w:shd w:val="clear" w:color="auto" w:fill="FFFFFF"/>
          </w:rPr>
          <w:delInstrText>ADDIN CSL_CITATION { "citationItems" : [ { "id" : "ITEM-1", "itemData" : { "URL" : "https://www.theguardian.com/society/2016/sep/06/babies-born-by-caesarean-more-likely-to-be-obese-as-adults-study-suggests", "accessed" : { "date-parts" : [ [ "2017", "8", "28" ] ] }, "id" : "ITEM-1", "issued" : { "date-parts" : [ [ "0" ] ] }, "title" : "Babies born by caesarean more likely to be obese as adults, study suggests | Society | The Guardian", "type" : "webpage" }, "uris" : [ "http://www.mendeley.com/documents/?uuid=0caf5c86-e1f0-340f-85b6-a45734e4c93d" ] } ], "mendeley" : { "formattedCitation" : "(11)", "plainTextFormattedCitation" : "(11)", "previouslyFormattedCitation" : "(11)" }, "properties" : { "noteIndex" : 0 }, "schema" : "https://github.com/citation-style-language/schema/raw/master/csl-citation.json" }</w:delInstrText>
        </w:r>
        <w:r w:rsidR="00DA4593" w:rsidRPr="006C17A0" w:rsidDel="00A13251">
          <w:rPr>
            <w:sz w:val="24"/>
            <w:szCs w:val="24"/>
            <w:shd w:val="clear" w:color="auto" w:fill="FFFFFF"/>
          </w:rPr>
          <w:fldChar w:fldCharType="separate"/>
        </w:r>
        <w:r w:rsidRPr="006C17A0" w:rsidDel="00A13251">
          <w:rPr>
            <w:noProof/>
            <w:sz w:val="24"/>
            <w:szCs w:val="24"/>
            <w:shd w:val="clear" w:color="auto" w:fill="FFFFFF"/>
          </w:rPr>
          <w:delText>(11)</w:delText>
        </w:r>
        <w:r w:rsidR="00DA4593" w:rsidRPr="006C17A0" w:rsidDel="00A13251">
          <w:rPr>
            <w:sz w:val="24"/>
            <w:szCs w:val="24"/>
            <w:shd w:val="clear" w:color="auto" w:fill="FFFFFF"/>
          </w:rPr>
          <w:fldChar w:fldCharType="end"/>
        </w:r>
      </w:del>
      <w:commentRangeEnd w:id="56"/>
      <w:r w:rsidR="000C4FC3">
        <w:rPr>
          <w:rStyle w:val="CommentReference"/>
        </w:rPr>
        <w:commentReference w:id="56"/>
      </w:r>
      <w:r w:rsidRPr="006C17A0">
        <w:rPr>
          <w:sz w:val="24"/>
          <w:szCs w:val="24"/>
        </w:rPr>
        <w:t xml:space="preserve">. As stated by WHO, there is no justification for any region to have a caesarean rate higher than 10 -15%, which weighs a serious reason for worry in most of the countries worldwide </w:t>
      </w:r>
      <w:r w:rsidR="00DA4593" w:rsidRPr="006C17A0">
        <w:rPr>
          <w:sz w:val="24"/>
          <w:szCs w:val="24"/>
        </w:rPr>
        <w:fldChar w:fldCharType="begin" w:fldLock="1"/>
      </w:r>
      <w:r w:rsidR="00D930CA">
        <w:rPr>
          <w:sz w:val="24"/>
          <w:szCs w:val="24"/>
        </w:rPr>
        <w:instrText>ADDIN CSL_CITATION { "citationItems" : [ { "id" : "ITEM-1", "itemData" : { "DOI" : "10.1186/s41043-015-0020-2", "ISSN" : "20721315", "PMID" : "26825988", "abstract" : "Background: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respectively.Methods: The study is based on a total of 1142 delivery cases from four private and four public hospitals maternity wards. Logistic regression and Cox proportional hazard models were the statistical tools of the present study.Results: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women.Conclusions: Findings suggest that program and policies need to address the increase rate of caesarean delivery in Northern region of Bangladesh. Also, for determinant of risk factors, the result of Akaike Information Criterion (AIC) indicated that logistic model is an efficient model.", "author" : [ { "dropping-particle" : "", "family" : "Rahman", "given" : "Mostafizur", "non-dropping-particle" : "", "parse-names" : false, "suffix" : "" }, { "dropping-particle" : "", "family" : "Shariff", "given" : "Asma Ahmad", "non-dropping-particle" : "", "parse-names" : false, "suffix" : "" }, { "dropping-particle" : "", "family" : "Shafie", "given" : "Aziz", "non-dropping-particle" : "", "parse-names" : false, "suffix" : "" }, { "dropping-particle" : "", "family" : "Saaid", "given" : "Rahmah", "non-dropping-particle" : "", "parse-names" : false, "suffix" : "" }, { "dropping-particle" : "", "family" : "Tahir", "given" : "Rohayatimah Md", "non-dropping-particle" : "", "parse-names" : false, "suffix" : "" } ], "container-title" : "Journal of Health, Population and Nutrition", "id" : "ITEM-1", "issue" : "1", "issued" : { "date-parts" : [ [ "2015" ] ] }, "title" : "Caesarean delivery and its correlates in Northern Region of Bangladesh: Application of logistic regression and cox proportional hazard model", "type" : "article", "volume" : "33" }, "uris" : [ "http://www.mendeley.com/documents/?uuid=6b12e7e2-320f-4532-82e5-88bb7ea19ba2" ] } ], "mendeley" : { "formattedCitation" : "(7)", "plainTextFormattedCitation" : "(7)", "previouslyFormattedCitation" : "(12)" }, "properties" : { "noteIndex" : 0 }, "schema" : "https://github.com/citation-style-language/schema/raw/master/csl-citation.json" }</w:instrText>
      </w:r>
      <w:r w:rsidR="00DA4593" w:rsidRPr="006C17A0">
        <w:rPr>
          <w:sz w:val="24"/>
          <w:szCs w:val="24"/>
        </w:rPr>
        <w:fldChar w:fldCharType="separate"/>
      </w:r>
      <w:r w:rsidR="00D930CA" w:rsidRPr="00D930CA">
        <w:rPr>
          <w:noProof/>
          <w:sz w:val="24"/>
          <w:szCs w:val="24"/>
        </w:rPr>
        <w:t>(7)</w:t>
      </w:r>
      <w:r w:rsidR="00DA4593" w:rsidRPr="006C17A0">
        <w:rPr>
          <w:sz w:val="24"/>
          <w:szCs w:val="24"/>
        </w:rPr>
        <w:fldChar w:fldCharType="end"/>
      </w:r>
      <w:r w:rsidRPr="006C17A0">
        <w:rPr>
          <w:sz w:val="24"/>
          <w:szCs w:val="24"/>
        </w:rPr>
        <w:t>.</w:t>
      </w:r>
    </w:p>
    <w:p w14:paraId="26F7B6C0" w14:textId="77777777" w:rsidR="000E3EBD" w:rsidRPr="006C17A0" w:rsidRDefault="000E3EBD" w:rsidP="00E015E2">
      <w:pPr>
        <w:spacing w:line="480" w:lineRule="auto"/>
        <w:rPr>
          <w:sz w:val="24"/>
          <w:szCs w:val="24"/>
          <w:shd w:val="clear" w:color="auto" w:fill="FFFFFF"/>
        </w:rPr>
      </w:pPr>
      <w:moveFromRangeStart w:id="58" w:author="Md Jamal Uddin" w:date="2018-08-17T21:47:00Z" w:name="move522305792"/>
      <w:moveFrom w:id="59" w:author="Md Jamal Uddin" w:date="2018-08-17T21:47:00Z">
        <w:r w:rsidRPr="006C17A0" w:rsidDel="00871F2B">
          <w:rPr>
            <w:color w:val="333333"/>
            <w:sz w:val="24"/>
            <w:szCs w:val="24"/>
            <w:shd w:val="clear" w:color="auto" w:fill="FFFFFF"/>
          </w:rPr>
          <w:t xml:space="preserve">In Bangladesh, CS rate increased from 3.5% in 2004 to 23% in 2014. </w:t>
        </w:r>
        <w:commentRangeStart w:id="60"/>
        <w:r w:rsidR="00DA4593" w:rsidRPr="006C17A0" w:rsidDel="00871F2B">
          <w:rPr>
            <w:sz w:val="24"/>
            <w:szCs w:val="24"/>
            <w:shd w:val="clear" w:color="auto" w:fill="FFFFFF"/>
          </w:rPr>
          <w:fldChar w:fldCharType="begin" w:fldLock="1"/>
        </w:r>
        <w:r w:rsidRPr="006C17A0" w:rsidDel="00871F2B">
          <w:rPr>
            <w:sz w:val="24"/>
            <w:szCs w:val="24"/>
            <w:shd w:val="clear" w:color="auto" w:fill="FFFFFF"/>
          </w:rPr>
          <w:instrText>ADDIN CSL_CITATION { "citationItems" : [ { "id" : "ITEM-1", "itemData" : { "URL" : "http://bdnews24.com/health/2015/04/26/dhs-points-to-abnormal-rise-of-c-section-in-bangladesh", "accessed" : { "date-parts" : [ [ "2017", "8", "28" ] ] }, "id" : "ITEM-1", "issued" : { "date-parts" : [ [ "0" ] ] }, "title" : "DHS points to abnormal rise of C-section in Bangladesh - bdnews24.com", "type" : "webpage" }, "uris" : [ "http://www.mendeley.com/documents/?uuid=a2c4d75e-e4fd-3c98-b096-f2f1d633c1c1" ] } ], "mendeley" : { "formattedCitation" : "(13)", "plainTextFormattedCitation" : "(13)", "previouslyFormattedCitation" : "(13)" }, "properties" : { "noteIndex" : 0 }, "schema" : "https://github.com/citation-style-language/schema/raw/master/csl-citation.json" }</w:instrText>
        </w:r>
        <w:r w:rsidR="00DA4593" w:rsidRPr="006C17A0" w:rsidDel="00871F2B">
          <w:rPr>
            <w:sz w:val="24"/>
            <w:szCs w:val="24"/>
            <w:shd w:val="clear" w:color="auto" w:fill="FFFFFF"/>
          </w:rPr>
          <w:fldChar w:fldCharType="separate"/>
        </w:r>
        <w:r w:rsidRPr="006C17A0" w:rsidDel="00871F2B">
          <w:rPr>
            <w:sz w:val="24"/>
            <w:szCs w:val="24"/>
            <w:shd w:val="clear" w:color="auto" w:fill="FFFFFF"/>
          </w:rPr>
          <w:t>(13)</w:t>
        </w:r>
        <w:r w:rsidR="00DA4593" w:rsidRPr="006C17A0" w:rsidDel="00871F2B">
          <w:rPr>
            <w:sz w:val="24"/>
            <w:szCs w:val="24"/>
            <w:shd w:val="clear" w:color="auto" w:fill="FFFFFF"/>
          </w:rPr>
          <w:fldChar w:fldCharType="end"/>
        </w:r>
        <w:commentRangeEnd w:id="60"/>
        <w:r w:rsidRPr="006C17A0" w:rsidDel="00871F2B">
          <w:rPr>
            <w:rStyle w:val="CommentReference"/>
            <w:sz w:val="24"/>
            <w:szCs w:val="24"/>
          </w:rPr>
          <w:commentReference w:id="60"/>
        </w:r>
        <w:r w:rsidR="00355806" w:rsidRPr="006C17A0" w:rsidDel="00871F2B">
          <w:rPr>
            <w:color w:val="212121"/>
            <w:sz w:val="24"/>
            <w:szCs w:val="24"/>
            <w:shd w:val="clear" w:color="auto" w:fill="FFFFFF"/>
          </w:rPr>
          <w:t xml:space="preserve">. </w:t>
        </w:r>
      </w:moveFrom>
      <w:moveFromRangeEnd w:id="58"/>
      <w:r w:rsidR="00355806" w:rsidRPr="006C17A0">
        <w:rPr>
          <w:color w:val="212121"/>
          <w:sz w:val="24"/>
          <w:szCs w:val="24"/>
          <w:shd w:val="clear" w:color="auto" w:fill="FFFFFF"/>
        </w:rPr>
        <w:t>B</w:t>
      </w:r>
      <w:r w:rsidRPr="006C17A0">
        <w:rPr>
          <w:color w:val="212121"/>
          <w:sz w:val="24"/>
          <w:szCs w:val="24"/>
          <w:shd w:val="clear" w:color="auto" w:fill="FFFFFF"/>
        </w:rPr>
        <w:t xml:space="preserve">abies born by </w:t>
      </w:r>
      <w:r w:rsidR="00C03C89" w:rsidRPr="006C17A0">
        <w:rPr>
          <w:color w:val="212121"/>
          <w:sz w:val="24"/>
          <w:szCs w:val="24"/>
          <w:shd w:val="clear" w:color="auto" w:fill="FFFFFF"/>
        </w:rPr>
        <w:t>CS</w:t>
      </w:r>
      <w:r w:rsidRPr="006C17A0">
        <w:rPr>
          <w:color w:val="212121"/>
          <w:sz w:val="24"/>
          <w:szCs w:val="24"/>
          <w:shd w:val="clear" w:color="auto" w:fill="FFFFFF"/>
        </w:rPr>
        <w:t xml:space="preserve"> are at risk of developing asthma</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"DOI" : "10.1371/journal.pone.0087896", "ISSN" : "1932-6203", "author" : [ { "dropping-particle" : "", "family" : "Darmasseelane", "given" : "Karthik", "non-dropping-particle" : "", "parse-names" : false, "suffix" : "" }, { "dropping-particle" : "", "family" : "Hyde", "given" : "Matthew J.", "non-dropping-particle" : "", "parse-names" : false, "suffix" : "" }, { "dropping-particle" : "", "family" : "Santhakumaran", "given" : "Shalini", "non-dropping-particle" : "", "parse-names" : false, "suffix" : "" }, { "dropping-particle" : "", "family" : "Gale", "given" : "Chris", "non-dropping-particle" : "", "parse-names" : false, "suffix" : "" }, { "dropping-particle" : "", "family" : "Modi", "given" : "Neena", "non-dropping-particle" : "", "parse-names" : false, "suffix" : "" } ], "container-title" : "PLoS ONE", "editor" : [ { "dropping-particle" : "", "family" : "Dewan", "given" : "Andrew", "non-dropping-particle" : "", "parse-names" : false, "suffix" : "" } ], "id" : "ITEM-1", "issue" : "2", "issued" : { "date-parts" : [ [ "2014", "2", "26" ] ] }, "page" : "e87896", "title" : "Mode of Delivery and Offspring Body Mass Index, Overweight and Obesity in Adult Life: A Systematic Review and Meta-Analysis", "type" : "article-journal", "volume" : "9" }, "uris" : [ "http://www.mendeley.com/documents/?uuid=95761300-84f8-356d-b17d-dd7483de97e9" ] }, { "id" : "ITEM-2",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"ITEM-2",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"id" : "ITEM-3", "itemData" : { "id" : "ITEM-3", "issued" : { "date-parts" : [ [ "0" ] ] }, "title" : "Cesarean Section and Chronic Immune Disorders _ Articles _ Pediatrics", "type" : "article" }, "uris" : [ "http://www.mendeley.com/documents/?uuid=ae670ca6-7c32-4f89-9d4b-4643c0939955" ] } ], "mendeley" : { "formattedCitation" : "(8\u201310)", "plainTextFormattedCitation" : "(8\u201310)", "previouslyFormattedCitation" : "(17\u201319)"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(8–10)</w:t>
      </w:r>
      <w:r w:rsidR="00DA4593" w:rsidRPr="006C17A0">
        <w:rPr>
          <w:sz w:val="24"/>
          <w:szCs w:val="24"/>
          <w:shd w:val="clear" w:color="auto" w:fill="FFFFFF"/>
        </w:rPr>
        <w:fldChar w:fldCharType="end"/>
      </w:r>
      <w:r w:rsidR="00C03C89" w:rsidRPr="006C17A0">
        <w:rPr>
          <w:color w:val="212121"/>
          <w:sz w:val="24"/>
          <w:szCs w:val="24"/>
          <w:shd w:val="clear" w:color="auto" w:fill="FFFFFF"/>
        </w:rPr>
        <w:t>,</w:t>
      </w:r>
      <w:r w:rsidRPr="006C17A0">
        <w:rPr>
          <w:color w:val="212121"/>
          <w:sz w:val="24"/>
          <w:szCs w:val="24"/>
          <w:shd w:val="clear" w:color="auto" w:fill="FFFFFF"/>
        </w:rPr>
        <w:t xml:space="preserve">type 1 diabetes </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"DOI" : "10.1371/journal.pone.0087896", "ISSN" : "1932-6203", "author" : [ { "dropping-particle" : "", "family" : "Darmasseelane", "given" : "Karthik", "non-dropping-particle" : "", "parse-names" : false, "suffix" : "" }, { "dropping-particle" : "", "family" : "Hyde", "given" : "Matthew J.", "non-dropping-particle" : "", "parse-names" : false, "suffix" : "" }, { "dropping-particle" : "", "family" : "Santhakumaran", "given" : "Shalini", "non-dropping-particle" : "", "parse-names" : false, "suffix" : "" }, { "dropping-particle" : "", "family" : "Gale", "given" : "Chris", "non-dropping-particle" : "", "parse-names" : false, "suffix" : "" }, { "dropping-particle" : "", "family" : "Modi", "given" : "Neena", "non-dropping-particle" : "", "parse-names" : false, "suffix" : "" } ], "container-title" : "PLoS ONE", "editor" : [ { "dropping-particle" : "", "family" : "Dewan", "given" : "Andrew", "non-dropping-particle" : "", "parse-names" : false, "suffix" : "" } ], "id" : "ITEM-1", "issue" : "2", "issued" : { "date-parts" : [ [ "2014", "2", "26" ] ] }, "page" : "e87896", "title" : "Mode of Delivery and Offspring Body Mass Index, Overweight and Obesity in Adult Life: A Systematic Review and Meta-Analysis", "type" : "article-journal", "volume" : "9" }, "uris" : [ "http://www.mendeley.com/documents/?uuid=95761300-84f8-356d-b17d-dd7483de97e9" ] }, { "id" : "ITEM-2",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"ITEM-2",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"mendeley" : { "formattedCitation" : "(8,9)", "plainTextFormattedCitation" : "(8,9)", "previouslyFormattedCitation" : "(17,18)"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(8,9)</w:t>
      </w:r>
      <w:r w:rsidR="00DA4593" w:rsidRPr="006C17A0">
        <w:rPr>
          <w:sz w:val="24"/>
          <w:szCs w:val="24"/>
          <w:shd w:val="clear" w:color="auto" w:fill="FFFFFF"/>
        </w:rPr>
        <w:fldChar w:fldCharType="end"/>
      </w:r>
      <w:r w:rsidR="00C03C89" w:rsidRPr="006C17A0">
        <w:rPr>
          <w:sz w:val="24"/>
          <w:szCs w:val="24"/>
          <w:shd w:val="clear" w:color="auto" w:fill="FFFFFF"/>
        </w:rPr>
        <w:t>c</w:t>
      </w:r>
      <w:r w:rsidRPr="006C17A0">
        <w:rPr>
          <w:sz w:val="24"/>
          <w:szCs w:val="24"/>
          <w:shd w:val="clear" w:color="auto" w:fill="FFFFFF"/>
        </w:rPr>
        <w:t>rohn's disease</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"DOI" : "10.1001/jamapediatrics.2016.2385", "ISSN" : "2168-6211", "PMID" : "27599167", "abstract" : "Importance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 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 among all participants. The adjusted risk ratio for obesity among offspring delivered via cesarean birth vs those delivered via vaginal birth was 1.15 (95% CI, 1.06-1.26; P = .002). This association was stronger among women without known indications for cesarean delivery (adjusted risk ratio, 1.30; 95% CI, 1.09-1.54; P = .004). Offspring delivered via vaginal birth among women who had undergone a previous cesarean delivery had a 31% (95% CI, 17%-47%) lower risk of obesity compared with those born to women with repeated cesarean deliveries. In within-family analysis, individuals born by cesarean delivery had 64% (8%-148%)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 "author" : [ { "dropping-particle" : "", "family" : "Yuan", "given" : "Changzheng", "non-dropping-particle" : "", "parse-names" : false, "suffix" : "" }, { "dropping-particle" : "", "family" : "Gaskins", "given" : "Audrey J", "non-dropping-particle" : "", "parse-names" : false, "suffix" : "" }, { "dropping-particle" : "", "family" : "Blaine", "given" : "Arianna I", "non-dropping-particle" : "", "parse-names" : false, "suffix" : "" }, { "dropping-particle" : "", "family" : "Zhang", "given" : "Cuilin", "non-dropping-particle" : "", "parse-names" : false, "suffix" : "" }, { "dropping-particle" : "", "family" : "Gillman", "given" : "Matthew W", "non-dropping-particle" : "", "parse-names" : false, "suffix" : "" }, { "dropping-particle" : "", "family" : "Missmer", "given" : "Stacey A", "non-dropping-particle" : "", "parse-names" : false, "suffix" : "" }, { "dropping-particle" : "", "family" : "Field", "given" : "Alison E", "non-dropping-particle" : "", "parse-names" : false, "suffix" : "" }, { "dropping-particle" : "", "family" : "Chavarro", "given" : "Jorge E", "non-dropping-particle" : "", "parse-names" : false, "suffix" : "" } ], "container-title" : "JAMA pediatrics", "id" : "ITEM-1", "issue" : "11", "issued" : { "date-parts" : [ [ "2016", "11", "7" ] ] }, "page" : "e162385", "title" : "Association Between Cesarean Birth and Risk of Obesity in Offspring in Childhood, Adolescence, and Early Adulthood.", "type" : "article-journal", "volume" : "170" }, "uris" : [ "http://www.mendeley.com/documents/?uuid=c69b2edd-5824-3d7d-98ed-6586dfdcba18" ] } ], "mendeley" : { "formattedCitation" : "(11)", "plainTextFormattedCitation" : "(11)", "previouslyFormattedCitation" : "(15)"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(11)</w:t>
      </w:r>
      <w:r w:rsidR="00DA4593" w:rsidRPr="006C17A0">
        <w:rPr>
          <w:sz w:val="24"/>
          <w:szCs w:val="24"/>
          <w:shd w:val="clear" w:color="auto" w:fill="FFFFFF"/>
        </w:rPr>
        <w:fldChar w:fldCharType="end"/>
      </w:r>
      <w:r w:rsidRPr="006C17A0">
        <w:rPr>
          <w:sz w:val="24"/>
          <w:szCs w:val="24"/>
          <w:shd w:val="clear" w:color="auto" w:fill="FFFFFF"/>
        </w:rPr>
        <w:t xml:space="preserve">, allergic diseases </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"ITEM-1",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"id" : "ITEM-2", "itemData" : { "id" : "ITEM-2", "issued" : { "date-parts" : [ [ "0" ] ] }, "title" : "Cesarean Section and Chronic Immune Disorders _ Articles _ Pediatrics", "type" : "article" }, "uris" : [ "http://www.mendeley.com/documents/?uuid=ae670ca6-7c32-4f89-9d4b-4643c0939955" ] } ], "mendeley" : { "formattedCitation" : "(9,10)", "plainTextFormattedCitation" : "(9,10)", "previouslyFormattedCitation" : "(18,19)"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(9,10)</w:t>
      </w:r>
      <w:r w:rsidR="00DA4593" w:rsidRPr="006C17A0">
        <w:rPr>
          <w:sz w:val="24"/>
          <w:szCs w:val="24"/>
          <w:shd w:val="clear" w:color="auto" w:fill="FFFFFF"/>
        </w:rPr>
        <w:fldChar w:fldCharType="end"/>
      </w:r>
      <w:r w:rsidRPr="006C17A0">
        <w:rPr>
          <w:sz w:val="24"/>
          <w:szCs w:val="24"/>
          <w:shd w:val="clear" w:color="auto" w:fill="FFFFFF"/>
        </w:rPr>
        <w:t>,</w:t>
      </w:r>
      <w:r w:rsidRPr="006C17A0">
        <w:rPr>
          <w:color w:val="000000"/>
          <w:sz w:val="24"/>
          <w:szCs w:val="24"/>
          <w:shd w:val="clear" w:color="auto" w:fill="FFFFFF"/>
        </w:rPr>
        <w:t>immune deficiencies</w:t>
      </w:r>
      <w:r w:rsidR="00C03C89" w:rsidRPr="006C17A0">
        <w:rPr>
          <w:color w:val="000000"/>
          <w:sz w:val="24"/>
          <w:szCs w:val="24"/>
          <w:shd w:val="clear" w:color="auto" w:fill="FFFFFF"/>
        </w:rPr>
        <w:t>,</w:t>
      </w:r>
      <w:r w:rsidRPr="006C17A0">
        <w:rPr>
          <w:color w:val="000000"/>
          <w:sz w:val="24"/>
          <w:szCs w:val="24"/>
          <w:shd w:val="clear" w:color="auto" w:fill="FFFFFF"/>
        </w:rPr>
        <w:t xml:space="preserve"> and leukemia</w:t>
      </w:r>
      <w:r w:rsidR="00DA4593" w:rsidRPr="006C17A0">
        <w:rPr>
          <w:color w:val="000000"/>
          <w:sz w:val="24"/>
          <w:szCs w:val="24"/>
          <w:shd w:val="clear" w:color="auto" w:fill="FFFFFF"/>
        </w:rPr>
        <w:fldChar w:fldCharType="begin" w:fldLock="1"/>
      </w:r>
      <w:r w:rsidR="00D930CA">
        <w:rPr>
          <w:color w:val="000000"/>
          <w:sz w:val="24"/>
          <w:szCs w:val="24"/>
          <w:shd w:val="clear" w:color="auto" w:fill="FFFFFF"/>
        </w:rPr>
        <w:instrText>ADDIN CSL_CITATION { "citationItems" : [ { "id" : "ITEM-1", "itemData" : { "id" : "ITEM-1", "issued" : { "date-parts" : [ [ "0" ] ] }, "title" : "Cesarean Section and Chronic Immune Disorders _ Articles _ Pediatrics", "type" : "article" }, "uris" : [ "http://www.mendeley.com/documents/?uuid=ae670ca6-7c32-4f89-9d4b-4643c0939955" ] } ], "mendeley" : { "formattedCitation" : "(10)", "plainTextFormattedCitation" : "(10)", "previouslyFormattedCitation" : "(19)" }, "properties" : { "noteIndex" : 0 }, "schema" : "https://github.com/citation-style-language/schema/raw/master/csl-citation.json" }</w:instrText>
      </w:r>
      <w:r w:rsidR="00DA4593" w:rsidRPr="006C17A0">
        <w:rPr>
          <w:color w:val="000000"/>
          <w:sz w:val="24"/>
          <w:szCs w:val="24"/>
          <w:shd w:val="clear" w:color="auto" w:fill="FFFFFF"/>
        </w:rPr>
        <w:fldChar w:fldCharType="separate"/>
      </w:r>
      <w:r w:rsidR="00D930CA" w:rsidRPr="00D930CA">
        <w:rPr>
          <w:noProof/>
          <w:color w:val="000000"/>
          <w:sz w:val="24"/>
          <w:szCs w:val="24"/>
          <w:shd w:val="clear" w:color="auto" w:fill="FFFFFF"/>
        </w:rPr>
        <w:t>(10)</w:t>
      </w:r>
      <w:r w:rsidR="00DA4593" w:rsidRPr="006C17A0">
        <w:rPr>
          <w:color w:val="000000"/>
          <w:sz w:val="24"/>
          <w:szCs w:val="24"/>
          <w:shd w:val="clear" w:color="auto" w:fill="FFFFFF"/>
        </w:rPr>
        <w:fldChar w:fldCharType="end"/>
      </w:r>
      <w:r w:rsidRPr="006C17A0">
        <w:rPr>
          <w:color w:val="000000"/>
          <w:sz w:val="24"/>
          <w:szCs w:val="24"/>
          <w:shd w:val="clear" w:color="auto" w:fill="FFFFFF"/>
        </w:rPr>
        <w:t>.</w:t>
      </w:r>
      <w:r w:rsidRPr="006C17A0">
        <w:rPr>
          <w:color w:val="212121"/>
          <w:sz w:val="24"/>
          <w:szCs w:val="24"/>
          <w:shd w:val="clear" w:color="auto" w:fill="FFFFFF"/>
        </w:rPr>
        <w:t xml:space="preserve">As </w:t>
      </w:r>
      <w:del w:id="61" w:author="Md Jamal Uddin" w:date="2018-08-17T21:45:00Z">
        <w:r w:rsidRPr="006C17A0" w:rsidDel="000C4FC3">
          <w:rPr>
            <w:color w:val="333333"/>
            <w:sz w:val="24"/>
            <w:szCs w:val="24"/>
            <w:shd w:val="clear" w:color="auto" w:fill="FFFFFF"/>
          </w:rPr>
          <w:delText>Caesarean section</w:delText>
        </w:r>
      </w:del>
      <w:ins w:id="62" w:author="Md Jamal Uddin" w:date="2018-08-17T21:45:00Z">
        <w:r w:rsidR="000C4FC3">
          <w:rPr>
            <w:color w:val="333333"/>
            <w:sz w:val="24"/>
            <w:szCs w:val="24"/>
            <w:shd w:val="clear" w:color="auto" w:fill="FFFFFF"/>
          </w:rPr>
          <w:t xml:space="preserve"> C</w:t>
        </w:r>
      </w:ins>
      <w:ins w:id="63" w:author="JUI" w:date="2018-12-19T01:51:00Z">
        <w:r w:rsidR="00C36894">
          <w:rPr>
            <w:color w:val="333333"/>
            <w:sz w:val="24"/>
            <w:szCs w:val="24"/>
            <w:shd w:val="clear" w:color="auto" w:fill="FFFFFF"/>
          </w:rPr>
          <w:t>-</w:t>
        </w:r>
      </w:ins>
      <w:ins w:id="64" w:author="Md Jamal Uddin" w:date="2018-08-17T21:45:00Z">
        <w:r w:rsidR="000C4FC3">
          <w:rPr>
            <w:color w:val="333333"/>
            <w:sz w:val="24"/>
            <w:szCs w:val="24"/>
            <w:shd w:val="clear" w:color="auto" w:fill="FFFFFF"/>
          </w:rPr>
          <w:t>S</w:t>
        </w:r>
      </w:ins>
      <w:ins w:id="65" w:author="JUI" w:date="2018-12-19T01:51:00Z">
        <w:r w:rsidR="00C36894">
          <w:rPr>
            <w:color w:val="333333"/>
            <w:sz w:val="24"/>
            <w:szCs w:val="24"/>
            <w:shd w:val="clear" w:color="auto" w:fill="FFFFFF"/>
          </w:rPr>
          <w:t>ection</w:t>
        </w:r>
      </w:ins>
      <w:r w:rsidRPr="006C17A0">
        <w:rPr>
          <w:color w:val="333333"/>
          <w:sz w:val="24"/>
          <w:szCs w:val="24"/>
          <w:shd w:val="clear" w:color="auto" w:fill="FFFFFF"/>
        </w:rPr>
        <w:t xml:space="preserve"> born individuals do not make contact at birth with maternal, vaginal and intestinal bacteria, </w:t>
      </w:r>
      <w:r w:rsidRPr="006C17A0">
        <w:rPr>
          <w:color w:val="212121"/>
          <w:sz w:val="24"/>
          <w:szCs w:val="24"/>
        </w:rPr>
        <w:t xml:space="preserve">this can lead to long-term changes in </w:t>
      </w:r>
      <w:r w:rsidRPr="006C17A0">
        <w:rPr>
          <w:color w:val="333333"/>
          <w:sz w:val="24"/>
          <w:szCs w:val="24"/>
          <w:shd w:val="clear" w:color="auto" w:fill="FFFFFF"/>
        </w:rPr>
        <w:t>the gut microbiota</w:t>
      </w:r>
      <w:r w:rsidRPr="006C17A0">
        <w:rPr>
          <w:color w:val="212121"/>
          <w:sz w:val="24"/>
          <w:szCs w:val="24"/>
        </w:rPr>
        <w:t xml:space="preserve">that can contribute to obesity </w:t>
      </w:r>
      <w:r w:rsidR="00DA4593" w:rsidRPr="006C17A0">
        <w:rPr>
          <w:sz w:val="24"/>
          <w:szCs w:val="24"/>
        </w:rPr>
        <w:fldChar w:fldCharType="begin" w:fldLock="1"/>
      </w:r>
      <w:r w:rsidR="00D930CA">
        <w:rPr>
          <w:sz w:val="24"/>
          <w:szCs w:val="24"/>
        </w:rPr>
        <w:instrText>ADDIN CSL_CITATION { "citationItems" : [ { "id" : "ITEM-1", "itemData" : { "DOI" : "10.1136/archdischild-2012-303459", "ISSN" : "0003-9888", "PMID" : "23680850", "abstract" : "BACKGROUND The mode of delivery has recently gained attention as another potential perinatal risk factor for childhood obesity but results are conflicting. OBJECTIVE To examine whether caesarean section is independently associated with childhood obesity after adjusting for a broad range of confounding factors. METHODS The current study used a population-based survey in Grade 5 students linked to a provincial perinatal registry in the Canadian province of Nova Scotia. Associations between caesarean section and childhood overweight and obesity at age 10/11 years were examined using multiple logistic regression. RESULTS Of the 4298 students who participated in the 2003 Children's Lifestyle and School Performance Study (response rate 51.1%), 3426 (80%) could be linked with information in the Atlee Perinatal Database, and 2988 mother-child pairs (70%) had complete information on the exposure and outcome. Compared to vaginal delivery, caesarean section was associated with offspring obesity (OR) 1.49, 95% CI 1.10 to 2.00) in the univariate analysis. After adding maternal prepregnancy weight to the multiple regression model, the OR for obesity dropped from 1.48 to 1.20 (95% CI 0.87 to 1.65). When caesarean section with and without labour were considered separately, we found no statistically significant associations relative to the vaginal delivery group (OR 1.24, 95% CI 0.84 to 1.82 and OR 1.03, 95% CI 0.58 to 1.84). CONCLUSION Our results do not support a causal association between caesarean section and childhood obesity. Maternal prepregnancy weight was an important confounder in the association between caesarean delivery and childhood obesity and needs to be considered in future studies.", "author" : [ { "dropping-particle" : "", "family" : "Flemming", "given" : "K.", "non-dropping-particle" : "", "parse-names" : false, "suffix" : "" }, { "dropping-particle" : "", "family" : "Woolcott", "given" : "C. G.", "non-dropping-particle" : "", "parse-names" : false, "suffix" : "" }, { "dropping-particle" : "", "family" : "Allen", "given" : "A. C.", "non-dropping-particle" : "", "parse-names" : false, "suffix" : "" }, { "dropping-particle" : "", "family" : "Veugelers", "given" : "P. J.", "non-dropping-particle" : "", "parse-names" : false, "suffix" : "" }, { "dropping-particle" : "", "family" : "Kuhle", "given" : "S.", "non-dropping-particle" : "", "parse-names" : false, "suffix" : "" } ], "container-title" : "Archives of Disease in Childhood", "id" : "ITEM-1", "issue" : "7", "issued" : { "date-parts" : [ [ "2013", "7", "1" ] ] }, "page" : "526-532", "title" : "The association between caesarean section and childhood obesity revisited: a cohort study", "type" : "article-journal", "volume" : "98" }, "uris" : [ "http://www.mendeley.com/documents/?uuid=a69a587b-e030-3436-95bc-f9220859f968" ] } ], "mendeley" : { "formattedCitation" : "(12)", "plainTextFormattedCitation" : "(12)", "previouslyFormattedCitation" : "(20)" }, "properties" : { "noteIndex" : 0 }, "schema" : "https://github.com/citation-style-language/schema/raw/master/csl-citation.json" }</w:instrText>
      </w:r>
      <w:r w:rsidR="00DA4593" w:rsidRPr="006C17A0">
        <w:rPr>
          <w:sz w:val="24"/>
          <w:szCs w:val="24"/>
        </w:rPr>
        <w:fldChar w:fldCharType="separate"/>
      </w:r>
      <w:r w:rsidR="00D930CA" w:rsidRPr="00D930CA">
        <w:rPr>
          <w:noProof/>
          <w:sz w:val="24"/>
          <w:szCs w:val="24"/>
        </w:rPr>
        <w:t>(12)</w:t>
      </w:r>
      <w:r w:rsidR="00DA4593" w:rsidRPr="006C17A0">
        <w:rPr>
          <w:sz w:val="24"/>
          <w:szCs w:val="24"/>
        </w:rPr>
        <w:fldChar w:fldCharType="end"/>
      </w:r>
      <w:r w:rsidRPr="006C17A0">
        <w:rPr>
          <w:color w:val="212121"/>
          <w:sz w:val="24"/>
          <w:szCs w:val="24"/>
        </w:rPr>
        <w:t xml:space="preserve">. A US study found that </w:t>
      </w:r>
      <w:r w:rsidR="00C03C89" w:rsidRPr="006C17A0">
        <w:rPr>
          <w:color w:val="212121"/>
          <w:sz w:val="24"/>
          <w:szCs w:val="24"/>
          <w:shd w:val="clear" w:color="auto" w:fill="FFFFFF"/>
        </w:rPr>
        <w:lastRenderedPageBreak/>
        <w:t>i</w:t>
      </w:r>
      <w:r w:rsidRPr="006C17A0">
        <w:rPr>
          <w:color w:val="212121"/>
          <w:sz w:val="24"/>
          <w:szCs w:val="24"/>
          <w:shd w:val="clear" w:color="auto" w:fill="FFFFFF"/>
        </w:rPr>
        <w:t xml:space="preserve">ndividuals born by </w:t>
      </w:r>
      <w:del w:id="66" w:author="Md Jamal Uddin" w:date="2018-08-17T21:45:00Z">
        <w:r w:rsidR="00C03C89" w:rsidRPr="006C17A0" w:rsidDel="000C4FC3">
          <w:rPr>
            <w:color w:val="333333"/>
            <w:sz w:val="24"/>
            <w:szCs w:val="24"/>
            <w:shd w:val="clear" w:color="auto" w:fill="FFFFFF"/>
          </w:rPr>
          <w:delText>c</w:delText>
        </w:r>
        <w:r w:rsidRPr="006C17A0" w:rsidDel="000C4FC3">
          <w:rPr>
            <w:color w:val="333333"/>
            <w:sz w:val="24"/>
            <w:szCs w:val="24"/>
            <w:shd w:val="clear" w:color="auto" w:fill="FFFFFF"/>
          </w:rPr>
          <w:delText>aesarean delivery</w:delText>
        </w:r>
      </w:del>
      <w:ins w:id="67" w:author="Md Jamal Uddin" w:date="2018-08-17T21:45:00Z">
        <w:r w:rsidR="000C4FC3">
          <w:rPr>
            <w:color w:val="333333"/>
            <w:sz w:val="24"/>
            <w:szCs w:val="24"/>
            <w:shd w:val="clear" w:color="auto" w:fill="FFFFFF"/>
          </w:rPr>
          <w:t>C</w:t>
        </w:r>
      </w:ins>
      <w:ins w:id="68" w:author="JUI" w:date="2018-12-19T01:52:00Z">
        <w:r w:rsidR="00C36894">
          <w:rPr>
            <w:color w:val="333333"/>
            <w:sz w:val="24"/>
            <w:szCs w:val="24"/>
            <w:shd w:val="clear" w:color="auto" w:fill="FFFFFF"/>
          </w:rPr>
          <w:t>-</w:t>
        </w:r>
      </w:ins>
      <w:ins w:id="69" w:author="Md Jamal Uddin" w:date="2018-08-17T21:45:00Z">
        <w:r w:rsidR="000C4FC3">
          <w:rPr>
            <w:color w:val="333333"/>
            <w:sz w:val="24"/>
            <w:szCs w:val="24"/>
            <w:shd w:val="clear" w:color="auto" w:fill="FFFFFF"/>
          </w:rPr>
          <w:t>S</w:t>
        </w:r>
      </w:ins>
      <w:ins w:id="70" w:author="JUI" w:date="2018-12-19T01:52:00Z">
        <w:r w:rsidR="00C36894">
          <w:rPr>
            <w:color w:val="333333"/>
            <w:sz w:val="24"/>
            <w:szCs w:val="24"/>
            <w:shd w:val="clear" w:color="auto" w:fill="FFFFFF"/>
          </w:rPr>
          <w:t>ection</w:t>
        </w:r>
      </w:ins>
      <w:r w:rsidRPr="006C17A0">
        <w:rPr>
          <w:color w:val="333333"/>
          <w:sz w:val="24"/>
          <w:szCs w:val="24"/>
          <w:shd w:val="clear" w:color="auto" w:fill="FFFFFF"/>
        </w:rPr>
        <w:t xml:space="preserve"> were15</w:t>
      </w:r>
      <w:r w:rsidRPr="006C17A0">
        <w:rPr>
          <w:sz w:val="24"/>
          <w:szCs w:val="24"/>
        </w:rPr>
        <w:t>% more</w:t>
      </w:r>
      <w:r w:rsidRPr="006C17A0">
        <w:rPr>
          <w:color w:val="333333"/>
          <w:sz w:val="24"/>
          <w:szCs w:val="24"/>
          <w:shd w:val="clear" w:color="auto" w:fill="FFFFFF"/>
        </w:rPr>
        <w:t xml:space="preserve"> likely to become obese during follow up than those born by normal delivery</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"URL" : "https://www.theguardian.com/society/2016/sep/06/babies-born-by-caesarean-more-likely-to-be-obese-as-adults-study-suggests", "accessed" : { "date-parts" : [ [ "2017", "8", "28" ] ] }, "id" : "ITEM-1", "issued" : { "date-parts" : [ [ "0" ] ] }, "title" : "Babies born by caesarean more likely to be obese as adults, study suggests | Society | The Guardian", "type" : "webpage" }, "uris" : [ "http://www.mendeley.com/documents/?uuid=0caf5c86-e1f0-340f-85b6-a45734e4c93d" ] }, { "id" : "ITEM-2", "itemData" : { "DOI" : "10.1001/jamapediatrics.2016.2385", "ISSN" : "2168-6211", "PMID" : "27599167", "abstract" : "Importance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 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 among all participants. The adjusted risk ratio for obesity among offspring delivered via cesarean birth vs those delivered via vaginal birth was 1.15 (95% CI, 1.06-1.26; P = .002). This association was stronger among women without known indications for cesarean delivery (adjusted risk ratio, 1.30; 95% CI, 1.09-1.54; P = .004). Offspring delivered via vaginal birth among women who had undergone a previous cesarean delivery had a 31% (95% CI, 17%-47%) lower risk of obesity compared with those born to women with repeated cesarean deliveries. In within-family analysis, individuals born by cesarean delivery had 64% (8%-148%)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 "author" : [ { "dropping-particle" : "", "family" : "Yuan", "given" : "Changzheng", "non-dropping-particle" : "", "parse-names" : false, "suffix" : "" }, { "dropping-particle" : "", "family" : "Gaskins", "given" : "Audrey J", "non-dropping-particle" : "", "parse-names" : false, "suffix" : "" }, { "dropping-particle" : "", "family" : "Blaine", "given" : "Arianna I", "non-dropping-particle" : "", "parse-names" : false, "suffix" : "" }, { "dropping-particle" : "", "family" : "Zhang", "given" : "Cuilin", "non-dropping-particle" : "", "parse-names" : false, "suffix" : "" }, { "dropping-particle" : "", "family" : "Gillman", "given" : "Matthew W", "non-dropping-particle" : "", "parse-names" : false, "suffix" : "" }, { "dropping-particle" : "", "family" : "Missmer", "given" : "Stacey A", "non-dropping-particle" : "", "parse-names" : false, "suffix" : "" }, { "dropping-particle" : "", "family" : "Field", "given" : "Alison E", "non-dropping-particle" : "", "parse-names" : false, "suffix" : "" }, { "dropping-particle" : "", "family" : "Chavarro", "given" : "Jorge E", "non-dropping-particle" : "", "parse-names" : false, "suffix" : "" } ], "container-title" : "JAMA pediatrics", "id" : "ITEM-2", "issue" : "11", "issued" : { "date-parts" : [ [ "2016", "11", "7" ] ] }, "page" : "e162385", "title" : "Association Between Cesarean Birth and Risk of Obesity in Offspring in Childhood, Adolescence, and Early Adulthood.", "type" : "article-journal", "volume" : "170" }, "uris" : [ "http://www.mendeley.com/documents/?uuid=c69b2edd-5824-3d7d-98ed-6586dfdcba18" ] } ], "mendeley" : { "formattedCitation" : "(11,13)", "plainTextFormattedCitation" : "(11,13)", "previouslyFormattedCitation" : "(11,15)"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(11,13)</w:t>
      </w:r>
      <w:r w:rsidR="00DA4593" w:rsidRPr="006C17A0">
        <w:rPr>
          <w:sz w:val="24"/>
          <w:szCs w:val="24"/>
          <w:shd w:val="clear" w:color="auto" w:fill="FFFFFF"/>
        </w:rPr>
        <w:fldChar w:fldCharType="end"/>
      </w:r>
      <w:r w:rsidRPr="006C17A0">
        <w:rPr>
          <w:sz w:val="24"/>
          <w:szCs w:val="24"/>
          <w:shd w:val="clear" w:color="auto" w:fill="FFFFFF"/>
        </w:rPr>
        <w:t xml:space="preserve">. </w:t>
      </w:r>
    </w:p>
    <w:p w14:paraId="082AB919" w14:textId="77777777" w:rsidR="000E3EBD" w:rsidRPr="006C17A0" w:rsidRDefault="00871F2B" w:rsidP="00E015E2">
      <w:pPr>
        <w:spacing w:line="480" w:lineRule="auto"/>
        <w:rPr>
          <w:sz w:val="24"/>
          <w:szCs w:val="24"/>
          <w:shd w:val="clear" w:color="auto" w:fill="FFFFFF"/>
        </w:rPr>
      </w:pPr>
      <w:moveToRangeStart w:id="71" w:author="Md Jamal Uddin" w:date="2018-08-17T21:47:00Z" w:name="move522305792"/>
      <w:commentRangeStart w:id="72"/>
      <w:moveTo w:id="73" w:author="Md Jamal Uddin" w:date="2018-08-17T21:47:00Z">
        <w:r w:rsidRPr="006C17A0">
          <w:rPr>
            <w:color w:val="333333"/>
            <w:sz w:val="24"/>
            <w:szCs w:val="24"/>
            <w:shd w:val="clear" w:color="auto" w:fill="FFFFFF"/>
          </w:rPr>
          <w:t>In Bangladesh, CS rate increased from 3.5% in 2004 to 23% in 2014</w:t>
        </w:r>
      </w:moveTo>
      <w:ins w:id="74" w:author="JUI" w:date="2018-09-07T14:33:00Z">
        <w:r w:rsidR="00D930CA">
          <w:rPr>
            <w:color w:val="333333"/>
            <w:sz w:val="24"/>
            <w:szCs w:val="24"/>
            <w:shd w:val="clear" w:color="auto" w:fill="FFFFFF"/>
          </w:rPr>
          <w:t xml:space="preserve"> </w:t>
        </w:r>
      </w:ins>
      <w:ins w:id="75" w:author="JUI" w:date="2018-09-07T14:34:00Z">
        <w:r w:rsidR="00DA4593">
          <w:rPr>
            <w:color w:val="333333"/>
            <w:sz w:val="24"/>
            <w:szCs w:val="24"/>
            <w:shd w:val="clear" w:color="auto" w:fill="FFFFFF"/>
          </w:rPr>
          <w:fldChar w:fldCharType="begin" w:fldLock="1"/>
        </w:r>
      </w:ins>
      <w:r w:rsidR="00D930CA">
        <w:rPr>
          <w:color w:val="333333"/>
          <w:sz w:val="24"/>
          <w:szCs w:val="24"/>
          <w:shd w:val="clear" w:color="auto" w:fill="FFFFFF"/>
        </w:rPr>
        <w:instrText>ADDIN CSL_CITATION { "citationItems" : [ { "id" : "ITEM-1", "itemData" : { "DOI" : "10.1371/journal.pone.0177579", "ISSN" : "1932-6203", "author" : [ { "dropping-particle" : "", "family" : "Khan", "given" : "Md. Nuruzzaman", "non-dropping-particle" : "", "parse-names" : false, "suffix" : "" }, { "dropping-particle" : "", "family" : "Islam", "given" : "M. Mofizul", "non-dropping-particle" : "", "parse-names" : false, "suffix" : "" }, { "dropping-particle" : "", "family" : "Shariff", "given" : "Asma Ahmad", "non-dropping-particle" : "", "parse-names" : false, "suffix" : "" }, { "dropping-particle" : "", "family" : "Alam", "given" : "Md. Mahmudul", "non-dropping-particle" : "", "parse-names" : false, "suffix" : "" }, { "dropping-particle" : "", "family" : "Rahman", "given" : "Md. Mostafizur", "non-dropping-particle" : "", "parse-names" : false, "suffix" : "" }, { "dropping-particle" : "", "family" : "Tourigny", "given" : "C", "non-dropping-particle" : "", "parse-names" : false, "suffix" : "" } ], "container-title" : "PLOS ONE", "editor" : [ { "dropping-particle" : "", "family" : "Rahman", "given" : "Mahfuzar", "non-dropping-particle" : "", "parse-names" : false, "suffix" : "" } ], "id" : "ITEM-1", "issue" : "5", "issued" : { "date-parts" : [ [ "2017", "5", "11" ] ] }, "page" : "e0177579", "publisher" : "Pakistan Institute of Development Economics", "title" : "Socio-demographic predictors and average annual rates of caesarean section in Bangladesh between 2004 and 2014", "type" : "article-journal", "volume" : "12" }, "uris" : [ "http://www.mendeley.com/documents/?uuid=4a789b76-008d-3c7a-a5cb-e47165151205" ] } ], "mendeley" : { "formattedCitation" : "(14)", "plainTextFormattedCitation" : "(14)" }, "properties" : { "noteIndex" : 0 }, "schema" : "https://github.com/citation-style-language/schema/raw/master/csl-citation.json" }</w:instrText>
      </w:r>
      <w:r w:rsidR="00DA4593">
        <w:rPr>
          <w:color w:val="333333"/>
          <w:sz w:val="24"/>
          <w:szCs w:val="24"/>
          <w:shd w:val="clear" w:color="auto" w:fill="FFFFFF"/>
        </w:rPr>
        <w:fldChar w:fldCharType="separate"/>
      </w:r>
      <w:r w:rsidR="00D930CA" w:rsidRPr="00D930CA">
        <w:rPr>
          <w:noProof/>
          <w:color w:val="333333"/>
          <w:sz w:val="24"/>
          <w:szCs w:val="24"/>
          <w:shd w:val="clear" w:color="auto" w:fill="FFFFFF"/>
        </w:rPr>
        <w:t>(14)</w:t>
      </w:r>
      <w:ins w:id="76" w:author="JUI" w:date="2018-09-07T14:34:00Z">
        <w:r w:rsidR="00DA4593">
          <w:rPr>
            <w:color w:val="333333"/>
            <w:sz w:val="24"/>
            <w:szCs w:val="24"/>
            <w:shd w:val="clear" w:color="auto" w:fill="FFFFFF"/>
          </w:rPr>
          <w:fldChar w:fldCharType="end"/>
        </w:r>
      </w:ins>
      <w:moveTo w:id="77" w:author="Md Jamal Uddin" w:date="2018-08-17T21:47:00Z">
        <w:r w:rsidRPr="006C17A0">
          <w:rPr>
            <w:color w:val="333333"/>
            <w:sz w:val="24"/>
            <w:szCs w:val="24"/>
            <w:shd w:val="clear" w:color="auto" w:fill="FFFFFF"/>
          </w:rPr>
          <w:t xml:space="preserve">. </w:t>
        </w:r>
        <w:commentRangeStart w:id="78"/>
        <w:del w:id="79" w:author="JUI" w:date="2018-09-07T14:33:00Z">
          <w:r w:rsidR="00DA4593" w:rsidRPr="006C17A0" w:rsidDel="00D930CA">
            <w:rPr>
              <w:sz w:val="24"/>
              <w:szCs w:val="24"/>
              <w:shd w:val="clear" w:color="auto" w:fill="FFFFFF"/>
            </w:rPr>
            <w:fldChar w:fldCharType="begin" w:fldLock="1"/>
          </w:r>
          <w:r w:rsidRPr="006C17A0" w:rsidDel="00D930CA">
            <w:rPr>
              <w:sz w:val="24"/>
              <w:szCs w:val="24"/>
              <w:shd w:val="clear" w:color="auto" w:fill="FFFFFF"/>
            </w:rPr>
            <w:delInstrText>ADDIN CSL_CITATION { "citationItems" : [ { "id" : "ITEM-1", "itemData" : { "URL" : "http://bdnews24.com/health/2015/04/26/dhs-points-to-abnormal-rise-of-c-section-in-bangladesh", "accessed" : { "date-parts" : [ [ "2017", "8", "28" ] ] }, "id" : "ITEM-1", "issued" : { "date-parts" : [ [ "0" ] ] }, "title" : "DHS points to abnormal rise of C-section in Bangladesh - bdnews24.com", "type" : "webpage" }, "uris" : [ "http://www.mendeley.com/documents/?uuid=a2c4d75e-e4fd-3c98-b096-f2f1d633c1c1" ] } ], "mendeley" : { "formattedCitation" : "(13)", "plainTextFormattedCitation" : "(13)", "previouslyFormattedCitation" : "(13)" }, "properties" : { "noteIndex" : 0 }, "schema" : "https://github.com/citation-style-language/schema/raw/master/csl-citation.json" }</w:delInstrText>
          </w:r>
          <w:r w:rsidR="00DA4593" w:rsidRPr="006C17A0" w:rsidDel="00D930CA">
            <w:rPr>
              <w:sz w:val="24"/>
              <w:szCs w:val="24"/>
              <w:shd w:val="clear" w:color="auto" w:fill="FFFFFF"/>
            </w:rPr>
            <w:fldChar w:fldCharType="separate"/>
          </w:r>
          <w:r w:rsidRPr="006C17A0" w:rsidDel="00D930CA">
            <w:rPr>
              <w:sz w:val="24"/>
              <w:szCs w:val="24"/>
              <w:shd w:val="clear" w:color="auto" w:fill="FFFFFF"/>
            </w:rPr>
            <w:delText>(13)</w:delText>
          </w:r>
          <w:r w:rsidR="00DA4593" w:rsidRPr="006C17A0" w:rsidDel="00D930CA">
            <w:rPr>
              <w:sz w:val="24"/>
              <w:szCs w:val="24"/>
              <w:shd w:val="clear" w:color="auto" w:fill="FFFFFF"/>
            </w:rPr>
            <w:fldChar w:fldCharType="end"/>
          </w:r>
          <w:commentRangeEnd w:id="78"/>
          <w:r w:rsidRPr="006C17A0" w:rsidDel="00D930CA">
            <w:rPr>
              <w:rStyle w:val="CommentReference"/>
              <w:sz w:val="24"/>
              <w:szCs w:val="24"/>
            </w:rPr>
            <w:commentReference w:id="78"/>
          </w:r>
          <w:r w:rsidRPr="006C17A0" w:rsidDel="00D930CA">
            <w:rPr>
              <w:color w:val="212121"/>
              <w:sz w:val="24"/>
              <w:szCs w:val="24"/>
              <w:shd w:val="clear" w:color="auto" w:fill="FFFFFF"/>
            </w:rPr>
            <w:delText xml:space="preserve">. </w:delText>
          </w:r>
        </w:del>
      </w:moveTo>
      <w:moveToRangeEnd w:id="71"/>
      <w:commentRangeStart w:id="80"/>
      <w:del w:id="81" w:author="JUI" w:date="2018-09-06T12:28:00Z">
        <w:r w:rsidR="00110CB6" w:rsidRPr="006C17A0" w:rsidDel="00B23B30">
          <w:rPr>
            <w:sz w:val="24"/>
            <w:szCs w:val="24"/>
          </w:rPr>
          <w:delText>A study</w:delText>
        </w:r>
        <w:r w:rsidR="000E3EBD" w:rsidRPr="006C17A0" w:rsidDel="00B23B30">
          <w:rPr>
            <w:sz w:val="24"/>
            <w:szCs w:val="24"/>
          </w:rPr>
          <w:delText xml:space="preserve"> in the northern part of Bangladesh and its relation has been studied</w:delText>
        </w:r>
        <w:commentRangeEnd w:id="80"/>
        <w:r w:rsidR="00B76E14" w:rsidRPr="006C17A0" w:rsidDel="00B23B30">
          <w:rPr>
            <w:rStyle w:val="CommentReference"/>
            <w:sz w:val="24"/>
            <w:szCs w:val="24"/>
          </w:rPr>
          <w:commentReference w:id="80"/>
        </w:r>
      </w:del>
      <w:ins w:id="82" w:author="JUI" w:date="2018-09-06T12:29:00Z">
        <w:r w:rsidR="00B23B30">
          <w:rPr>
            <w:color w:val="000000"/>
            <w:sz w:val="22"/>
            <w:szCs w:val="22"/>
            <w:shd w:val="clear" w:color="auto" w:fill="FFFFFF"/>
          </w:rPr>
          <w:t> A study</w:t>
        </w:r>
      </w:ins>
      <w:ins w:id="83" w:author="JUI" w:date="2018-09-06T12:30:00Z">
        <w:r w:rsidR="00B23B30">
          <w:rPr>
            <w:color w:val="000000"/>
            <w:sz w:val="22"/>
            <w:szCs w:val="22"/>
            <w:shd w:val="clear" w:color="auto" w:fill="FFFFFF"/>
          </w:rPr>
          <w:t xml:space="preserve"> is performed to</w:t>
        </w:r>
      </w:ins>
      <w:ins w:id="84" w:author="JUI" w:date="2018-09-06T12:29:00Z">
        <w:r w:rsidR="00B23B30">
          <w:rPr>
            <w:color w:val="000000"/>
            <w:sz w:val="22"/>
            <w:szCs w:val="22"/>
            <w:shd w:val="clear" w:color="auto" w:fill="FFFFFF"/>
          </w:rPr>
          <w:t xml:space="preserve"> examine the relationship between mode of delivery and time to event with provider characteristics (i.e., covariates) </w:t>
        </w:r>
      </w:ins>
      <w:ins w:id="85" w:author="JUI" w:date="2018-09-06T12:31:00Z">
        <w:r w:rsidR="00B23B30">
          <w:rPr>
            <w:color w:val="000000"/>
            <w:sz w:val="22"/>
            <w:szCs w:val="22"/>
            <w:shd w:val="clear" w:color="auto" w:fill="FFFFFF"/>
          </w:rPr>
          <w:t>in northern part</w:t>
        </w:r>
      </w:ins>
      <w:ins w:id="86" w:author="JUI" w:date="2018-09-06T12:32:00Z">
        <w:r w:rsidR="00B23B30">
          <w:rPr>
            <w:color w:val="000000"/>
            <w:sz w:val="22"/>
            <w:szCs w:val="22"/>
            <w:shd w:val="clear" w:color="auto" w:fill="FFFFFF"/>
          </w:rPr>
          <w:t xml:space="preserve"> of Bangladesh</w:t>
        </w:r>
      </w:ins>
      <w:ins w:id="87" w:author="JUI" w:date="2018-09-06T12:29:00Z">
        <w:r w:rsidR="00B23B30">
          <w:rPr>
            <w:color w:val="000000"/>
            <w:sz w:val="22"/>
            <w:szCs w:val="22"/>
            <w:shd w:val="clear" w:color="auto" w:fill="FFFFFF"/>
          </w:rPr>
          <w:t>.</w:t>
        </w:r>
      </w:ins>
      <w:ins w:id="88" w:author="JUI" w:date="2018-09-06T12:28:00Z">
        <w:r w:rsidR="00B23B30">
          <w:rPr>
            <w:sz w:val="24"/>
            <w:szCs w:val="24"/>
          </w:rPr>
          <w:t xml:space="preserve"> </w:t>
        </w:r>
      </w:ins>
      <w:r w:rsidR="00DA4593" w:rsidRPr="006C17A0">
        <w:rPr>
          <w:sz w:val="24"/>
          <w:szCs w:val="24"/>
        </w:rPr>
        <w:fldChar w:fldCharType="begin" w:fldLock="1"/>
      </w:r>
      <w:r w:rsidR="00D930CA">
        <w:rPr>
          <w:sz w:val="24"/>
          <w:szCs w:val="24"/>
        </w:rPr>
        <w:instrText>ADDIN CSL_CITATION { "citationItems" : [ { "id" : "ITEM-1", "itemData" : { "DOI" : "10.1186/s41043-015-0020-2", "ISSN" : "20721315", "PMID" : "26825988", "abstract" : "Background: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respectively.Methods: The study is based on a total of 1142 delivery cases from four private and four public hospitals maternity wards. Logistic regression and Cox proportional hazard models were the statistical tools of the present study.Results: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women.Conclusions: Findings suggest that program and policies need to address the increase rate of caesarean delivery in Northern region of Bangladesh. Also, for determinant of risk factors, the result of Akaike Information Criterion (AIC) indicated that logistic model is an efficient model.", "author" : [ { "dropping-particle" : "", "family" : "Rahman", "given" : "Mostafizur", "non-dropping-particle" : "", "parse-names" : false, "suffix" : "" }, { "dropping-particle" : "", "family" : "Shariff", "given" : "Asma Ahmad", "non-dropping-particle" : "", "parse-names" : false, "suffix" : "" }, { "dropping-particle" : "", "family" : "Shafie", "given" : "Aziz", "non-dropping-particle" : "", "parse-names" : false, "suffix" : "" }, { "dropping-particle" : "", "family" : "Saaid", "given" : "Rahmah", "non-dropping-particle" : "", "parse-names" : false, "suffix" : "" }, { "dropping-particle" : "", "family" : "Tahir", "given" : "Rohayatimah Md", "non-dropping-particle" : "", "parse-names" : false, "suffix" : "" } ], "container-title" : "Journal of Health, Population and Nutrition", "id" : "ITEM-1", "issue" : "1", "issued" : { "date-parts" : [ [ "2015" ] ] }, "title" : "Caesarean delivery and its correlates in Northern Region of Bangladesh: Application of logistic regression and cox proportional hazard model", "type" : "article", "volume" : "33" }, "uris" : [ "http://www.mendeley.com/documents/?uuid=6b12e7e2-320f-4532-82e5-88bb7ea19ba2" ] } ], "mendeley" : { "formattedCitation" : "(7)", "plainTextFormattedCitation" : "(7)", "previouslyFormattedCitation" : "(12)" }, "properties" : { "noteIndex" : 0 }, "schema" : "https://github.com/citation-style-language/schema/raw/master/csl-citation.json" }</w:instrText>
      </w:r>
      <w:r w:rsidR="00DA4593" w:rsidRPr="006C17A0">
        <w:rPr>
          <w:sz w:val="24"/>
          <w:szCs w:val="24"/>
        </w:rPr>
        <w:fldChar w:fldCharType="separate"/>
      </w:r>
      <w:r w:rsidR="00D930CA" w:rsidRPr="00D930CA">
        <w:rPr>
          <w:noProof/>
          <w:sz w:val="24"/>
          <w:szCs w:val="24"/>
        </w:rPr>
        <w:t>(7)</w:t>
      </w:r>
      <w:r w:rsidR="00DA4593" w:rsidRPr="006C17A0">
        <w:rPr>
          <w:sz w:val="24"/>
          <w:szCs w:val="24"/>
        </w:rPr>
        <w:fldChar w:fldCharType="end"/>
      </w:r>
      <w:r w:rsidR="000E3EBD" w:rsidRPr="006C17A0">
        <w:rPr>
          <w:sz w:val="24"/>
          <w:szCs w:val="24"/>
        </w:rPr>
        <w:t>. Also</w:t>
      </w:r>
      <w:r w:rsidR="00A46210" w:rsidRPr="006C17A0">
        <w:rPr>
          <w:sz w:val="24"/>
          <w:szCs w:val="24"/>
        </w:rPr>
        <w:t>,</w:t>
      </w:r>
      <w:r w:rsidR="000E3EBD" w:rsidRPr="006C17A0">
        <w:rPr>
          <w:sz w:val="24"/>
          <w:szCs w:val="24"/>
        </w:rPr>
        <w:t xml:space="preserve"> studies about </w:t>
      </w:r>
      <w:r w:rsidR="000E3EBD" w:rsidRPr="006C17A0">
        <w:rPr>
          <w:sz w:val="24"/>
          <w:szCs w:val="24"/>
          <w:shd w:val="clear" w:color="auto" w:fill="FFFFFF"/>
        </w:rPr>
        <w:t xml:space="preserve"> socioeconomic correlates of preference for institutional delivery and caesarean sections </w:t>
      </w:r>
      <w:r w:rsidR="000E3EBD" w:rsidRPr="006C17A0">
        <w:rPr>
          <w:sz w:val="24"/>
          <w:szCs w:val="24"/>
        </w:rPr>
        <w:t>has been performed</w:t>
      </w:r>
      <w:r w:rsidR="00DA4593" w:rsidRPr="006C17A0">
        <w:rPr>
          <w:sz w:val="24"/>
          <w:szCs w:val="24"/>
        </w:rPr>
        <w:fldChar w:fldCharType="begin" w:fldLock="1"/>
      </w:r>
      <w:r w:rsidR="00D930CA">
        <w:rPr>
          <w:sz w:val="24"/>
          <w:szCs w:val="24"/>
          <w:shd w:val="clear" w:color="auto" w:fill="FFFFFF"/>
        </w:rPr>
        <w:instrText>ADDIN CSL_CITATION { "citationItems" : [ { "id" : "ITEM-1", "itemData" : { "ISSN" : "1606-0997", "PMID" : "23617210", "abstract" : "In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 "author" : [ { "dropping-particle" : "", "family" : "Kamal", "given" : "S M Mostafa", "non-dropping-particle" : "", "parse-names" : false, "suffix" : "" } ], "container-title" : "Journal of health, population, and nutrition", "id" : "ITEM-1", "issue" : "1", "issued" : { "date-parts" : [ [ "2013", "3" ] ] }, "page" : "96-109", "title" : "Preference for institutional delivery and caesarean sections in Bangladesh.", "type" : "article-journal", "volume" : "31" }, "uris" : [ "http://www.mendeley.com/documents/?uuid=4f853b99-6fc3-33a3-bfea-5da871ba0508" ] } ], "mendeley" : { "formattedCitation" : "(15)", "plainTextFormattedCitation" : "(15)", "previouslyFormattedCitation" : "(16)" }, "properties" : { "noteIndex" : 0 }, "schema" : "https://github.com/citation-style-language/schema/raw/master/csl-citation.json" }</w:instrText>
      </w:r>
      <w:r w:rsidR="00DA4593" w:rsidRPr="006C17A0">
        <w:rPr>
          <w:sz w:val="24"/>
          <w:szCs w:val="24"/>
        </w:rPr>
        <w:fldChar w:fldCharType="separate"/>
      </w:r>
      <w:r w:rsidR="00D930CA" w:rsidRPr="00D930CA">
        <w:rPr>
          <w:noProof/>
          <w:sz w:val="24"/>
          <w:szCs w:val="24"/>
          <w:shd w:val="clear" w:color="auto" w:fill="FFFFFF"/>
        </w:rPr>
        <w:t>(15)</w:t>
      </w:r>
      <w:r w:rsidR="00DA4593" w:rsidRPr="006C17A0">
        <w:rPr>
          <w:sz w:val="24"/>
          <w:szCs w:val="24"/>
        </w:rPr>
        <w:fldChar w:fldCharType="end"/>
      </w:r>
      <w:r w:rsidR="000E3EBD" w:rsidRPr="006C17A0">
        <w:rPr>
          <w:sz w:val="24"/>
          <w:szCs w:val="24"/>
        </w:rPr>
        <w:t>.</w:t>
      </w:r>
      <w:r w:rsidR="000E3EBD" w:rsidRPr="006C17A0">
        <w:rPr>
          <w:color w:val="313132"/>
          <w:sz w:val="24"/>
          <w:szCs w:val="24"/>
          <w:shd w:val="clear" w:color="auto" w:fill="FFFFFF"/>
        </w:rPr>
        <w:t>A</w:t>
      </w:r>
      <w:r w:rsidR="000E3EBD" w:rsidRPr="006C17A0">
        <w:rPr>
          <w:sz w:val="24"/>
          <w:szCs w:val="24"/>
        </w:rPr>
        <w:t xml:space="preserve">s the </w:t>
      </w:r>
      <w:r w:rsidR="00A46210" w:rsidRPr="006C17A0">
        <w:rPr>
          <w:sz w:val="24"/>
          <w:szCs w:val="24"/>
        </w:rPr>
        <w:t xml:space="preserve">number of </w:t>
      </w:r>
      <w:r w:rsidR="000E3EBD" w:rsidRPr="006C17A0">
        <w:rPr>
          <w:sz w:val="24"/>
          <w:szCs w:val="24"/>
        </w:rPr>
        <w:t>C</w:t>
      </w:r>
      <w:ins w:id="89" w:author="JUI" w:date="2018-12-19T01:54:00Z">
        <w:r w:rsidR="00C36894">
          <w:rPr>
            <w:sz w:val="24"/>
            <w:szCs w:val="24"/>
          </w:rPr>
          <w:t>-</w:t>
        </w:r>
      </w:ins>
      <w:r w:rsidR="000E3EBD" w:rsidRPr="006C17A0">
        <w:rPr>
          <w:sz w:val="24"/>
          <w:szCs w:val="24"/>
        </w:rPr>
        <w:t>S</w:t>
      </w:r>
      <w:ins w:id="90" w:author="JUI" w:date="2018-12-19T01:54:00Z">
        <w:r w:rsidR="00C36894">
          <w:rPr>
            <w:sz w:val="24"/>
            <w:szCs w:val="24"/>
          </w:rPr>
          <w:t>ection</w:t>
        </w:r>
      </w:ins>
      <w:r w:rsidR="000E3EBD" w:rsidRPr="006C17A0">
        <w:rPr>
          <w:sz w:val="24"/>
          <w:szCs w:val="24"/>
        </w:rPr>
        <w:t xml:space="preserve"> delivery is </w:t>
      </w:r>
      <w:r w:rsidR="00A46210" w:rsidRPr="006C17A0">
        <w:rPr>
          <w:sz w:val="24"/>
          <w:szCs w:val="24"/>
        </w:rPr>
        <w:t>raising</w:t>
      </w:r>
      <w:r w:rsidR="000E3EBD" w:rsidRPr="006C17A0">
        <w:rPr>
          <w:color w:val="313132"/>
          <w:sz w:val="24"/>
          <w:szCs w:val="24"/>
          <w:shd w:val="clear" w:color="auto" w:fill="FFFFFF"/>
        </w:rPr>
        <w:t xml:space="preserve">, it is important </w:t>
      </w:r>
      <w:r w:rsidR="000E3EBD" w:rsidRPr="006C17A0">
        <w:rPr>
          <w:sz w:val="24"/>
          <w:szCs w:val="24"/>
        </w:rPr>
        <w:t>to study the consequence on</w:t>
      </w:r>
      <w:r w:rsidR="00D712B6" w:rsidRPr="006C17A0">
        <w:rPr>
          <w:sz w:val="24"/>
          <w:szCs w:val="24"/>
        </w:rPr>
        <w:t xml:space="preserve"> the child health</w:t>
      </w:r>
      <w:r w:rsidR="000E3EBD" w:rsidRPr="006C17A0">
        <w:rPr>
          <w:sz w:val="24"/>
          <w:szCs w:val="24"/>
        </w:rPr>
        <w:t xml:space="preserve">. </w:t>
      </w:r>
      <w:commentRangeEnd w:id="72"/>
      <w:r>
        <w:rPr>
          <w:rStyle w:val="CommentReference"/>
        </w:rPr>
        <w:commentReference w:id="72"/>
      </w:r>
      <w:r w:rsidR="000E3EBD" w:rsidRPr="006C17A0">
        <w:rPr>
          <w:sz w:val="24"/>
          <w:szCs w:val="24"/>
        </w:rPr>
        <w:t xml:space="preserve">To the best of our knowledge, there is </w:t>
      </w:r>
      <w:r w:rsidR="000E3EBD" w:rsidRPr="006C17A0">
        <w:rPr>
          <w:color w:val="212121"/>
          <w:sz w:val="24"/>
          <w:szCs w:val="24"/>
          <w:shd w:val="clear" w:color="auto" w:fill="FFFFFF"/>
        </w:rPr>
        <w:t>no research has been conducted to determine the association between</w:t>
      </w:r>
      <w:ins w:id="91" w:author="JUI" w:date="2018-09-06T12:37:00Z">
        <w:r w:rsidR="00B23B30">
          <w:rPr>
            <w:color w:val="212121"/>
            <w:sz w:val="24"/>
            <w:szCs w:val="24"/>
            <w:shd w:val="clear" w:color="auto" w:fill="FFFFFF"/>
          </w:rPr>
          <w:t xml:space="preserve"> C-section</w:t>
        </w:r>
      </w:ins>
      <w:r w:rsidR="000E3EBD" w:rsidRPr="006C17A0">
        <w:rPr>
          <w:color w:val="212121"/>
          <w:sz w:val="24"/>
          <w:szCs w:val="24"/>
          <w:shd w:val="clear" w:color="auto" w:fill="FFFFFF"/>
        </w:rPr>
        <w:t xml:space="preserve"> </w:t>
      </w:r>
      <w:commentRangeStart w:id="92"/>
      <w:del w:id="93" w:author="JUI" w:date="2018-09-06T12:37:00Z">
        <w:r w:rsidR="000E3EBD" w:rsidRPr="006C17A0" w:rsidDel="00B23B30">
          <w:rPr>
            <w:color w:val="212121"/>
            <w:sz w:val="24"/>
            <w:szCs w:val="24"/>
            <w:shd w:val="clear" w:color="auto" w:fill="FFFFFF"/>
          </w:rPr>
          <w:delText xml:space="preserve">type of delivery </w:delText>
        </w:r>
        <w:commentRangeEnd w:id="92"/>
        <w:r w:rsidR="00A46210" w:rsidRPr="006C17A0" w:rsidDel="00B23B30">
          <w:rPr>
            <w:rStyle w:val="CommentReference"/>
            <w:sz w:val="24"/>
            <w:szCs w:val="24"/>
          </w:rPr>
          <w:commentReference w:id="92"/>
        </w:r>
      </w:del>
      <w:r w:rsidR="000E3EBD" w:rsidRPr="006C17A0">
        <w:rPr>
          <w:color w:val="212121"/>
          <w:sz w:val="24"/>
          <w:szCs w:val="24"/>
          <w:shd w:val="clear" w:color="auto" w:fill="FFFFFF"/>
        </w:rPr>
        <w:t>and child disease in Bangladesh</w:t>
      </w:r>
      <w:r w:rsidR="000E3EBD" w:rsidRPr="006C17A0">
        <w:rPr>
          <w:sz w:val="24"/>
          <w:szCs w:val="24"/>
        </w:rPr>
        <w:t xml:space="preserve">. </w:t>
      </w:r>
      <w:proofErr w:type="gramStart"/>
      <w:r w:rsidR="0002225F" w:rsidRPr="006C17A0">
        <w:rPr>
          <w:sz w:val="24"/>
          <w:szCs w:val="24"/>
        </w:rPr>
        <w:t>Therefore</w:t>
      </w:r>
      <w:ins w:id="94" w:author="Md Jamal Uddin" w:date="2018-08-17T21:50:00Z">
        <w:r>
          <w:rPr>
            <w:sz w:val="24"/>
            <w:szCs w:val="24"/>
          </w:rPr>
          <w:t>,</w:t>
        </w:r>
      </w:ins>
      <w:r w:rsidR="000E3EBD" w:rsidRPr="006C17A0">
        <w:rPr>
          <w:sz w:val="24"/>
          <w:szCs w:val="24"/>
        </w:rPr>
        <w:t>our</w:t>
      </w:r>
      <w:proofErr w:type="gramEnd"/>
      <w:r w:rsidR="000E3EBD" w:rsidRPr="006C17A0">
        <w:rPr>
          <w:sz w:val="24"/>
          <w:szCs w:val="24"/>
        </w:rPr>
        <w:t xml:space="preserve"> aim</w:t>
      </w:r>
      <w:r w:rsidR="00D712B6" w:rsidRPr="006C17A0">
        <w:rPr>
          <w:sz w:val="24"/>
          <w:szCs w:val="24"/>
        </w:rPr>
        <w:t xml:space="preserve"> was to </w:t>
      </w:r>
      <w:r w:rsidR="0002225F" w:rsidRPr="006C17A0">
        <w:rPr>
          <w:sz w:val="24"/>
          <w:szCs w:val="24"/>
        </w:rPr>
        <w:t>investigate the</w:t>
      </w:r>
      <w:r w:rsidR="000E3EBD" w:rsidRPr="006C17A0">
        <w:rPr>
          <w:sz w:val="24"/>
          <w:szCs w:val="24"/>
        </w:rPr>
        <w:t xml:space="preserve"> relationship between the </w:t>
      </w:r>
      <w:bookmarkStart w:id="95" w:name="_Hlk533379558"/>
      <w:r w:rsidR="000E3EBD" w:rsidRPr="006C17A0">
        <w:rPr>
          <w:sz w:val="24"/>
          <w:szCs w:val="24"/>
        </w:rPr>
        <w:t>C</w:t>
      </w:r>
      <w:ins w:id="96" w:author="JUI" w:date="2018-12-19T01:54:00Z">
        <w:r w:rsidR="00C36894">
          <w:rPr>
            <w:sz w:val="24"/>
            <w:szCs w:val="24"/>
          </w:rPr>
          <w:t>-</w:t>
        </w:r>
      </w:ins>
      <w:r w:rsidR="000E3EBD" w:rsidRPr="006C17A0">
        <w:rPr>
          <w:sz w:val="24"/>
          <w:szCs w:val="24"/>
        </w:rPr>
        <w:t>S</w:t>
      </w:r>
      <w:ins w:id="97" w:author="JUI" w:date="2018-12-19T01:54:00Z">
        <w:r w:rsidR="00C36894">
          <w:rPr>
            <w:sz w:val="24"/>
            <w:szCs w:val="24"/>
          </w:rPr>
          <w:t>ection</w:t>
        </w:r>
      </w:ins>
      <w:r w:rsidR="000E3EBD" w:rsidRPr="006C17A0">
        <w:rPr>
          <w:sz w:val="24"/>
          <w:szCs w:val="24"/>
        </w:rPr>
        <w:t xml:space="preserve"> </w:t>
      </w:r>
      <w:bookmarkEnd w:id="95"/>
      <w:r w:rsidR="000E3EBD" w:rsidRPr="006C17A0">
        <w:rPr>
          <w:sz w:val="24"/>
          <w:szCs w:val="24"/>
        </w:rPr>
        <w:t xml:space="preserve">delivery and childhood diseases. </w:t>
      </w:r>
    </w:p>
    <w:p w14:paraId="6A0BA349" w14:textId="77777777" w:rsidR="00871F2B" w:rsidRDefault="00871F2B" w:rsidP="00E015E2">
      <w:pPr>
        <w:spacing w:line="480" w:lineRule="auto"/>
        <w:rPr>
          <w:ins w:id="98" w:author="Md Jamal Uddin" w:date="2018-08-17T21:48:00Z"/>
          <w:b/>
          <w:sz w:val="24"/>
          <w:szCs w:val="24"/>
        </w:rPr>
      </w:pPr>
    </w:p>
    <w:p w14:paraId="5B8411FE" w14:textId="77777777" w:rsidR="000E3EBD" w:rsidRPr="006C17A0" w:rsidRDefault="000E3EBD" w:rsidP="00E015E2">
      <w:pPr>
        <w:spacing w:line="480" w:lineRule="auto"/>
        <w:rPr>
          <w:b/>
          <w:sz w:val="24"/>
          <w:szCs w:val="24"/>
        </w:rPr>
      </w:pPr>
      <w:r w:rsidRPr="006C17A0">
        <w:rPr>
          <w:b/>
          <w:sz w:val="24"/>
          <w:szCs w:val="24"/>
        </w:rPr>
        <w:t>Methods</w:t>
      </w:r>
    </w:p>
    <w:p w14:paraId="74B31B61" w14:textId="77777777" w:rsidR="000E3EBD" w:rsidRPr="006C17A0" w:rsidRDefault="000E3EBD" w:rsidP="00E015E2">
      <w:pPr>
        <w:spacing w:line="480" w:lineRule="auto"/>
        <w:rPr>
          <w:b/>
          <w:sz w:val="24"/>
          <w:szCs w:val="24"/>
        </w:rPr>
      </w:pPr>
      <w:bookmarkStart w:id="99" w:name="_Hlk536789595"/>
      <w:r w:rsidRPr="006C17A0">
        <w:rPr>
          <w:b/>
          <w:sz w:val="24"/>
          <w:szCs w:val="24"/>
        </w:rPr>
        <w:t>Study design</w:t>
      </w:r>
    </w:p>
    <w:p w14:paraId="162E5DD7" w14:textId="3EFF73C9" w:rsidR="00A369B3" w:rsidRPr="006C17A0" w:rsidRDefault="000E3EBD" w:rsidP="00E015E2">
      <w:pPr>
        <w:spacing w:line="480" w:lineRule="auto"/>
        <w:rPr>
          <w:b/>
          <w:sz w:val="24"/>
          <w:szCs w:val="24"/>
        </w:rPr>
      </w:pPr>
      <w:r w:rsidRPr="006C17A0">
        <w:rPr>
          <w:sz w:val="24"/>
          <w:szCs w:val="24"/>
        </w:rPr>
        <w:t xml:space="preserve">We used </w:t>
      </w:r>
      <w:r w:rsidR="0002225F" w:rsidRPr="006C17A0">
        <w:rPr>
          <w:sz w:val="24"/>
          <w:szCs w:val="24"/>
        </w:rPr>
        <w:t xml:space="preserve">2012-13 </w:t>
      </w:r>
      <w:r w:rsidRPr="006C17A0">
        <w:rPr>
          <w:sz w:val="24"/>
          <w:szCs w:val="24"/>
        </w:rPr>
        <w:t xml:space="preserve">multiple indicator cluster survey (MICS) </w:t>
      </w:r>
      <w:r w:rsidR="0002225F" w:rsidRPr="006C17A0">
        <w:rPr>
          <w:sz w:val="24"/>
          <w:szCs w:val="24"/>
        </w:rPr>
        <w:t>data. It</w:t>
      </w:r>
      <w:r w:rsidRPr="006C17A0">
        <w:rPr>
          <w:sz w:val="24"/>
          <w:szCs w:val="24"/>
        </w:rPr>
        <w:t xml:space="preserve"> is based on a sample of 51,895 households (43474 rural, 8421 urban) interviewed with </w:t>
      </w:r>
      <w:r w:rsidR="0002225F" w:rsidRPr="006C17A0">
        <w:rPr>
          <w:sz w:val="24"/>
          <w:szCs w:val="24"/>
        </w:rPr>
        <w:t xml:space="preserve">a </w:t>
      </w:r>
      <w:r w:rsidRPr="006C17A0">
        <w:rPr>
          <w:sz w:val="24"/>
          <w:szCs w:val="24"/>
        </w:rPr>
        <w:t xml:space="preserve">response rate </w:t>
      </w:r>
      <w:r w:rsidR="0002225F" w:rsidRPr="006C17A0">
        <w:rPr>
          <w:sz w:val="24"/>
          <w:szCs w:val="24"/>
        </w:rPr>
        <w:t xml:space="preserve">of </w:t>
      </w:r>
      <w:r w:rsidRPr="006C17A0">
        <w:rPr>
          <w:sz w:val="24"/>
          <w:szCs w:val="24"/>
        </w:rPr>
        <w:t xml:space="preserve">98.5% and provides a comprehensive picture of children and women in the seven </w:t>
      </w:r>
      <w:del w:id="100" w:author="NaYEem" w:date="2018-12-24T01:17:00Z">
        <w:r w:rsidRPr="006C17A0" w:rsidDel="006D1655">
          <w:rPr>
            <w:sz w:val="24"/>
            <w:szCs w:val="24"/>
          </w:rPr>
          <w:delText>divisions(</w:delText>
        </w:r>
      </w:del>
      <w:ins w:id="101" w:author="NaYEem" w:date="2018-12-24T01:17:00Z">
        <w:r w:rsidR="006D1655" w:rsidRPr="006C17A0">
          <w:rPr>
            <w:sz w:val="24"/>
            <w:szCs w:val="24"/>
          </w:rPr>
          <w:t>divisions (</w:t>
        </w:r>
      </w:ins>
      <w:r w:rsidRPr="006C17A0">
        <w:rPr>
          <w:sz w:val="24"/>
          <w:szCs w:val="24"/>
        </w:rPr>
        <w:t>Dhaka, Chittagong, Sylhet, Rajshahi, Rangpur, Barisal, Khulna)</w:t>
      </w:r>
      <w:ins w:id="102" w:author="Md Jamal Uddin" w:date="2018-08-17T21:51:00Z">
        <w:r w:rsidR="00871F2B">
          <w:rPr>
            <w:sz w:val="24"/>
            <w:szCs w:val="24"/>
          </w:rPr>
          <w:t xml:space="preserve"> in Bangladesh</w:t>
        </w:r>
      </w:ins>
      <w:del w:id="103" w:author="Md Jamal Uddin" w:date="2018-08-17T21:51:00Z">
        <w:r w:rsidRPr="006C17A0" w:rsidDel="00871F2B">
          <w:rPr>
            <w:sz w:val="24"/>
            <w:szCs w:val="24"/>
          </w:rPr>
          <w:delText xml:space="preserve"> of the country</w:delText>
        </w:r>
      </w:del>
      <w:r w:rsidRPr="006C17A0">
        <w:rPr>
          <w:sz w:val="24"/>
          <w:szCs w:val="24"/>
        </w:rPr>
        <w:t>. Districts were identified as the main sampling strata for the sample selection in 2 stages. A systematic sample of 20 households was drawn in each sample. From the interviewed households, 59</w:t>
      </w:r>
      <w:r w:rsidR="0002225F" w:rsidRPr="006C17A0">
        <w:rPr>
          <w:sz w:val="24"/>
          <w:szCs w:val="24"/>
        </w:rPr>
        <w:t>,</w:t>
      </w:r>
      <w:r w:rsidRPr="006C17A0">
        <w:rPr>
          <w:sz w:val="24"/>
          <w:szCs w:val="24"/>
        </w:rPr>
        <w:t>599 women (age 15-49 years) were identified and 51</w:t>
      </w:r>
      <w:r w:rsidR="0002225F" w:rsidRPr="006C17A0">
        <w:rPr>
          <w:sz w:val="24"/>
          <w:szCs w:val="24"/>
        </w:rPr>
        <w:t>,</w:t>
      </w:r>
      <w:r w:rsidRPr="006C17A0">
        <w:rPr>
          <w:sz w:val="24"/>
          <w:szCs w:val="24"/>
        </w:rPr>
        <w:t>791 were successfully interviewed with response rate 89.3%.</w:t>
      </w:r>
    </w:p>
    <w:p w14:paraId="0BD2AF7D" w14:textId="77777777" w:rsidR="000E3EBD" w:rsidRPr="006C17A0" w:rsidDel="0099023D" w:rsidRDefault="000E3EBD" w:rsidP="00E015E2">
      <w:pPr>
        <w:spacing w:line="480" w:lineRule="auto"/>
        <w:rPr>
          <w:del w:id="104" w:author="NaYEem" w:date="2018-12-19T16:50:00Z"/>
          <w:b/>
          <w:sz w:val="24"/>
          <w:szCs w:val="24"/>
        </w:rPr>
      </w:pPr>
      <w:bookmarkStart w:id="105" w:name="_Hlk536789618"/>
      <w:bookmarkStart w:id="106" w:name="_GoBack"/>
      <w:bookmarkEnd w:id="99"/>
      <w:commentRangeStart w:id="107"/>
      <w:r w:rsidRPr="006C17A0">
        <w:rPr>
          <w:b/>
          <w:sz w:val="24"/>
          <w:szCs w:val="24"/>
        </w:rPr>
        <w:t>Sample and data management</w:t>
      </w:r>
      <w:commentRangeEnd w:id="107"/>
      <w:r w:rsidR="0002225F" w:rsidRPr="006C17A0">
        <w:rPr>
          <w:rStyle w:val="CommentReference"/>
          <w:sz w:val="24"/>
          <w:szCs w:val="24"/>
        </w:rPr>
        <w:commentReference w:id="107"/>
      </w:r>
    </w:p>
    <w:p w14:paraId="2CA31299" w14:textId="77777777" w:rsidR="00C83ABE" w:rsidRPr="006C17A0" w:rsidDel="006D1655" w:rsidRDefault="00C83ABE" w:rsidP="00E015E2">
      <w:pPr>
        <w:spacing w:line="480" w:lineRule="auto"/>
        <w:rPr>
          <w:del w:id="108" w:author="NaYEem" w:date="2018-12-24T01:23:00Z"/>
          <w:b/>
          <w:sz w:val="24"/>
          <w:szCs w:val="24"/>
        </w:rPr>
      </w:pPr>
    </w:p>
    <w:p w14:paraId="070D364D" w14:textId="0403E71E" w:rsidR="00C83ABE" w:rsidDel="006D1655" w:rsidRDefault="00C83ABE" w:rsidP="00E015E2">
      <w:pPr>
        <w:spacing w:line="480" w:lineRule="auto"/>
        <w:rPr>
          <w:del w:id="109" w:author="NaYEem" w:date="2018-12-24T01:23:00Z"/>
          <w:sz w:val="24"/>
          <w:szCs w:val="24"/>
        </w:rPr>
      </w:pPr>
      <w:del w:id="110" w:author="NaYEem" w:date="2018-12-24T01:23:00Z">
        <w:r w:rsidRPr="006C17A0" w:rsidDel="006D1655">
          <w:rPr>
            <w:sz w:val="24"/>
            <w:szCs w:val="24"/>
          </w:rPr>
          <w:lastRenderedPageBreak/>
          <w:delText>In Bangladesh</w:delText>
        </w:r>
      </w:del>
      <w:ins w:id="111" w:author="Md Jamal Uddin" w:date="2018-08-17T21:52:00Z">
        <w:del w:id="112" w:author="NaYEem" w:date="2018-12-24T01:23:00Z">
          <w:r w:rsidR="00871F2B" w:rsidDel="006D1655">
            <w:rPr>
              <w:sz w:val="24"/>
              <w:szCs w:val="24"/>
            </w:rPr>
            <w:delText>,</w:delText>
          </w:r>
        </w:del>
      </w:ins>
      <w:del w:id="113" w:author="NaYEem" w:date="2018-12-24T01:23:00Z">
        <w:r w:rsidRPr="006C17A0" w:rsidDel="006D1655">
          <w:rPr>
            <w:sz w:val="24"/>
            <w:szCs w:val="24"/>
          </w:rPr>
          <w:delText xml:space="preserve"> MICS data sets there are four data files HH for households, HL for household members, WM for women in reproductive age (15-49 years of age women) and CH for children under age five. We merge </w:delText>
        </w:r>
        <w:r w:rsidR="0002225F" w:rsidRPr="006C17A0" w:rsidDel="006D1655">
          <w:rPr>
            <w:sz w:val="24"/>
            <w:szCs w:val="24"/>
          </w:rPr>
          <w:delText>women and children data files using key variables provided by MICS</w:delText>
        </w:r>
        <w:r w:rsidRPr="006C17A0" w:rsidDel="006D1655">
          <w:rPr>
            <w:sz w:val="24"/>
            <w:szCs w:val="24"/>
          </w:rPr>
          <w:delText>for our analysis...</w:delText>
        </w:r>
      </w:del>
    </w:p>
    <w:p w14:paraId="441430C1" w14:textId="77777777" w:rsidR="0099023D" w:rsidRPr="006C17A0" w:rsidRDefault="0099023D" w:rsidP="00E015E2">
      <w:pPr>
        <w:spacing w:line="480" w:lineRule="auto"/>
        <w:rPr>
          <w:ins w:id="114" w:author="NaYEem" w:date="2018-12-19T16:50:00Z"/>
          <w:sz w:val="24"/>
          <w:szCs w:val="24"/>
        </w:rPr>
      </w:pPr>
    </w:p>
    <w:p w14:paraId="20E8DCB9" w14:textId="2CAC7A7E" w:rsidR="00C83ABE" w:rsidRPr="0099023D" w:rsidRDefault="0099023D" w:rsidP="00E015E2">
      <w:pPr>
        <w:spacing w:line="480" w:lineRule="auto"/>
        <w:rPr>
          <w:sz w:val="24"/>
          <w:szCs w:val="24"/>
          <w:rPrChange w:id="115" w:author="NaYEem" w:date="2018-12-19T16:57:00Z">
            <w:rPr>
              <w:b/>
              <w:sz w:val="24"/>
              <w:szCs w:val="24"/>
            </w:rPr>
          </w:rPrChange>
        </w:rPr>
      </w:pPr>
      <w:ins w:id="116" w:author="NaYEem" w:date="2018-12-19T16:57:00Z">
        <w:r w:rsidRPr="0099023D">
          <w:rPr>
            <w:sz w:val="24"/>
            <w:szCs w:val="24"/>
            <w:rPrChange w:id="117" w:author="NaYEem" w:date="2018-12-19T16:57:00Z">
              <w:rPr>
                <w:b/>
                <w:sz w:val="24"/>
                <w:szCs w:val="24"/>
              </w:rPr>
            </w:rPrChange>
          </w:rPr>
          <w:t>Fi</w:t>
        </w:r>
        <w:r>
          <w:rPr>
            <w:sz w:val="24"/>
            <w:szCs w:val="24"/>
          </w:rPr>
          <w:t>g</w:t>
        </w:r>
        <w:r w:rsidRPr="0099023D">
          <w:rPr>
            <w:sz w:val="24"/>
            <w:szCs w:val="24"/>
            <w:rPrChange w:id="118" w:author="NaYEem" w:date="2018-12-19T16:57:00Z">
              <w:rPr>
                <w:b/>
                <w:sz w:val="24"/>
                <w:szCs w:val="24"/>
              </w:rPr>
            </w:rPrChange>
          </w:rPr>
          <w:t xml:space="preserve">1 showed </w:t>
        </w:r>
      </w:ins>
      <w:ins w:id="119" w:author="NaYEem" w:date="2018-12-19T16:58:00Z">
        <w:r>
          <w:rPr>
            <w:sz w:val="24"/>
            <w:szCs w:val="24"/>
          </w:rPr>
          <w:t>sample</w:t>
        </w:r>
      </w:ins>
      <w:ins w:id="120" w:author="NaYEem" w:date="2018-12-19T16:57:00Z">
        <w:r w:rsidRPr="0099023D">
          <w:rPr>
            <w:sz w:val="24"/>
            <w:szCs w:val="24"/>
            <w:rPrChange w:id="121" w:author="NaYEem" w:date="2018-12-19T16:57:00Z">
              <w:rPr>
                <w:b/>
                <w:sz w:val="24"/>
                <w:szCs w:val="24"/>
              </w:rPr>
            </w:rPrChange>
          </w:rPr>
          <w:t xml:space="preserve"> flow</w:t>
        </w:r>
      </w:ins>
      <w:ins w:id="122" w:author="NaYEem" w:date="2018-12-19T16:59:00Z">
        <w:r>
          <w:rPr>
            <w:sz w:val="24"/>
            <w:szCs w:val="24"/>
          </w:rPr>
          <w:t xml:space="preserve"> diagram</w:t>
        </w:r>
      </w:ins>
      <w:ins w:id="123" w:author="NaYEem" w:date="2018-12-19T16:57:00Z">
        <w:r w:rsidRPr="0099023D">
          <w:rPr>
            <w:sz w:val="24"/>
            <w:szCs w:val="24"/>
            <w:rPrChange w:id="124" w:author="NaYEem" w:date="2018-12-19T16:57:00Z">
              <w:rPr>
                <w:b/>
                <w:sz w:val="24"/>
                <w:szCs w:val="24"/>
              </w:rPr>
            </w:rPrChange>
          </w:rPr>
          <w:t xml:space="preserve"> of this study. The </w:t>
        </w:r>
      </w:ins>
      <w:ins w:id="125" w:author="NaYEem" w:date="2018-12-19T17:08:00Z">
        <w:r w:rsidR="0073641C">
          <w:rPr>
            <w:sz w:val="24"/>
            <w:szCs w:val="24"/>
          </w:rPr>
          <w:t>child</w:t>
        </w:r>
      </w:ins>
      <w:ins w:id="126" w:author="NaYEem" w:date="2018-12-19T17:06:00Z">
        <w:r w:rsidR="0073641C">
          <w:rPr>
            <w:sz w:val="24"/>
            <w:szCs w:val="24"/>
          </w:rPr>
          <w:t xml:space="preserve"> age </w:t>
        </w:r>
      </w:ins>
      <w:ins w:id="127" w:author="NaYEem" w:date="2018-12-19T17:00:00Z">
        <w:r w:rsidR="00A37D3E" w:rsidRPr="00DB376D">
          <w:rPr>
            <w:sz w:val="24"/>
            <w:szCs w:val="24"/>
          </w:rPr>
          <w:t>ranged</w:t>
        </w:r>
        <w:r w:rsidR="00A37D3E" w:rsidRPr="0099023D">
          <w:rPr>
            <w:sz w:val="24"/>
            <w:szCs w:val="24"/>
          </w:rPr>
          <w:t xml:space="preserve"> </w:t>
        </w:r>
        <w:r w:rsidR="00A37D3E">
          <w:rPr>
            <w:sz w:val="24"/>
            <w:szCs w:val="24"/>
          </w:rPr>
          <w:t>from</w:t>
        </w:r>
      </w:ins>
      <w:ins w:id="128" w:author="NaYEem" w:date="2018-12-19T16:57:00Z">
        <w:r w:rsidRPr="0099023D">
          <w:rPr>
            <w:sz w:val="24"/>
            <w:szCs w:val="24"/>
            <w:rPrChange w:id="129" w:author="NaYEem" w:date="2018-12-19T16:57:00Z">
              <w:rPr>
                <w:b/>
                <w:sz w:val="24"/>
                <w:szCs w:val="24"/>
              </w:rPr>
            </w:rPrChange>
          </w:rPr>
          <w:t xml:space="preserve"> </w:t>
        </w:r>
      </w:ins>
      <w:ins w:id="130" w:author="NaYEem" w:date="2018-12-19T17:00:00Z">
        <w:r w:rsidR="00A37D3E">
          <w:rPr>
            <w:sz w:val="24"/>
            <w:szCs w:val="24"/>
          </w:rPr>
          <w:t>0 to 24 months</w:t>
        </w:r>
      </w:ins>
      <w:ins w:id="131" w:author="NaYEem" w:date="2018-12-19T17:06:00Z">
        <w:r w:rsidR="0073641C">
          <w:rPr>
            <w:sz w:val="24"/>
            <w:szCs w:val="24"/>
          </w:rPr>
          <w:t xml:space="preserve"> were included</w:t>
        </w:r>
      </w:ins>
      <w:ins w:id="132" w:author="NaYEem" w:date="2018-12-19T17:01:00Z">
        <w:r w:rsidR="00A37D3E">
          <w:rPr>
            <w:sz w:val="24"/>
            <w:szCs w:val="24"/>
          </w:rPr>
          <w:t xml:space="preserve">; </w:t>
        </w:r>
      </w:ins>
      <w:ins w:id="133" w:author="NaYEem" w:date="2018-12-19T17:02:00Z">
        <w:r w:rsidR="00A37D3E">
          <w:rPr>
            <w:sz w:val="24"/>
            <w:szCs w:val="24"/>
          </w:rPr>
          <w:t xml:space="preserve">36197 </w:t>
        </w:r>
      </w:ins>
      <w:ins w:id="134" w:author="NaYEem" w:date="2018-12-19T17:07:00Z">
        <w:r w:rsidR="0073641C">
          <w:rPr>
            <w:sz w:val="24"/>
            <w:szCs w:val="24"/>
          </w:rPr>
          <w:t>women</w:t>
        </w:r>
      </w:ins>
      <w:ins w:id="135" w:author="NaYEem" w:date="2018-12-19T16:57:00Z">
        <w:r w:rsidRPr="0099023D">
          <w:rPr>
            <w:sz w:val="24"/>
            <w:szCs w:val="24"/>
            <w:rPrChange w:id="136" w:author="NaYEem" w:date="2018-12-19T16:57:00Z">
              <w:rPr>
                <w:b/>
                <w:sz w:val="24"/>
                <w:szCs w:val="24"/>
              </w:rPr>
            </w:rPrChange>
          </w:rPr>
          <w:t xml:space="preserve"> </w:t>
        </w:r>
      </w:ins>
      <w:ins w:id="137" w:author="NaYEem" w:date="2018-12-24T01:29:00Z">
        <w:r w:rsidR="00734CE0">
          <w:rPr>
            <w:sz w:val="24"/>
            <w:szCs w:val="24"/>
          </w:rPr>
          <w:t>haven’t</w:t>
        </w:r>
      </w:ins>
      <w:ins w:id="138" w:author="NaYEem" w:date="2018-12-19T17:02:00Z">
        <w:r w:rsidR="00A37D3E">
          <w:rPr>
            <w:sz w:val="24"/>
            <w:szCs w:val="24"/>
          </w:rPr>
          <w:t xml:space="preserve"> child </w:t>
        </w:r>
      </w:ins>
      <w:ins w:id="139" w:author="NaYEem" w:date="2018-12-24T01:23:00Z">
        <w:r w:rsidR="000626CE">
          <w:rPr>
            <w:sz w:val="24"/>
            <w:szCs w:val="24"/>
          </w:rPr>
          <w:t xml:space="preserve">and </w:t>
        </w:r>
      </w:ins>
      <w:ins w:id="140" w:author="NaYEem" w:date="2018-12-19T17:03:00Z">
        <w:r w:rsidR="00A37D3E">
          <w:rPr>
            <w:sz w:val="24"/>
            <w:szCs w:val="24"/>
          </w:rPr>
          <w:t xml:space="preserve">15481 babies </w:t>
        </w:r>
      </w:ins>
      <w:ins w:id="141" w:author="NaYEem" w:date="2018-12-19T17:02:00Z">
        <w:r w:rsidR="00A37D3E">
          <w:rPr>
            <w:sz w:val="24"/>
            <w:szCs w:val="24"/>
          </w:rPr>
          <w:t>greater</w:t>
        </w:r>
      </w:ins>
      <w:ins w:id="142" w:author="NaYEem" w:date="2018-12-19T16:57:00Z">
        <w:r w:rsidRPr="0099023D">
          <w:rPr>
            <w:sz w:val="24"/>
            <w:szCs w:val="24"/>
            <w:rPrChange w:id="143" w:author="NaYEem" w:date="2018-12-19T16:57:00Z">
              <w:rPr>
                <w:b/>
                <w:sz w:val="24"/>
                <w:szCs w:val="24"/>
              </w:rPr>
            </w:rPrChange>
          </w:rPr>
          <w:t xml:space="preserve"> than </w:t>
        </w:r>
      </w:ins>
      <w:ins w:id="144" w:author="NaYEem" w:date="2018-12-19T17:02:00Z">
        <w:r w:rsidR="00A37D3E">
          <w:rPr>
            <w:sz w:val="24"/>
            <w:szCs w:val="24"/>
          </w:rPr>
          <w:t>2</w:t>
        </w:r>
      </w:ins>
      <w:ins w:id="145" w:author="NaYEem" w:date="2018-12-19T17:03:00Z">
        <w:r w:rsidR="00A37D3E">
          <w:rPr>
            <w:sz w:val="24"/>
            <w:szCs w:val="24"/>
          </w:rPr>
          <w:t>4 months</w:t>
        </w:r>
      </w:ins>
      <w:ins w:id="146" w:author="NaYEem" w:date="2018-12-19T16:57:00Z">
        <w:r w:rsidRPr="0099023D">
          <w:rPr>
            <w:sz w:val="24"/>
            <w:szCs w:val="24"/>
            <w:rPrChange w:id="147" w:author="NaYEem" w:date="2018-12-19T16:57:00Z">
              <w:rPr>
                <w:b/>
                <w:sz w:val="24"/>
                <w:szCs w:val="24"/>
              </w:rPr>
            </w:rPrChange>
          </w:rPr>
          <w:t xml:space="preserve"> were excluded </w:t>
        </w:r>
      </w:ins>
      <w:ins w:id="148" w:author="NaYEem" w:date="2018-12-19T17:04:00Z">
        <w:r w:rsidR="00A37D3E">
          <w:rPr>
            <w:sz w:val="24"/>
            <w:szCs w:val="24"/>
          </w:rPr>
          <w:t>from the analysis</w:t>
        </w:r>
      </w:ins>
      <w:ins w:id="149" w:author="NaYEem" w:date="2018-12-19T16:57:00Z">
        <w:r w:rsidRPr="0099023D">
          <w:rPr>
            <w:sz w:val="24"/>
            <w:szCs w:val="24"/>
            <w:rPrChange w:id="150" w:author="NaYEem" w:date="2018-12-19T16:57:00Z">
              <w:rPr>
                <w:b/>
                <w:sz w:val="24"/>
                <w:szCs w:val="24"/>
              </w:rPr>
            </w:rPrChange>
          </w:rPr>
          <w:t>. Therefore, the sample included</w:t>
        </w:r>
      </w:ins>
      <w:ins w:id="151" w:author="NaYEem" w:date="2018-12-19T17:05:00Z">
        <w:r w:rsidR="00E370F7">
          <w:rPr>
            <w:sz w:val="24"/>
            <w:szCs w:val="24"/>
          </w:rPr>
          <w:t xml:space="preserve"> 7921</w:t>
        </w:r>
      </w:ins>
      <w:ins w:id="152" w:author="NaYEem" w:date="2018-12-19T16:57:00Z">
        <w:r w:rsidRPr="0099023D">
          <w:rPr>
            <w:sz w:val="24"/>
            <w:szCs w:val="24"/>
            <w:rPrChange w:id="153" w:author="NaYEem" w:date="2018-12-19T16:57:00Z">
              <w:rPr>
                <w:b/>
                <w:sz w:val="24"/>
                <w:szCs w:val="24"/>
              </w:rPr>
            </w:rPrChange>
          </w:rPr>
          <w:t xml:space="preserve"> </w:t>
        </w:r>
      </w:ins>
      <w:ins w:id="154" w:author="NaYEem" w:date="2018-12-19T17:05:00Z">
        <w:r w:rsidR="00E370F7">
          <w:rPr>
            <w:sz w:val="24"/>
            <w:szCs w:val="24"/>
          </w:rPr>
          <w:t xml:space="preserve">child and mother information for </w:t>
        </w:r>
      </w:ins>
      <w:ins w:id="155" w:author="NaYEem" w:date="2018-12-19T17:06:00Z">
        <w:r w:rsidR="00E370F7">
          <w:rPr>
            <w:sz w:val="24"/>
            <w:szCs w:val="24"/>
          </w:rPr>
          <w:t>analysis</w:t>
        </w:r>
      </w:ins>
      <w:ins w:id="156" w:author="NaYEem" w:date="2018-12-19T16:57:00Z">
        <w:r w:rsidRPr="0099023D">
          <w:rPr>
            <w:sz w:val="24"/>
            <w:szCs w:val="24"/>
            <w:rPrChange w:id="157" w:author="NaYEem" w:date="2018-12-19T16:57:00Z">
              <w:rPr>
                <w:b/>
                <w:sz w:val="24"/>
                <w:szCs w:val="24"/>
              </w:rPr>
            </w:rPrChange>
          </w:rPr>
          <w:t>.</w:t>
        </w:r>
      </w:ins>
      <w:ins w:id="158" w:author="NaYEem" w:date="2018-12-24T01:30:00Z">
        <w:r w:rsidR="00734CE0">
          <w:rPr>
            <w:sz w:val="24"/>
            <w:szCs w:val="24"/>
          </w:rPr>
          <w:t xml:space="preserve"> Among the 7921 </w:t>
        </w:r>
      </w:ins>
      <w:ins w:id="159" w:author="NaYEem" w:date="2018-12-24T01:55:00Z">
        <w:r w:rsidR="00357BCB">
          <w:rPr>
            <w:sz w:val="24"/>
            <w:szCs w:val="24"/>
          </w:rPr>
          <w:t>children</w:t>
        </w:r>
      </w:ins>
      <w:ins w:id="160" w:author="NaYEem" w:date="2018-12-24T01:49:00Z">
        <w:r w:rsidR="00440B63">
          <w:rPr>
            <w:sz w:val="24"/>
            <w:szCs w:val="24"/>
          </w:rPr>
          <w:t xml:space="preserve">, the </w:t>
        </w:r>
      </w:ins>
      <w:ins w:id="161" w:author="NaYEem" w:date="2018-12-24T01:50:00Z">
        <w:r w:rsidR="00440B63">
          <w:rPr>
            <w:sz w:val="24"/>
            <w:szCs w:val="24"/>
          </w:rPr>
          <w:t xml:space="preserve">information of </w:t>
        </w:r>
      </w:ins>
      <w:ins w:id="162" w:author="NaYEem" w:date="2018-12-24T01:55:00Z">
        <w:r w:rsidR="00357BCB" w:rsidRPr="006C17A0">
          <w:rPr>
            <w:sz w:val="24"/>
            <w:szCs w:val="24"/>
          </w:rPr>
          <w:t>C</w:t>
        </w:r>
        <w:r w:rsidR="00357BCB">
          <w:rPr>
            <w:sz w:val="24"/>
            <w:szCs w:val="24"/>
          </w:rPr>
          <w:t>-</w:t>
        </w:r>
        <w:r w:rsidR="00357BCB" w:rsidRPr="006C17A0">
          <w:rPr>
            <w:sz w:val="24"/>
            <w:szCs w:val="24"/>
          </w:rPr>
          <w:t>S</w:t>
        </w:r>
        <w:r w:rsidR="00357BCB">
          <w:rPr>
            <w:sz w:val="24"/>
            <w:szCs w:val="24"/>
          </w:rPr>
          <w:t>ection has only 21</w:t>
        </w:r>
      </w:ins>
      <w:ins w:id="163" w:author="NaYEem" w:date="2018-12-24T01:56:00Z">
        <w:r w:rsidR="00357BCB">
          <w:rPr>
            <w:sz w:val="24"/>
            <w:szCs w:val="24"/>
          </w:rPr>
          <w:t xml:space="preserve">81 child and this 2181 child were our final </w:t>
        </w:r>
      </w:ins>
      <w:ins w:id="164" w:author="NaYEem" w:date="2018-12-24T01:57:00Z">
        <w:r w:rsidR="00357BCB">
          <w:rPr>
            <w:sz w:val="24"/>
            <w:szCs w:val="24"/>
          </w:rPr>
          <w:t>sample of</w:t>
        </w:r>
        <w:r w:rsidR="000B0F4E">
          <w:rPr>
            <w:sz w:val="24"/>
            <w:szCs w:val="24"/>
          </w:rPr>
          <w:t xml:space="preserve"> </w:t>
        </w:r>
        <w:r w:rsidR="00357BCB">
          <w:rPr>
            <w:sz w:val="24"/>
            <w:szCs w:val="24"/>
          </w:rPr>
          <w:t>study.</w:t>
        </w:r>
      </w:ins>
    </w:p>
    <w:bookmarkEnd w:id="105"/>
    <w:bookmarkEnd w:id="106"/>
    <w:p w14:paraId="20687A41" w14:textId="77777777" w:rsidR="000E3EBD" w:rsidRPr="006C17A0" w:rsidRDefault="000E3EBD" w:rsidP="00E015E2">
      <w:pPr>
        <w:pStyle w:val="HTMLPreformatted"/>
        <w:shd w:val="clear" w:color="auto" w:fill="FFFFFF"/>
        <w:spacing w:line="480" w:lineRule="auto"/>
        <w:rPr>
          <w:rFonts w:ascii="Times New Roman" w:hAnsi="Times New Roman" w:cs="Times New Roman"/>
          <w:b/>
          <w:color w:val="212121"/>
          <w:sz w:val="24"/>
          <w:szCs w:val="24"/>
        </w:rPr>
      </w:pPr>
      <w:commentRangeStart w:id="165"/>
      <w:commentRangeStart w:id="166"/>
      <w:r w:rsidRPr="006C17A0">
        <w:rPr>
          <w:rFonts w:ascii="Times New Roman" w:hAnsi="Times New Roman" w:cs="Times New Roman"/>
          <w:b/>
          <w:color w:val="212121"/>
          <w:sz w:val="24"/>
          <w:szCs w:val="24"/>
        </w:rPr>
        <w:t xml:space="preserve">Outcome variable </w:t>
      </w:r>
      <w:commentRangeEnd w:id="165"/>
      <w:r w:rsidR="0002225F" w:rsidRPr="006C17A0">
        <w:rPr>
          <w:rStyle w:val="CommentReference"/>
          <w:rFonts w:ascii="Times New Roman" w:eastAsia="SimSun" w:hAnsi="Times New Roman" w:cs="Times New Roman"/>
          <w:sz w:val="24"/>
          <w:szCs w:val="24"/>
          <w:lang w:val="en-GB"/>
        </w:rPr>
        <w:commentReference w:id="165"/>
      </w:r>
      <w:commentRangeEnd w:id="166"/>
      <w:r w:rsidR="00871F2B">
        <w:rPr>
          <w:rStyle w:val="CommentReference"/>
          <w:rFonts w:ascii="Times New Roman" w:eastAsia="SimSun" w:hAnsi="Times New Roman" w:cs="Times New Roman"/>
          <w:lang w:val="en-GB"/>
        </w:rPr>
        <w:commentReference w:id="166"/>
      </w:r>
    </w:p>
    <w:p w14:paraId="6326C94E" w14:textId="77777777" w:rsidR="000E3EBD" w:rsidRPr="006C17A0" w:rsidRDefault="000E3EBD" w:rsidP="00E015E2">
      <w:pPr>
        <w:pStyle w:val="HTMLPreformatted"/>
        <w:shd w:val="clear" w:color="auto" w:fill="FFFFFF"/>
        <w:spacing w:line="480" w:lineRule="auto"/>
        <w:rPr>
          <w:rFonts w:ascii="Times New Roman" w:hAnsi="Times New Roman" w:cs="Times New Roman"/>
          <w:color w:val="000000"/>
          <w:sz w:val="24"/>
          <w:szCs w:val="24"/>
        </w:rPr>
      </w:pPr>
      <w:r w:rsidRPr="006C17A0">
        <w:rPr>
          <w:rFonts w:ascii="Times New Roman" w:hAnsi="Times New Roman" w:cs="Times New Roman"/>
          <w:color w:val="212121"/>
          <w:sz w:val="24"/>
          <w:szCs w:val="24"/>
        </w:rPr>
        <w:t>We have considered two outcome variables</w:t>
      </w:r>
      <w:ins w:id="167" w:author="Md Jamal Uddin" w:date="2018-08-17T21:54:00Z">
        <w:r w:rsidR="00871F2B">
          <w:rPr>
            <w:rFonts w:ascii="Times New Roman" w:hAnsi="Times New Roman" w:cs="Times New Roman"/>
            <w:color w:val="212121"/>
            <w:sz w:val="24"/>
            <w:szCs w:val="24"/>
          </w:rPr>
          <w:t>, such as,</w:t>
        </w:r>
      </w:ins>
      <w:del w:id="168" w:author="Md Jamal Uddin" w:date="2018-08-17T21:54:00Z">
        <w:r w:rsidRPr="006C17A0" w:rsidDel="00871F2B">
          <w:rPr>
            <w:rFonts w:ascii="Times New Roman" w:hAnsi="Times New Roman" w:cs="Times New Roman"/>
            <w:color w:val="212121"/>
            <w:sz w:val="24"/>
            <w:szCs w:val="24"/>
          </w:rPr>
          <w:delText xml:space="preserve"> of interest. These are</w:delText>
        </w:r>
      </w:del>
      <w:r w:rsidRPr="006C17A0">
        <w:rPr>
          <w:rFonts w:ascii="Times New Roman" w:hAnsi="Times New Roman" w:cs="Times New Roman"/>
          <w:color w:val="000000"/>
          <w:sz w:val="24"/>
          <w:szCs w:val="24"/>
        </w:rPr>
        <w:t xml:space="preserve">(i) </w:t>
      </w:r>
      <w:r w:rsidR="0002225F" w:rsidRPr="006C17A0">
        <w:rPr>
          <w:rFonts w:ascii="Times New Roman" w:hAnsi="Times New Roman" w:cs="Times New Roman"/>
          <w:color w:val="000000"/>
          <w:sz w:val="24"/>
          <w:szCs w:val="24"/>
        </w:rPr>
        <w:t>disease (</w:t>
      </w:r>
      <w:r w:rsidRPr="006C17A0">
        <w:rPr>
          <w:rFonts w:ascii="Times New Roman" w:hAnsi="Times New Roman" w:cs="Times New Roman"/>
          <w:color w:val="000000"/>
          <w:sz w:val="24"/>
          <w:szCs w:val="24"/>
        </w:rPr>
        <w:t xml:space="preserve">count) for Poisson </w:t>
      </w:r>
      <w:r w:rsidR="0002225F" w:rsidRPr="006C17A0">
        <w:rPr>
          <w:rFonts w:ascii="Times New Roman" w:hAnsi="Times New Roman" w:cs="Times New Roman"/>
          <w:color w:val="000000"/>
          <w:sz w:val="24"/>
          <w:szCs w:val="24"/>
        </w:rPr>
        <w:t>regression and</w:t>
      </w:r>
      <w:r w:rsidRPr="006C17A0">
        <w:rPr>
          <w:rFonts w:ascii="Times New Roman" w:hAnsi="Times New Roman" w:cs="Times New Roman"/>
          <w:color w:val="000000"/>
          <w:sz w:val="24"/>
          <w:szCs w:val="24"/>
        </w:rPr>
        <w:t xml:space="preserve"> (ii) </w:t>
      </w:r>
      <w:proofErr w:type="gramStart"/>
      <w:r w:rsidRPr="006C17A0">
        <w:rPr>
          <w:rFonts w:ascii="Times New Roman" w:hAnsi="Times New Roman" w:cs="Times New Roman"/>
          <w:color w:val="000000"/>
          <w:sz w:val="24"/>
          <w:szCs w:val="24"/>
        </w:rPr>
        <w:t>disease</w:t>
      </w:r>
      <w:r w:rsidRPr="006C17A0">
        <w:rPr>
          <w:rFonts w:ascii="Times New Roman" w:eastAsia="+mn-ea" w:hAnsi="Times New Roman" w:cs="Times New Roman"/>
          <w:sz w:val="24"/>
          <w:szCs w:val="24"/>
        </w:rPr>
        <w:t>(</w:t>
      </w:r>
      <w:proofErr w:type="gramEnd"/>
      <w:del w:id="169" w:author="Md Jamal Uddin" w:date="2018-08-17T21:54:00Z">
        <w:r w:rsidRPr="006C17A0" w:rsidDel="00871F2B">
          <w:rPr>
            <w:rFonts w:ascii="Times New Roman" w:eastAsia="+mn-ea" w:hAnsi="Times New Roman" w:cs="Times New Roman"/>
            <w:sz w:val="24"/>
            <w:szCs w:val="24"/>
          </w:rPr>
          <w:delText xml:space="preserve">outcome </w:delText>
        </w:r>
      </w:del>
      <w:r w:rsidRPr="006C17A0">
        <w:rPr>
          <w:rFonts w:ascii="Times New Roman" w:eastAsia="+mn-ea" w:hAnsi="Times New Roman" w:cs="Times New Roman"/>
          <w:sz w:val="24"/>
          <w:szCs w:val="24"/>
        </w:rPr>
        <w:t>binary, where 0 means lower disease[&lt;3] and 1 means higher disease[ ≥3 ] )</w:t>
      </w:r>
      <w:r w:rsidRPr="006C17A0">
        <w:rPr>
          <w:rFonts w:ascii="Times New Roman" w:hAnsi="Times New Roman" w:cs="Times New Roman"/>
          <w:sz w:val="24"/>
          <w:szCs w:val="24"/>
        </w:rPr>
        <w:t xml:space="preserve"> for logistic regression</w:t>
      </w:r>
      <w:r w:rsidRPr="006C17A0">
        <w:rPr>
          <w:rFonts w:ascii="Times New Roman" w:hAnsi="Times New Roman" w:cs="Times New Roman"/>
          <w:color w:val="000000"/>
          <w:sz w:val="24"/>
          <w:szCs w:val="24"/>
        </w:rPr>
        <w:t>.</w:t>
      </w:r>
    </w:p>
    <w:p w14:paraId="6205B04B" w14:textId="77777777" w:rsidR="00C62E3F" w:rsidRDefault="00871F2B" w:rsidP="0046780E">
      <w:pPr>
        <w:pStyle w:val="HTMLPreformatted"/>
        <w:shd w:val="clear" w:color="auto" w:fill="FFFFFF"/>
        <w:spacing w:line="480" w:lineRule="auto"/>
        <w:rPr>
          <w:ins w:id="170" w:author="Md Jamal Uddin" w:date="2018-08-17T21:57:00Z"/>
          <w:rFonts w:ascii="Times New Roman" w:hAnsi="Times New Roman" w:cs="Times New Roman"/>
          <w:color w:val="000000"/>
          <w:sz w:val="24"/>
          <w:szCs w:val="24"/>
        </w:rPr>
      </w:pPr>
      <w:ins w:id="171" w:author="Md Jamal Uddin" w:date="2018-08-17T21:57:00Z">
        <w:r>
          <w:rPr>
            <w:rFonts w:ascii="Times New Roman" w:hAnsi="Times New Roman" w:cs="Times New Roman"/>
            <w:color w:val="000000"/>
            <w:sz w:val="24"/>
            <w:szCs w:val="24"/>
          </w:rPr>
          <w:t>Exposure variable:</w:t>
        </w:r>
      </w:ins>
    </w:p>
    <w:p w14:paraId="0F4909DC" w14:textId="77777777" w:rsidR="00871F2B" w:rsidRPr="006C17A0" w:rsidRDefault="00871F2B" w:rsidP="0046780E">
      <w:pPr>
        <w:pStyle w:val="HTMLPreformatted"/>
        <w:shd w:val="clear" w:color="auto" w:fill="FFFFFF"/>
        <w:spacing w:line="480" w:lineRule="auto"/>
        <w:rPr>
          <w:rFonts w:ascii="Times New Roman" w:hAnsi="Times New Roman" w:cs="Times New Roman"/>
          <w:color w:val="000000"/>
          <w:sz w:val="24"/>
          <w:szCs w:val="24"/>
        </w:rPr>
      </w:pPr>
      <w:ins w:id="172" w:author="Md Jamal Uddin" w:date="2018-08-17T21:57:00Z">
        <w:r>
          <w:rPr>
            <w:rFonts w:ascii="Times New Roman" w:hAnsi="Times New Roman" w:cs="Times New Roman"/>
            <w:color w:val="000000"/>
            <w:sz w:val="24"/>
            <w:szCs w:val="24"/>
          </w:rPr>
          <w:t xml:space="preserve">Our exposure variable was </w:t>
        </w:r>
      </w:ins>
      <w:ins w:id="173" w:author="Md Jamal Uddin" w:date="2018-08-17T21:58:00Z">
        <w:r w:rsidR="00021625">
          <w:rPr>
            <w:rFonts w:ascii="Times New Roman" w:hAnsi="Times New Roman" w:cs="Times New Roman"/>
            <w:color w:val="000000"/>
            <w:sz w:val="24"/>
            <w:szCs w:val="24"/>
          </w:rPr>
          <w:t>type of delivery (</w:t>
        </w:r>
        <w:r w:rsidR="00021625" w:rsidRPr="006C17A0">
          <w:rPr>
            <w:rFonts w:ascii="Times New Roman" w:hAnsi="Times New Roman" w:cs="Times New Roman"/>
            <w:color w:val="222222"/>
            <w:sz w:val="24"/>
            <w:szCs w:val="24"/>
            <w:shd w:val="clear" w:color="auto" w:fill="FFFFFF"/>
          </w:rPr>
          <w:t>caesarean section</w:t>
        </w:r>
        <w:r w:rsidR="00021625">
          <w:rPr>
            <w:rFonts w:ascii="Times New Roman" w:hAnsi="Times New Roman" w:cs="Times New Roman"/>
            <w:color w:val="222222"/>
            <w:sz w:val="24"/>
            <w:szCs w:val="24"/>
            <w:shd w:val="clear" w:color="auto" w:fill="FFFFFF"/>
          </w:rPr>
          <w:t xml:space="preserve"> versus normal delivery</w:t>
        </w:r>
        <w:r w:rsidR="00021625">
          <w:rPr>
            <w:rFonts w:ascii="Times New Roman" w:hAnsi="Times New Roman" w:cs="Times New Roman"/>
            <w:color w:val="000000"/>
            <w:sz w:val="24"/>
            <w:szCs w:val="24"/>
          </w:rPr>
          <w:t>), which is a binary variable.</w:t>
        </w:r>
      </w:ins>
    </w:p>
    <w:p w14:paraId="000C03E2" w14:textId="77777777" w:rsidR="000E3EBD" w:rsidRPr="006C17A0" w:rsidRDefault="000E3EBD" w:rsidP="00E015E2">
      <w:pPr>
        <w:pStyle w:val="HTMLPreformatted"/>
        <w:shd w:val="clear" w:color="auto" w:fill="FFFFFF"/>
        <w:spacing w:line="480" w:lineRule="auto"/>
        <w:rPr>
          <w:rFonts w:ascii="Times New Roman" w:hAnsi="Times New Roman" w:cs="Times New Roman"/>
          <w:b/>
          <w:color w:val="000000"/>
          <w:sz w:val="24"/>
          <w:szCs w:val="24"/>
        </w:rPr>
      </w:pPr>
      <w:del w:id="174" w:author="Md Jamal Uddin" w:date="2018-08-17T21:55:00Z">
        <w:r w:rsidRPr="006C17A0" w:rsidDel="00871F2B">
          <w:rPr>
            <w:rFonts w:ascii="Times New Roman" w:hAnsi="Times New Roman" w:cs="Times New Roman"/>
            <w:b/>
            <w:color w:val="000000"/>
            <w:sz w:val="24"/>
            <w:szCs w:val="24"/>
          </w:rPr>
          <w:delText xml:space="preserve">Independent </w:delText>
        </w:r>
      </w:del>
      <w:ins w:id="175" w:author="Md Jamal Uddin" w:date="2018-08-17T21:56:00Z">
        <w:r w:rsidR="00871F2B">
          <w:rPr>
            <w:rFonts w:ascii="Times New Roman" w:hAnsi="Times New Roman" w:cs="Times New Roman"/>
            <w:b/>
            <w:color w:val="000000"/>
            <w:sz w:val="24"/>
            <w:szCs w:val="24"/>
          </w:rPr>
          <w:t>Potential</w:t>
        </w:r>
      </w:ins>
      <w:ins w:id="176" w:author="Md Jamal Uddin" w:date="2018-08-17T21:55:00Z">
        <w:r w:rsidR="00871F2B">
          <w:rPr>
            <w:rFonts w:ascii="Times New Roman" w:hAnsi="Times New Roman" w:cs="Times New Roman"/>
            <w:b/>
            <w:color w:val="000000"/>
            <w:sz w:val="24"/>
            <w:szCs w:val="24"/>
          </w:rPr>
          <w:t xml:space="preserve"> confounding</w:t>
        </w:r>
      </w:ins>
      <w:r w:rsidRPr="006C17A0">
        <w:rPr>
          <w:rFonts w:ascii="Times New Roman" w:hAnsi="Times New Roman" w:cs="Times New Roman"/>
          <w:b/>
          <w:color w:val="000000"/>
          <w:sz w:val="24"/>
          <w:szCs w:val="24"/>
        </w:rPr>
        <w:t>variable</w:t>
      </w:r>
      <w:ins w:id="177" w:author="Md Jamal Uddin" w:date="2018-08-17T21:56:00Z">
        <w:r w:rsidR="00871F2B">
          <w:rPr>
            <w:rFonts w:ascii="Times New Roman" w:hAnsi="Times New Roman" w:cs="Times New Roman"/>
            <w:b/>
            <w:color w:val="000000"/>
            <w:sz w:val="24"/>
            <w:szCs w:val="24"/>
          </w:rPr>
          <w:t>s</w:t>
        </w:r>
      </w:ins>
      <w:r w:rsidRPr="006C17A0">
        <w:rPr>
          <w:rFonts w:ascii="Times New Roman" w:hAnsi="Times New Roman" w:cs="Times New Roman"/>
          <w:b/>
          <w:color w:val="000000"/>
          <w:sz w:val="24"/>
          <w:szCs w:val="24"/>
        </w:rPr>
        <w:t xml:space="preserve">: </w:t>
      </w:r>
    </w:p>
    <w:p w14:paraId="67FDA91A" w14:textId="4D3BC77E" w:rsidR="000E3EBD" w:rsidRPr="006C17A0" w:rsidRDefault="00871F2B" w:rsidP="00E015E2">
      <w:pPr>
        <w:pStyle w:val="HTMLPreformatted"/>
        <w:shd w:val="clear" w:color="auto" w:fill="FFFFFF"/>
        <w:spacing w:line="480" w:lineRule="auto"/>
        <w:rPr>
          <w:rFonts w:ascii="Times New Roman" w:hAnsi="Times New Roman" w:cs="Times New Roman"/>
          <w:sz w:val="24"/>
          <w:szCs w:val="24"/>
        </w:rPr>
      </w:pPr>
      <w:commentRangeStart w:id="178"/>
      <w:ins w:id="179" w:author="Md Jamal Uddin" w:date="2018-08-17T21:56:00Z">
        <w:r>
          <w:rPr>
            <w:rFonts w:ascii="Times New Roman" w:hAnsi="Times New Roman" w:cs="Times New Roman"/>
            <w:sz w:val="24"/>
            <w:szCs w:val="24"/>
          </w:rPr>
          <w:t>We considered several confounding variables</w:t>
        </w:r>
      </w:ins>
      <w:ins w:id="180" w:author="NaYEem" w:date="2018-12-21T02:06:00Z">
        <w:r w:rsidR="008A3C4A">
          <w:rPr>
            <w:rFonts w:ascii="Times New Roman" w:hAnsi="Times New Roman" w:cs="Times New Roman"/>
            <w:sz w:val="24"/>
            <w:szCs w:val="24"/>
          </w:rPr>
          <w:t xml:space="preserve"> </w:t>
        </w:r>
      </w:ins>
      <w:del w:id="181" w:author="Md Jamal Uddin" w:date="2018-08-17T21:56:00Z">
        <w:r w:rsidR="00780835" w:rsidRPr="006C17A0" w:rsidDel="00871F2B">
          <w:rPr>
            <w:rFonts w:ascii="Times New Roman" w:hAnsi="Times New Roman" w:cs="Times New Roman"/>
            <w:sz w:val="24"/>
            <w:szCs w:val="24"/>
          </w:rPr>
          <w:delText>Independent</w:delText>
        </w:r>
        <w:r w:rsidR="000E3EBD" w:rsidRPr="006C17A0" w:rsidDel="00871F2B">
          <w:rPr>
            <w:rFonts w:ascii="Times New Roman" w:hAnsi="Times New Roman" w:cs="Times New Roman"/>
            <w:sz w:val="24"/>
            <w:szCs w:val="24"/>
          </w:rPr>
          <w:delText xml:space="preserve"> variables</w:delText>
        </w:r>
      </w:del>
      <w:r w:rsidR="00780835" w:rsidRPr="006C17A0">
        <w:rPr>
          <w:rFonts w:ascii="Times New Roman" w:hAnsi="Times New Roman" w:cs="Times New Roman"/>
          <w:sz w:val="24"/>
          <w:szCs w:val="24"/>
        </w:rPr>
        <w:t>includin</w:t>
      </w:r>
      <w:ins w:id="182" w:author="NaYEem" w:date="2018-12-21T02:06:00Z">
        <w:r w:rsidR="008A3C4A">
          <w:rPr>
            <w:rFonts w:ascii="Times New Roman" w:hAnsi="Times New Roman" w:cs="Times New Roman"/>
            <w:sz w:val="24"/>
            <w:szCs w:val="24"/>
          </w:rPr>
          <w:t>g</w:t>
        </w:r>
      </w:ins>
      <w:del w:id="183" w:author="Md Jamal Uddin" w:date="2018-08-17T21:59:00Z">
        <w:r w:rsidR="00780835" w:rsidRPr="006C17A0" w:rsidDel="00021625">
          <w:rPr>
            <w:rFonts w:ascii="Times New Roman" w:hAnsi="Times New Roman" w:cs="Times New Roman"/>
            <w:sz w:val="24"/>
            <w:szCs w:val="24"/>
          </w:rPr>
          <w:delText>g</w:delText>
        </w:r>
        <w:r w:rsidR="000E3EBD" w:rsidRPr="006C17A0" w:rsidDel="00021625">
          <w:rPr>
            <w:rFonts w:ascii="Times New Roman" w:hAnsi="Times New Roman" w:cs="Times New Roman"/>
            <w:sz w:val="24"/>
            <w:szCs w:val="24"/>
          </w:rPr>
          <w:delText>-section</w:delText>
        </w:r>
      </w:del>
      <w:r w:rsidR="000E3EBD" w:rsidRPr="006C17A0">
        <w:rPr>
          <w:rFonts w:ascii="Times New Roman" w:hAnsi="Times New Roman" w:cs="Times New Roman"/>
          <w:sz w:val="24"/>
          <w:szCs w:val="24"/>
        </w:rPr>
        <w:t xml:space="preserve">, </w:t>
      </w:r>
      <w:del w:id="184" w:author="NaYEem" w:date="2018-12-24T01:58:00Z">
        <w:r w:rsidR="000E3EBD" w:rsidRPr="006C17A0" w:rsidDel="0043025F">
          <w:rPr>
            <w:rFonts w:ascii="Times New Roman" w:hAnsi="Times New Roman" w:cs="Times New Roman"/>
            <w:sz w:val="24"/>
            <w:szCs w:val="24"/>
          </w:rPr>
          <w:delText>r</w:delText>
        </w:r>
        <w:r w:rsidR="000E3EBD" w:rsidRPr="006C17A0" w:rsidDel="0043025F">
          <w:rPr>
            <w:rFonts w:ascii="Times New Roman" w:eastAsia="+mn-ea" w:hAnsi="Times New Roman" w:cs="Times New Roman"/>
            <w:sz w:val="24"/>
            <w:szCs w:val="24"/>
          </w:rPr>
          <w:delText>el</w:delText>
        </w:r>
        <w:r w:rsidR="000E3EBD" w:rsidRPr="006C17A0" w:rsidDel="0043025F">
          <w:rPr>
            <w:rFonts w:ascii="Times New Roman" w:hAnsi="Times New Roman" w:cs="Times New Roman"/>
            <w:sz w:val="24"/>
            <w:szCs w:val="24"/>
          </w:rPr>
          <w:delText>igion,  breastfed</w:delText>
        </w:r>
      </w:del>
      <w:ins w:id="185" w:author="NaYEem" w:date="2018-12-24T01:58:00Z">
        <w:r w:rsidR="0043025F" w:rsidRPr="006C17A0">
          <w:rPr>
            <w:rFonts w:ascii="Times New Roman" w:hAnsi="Times New Roman" w:cs="Times New Roman"/>
            <w:sz w:val="24"/>
            <w:szCs w:val="24"/>
          </w:rPr>
          <w:t>r</w:t>
        </w:r>
        <w:r w:rsidR="0043025F" w:rsidRPr="006C17A0">
          <w:rPr>
            <w:rFonts w:ascii="Times New Roman" w:eastAsia="+mn-ea" w:hAnsi="Times New Roman" w:cs="Times New Roman"/>
            <w:sz w:val="24"/>
            <w:szCs w:val="24"/>
          </w:rPr>
          <w:t>el</w:t>
        </w:r>
        <w:r w:rsidR="0043025F" w:rsidRPr="006C17A0">
          <w:rPr>
            <w:rFonts w:ascii="Times New Roman" w:hAnsi="Times New Roman" w:cs="Times New Roman"/>
            <w:sz w:val="24"/>
            <w:szCs w:val="24"/>
          </w:rPr>
          <w:t>igion, breastfed</w:t>
        </w:r>
      </w:ins>
      <w:r w:rsidR="00780835" w:rsidRPr="006C17A0">
        <w:rPr>
          <w:rFonts w:ascii="Times New Roman" w:hAnsi="Times New Roman" w:cs="Times New Roman"/>
          <w:sz w:val="24"/>
          <w:szCs w:val="24"/>
        </w:rPr>
        <w:t xml:space="preserve"> status</w:t>
      </w:r>
      <w:r w:rsidR="000E3EBD" w:rsidRPr="006C17A0">
        <w:rPr>
          <w:rFonts w:ascii="Times New Roman" w:hAnsi="Times New Roman" w:cs="Times New Roman"/>
          <w:sz w:val="24"/>
          <w:szCs w:val="24"/>
        </w:rPr>
        <w:t>,  sex (child),  education (mothers),  child Age (in months) , BMI (mothers)</w:t>
      </w:r>
      <w:ins w:id="186" w:author="NaYEem" w:date="2018-12-21T02:10:00Z">
        <w:r w:rsidR="007A7A99">
          <w:rPr>
            <w:rFonts w:ascii="Times New Roman" w:hAnsi="Times New Roman" w:cs="Times New Roman"/>
            <w:sz w:val="24"/>
            <w:szCs w:val="24"/>
          </w:rPr>
          <w:t xml:space="preserve">, </w:t>
        </w:r>
      </w:ins>
      <w:del w:id="187" w:author="NaYEem" w:date="2018-12-21T02:10:00Z">
        <w:r w:rsidR="000E3EBD" w:rsidRPr="006C17A0" w:rsidDel="007A7A99">
          <w:rPr>
            <w:rFonts w:ascii="Times New Roman" w:hAnsi="Times New Roman" w:cs="Times New Roman"/>
            <w:sz w:val="24"/>
            <w:szCs w:val="24"/>
          </w:rPr>
          <w:delText xml:space="preserve"> </w:delText>
        </w:r>
      </w:del>
      <w:del w:id="188" w:author="NaYEem" w:date="2018-12-21T02:09:00Z">
        <w:r w:rsidR="000E3EBD" w:rsidRPr="006C17A0" w:rsidDel="007A7A99">
          <w:rPr>
            <w:rFonts w:ascii="Times New Roman" w:hAnsi="Times New Roman" w:cs="Times New Roman"/>
            <w:sz w:val="24"/>
            <w:szCs w:val="24"/>
          </w:rPr>
          <w:delText xml:space="preserve">and </w:delText>
        </w:r>
      </w:del>
      <w:r w:rsidR="000E3EBD" w:rsidRPr="006C17A0">
        <w:rPr>
          <w:rFonts w:ascii="Times New Roman" w:hAnsi="Times New Roman" w:cs="Times New Roman"/>
          <w:sz w:val="24"/>
          <w:szCs w:val="24"/>
        </w:rPr>
        <w:t>w</w:t>
      </w:r>
      <w:r w:rsidR="000E3EBD" w:rsidRPr="006C17A0">
        <w:rPr>
          <w:rFonts w:ascii="Times New Roman" w:eastAsia="+mn-ea" w:hAnsi="Times New Roman" w:cs="Times New Roman"/>
          <w:sz w:val="24"/>
          <w:szCs w:val="24"/>
        </w:rPr>
        <w:t>ealth Index</w:t>
      </w:r>
      <w:ins w:id="189" w:author="NaYEem" w:date="2018-12-21T02:08:00Z">
        <w:r w:rsidR="007A7A99">
          <w:rPr>
            <w:rFonts w:ascii="Times New Roman" w:eastAsia="+mn-ea" w:hAnsi="Times New Roman" w:cs="Times New Roman"/>
            <w:sz w:val="24"/>
            <w:szCs w:val="24"/>
          </w:rPr>
          <w:t xml:space="preserve">, </w:t>
        </w:r>
      </w:ins>
      <w:ins w:id="190" w:author="NaYEem" w:date="2018-12-21T02:09:00Z">
        <w:r w:rsidR="007A7A99">
          <w:rPr>
            <w:rFonts w:ascii="Times New Roman" w:eastAsia="+mn-ea" w:hAnsi="Times New Roman" w:cs="Times New Roman"/>
            <w:sz w:val="24"/>
            <w:szCs w:val="24"/>
          </w:rPr>
          <w:t>area, division, weight at birth (child) and fathers education</w:t>
        </w:r>
      </w:ins>
      <w:r w:rsidR="000E3EBD" w:rsidRPr="006C17A0">
        <w:rPr>
          <w:rFonts w:ascii="Times New Roman" w:hAnsi="Times New Roman" w:cs="Times New Roman"/>
          <w:sz w:val="24"/>
          <w:szCs w:val="24"/>
        </w:rPr>
        <w:t xml:space="preserve">. </w:t>
      </w:r>
      <w:commentRangeEnd w:id="178"/>
      <w:r w:rsidR="00021625">
        <w:rPr>
          <w:rStyle w:val="CommentReference"/>
          <w:rFonts w:ascii="Times New Roman" w:eastAsia="SimSun" w:hAnsi="Times New Roman" w:cs="Times New Roman"/>
          <w:lang w:val="en-GB"/>
        </w:rPr>
        <w:commentReference w:id="178"/>
      </w:r>
    </w:p>
    <w:p w14:paraId="094D268A" w14:textId="77777777" w:rsidR="000E3EBD" w:rsidRPr="006C17A0" w:rsidRDefault="000E3EBD" w:rsidP="00E015E2">
      <w:pPr>
        <w:pStyle w:val="HTMLPreformatted"/>
        <w:shd w:val="clear" w:color="auto" w:fill="FFFFFF"/>
        <w:spacing w:line="480" w:lineRule="auto"/>
        <w:rPr>
          <w:rFonts w:ascii="Times New Roman" w:hAnsi="Times New Roman" w:cs="Times New Roman"/>
          <w:b/>
          <w:sz w:val="24"/>
          <w:szCs w:val="24"/>
        </w:rPr>
      </w:pPr>
      <w:r w:rsidRPr="006C17A0">
        <w:rPr>
          <w:rFonts w:ascii="Times New Roman" w:hAnsi="Times New Roman" w:cs="Times New Roman"/>
          <w:b/>
          <w:sz w:val="24"/>
          <w:szCs w:val="24"/>
        </w:rPr>
        <w:t>Statistical analyses:</w:t>
      </w:r>
    </w:p>
    <w:p w14:paraId="6FCC1FF2" w14:textId="6786D0E8" w:rsidR="00C62E3F" w:rsidRPr="006C17A0" w:rsidRDefault="000E3EBD" w:rsidP="00E015E2">
      <w:pPr>
        <w:shd w:val="clear" w:color="auto" w:fill="FFFFFF"/>
        <w:spacing w:line="480" w:lineRule="auto"/>
        <w:rPr>
          <w:sz w:val="24"/>
          <w:szCs w:val="24"/>
          <w:shd w:val="clear" w:color="auto" w:fill="FFFFFF"/>
        </w:rPr>
      </w:pPr>
      <w:r w:rsidRPr="006C17A0">
        <w:rPr>
          <w:color w:val="212121"/>
          <w:sz w:val="24"/>
          <w:szCs w:val="24"/>
        </w:rPr>
        <w:lastRenderedPageBreak/>
        <w:t xml:space="preserve">Logistic regression </w:t>
      </w:r>
      <w:r w:rsidR="00780835" w:rsidRPr="006C17A0">
        <w:rPr>
          <w:color w:val="212121"/>
          <w:sz w:val="24"/>
          <w:szCs w:val="24"/>
        </w:rPr>
        <w:t>and</w:t>
      </w:r>
      <w:ins w:id="191" w:author="NaYEem" w:date="2018-12-24T01:58:00Z">
        <w:r w:rsidR="0043025F">
          <w:rPr>
            <w:color w:val="212121"/>
            <w:sz w:val="24"/>
            <w:szCs w:val="24"/>
          </w:rPr>
          <w:t xml:space="preserve"> </w:t>
        </w:r>
      </w:ins>
      <w:r w:rsidRPr="006C17A0">
        <w:rPr>
          <w:color w:val="212121"/>
          <w:sz w:val="24"/>
          <w:szCs w:val="24"/>
        </w:rPr>
        <w:t>Poisson regression</w:t>
      </w:r>
      <w:ins w:id="192" w:author="NaYEem" w:date="2018-12-24T01:58:00Z">
        <w:r w:rsidR="0043025F">
          <w:rPr>
            <w:color w:val="212121"/>
            <w:sz w:val="24"/>
            <w:szCs w:val="24"/>
          </w:rPr>
          <w:t xml:space="preserve"> </w:t>
        </w:r>
      </w:ins>
      <w:ins w:id="193" w:author="Md Jamal Uddin" w:date="2018-08-17T22:04:00Z">
        <w:r w:rsidR="00467711">
          <w:rPr>
            <w:color w:val="212121"/>
            <w:sz w:val="24"/>
            <w:szCs w:val="24"/>
          </w:rPr>
          <w:t>models</w:t>
        </w:r>
      </w:ins>
      <w:del w:id="194" w:author="Md Jamal Uddin" w:date="2018-08-17T22:04:00Z">
        <w:r w:rsidRPr="006C17A0" w:rsidDel="00467711">
          <w:rPr>
            <w:color w:val="212121"/>
            <w:sz w:val="24"/>
            <w:szCs w:val="24"/>
          </w:rPr>
          <w:delText xml:space="preserve"> analysis</w:delText>
        </w:r>
      </w:del>
      <w:r w:rsidRPr="006C17A0">
        <w:rPr>
          <w:color w:val="212121"/>
          <w:sz w:val="24"/>
          <w:szCs w:val="24"/>
        </w:rPr>
        <w:t xml:space="preserve"> were used in this study. Using these two</w:t>
      </w:r>
      <w:ins w:id="195" w:author="NaYEem" w:date="2018-12-24T01:58:00Z">
        <w:r w:rsidR="0043025F">
          <w:rPr>
            <w:color w:val="212121"/>
            <w:sz w:val="24"/>
            <w:szCs w:val="24"/>
          </w:rPr>
          <w:t xml:space="preserve"> </w:t>
        </w:r>
      </w:ins>
      <w:ins w:id="196" w:author="Md Jamal Uddin" w:date="2018-08-17T22:04:00Z">
        <w:r w:rsidR="00467711">
          <w:rPr>
            <w:color w:val="212121"/>
            <w:sz w:val="24"/>
            <w:szCs w:val="24"/>
          </w:rPr>
          <w:t>models</w:t>
        </w:r>
      </w:ins>
      <w:del w:id="197" w:author="Md Jamal Uddin" w:date="2018-08-17T22:04:00Z">
        <w:r w:rsidRPr="006C17A0" w:rsidDel="00467711">
          <w:rPr>
            <w:color w:val="212121"/>
            <w:sz w:val="24"/>
            <w:szCs w:val="24"/>
          </w:rPr>
          <w:delText xml:space="preserve"> analyses</w:delText>
        </w:r>
      </w:del>
      <w:r w:rsidRPr="006C17A0">
        <w:rPr>
          <w:color w:val="212121"/>
          <w:sz w:val="24"/>
          <w:szCs w:val="24"/>
        </w:rPr>
        <w:t xml:space="preserve">, we have reviewed the variability of the </w:t>
      </w:r>
      <w:del w:id="198" w:author="Md Jamal Uddin" w:date="2018-08-17T22:05:00Z">
        <w:r w:rsidRPr="006C17A0" w:rsidDel="00467711">
          <w:rPr>
            <w:color w:val="212121"/>
            <w:sz w:val="24"/>
            <w:szCs w:val="24"/>
          </w:rPr>
          <w:delText>two</w:delText>
        </w:r>
      </w:del>
      <w:r w:rsidRPr="006C17A0">
        <w:rPr>
          <w:color w:val="212121"/>
          <w:sz w:val="24"/>
          <w:szCs w:val="24"/>
        </w:rPr>
        <w:t xml:space="preserve"> results</w:t>
      </w:r>
      <w:ins w:id="199" w:author="Md Jamal Uddin" w:date="2018-08-17T22:05:00Z">
        <w:r w:rsidR="00467711">
          <w:rPr>
            <w:color w:val="212121"/>
            <w:sz w:val="24"/>
            <w:szCs w:val="24"/>
          </w:rPr>
          <w:t xml:space="preserve"> from two models</w:t>
        </w:r>
      </w:ins>
      <w:r w:rsidRPr="006C17A0">
        <w:rPr>
          <w:color w:val="212121"/>
          <w:sz w:val="24"/>
          <w:szCs w:val="24"/>
        </w:rPr>
        <w:t>.</w:t>
      </w:r>
      <w:ins w:id="200" w:author="NaYEem" w:date="2018-12-24T01:58:00Z">
        <w:r w:rsidR="0043025F">
          <w:rPr>
            <w:color w:val="212121"/>
            <w:sz w:val="24"/>
            <w:szCs w:val="24"/>
          </w:rPr>
          <w:t xml:space="preserve"> </w:t>
        </w:r>
      </w:ins>
      <w:del w:id="201" w:author="Md Jamal Uddin" w:date="2018-08-17T22:06:00Z">
        <w:r w:rsidRPr="006C17A0" w:rsidDel="00467711">
          <w:rPr>
            <w:sz w:val="24"/>
            <w:szCs w:val="24"/>
          </w:rPr>
          <w:delText xml:space="preserve">First of all, we count all disease for Poisson regression analysisand then we count higher disease and lower disease by their median point for Logistic regression analysis. The results of the logistic regression analyses have been presented as odds ratios (ORs) and 95% confidence intervals (CIs). </w:delText>
        </w:r>
      </w:del>
      <w:r w:rsidRPr="006C17A0">
        <w:rPr>
          <w:sz w:val="24"/>
          <w:szCs w:val="24"/>
          <w:shd w:val="clear" w:color="auto" w:fill="FFFFFF"/>
        </w:rPr>
        <w:t>All statistical analyses</w:t>
      </w:r>
      <w:del w:id="202" w:author="Md Jamal Uddin" w:date="2018-08-17T22:06:00Z">
        <w:r w:rsidRPr="006C17A0" w:rsidDel="00467711">
          <w:rPr>
            <w:sz w:val="24"/>
            <w:szCs w:val="24"/>
            <w:shd w:val="clear" w:color="auto" w:fill="FFFFFF"/>
          </w:rPr>
          <w:delText xml:space="preserve"> in this study</w:delText>
        </w:r>
      </w:del>
      <w:r w:rsidRPr="006C17A0">
        <w:rPr>
          <w:sz w:val="24"/>
          <w:szCs w:val="24"/>
          <w:shd w:val="clear" w:color="auto" w:fill="FFFFFF"/>
        </w:rPr>
        <w:t xml:space="preserve"> were performed by </w:t>
      </w:r>
      <w:r w:rsidR="005C5AD8" w:rsidRPr="006C17A0">
        <w:rPr>
          <w:sz w:val="24"/>
          <w:szCs w:val="24"/>
          <w:shd w:val="clear" w:color="auto" w:fill="FFFFFF"/>
        </w:rPr>
        <w:t xml:space="preserve">SAS. </w:t>
      </w:r>
      <w:bookmarkStart w:id="203" w:name="_Hlk533380121"/>
      <w:r w:rsidR="00780835" w:rsidRPr="006C17A0">
        <w:rPr>
          <w:sz w:val="24"/>
          <w:szCs w:val="24"/>
        </w:rPr>
        <w:t>In crude model</w:t>
      </w:r>
      <w:ins w:id="204" w:author="Md Jamal Uddin" w:date="2018-08-17T22:06:00Z">
        <w:r w:rsidR="00467711">
          <w:rPr>
            <w:sz w:val="24"/>
            <w:szCs w:val="24"/>
          </w:rPr>
          <w:t>,</w:t>
        </w:r>
      </w:ins>
      <w:del w:id="205" w:author="Md Jamal Uddin" w:date="2018-08-17T22:07:00Z">
        <w:r w:rsidR="00780835" w:rsidRPr="006C17A0" w:rsidDel="00467711">
          <w:rPr>
            <w:sz w:val="24"/>
            <w:szCs w:val="24"/>
          </w:rPr>
          <w:delText xml:space="preserve">for logistic regression the independent variable is </w:delText>
        </w:r>
      </w:del>
      <w:ins w:id="206" w:author="Md Jamal Uddin" w:date="2018-08-17T22:07:00Z">
        <w:r w:rsidR="00467711">
          <w:rPr>
            <w:sz w:val="24"/>
            <w:szCs w:val="24"/>
          </w:rPr>
          <w:t xml:space="preserve">only the </w:t>
        </w:r>
      </w:ins>
      <w:r w:rsidR="00780835" w:rsidRPr="006C17A0">
        <w:rPr>
          <w:rFonts w:eastAsia="+mn-ea"/>
          <w:sz w:val="24"/>
          <w:szCs w:val="24"/>
        </w:rPr>
        <w:t xml:space="preserve">C-section </w:t>
      </w:r>
      <w:ins w:id="207" w:author="Md Jamal Uddin" w:date="2018-08-17T22:07:00Z">
        <w:r w:rsidR="00467711">
          <w:rPr>
            <w:rFonts w:eastAsia="+mn-ea"/>
            <w:sz w:val="24"/>
            <w:szCs w:val="24"/>
          </w:rPr>
          <w:t xml:space="preserve">variable was used </w:t>
        </w:r>
      </w:ins>
      <w:r w:rsidR="00780835" w:rsidRPr="006C17A0">
        <w:rPr>
          <w:sz w:val="24"/>
          <w:szCs w:val="24"/>
        </w:rPr>
        <w:t>and for adjusted model</w:t>
      </w:r>
      <w:ins w:id="208" w:author="Md Jamal Uddin" w:date="2018-08-17T22:07:00Z">
        <w:r w:rsidR="00467711">
          <w:rPr>
            <w:sz w:val="24"/>
            <w:szCs w:val="24"/>
          </w:rPr>
          <w:t>,</w:t>
        </w:r>
      </w:ins>
      <w:del w:id="209" w:author="Md Jamal Uddin" w:date="2018-08-17T22:08:00Z">
        <w:r w:rsidR="00780835" w:rsidRPr="006C17A0" w:rsidDel="007338C0">
          <w:rPr>
            <w:sz w:val="24"/>
            <w:szCs w:val="24"/>
          </w:rPr>
          <w:delText>the independent variables are</w:delText>
        </w:r>
      </w:del>
      <w:ins w:id="210" w:author="Md Jamal Uddin" w:date="2018-08-17T22:08:00Z">
        <w:r w:rsidR="007338C0">
          <w:rPr>
            <w:sz w:val="24"/>
            <w:szCs w:val="24"/>
          </w:rPr>
          <w:t>other confounding variables with</w:t>
        </w:r>
      </w:ins>
      <w:r w:rsidR="00780835" w:rsidRPr="006C17A0">
        <w:rPr>
          <w:sz w:val="24"/>
          <w:szCs w:val="24"/>
        </w:rPr>
        <w:t xml:space="preserve"> C-section </w:t>
      </w:r>
      <w:del w:id="211" w:author="Md Jamal Uddin" w:date="2018-08-17T22:08:00Z">
        <w:r w:rsidR="00780835" w:rsidRPr="006C17A0" w:rsidDel="007338C0">
          <w:rPr>
            <w:sz w:val="24"/>
            <w:szCs w:val="24"/>
          </w:rPr>
          <w:delText>, r</w:delText>
        </w:r>
        <w:r w:rsidR="00780835" w:rsidRPr="006C17A0" w:rsidDel="007338C0">
          <w:rPr>
            <w:rFonts w:eastAsia="+mn-ea"/>
            <w:sz w:val="24"/>
            <w:szCs w:val="24"/>
          </w:rPr>
          <w:delText>el</w:delText>
        </w:r>
        <w:r w:rsidR="00780835" w:rsidRPr="006C17A0" w:rsidDel="007338C0">
          <w:rPr>
            <w:sz w:val="24"/>
            <w:szCs w:val="24"/>
          </w:rPr>
          <w:delText>igion,  breastfed,  sex (child),  education (mothers),  child Age (in months),  BMI (mothers),  w</w:delText>
        </w:r>
        <w:r w:rsidR="00780835" w:rsidRPr="006C17A0" w:rsidDel="007338C0">
          <w:rPr>
            <w:rFonts w:eastAsia="+mn-ea"/>
            <w:sz w:val="24"/>
            <w:szCs w:val="24"/>
          </w:rPr>
          <w:delText>ealth Index</w:delText>
        </w:r>
        <w:r w:rsidR="00780835" w:rsidRPr="006C17A0" w:rsidDel="007338C0">
          <w:rPr>
            <w:sz w:val="24"/>
            <w:szCs w:val="24"/>
          </w:rPr>
          <w:delText>.</w:delText>
        </w:r>
      </w:del>
      <w:ins w:id="212" w:author="Md Jamal Uddin" w:date="2018-08-17T22:08:00Z">
        <w:r w:rsidR="007338C0">
          <w:rPr>
            <w:sz w:val="24"/>
            <w:szCs w:val="24"/>
          </w:rPr>
          <w:t>were considered.</w:t>
        </w:r>
      </w:ins>
    </w:p>
    <w:bookmarkEnd w:id="203"/>
    <w:p w14:paraId="04F28060" w14:textId="77777777" w:rsidR="00C62E3F" w:rsidRPr="006C17A0" w:rsidRDefault="00C62E3F" w:rsidP="00E015E2">
      <w:pPr>
        <w:shd w:val="clear" w:color="auto" w:fill="FFFFFF"/>
        <w:spacing w:line="480" w:lineRule="auto"/>
        <w:rPr>
          <w:b/>
          <w:sz w:val="24"/>
          <w:szCs w:val="24"/>
        </w:rPr>
      </w:pPr>
    </w:p>
    <w:p w14:paraId="6633A748" w14:textId="77777777" w:rsidR="000E3EBD" w:rsidRPr="006C17A0" w:rsidRDefault="000E3EBD" w:rsidP="00E015E2">
      <w:pPr>
        <w:shd w:val="clear" w:color="auto" w:fill="FFFFFF"/>
        <w:spacing w:line="480" w:lineRule="auto"/>
        <w:rPr>
          <w:b/>
          <w:sz w:val="24"/>
          <w:szCs w:val="24"/>
        </w:rPr>
      </w:pPr>
      <w:r w:rsidRPr="006C17A0">
        <w:rPr>
          <w:b/>
          <w:sz w:val="24"/>
          <w:szCs w:val="24"/>
        </w:rPr>
        <w:t>Results</w:t>
      </w:r>
    </w:p>
    <w:p w14:paraId="66A56F23" w14:textId="5A9E798B" w:rsidR="00A369B3" w:rsidRPr="006C17A0" w:rsidRDefault="00A369B3" w:rsidP="00E015E2">
      <w:pPr>
        <w:spacing w:line="480" w:lineRule="auto"/>
        <w:rPr>
          <w:sz w:val="24"/>
          <w:szCs w:val="24"/>
        </w:rPr>
      </w:pPr>
      <w:r w:rsidRPr="006C17A0">
        <w:rPr>
          <w:sz w:val="24"/>
          <w:szCs w:val="24"/>
        </w:rPr>
        <w:t xml:space="preserve">Table1 represents percentage distribution of mother’s characteristics by type of delivery.Women who had undergone a caesarean delivery had mean age 25.37 years and women with normal delivery had mean age 25.10 years. From the religious point of view, of all women with caesarean delivery </w:t>
      </w:r>
      <w:commentRangeStart w:id="213"/>
      <w:r w:rsidRPr="006C17A0">
        <w:rPr>
          <w:sz w:val="24"/>
          <w:szCs w:val="24"/>
        </w:rPr>
        <w:t>1182</w:t>
      </w:r>
      <w:ins w:id="214" w:author="JUI" w:date="2018-09-07T22:36:00Z">
        <w:r w:rsidR="00DC3AE1">
          <w:rPr>
            <w:sz w:val="24"/>
            <w:szCs w:val="24"/>
          </w:rPr>
          <w:t>(</w:t>
        </w:r>
      </w:ins>
      <w:ins w:id="215" w:author="JUI" w:date="2018-09-07T22:37:00Z">
        <w:r w:rsidR="00DC3AE1">
          <w:rPr>
            <w:sz w:val="24"/>
            <w:szCs w:val="24"/>
          </w:rPr>
          <w:t>55.16%</w:t>
        </w:r>
      </w:ins>
      <w:ins w:id="216" w:author="JUI" w:date="2018-09-07T22:36:00Z">
        <w:r w:rsidR="00DC3AE1">
          <w:rPr>
            <w:sz w:val="24"/>
            <w:szCs w:val="24"/>
          </w:rPr>
          <w:t>)</w:t>
        </w:r>
      </w:ins>
      <w:r w:rsidRPr="006C17A0">
        <w:rPr>
          <w:sz w:val="24"/>
          <w:szCs w:val="24"/>
        </w:rPr>
        <w:t xml:space="preserve"> were Muslim,140</w:t>
      </w:r>
      <w:ins w:id="217" w:author="JUI" w:date="2018-09-07T22:37:00Z">
        <w:r w:rsidR="00DC3AE1">
          <w:rPr>
            <w:sz w:val="24"/>
            <w:szCs w:val="24"/>
          </w:rPr>
          <w:t>(6%)</w:t>
        </w:r>
      </w:ins>
      <w:r w:rsidRPr="006C17A0">
        <w:rPr>
          <w:sz w:val="24"/>
          <w:szCs w:val="24"/>
        </w:rPr>
        <w:t xml:space="preserve"> were Hindu ,7 </w:t>
      </w:r>
      <w:ins w:id="218" w:author="JUI" w:date="2018-09-07T22:37:00Z">
        <w:r w:rsidR="00DC3AE1">
          <w:rPr>
            <w:sz w:val="24"/>
            <w:szCs w:val="24"/>
          </w:rPr>
          <w:t>(</w:t>
        </w:r>
      </w:ins>
      <w:ins w:id="219" w:author="JUI" w:date="2018-09-07T22:38:00Z">
        <w:r w:rsidR="00DC3AE1">
          <w:rPr>
            <w:sz w:val="24"/>
            <w:szCs w:val="24"/>
          </w:rPr>
          <w:t>0</w:t>
        </w:r>
      </w:ins>
      <w:ins w:id="220" w:author="JUI" w:date="2018-09-07T22:37:00Z">
        <w:r w:rsidR="00DC3AE1">
          <w:rPr>
            <w:sz w:val="24"/>
            <w:szCs w:val="24"/>
          </w:rPr>
          <w:t>.08%)</w:t>
        </w:r>
      </w:ins>
      <w:ins w:id="221" w:author="NaYEem" w:date="2018-12-21T02:11:00Z">
        <w:r w:rsidR="00EF0EF0">
          <w:rPr>
            <w:sz w:val="24"/>
            <w:szCs w:val="24"/>
          </w:rPr>
          <w:t xml:space="preserve"> </w:t>
        </w:r>
      </w:ins>
      <w:r w:rsidRPr="006C17A0">
        <w:rPr>
          <w:sz w:val="24"/>
          <w:szCs w:val="24"/>
        </w:rPr>
        <w:t>were Buddhist,15</w:t>
      </w:r>
      <w:ins w:id="222" w:author="JUI" w:date="2018-09-07T22:37:00Z">
        <w:r w:rsidR="00DC3AE1">
          <w:rPr>
            <w:sz w:val="24"/>
            <w:szCs w:val="24"/>
          </w:rPr>
          <w:t>(</w:t>
        </w:r>
      </w:ins>
      <w:ins w:id="223" w:author="JUI" w:date="2018-09-07T22:38:00Z">
        <w:r w:rsidR="00DC3AE1">
          <w:rPr>
            <w:sz w:val="24"/>
            <w:szCs w:val="24"/>
          </w:rPr>
          <w:t>0.9%</w:t>
        </w:r>
      </w:ins>
      <w:ins w:id="224" w:author="JUI" w:date="2018-09-07T22:37:00Z">
        <w:r w:rsidR="00DC3AE1">
          <w:rPr>
            <w:sz w:val="24"/>
            <w:szCs w:val="24"/>
          </w:rPr>
          <w:t>)</w:t>
        </w:r>
      </w:ins>
      <w:r w:rsidRPr="006C17A0">
        <w:rPr>
          <w:sz w:val="24"/>
          <w:szCs w:val="24"/>
        </w:rPr>
        <w:t xml:space="preserve"> were Christian</w:t>
      </w:r>
      <w:commentRangeEnd w:id="213"/>
      <w:r w:rsidR="00551CE1">
        <w:rPr>
          <w:rStyle w:val="CommentReference"/>
        </w:rPr>
        <w:commentReference w:id="213"/>
      </w:r>
      <w:r w:rsidRPr="006C17A0">
        <w:rPr>
          <w:sz w:val="24"/>
          <w:szCs w:val="24"/>
        </w:rPr>
        <w:t xml:space="preserve">. According to their residence area women who had undergone a caesarean delivery 2.09%(lowest) were from Barisal and 24.61%(highest) were from Dhaka. </w:t>
      </w:r>
      <w:ins w:id="225" w:author="Md Jamal Uddin" w:date="2018-08-17T22:15:00Z">
        <w:r w:rsidR="00551CE1">
          <w:rPr>
            <w:sz w:val="24"/>
            <w:szCs w:val="24"/>
          </w:rPr>
          <w:t>The highest percentage of CS delivery (</w:t>
        </w:r>
      </w:ins>
      <w:ins w:id="226" w:author="Md Jamal Uddin" w:date="2018-08-17T22:18:00Z">
        <w:r w:rsidR="00CB5B3A">
          <w:rPr>
            <w:sz w:val="24"/>
            <w:szCs w:val="24"/>
          </w:rPr>
          <w:t>22,93%</w:t>
        </w:r>
      </w:ins>
      <w:ins w:id="227" w:author="Md Jamal Uddin" w:date="2018-08-17T22:15:00Z">
        <w:r w:rsidR="00551CE1">
          <w:rPr>
            <w:sz w:val="24"/>
            <w:szCs w:val="24"/>
          </w:rPr>
          <w:t>)</w:t>
        </w:r>
      </w:ins>
      <w:ins w:id="228" w:author="Md Jamal Uddin" w:date="2018-08-17T22:16:00Z">
        <w:r w:rsidR="00551CE1">
          <w:rPr>
            <w:sz w:val="24"/>
            <w:szCs w:val="24"/>
          </w:rPr>
          <w:t xml:space="preserve"> was observed for </w:t>
        </w:r>
      </w:ins>
      <w:ins w:id="229" w:author="Md Jamal Uddin" w:date="2018-08-17T22:17:00Z">
        <w:r w:rsidR="00551CE1">
          <w:rPr>
            <w:sz w:val="24"/>
            <w:szCs w:val="24"/>
          </w:rPr>
          <w:t>s</w:t>
        </w:r>
      </w:ins>
      <w:ins w:id="230" w:author="Md Jamal Uddin" w:date="2018-08-17T22:14:00Z">
        <w:r w:rsidR="00551CE1" w:rsidRPr="006C17A0">
          <w:rPr>
            <w:sz w:val="24"/>
            <w:szCs w:val="24"/>
          </w:rPr>
          <w:t>econdary completed or higher</w:t>
        </w:r>
        <w:r w:rsidR="00551CE1">
          <w:rPr>
            <w:sz w:val="24"/>
            <w:szCs w:val="24"/>
          </w:rPr>
          <w:t xml:space="preserve">educated women </w:t>
        </w:r>
      </w:ins>
      <w:ins w:id="231" w:author="Md Jamal Uddin" w:date="2018-08-17T22:17:00Z">
        <w:r w:rsidR="00551CE1">
          <w:rPr>
            <w:sz w:val="24"/>
            <w:szCs w:val="24"/>
          </w:rPr>
          <w:t>than the</w:t>
        </w:r>
      </w:ins>
      <w:del w:id="232" w:author="Md Jamal Uddin" w:date="2018-08-17T22:11:00Z">
        <w:r w:rsidRPr="006C17A0" w:rsidDel="00551CE1">
          <w:rPr>
            <w:sz w:val="24"/>
            <w:szCs w:val="24"/>
          </w:rPr>
          <w:delText>Beyond all w</w:delText>
        </w:r>
      </w:del>
      <w:del w:id="233" w:author="Md Jamal Uddin" w:date="2018-08-17T22:17:00Z">
        <w:r w:rsidRPr="006C17A0" w:rsidDel="00551CE1">
          <w:rPr>
            <w:sz w:val="24"/>
            <w:szCs w:val="24"/>
          </w:rPr>
          <w:delText xml:space="preserve">omen give birth </w:delText>
        </w:r>
      </w:del>
      <w:del w:id="234" w:author="Md Jamal Uddin" w:date="2018-08-17T22:13:00Z">
        <w:r w:rsidRPr="006C17A0" w:rsidDel="00551CE1">
          <w:rPr>
            <w:sz w:val="24"/>
            <w:szCs w:val="24"/>
          </w:rPr>
          <w:delText>children via</w:delText>
        </w:r>
      </w:del>
      <w:del w:id="235" w:author="Md Jamal Uddin" w:date="2018-08-17T22:17:00Z">
        <w:r w:rsidRPr="006C17A0" w:rsidDel="00551CE1">
          <w:rPr>
            <w:sz w:val="24"/>
            <w:szCs w:val="24"/>
          </w:rPr>
          <w:delText xml:space="preserve"> caesarean section 3.55% were</w:delText>
        </w:r>
      </w:del>
      <w:r w:rsidRPr="006C17A0">
        <w:rPr>
          <w:sz w:val="24"/>
          <w:szCs w:val="24"/>
        </w:rPr>
        <w:t xml:space="preserve"> illiterate </w:t>
      </w:r>
      <w:ins w:id="236" w:author="Md Jamal Uddin" w:date="2018-08-17T22:18:00Z">
        <w:r w:rsidR="00CB5B3A">
          <w:rPr>
            <w:sz w:val="24"/>
            <w:szCs w:val="24"/>
          </w:rPr>
          <w:t>(3.55%)</w:t>
        </w:r>
      </w:ins>
      <w:del w:id="237" w:author="Md Jamal Uddin" w:date="2018-08-17T22:17:00Z">
        <w:r w:rsidRPr="006C17A0" w:rsidDel="00551CE1">
          <w:rPr>
            <w:sz w:val="24"/>
            <w:szCs w:val="24"/>
          </w:rPr>
          <w:delText>and 22.93% were secondary completed or higher</w:delText>
        </w:r>
      </w:del>
      <w:r w:rsidRPr="006C17A0">
        <w:rPr>
          <w:sz w:val="24"/>
          <w:szCs w:val="24"/>
        </w:rPr>
        <w:t xml:space="preserve">. Among women with caesarean delivery 4.25% had poorest wealth index </w:t>
      </w:r>
      <w:del w:id="238" w:author="Md Jamal Uddin" w:date="2018-08-17T22:21:00Z">
        <w:r w:rsidRPr="006C17A0" w:rsidDel="00CB5B3A">
          <w:rPr>
            <w:sz w:val="24"/>
            <w:szCs w:val="24"/>
          </w:rPr>
          <w:delText xml:space="preserve">which is comparable to the 5.61% women with vaginal delivery had poorest wealth index. Beyond all women undergone a vaginal </w:delText>
        </w:r>
        <w:r w:rsidRPr="006C17A0" w:rsidDel="00CB5B3A">
          <w:rPr>
            <w:sz w:val="24"/>
            <w:szCs w:val="24"/>
          </w:rPr>
          <w:lastRenderedPageBreak/>
          <w:delText xml:space="preserve">delivery 11.90% had richest wealth index which is compared to the women undergone a caesarean delivery with </w:delText>
        </w:r>
      </w:del>
      <w:ins w:id="239" w:author="Md Jamal Uddin" w:date="2018-08-17T22:21:00Z">
        <w:r w:rsidR="00CB5B3A">
          <w:rPr>
            <w:sz w:val="24"/>
            <w:szCs w:val="24"/>
          </w:rPr>
          <w:t xml:space="preserve">whereas </w:t>
        </w:r>
      </w:ins>
      <w:r w:rsidRPr="006C17A0">
        <w:rPr>
          <w:sz w:val="24"/>
          <w:szCs w:val="24"/>
        </w:rPr>
        <w:t xml:space="preserve">29.30% had richest wealth index. </w:t>
      </w:r>
      <w:del w:id="240" w:author="Md Jamal Uddin" w:date="2018-08-17T22:22:00Z">
        <w:r w:rsidRPr="006C17A0" w:rsidDel="00CB5B3A">
          <w:rPr>
            <w:sz w:val="24"/>
            <w:szCs w:val="24"/>
          </w:rPr>
          <w:delText>Women gave birth via caesarean delivery</w:delText>
        </w:r>
      </w:del>
      <w:ins w:id="241" w:author="Md Jamal Uddin" w:date="2018-08-17T22:22:00Z">
        <w:r w:rsidR="00CB5B3A">
          <w:rPr>
            <w:sz w:val="24"/>
            <w:szCs w:val="24"/>
          </w:rPr>
          <w:t>Moreover,</w:t>
        </w:r>
      </w:ins>
      <w:r w:rsidRPr="006C17A0">
        <w:rPr>
          <w:sz w:val="24"/>
          <w:szCs w:val="24"/>
        </w:rPr>
        <w:t xml:space="preserve"> 2.33% </w:t>
      </w:r>
      <w:ins w:id="242" w:author="Md Jamal Uddin" w:date="2018-08-17T22:22:00Z">
        <w:r w:rsidR="00CB5B3A">
          <w:rPr>
            <w:sz w:val="24"/>
            <w:szCs w:val="24"/>
          </w:rPr>
          <w:t xml:space="preserve">women with CS </w:t>
        </w:r>
      </w:ins>
      <w:ins w:id="243" w:author="Md Jamal Uddin" w:date="2018-08-17T22:23:00Z">
        <w:del w:id="244" w:author="NaYEem" w:date="2018-12-23T23:48:00Z">
          <w:r w:rsidR="00CB5B3A" w:rsidDel="00EF2060">
            <w:rPr>
              <w:sz w:val="24"/>
              <w:szCs w:val="24"/>
            </w:rPr>
            <w:delText>delivery</w:delText>
          </w:r>
        </w:del>
      </w:ins>
      <w:del w:id="245" w:author="NaYEem" w:date="2018-12-23T23:48:00Z">
        <w:r w:rsidRPr="006C17A0" w:rsidDel="00EF2060">
          <w:rPr>
            <w:sz w:val="24"/>
            <w:szCs w:val="24"/>
          </w:rPr>
          <w:delText>were</w:delText>
        </w:r>
      </w:del>
      <w:ins w:id="246" w:author="NaYEem" w:date="2018-12-23T23:48:00Z">
        <w:r w:rsidR="00EF2060">
          <w:rPr>
            <w:sz w:val="24"/>
            <w:szCs w:val="24"/>
          </w:rPr>
          <w:t>delivery</w:t>
        </w:r>
        <w:r w:rsidR="00EF2060" w:rsidRPr="006C17A0">
          <w:rPr>
            <w:sz w:val="24"/>
            <w:szCs w:val="24"/>
          </w:rPr>
          <w:t xml:space="preserve"> were</w:t>
        </w:r>
      </w:ins>
      <w:r w:rsidRPr="006C17A0">
        <w:rPr>
          <w:sz w:val="24"/>
          <w:szCs w:val="24"/>
        </w:rPr>
        <w:t xml:space="preserve"> underweight </w:t>
      </w:r>
      <w:del w:id="247" w:author="NaYEem" w:date="2018-12-23T23:48:00Z">
        <w:r w:rsidRPr="006C17A0" w:rsidDel="00EF2060">
          <w:rPr>
            <w:sz w:val="24"/>
            <w:szCs w:val="24"/>
          </w:rPr>
          <w:delText>and  3.06</w:delText>
        </w:r>
      </w:del>
      <w:ins w:id="248" w:author="NaYEem" w:date="2018-12-23T23:48:00Z">
        <w:r w:rsidR="00EF2060" w:rsidRPr="006C17A0">
          <w:rPr>
            <w:sz w:val="24"/>
            <w:szCs w:val="24"/>
          </w:rPr>
          <w:t>and 3.06</w:t>
        </w:r>
      </w:ins>
      <w:r w:rsidRPr="006C17A0">
        <w:rPr>
          <w:sz w:val="24"/>
          <w:szCs w:val="24"/>
        </w:rPr>
        <w:t>% were obese</w:t>
      </w:r>
      <w:del w:id="249" w:author="Md Jamal Uddin" w:date="2018-08-17T22:23:00Z">
        <w:r w:rsidRPr="006C17A0" w:rsidDel="00CB5B3A">
          <w:rPr>
            <w:sz w:val="24"/>
            <w:szCs w:val="24"/>
          </w:rPr>
          <w:delText xml:space="preserve"> and women gave birth via caesarean delivery, 1.60% were underweight and .89% were obese</w:delText>
        </w:r>
      </w:del>
      <w:r w:rsidRPr="006C17A0">
        <w:rPr>
          <w:sz w:val="24"/>
          <w:szCs w:val="24"/>
        </w:rPr>
        <w:t>.</w:t>
      </w:r>
    </w:p>
    <w:p w14:paraId="73A586D3" w14:textId="77777777" w:rsidR="00A369B3" w:rsidRPr="006C17A0" w:rsidRDefault="00A369B3" w:rsidP="00E015E2">
      <w:pPr>
        <w:spacing w:line="480" w:lineRule="auto"/>
        <w:rPr>
          <w:sz w:val="24"/>
          <w:szCs w:val="24"/>
        </w:rPr>
      </w:pPr>
      <w:r w:rsidRPr="006C17A0">
        <w:rPr>
          <w:sz w:val="24"/>
          <w:szCs w:val="24"/>
        </w:rPr>
        <w:t xml:space="preserve"> In addition, according to the map in </w:t>
      </w:r>
      <w:del w:id="250" w:author="Md Jamal Uddin" w:date="2018-08-17T22:24:00Z">
        <w:r w:rsidRPr="006C17A0" w:rsidDel="008377F3">
          <w:rPr>
            <w:sz w:val="24"/>
            <w:szCs w:val="24"/>
          </w:rPr>
          <w:delText>fig1</w:delText>
        </w:r>
      </w:del>
      <w:ins w:id="251" w:author="Md Jamal Uddin" w:date="2018-08-17T22:24:00Z">
        <w:r w:rsidR="008377F3">
          <w:rPr>
            <w:sz w:val="24"/>
            <w:szCs w:val="24"/>
          </w:rPr>
          <w:t xml:space="preserve">Figure </w:t>
        </w:r>
      </w:ins>
      <w:ins w:id="252" w:author="NaYEem" w:date="2018-12-19T16:49:00Z">
        <w:r w:rsidR="0006182A">
          <w:rPr>
            <w:sz w:val="24"/>
            <w:szCs w:val="24"/>
          </w:rPr>
          <w:t>2</w:t>
        </w:r>
      </w:ins>
      <w:ins w:id="253" w:author="Md Jamal Uddin" w:date="2018-08-17T22:24:00Z">
        <w:del w:id="254" w:author="NaYEem" w:date="2018-12-19T16:49:00Z">
          <w:r w:rsidR="008377F3" w:rsidRPr="006C17A0" w:rsidDel="0006182A">
            <w:rPr>
              <w:sz w:val="24"/>
              <w:szCs w:val="24"/>
            </w:rPr>
            <w:delText>1</w:delText>
          </w:r>
        </w:del>
      </w:ins>
      <w:r w:rsidRPr="006C17A0">
        <w:rPr>
          <w:sz w:val="24"/>
          <w:szCs w:val="24"/>
        </w:rPr>
        <w:t xml:space="preserve">, </w:t>
      </w:r>
      <w:del w:id="255" w:author="Md Jamal Uddin" w:date="2018-08-17T22:24:00Z">
        <w:r w:rsidRPr="006C17A0" w:rsidDel="008377F3">
          <w:rPr>
            <w:sz w:val="24"/>
            <w:szCs w:val="24"/>
          </w:rPr>
          <w:delText xml:space="preserve">delivery of </w:delText>
        </w:r>
      </w:del>
      <w:r w:rsidRPr="006C17A0">
        <w:rPr>
          <w:sz w:val="24"/>
          <w:szCs w:val="24"/>
        </w:rPr>
        <w:t xml:space="preserve">65% C-section occurred in Dhaka and Khulna. In Rangpur </w:t>
      </w:r>
      <w:del w:id="256" w:author="Md Jamal Uddin" w:date="2018-08-17T22:24:00Z">
        <w:r w:rsidRPr="006C17A0" w:rsidDel="008377F3">
          <w:rPr>
            <w:sz w:val="24"/>
            <w:szCs w:val="24"/>
          </w:rPr>
          <w:delText xml:space="preserve">About </w:delText>
        </w:r>
      </w:del>
      <w:ins w:id="257" w:author="Md Jamal Uddin" w:date="2018-08-17T22:24:00Z">
        <w:r w:rsidR="008377F3">
          <w:rPr>
            <w:sz w:val="24"/>
            <w:szCs w:val="24"/>
          </w:rPr>
          <w:t>a</w:t>
        </w:r>
        <w:r w:rsidR="008377F3" w:rsidRPr="006C17A0">
          <w:rPr>
            <w:sz w:val="24"/>
            <w:szCs w:val="24"/>
          </w:rPr>
          <w:t xml:space="preserve">bout </w:t>
        </w:r>
      </w:ins>
      <w:r w:rsidRPr="006C17A0">
        <w:rPr>
          <w:sz w:val="24"/>
          <w:szCs w:val="24"/>
        </w:rPr>
        <w:t>50% C-section delivery were occurred, 55% were in Sylhet and Chittagong and 60% were in Rajshahi and Barisal.</w:t>
      </w:r>
    </w:p>
    <w:p w14:paraId="3032492F" w14:textId="77777777" w:rsidR="00A369B3" w:rsidRPr="006C17A0" w:rsidRDefault="00A369B3" w:rsidP="00E015E2">
      <w:pPr>
        <w:spacing w:line="480" w:lineRule="auto"/>
        <w:rPr>
          <w:sz w:val="24"/>
          <w:szCs w:val="24"/>
        </w:rPr>
      </w:pPr>
    </w:p>
    <w:p w14:paraId="142E65B8" w14:textId="77777777" w:rsidR="000E3EBD" w:rsidRPr="006C17A0" w:rsidRDefault="000E3EBD" w:rsidP="00E015E2">
      <w:pPr>
        <w:spacing w:line="480" w:lineRule="auto"/>
        <w:rPr>
          <w:sz w:val="24"/>
          <w:szCs w:val="24"/>
        </w:rPr>
      </w:pPr>
      <w:r w:rsidRPr="006C17A0">
        <w:rPr>
          <w:sz w:val="24"/>
          <w:szCs w:val="24"/>
        </w:rPr>
        <w:t>Table 2 shows percentage of child’s characteristics by type of delivery.</w:t>
      </w:r>
      <w:r w:rsidR="00377304" w:rsidRPr="006C17A0">
        <w:rPr>
          <w:sz w:val="24"/>
          <w:szCs w:val="24"/>
        </w:rPr>
        <w:t xml:space="preserve"> There were 7921 children under 2 years of age of which information was available for 2181 children. </w:t>
      </w:r>
      <w:r w:rsidRPr="006C17A0">
        <w:rPr>
          <w:sz w:val="24"/>
          <w:szCs w:val="24"/>
        </w:rPr>
        <w:t xml:space="preserve">Of the 2181 children 1153(51.36%) were male and </w:t>
      </w:r>
      <w:del w:id="258" w:author="Md Jamal Uddin" w:date="2018-08-17T22:26:00Z">
        <w:r w:rsidRPr="006C17A0" w:rsidDel="00523F74">
          <w:rPr>
            <w:sz w:val="24"/>
            <w:szCs w:val="24"/>
          </w:rPr>
          <w:delText xml:space="preserve">1028(48.64%) were female. </w:delText>
        </w:r>
      </w:del>
      <w:r w:rsidRPr="006C17A0">
        <w:rPr>
          <w:sz w:val="24"/>
          <w:szCs w:val="24"/>
        </w:rPr>
        <w:t>1096(36.12%) children were between 0 and 12 months of age</w:t>
      </w:r>
      <w:ins w:id="259" w:author="Md Jamal Uddin" w:date="2018-08-17T22:26:00Z">
        <w:r w:rsidR="00523F74">
          <w:rPr>
            <w:sz w:val="24"/>
            <w:szCs w:val="24"/>
          </w:rPr>
          <w:t>;</w:t>
        </w:r>
      </w:ins>
      <w:del w:id="260" w:author="Md Jamal Uddin" w:date="2018-08-17T22:26:00Z">
        <w:r w:rsidRPr="006C17A0" w:rsidDel="00523F74">
          <w:rPr>
            <w:sz w:val="24"/>
            <w:szCs w:val="24"/>
          </w:rPr>
          <w:delText>,</w:delText>
        </w:r>
      </w:del>
      <w:commentRangeStart w:id="261"/>
      <w:r w:rsidRPr="006C17A0">
        <w:rPr>
          <w:sz w:val="24"/>
          <w:szCs w:val="24"/>
        </w:rPr>
        <w:t>out of whom 410(27.60%) were vaginal births and 686(33.05%) were born in C-section.</w:t>
      </w:r>
      <w:commentRangeEnd w:id="261"/>
      <w:r w:rsidR="00523F74">
        <w:rPr>
          <w:rStyle w:val="CommentReference"/>
        </w:rPr>
        <w:commentReference w:id="261"/>
      </w:r>
    </w:p>
    <w:p w14:paraId="53010EEC" w14:textId="77777777" w:rsidR="000E3EBD" w:rsidDel="00252823" w:rsidRDefault="000E3EBD" w:rsidP="00E015E2">
      <w:pPr>
        <w:spacing w:line="480" w:lineRule="auto"/>
        <w:rPr>
          <w:del w:id="262" w:author="JUI" w:date="2018-09-07T14:23:00Z"/>
          <w:sz w:val="24"/>
          <w:szCs w:val="24"/>
        </w:rPr>
      </w:pPr>
      <w:commentRangeStart w:id="263"/>
      <w:del w:id="264" w:author="JUI" w:date="2018-09-07T14:23:00Z">
        <w:r w:rsidRPr="006C17A0" w:rsidDel="00252823">
          <w:rPr>
            <w:sz w:val="24"/>
            <w:szCs w:val="24"/>
          </w:rPr>
          <w:delText>The child born from the C-section had an average (SD) birth weight of 2,731 kg while the child born by vaginal delivery had 2.62 kg. 526(24.86%) children had average size at birth born from vaginal delivery while 794(37.4%) children had average size at birth born from C-section.  24(1.21%) children had very small size at birth born by vaginal delivery while 41(1.74%) children had very small size at birth for C-section babies. 382(17.20%) children who had born by vaginal delivery had less than three diseases while 559(25.61%) children who had born by C-section had less than three diseases. 435(20.23%)children who had born b</w:delText>
        </w:r>
        <w:r w:rsidR="00AE00EE" w:rsidRPr="006C17A0" w:rsidDel="00252823">
          <w:rPr>
            <w:sz w:val="24"/>
            <w:szCs w:val="24"/>
          </w:rPr>
          <w:delText>y vaginal delivery had greater equal</w:delText>
        </w:r>
        <w:r w:rsidRPr="006C17A0" w:rsidDel="00252823">
          <w:rPr>
            <w:sz w:val="24"/>
            <w:szCs w:val="24"/>
          </w:rPr>
          <w:delText xml:space="preserve"> three diseases while746(36.50%) children who had born by C-section had </w:delText>
        </w:r>
        <w:r w:rsidR="00AE00EE" w:rsidRPr="006C17A0" w:rsidDel="00252823">
          <w:rPr>
            <w:sz w:val="24"/>
            <w:szCs w:val="24"/>
          </w:rPr>
          <w:delText xml:space="preserve">greater </w:delText>
        </w:r>
        <w:r w:rsidR="00AE00EE" w:rsidRPr="006C17A0" w:rsidDel="00252823">
          <w:rPr>
            <w:sz w:val="24"/>
            <w:szCs w:val="24"/>
          </w:rPr>
          <w:lastRenderedPageBreak/>
          <w:delText xml:space="preserve">equal </w:delText>
        </w:r>
        <w:r w:rsidRPr="006C17A0" w:rsidDel="00252823">
          <w:rPr>
            <w:sz w:val="24"/>
            <w:szCs w:val="24"/>
          </w:rPr>
          <w:delText>three disease.Disease (by count) variable from table 2 shows that more diseasesoccur in C-section babies than infants born by vaginal delivery.</w:delText>
        </w:r>
        <w:commentRangeEnd w:id="263"/>
        <w:r w:rsidR="00AF061C" w:rsidDel="00252823">
          <w:rPr>
            <w:rStyle w:val="CommentReference"/>
          </w:rPr>
          <w:commentReference w:id="263"/>
        </w:r>
      </w:del>
    </w:p>
    <w:p w14:paraId="6AA64DB9" w14:textId="77777777" w:rsidR="00252823" w:rsidRPr="006C17A0" w:rsidRDefault="00252823" w:rsidP="00252823">
      <w:pPr>
        <w:spacing w:after="100" w:afterAutospacing="1" w:line="480" w:lineRule="auto"/>
        <w:jc w:val="both"/>
        <w:rPr>
          <w:ins w:id="265" w:author="JUI" w:date="2018-09-07T14:23:00Z"/>
          <w:sz w:val="24"/>
          <w:szCs w:val="24"/>
        </w:rPr>
      </w:pPr>
      <w:ins w:id="266" w:author="JUI" w:date="2018-09-07T14:24:00Z">
        <w:r w:rsidRPr="000F41C4">
          <w:rPr>
            <w:sz w:val="24"/>
            <w:szCs w:val="24"/>
          </w:rPr>
          <w:t>24 (1.21%) children were very small at birth born by vaginal delivery, while 41 (1.74%) children were very small for C-section babies at birth. 435 (20.23%) children born by vaginal delivery had more equal three diseases, while746 (36.50%) were for C-section babies. Disease (by count) variable from table 2 shows that more diseases occur in C-section babies than children born by vaginal delivery.</w:t>
        </w:r>
      </w:ins>
    </w:p>
    <w:p w14:paraId="090091D2" w14:textId="3FB6EC33" w:rsidR="000E3EBD" w:rsidRPr="006C17A0" w:rsidRDefault="000E3EBD" w:rsidP="00E015E2">
      <w:pPr>
        <w:spacing w:line="480" w:lineRule="auto"/>
        <w:rPr>
          <w:sz w:val="24"/>
          <w:szCs w:val="24"/>
        </w:rPr>
      </w:pPr>
      <w:commentRangeStart w:id="267"/>
      <w:r w:rsidRPr="006C17A0">
        <w:rPr>
          <w:sz w:val="24"/>
          <w:szCs w:val="24"/>
        </w:rPr>
        <w:t xml:space="preserve">Fig </w:t>
      </w:r>
      <w:ins w:id="268" w:author="NaYEem" w:date="2018-12-19T16:49:00Z">
        <w:r w:rsidR="0006182A">
          <w:rPr>
            <w:sz w:val="24"/>
            <w:szCs w:val="24"/>
          </w:rPr>
          <w:t>3</w:t>
        </w:r>
      </w:ins>
      <w:del w:id="269" w:author="NaYEem" w:date="2018-12-19T16:49:00Z">
        <w:r w:rsidRPr="006C17A0" w:rsidDel="0006182A">
          <w:rPr>
            <w:sz w:val="24"/>
            <w:szCs w:val="24"/>
          </w:rPr>
          <w:delText>2</w:delText>
        </w:r>
      </w:del>
      <w:r w:rsidRPr="006C17A0">
        <w:rPr>
          <w:sz w:val="24"/>
          <w:szCs w:val="24"/>
        </w:rPr>
        <w:t xml:space="preserve"> displays the frequency of disease (count) against number of babies. </w:t>
      </w:r>
      <w:del w:id="270" w:author="Md Jamal Uddin" w:date="2018-08-17T22:47:00Z">
        <w:r w:rsidRPr="006C17A0" w:rsidDel="00BE014B">
          <w:rPr>
            <w:sz w:val="24"/>
            <w:szCs w:val="24"/>
          </w:rPr>
          <w:delText xml:space="preserve">Bars represent the incidence of the disease. </w:delText>
        </w:r>
      </w:del>
      <w:del w:id="271" w:author="NaYEem" w:date="2018-12-21T02:25:00Z">
        <w:r w:rsidRPr="006C17A0" w:rsidDel="003257F1">
          <w:rPr>
            <w:sz w:val="24"/>
            <w:szCs w:val="24"/>
          </w:rPr>
          <w:delText>2129</w:delText>
        </w:r>
      </w:del>
      <w:ins w:id="272" w:author="NaYEem" w:date="2018-12-21T02:25:00Z">
        <w:r w:rsidR="003257F1">
          <w:rPr>
            <w:sz w:val="24"/>
            <w:szCs w:val="24"/>
          </w:rPr>
          <w:t>34.79%</w:t>
        </w:r>
      </w:ins>
      <w:r w:rsidRPr="006C17A0">
        <w:rPr>
          <w:sz w:val="24"/>
          <w:szCs w:val="24"/>
        </w:rPr>
        <w:t xml:space="preserve"> babies have three types of disease while only </w:t>
      </w:r>
      <w:ins w:id="273" w:author="NaYEem" w:date="2018-12-21T02:21:00Z">
        <w:r w:rsidR="003257F1">
          <w:rPr>
            <w:sz w:val="24"/>
            <w:szCs w:val="24"/>
          </w:rPr>
          <w:t>0.55%</w:t>
        </w:r>
      </w:ins>
      <w:del w:id="274" w:author="NaYEem" w:date="2018-12-21T02:21:00Z">
        <w:r w:rsidRPr="006C17A0" w:rsidDel="003257F1">
          <w:rPr>
            <w:sz w:val="24"/>
            <w:szCs w:val="24"/>
          </w:rPr>
          <w:delText>12</w:delText>
        </w:r>
      </w:del>
      <w:r w:rsidRPr="006C17A0">
        <w:rPr>
          <w:sz w:val="24"/>
          <w:szCs w:val="24"/>
        </w:rPr>
        <w:t xml:space="preserve"> babies have all the diseases. Children with two illnesses are </w:t>
      </w:r>
      <w:del w:id="275" w:author="NaYEem" w:date="2018-12-21T02:26:00Z">
        <w:r w:rsidRPr="006C17A0" w:rsidDel="003257F1">
          <w:rPr>
            <w:sz w:val="24"/>
            <w:szCs w:val="24"/>
          </w:rPr>
          <w:delText xml:space="preserve">1884 </w:delText>
        </w:r>
      </w:del>
      <w:ins w:id="276" w:author="NaYEem" w:date="2018-12-21T02:26:00Z">
        <w:r w:rsidR="003257F1">
          <w:rPr>
            <w:sz w:val="24"/>
            <w:szCs w:val="24"/>
          </w:rPr>
          <w:t>32.20%</w:t>
        </w:r>
        <w:r w:rsidR="003257F1" w:rsidRPr="006C17A0">
          <w:rPr>
            <w:sz w:val="24"/>
            <w:szCs w:val="24"/>
          </w:rPr>
          <w:t xml:space="preserve"> </w:t>
        </w:r>
      </w:ins>
      <w:r w:rsidRPr="006C17A0">
        <w:rPr>
          <w:sz w:val="24"/>
          <w:szCs w:val="24"/>
        </w:rPr>
        <w:t xml:space="preserve">and children with one illness are </w:t>
      </w:r>
      <w:ins w:id="277" w:author="NaYEem" w:date="2018-12-21T02:26:00Z">
        <w:r w:rsidR="003257F1">
          <w:rPr>
            <w:sz w:val="24"/>
            <w:szCs w:val="24"/>
          </w:rPr>
          <w:t>10.59%</w:t>
        </w:r>
      </w:ins>
      <w:del w:id="278" w:author="NaYEem" w:date="2018-12-21T02:26:00Z">
        <w:r w:rsidRPr="006C17A0" w:rsidDel="003257F1">
          <w:rPr>
            <w:sz w:val="24"/>
            <w:szCs w:val="24"/>
          </w:rPr>
          <w:delText>488</w:delText>
        </w:r>
      </w:del>
      <w:r w:rsidRPr="006C17A0">
        <w:rPr>
          <w:sz w:val="24"/>
          <w:szCs w:val="24"/>
        </w:rPr>
        <w:t xml:space="preserve">.  So there are </w:t>
      </w:r>
      <w:ins w:id="279" w:author="NaYEem" w:date="2018-12-21T02:27:00Z">
        <w:r w:rsidR="003257F1">
          <w:rPr>
            <w:sz w:val="24"/>
            <w:szCs w:val="24"/>
          </w:rPr>
          <w:t>42.78%</w:t>
        </w:r>
      </w:ins>
      <w:del w:id="280" w:author="NaYEem" w:date="2018-12-21T02:26:00Z">
        <w:r w:rsidRPr="006C17A0" w:rsidDel="003257F1">
          <w:rPr>
            <w:sz w:val="24"/>
            <w:szCs w:val="24"/>
          </w:rPr>
          <w:delText>2372</w:delText>
        </w:r>
      </w:del>
      <w:r w:rsidRPr="006C17A0">
        <w:rPr>
          <w:sz w:val="24"/>
          <w:szCs w:val="24"/>
        </w:rPr>
        <w:t xml:space="preserve"> children with less than three diseases and </w:t>
      </w:r>
      <w:del w:id="281" w:author="NaYEem" w:date="2018-12-21T02:27:00Z">
        <w:r w:rsidRPr="006C17A0" w:rsidDel="003257F1">
          <w:rPr>
            <w:sz w:val="24"/>
            <w:szCs w:val="24"/>
          </w:rPr>
          <w:delText xml:space="preserve">3274 </w:delText>
        </w:r>
      </w:del>
      <w:ins w:id="282" w:author="NaYEem" w:date="2018-12-21T02:27:00Z">
        <w:r w:rsidR="003257F1">
          <w:rPr>
            <w:sz w:val="24"/>
            <w:szCs w:val="24"/>
          </w:rPr>
          <w:t>57.22%</w:t>
        </w:r>
        <w:r w:rsidR="003257F1" w:rsidRPr="006C17A0">
          <w:rPr>
            <w:sz w:val="24"/>
            <w:szCs w:val="24"/>
          </w:rPr>
          <w:t xml:space="preserve"> </w:t>
        </w:r>
      </w:ins>
      <w:r w:rsidRPr="006C17A0">
        <w:rPr>
          <w:sz w:val="24"/>
          <w:szCs w:val="24"/>
        </w:rPr>
        <w:t>children with three or more disease. These things are also shown in fig</w:t>
      </w:r>
      <w:ins w:id="283" w:author="NaYEem" w:date="2018-12-19T16:49:00Z">
        <w:r w:rsidR="0006182A">
          <w:rPr>
            <w:sz w:val="24"/>
            <w:szCs w:val="24"/>
          </w:rPr>
          <w:t>4</w:t>
        </w:r>
      </w:ins>
      <w:del w:id="284" w:author="NaYEem" w:date="2018-12-19T16:49:00Z">
        <w:r w:rsidRPr="006C17A0" w:rsidDel="0006182A">
          <w:rPr>
            <w:sz w:val="24"/>
            <w:szCs w:val="24"/>
          </w:rPr>
          <w:delText>3</w:delText>
        </w:r>
      </w:del>
      <w:r w:rsidRPr="006C17A0">
        <w:rPr>
          <w:sz w:val="24"/>
          <w:szCs w:val="24"/>
        </w:rPr>
        <w:t>.</w:t>
      </w:r>
      <w:r w:rsidR="00AE00EE" w:rsidRPr="006C17A0">
        <w:rPr>
          <w:sz w:val="24"/>
          <w:szCs w:val="24"/>
        </w:rPr>
        <w:t xml:space="preserve"> Fig</w:t>
      </w:r>
      <w:ins w:id="285" w:author="NaYEem" w:date="2018-12-19T16:49:00Z">
        <w:r w:rsidR="0006182A">
          <w:rPr>
            <w:sz w:val="24"/>
            <w:szCs w:val="24"/>
          </w:rPr>
          <w:t>4</w:t>
        </w:r>
      </w:ins>
      <w:del w:id="286" w:author="NaYEem" w:date="2018-12-19T16:49:00Z">
        <w:r w:rsidR="00AE00EE" w:rsidRPr="006C17A0" w:rsidDel="0006182A">
          <w:rPr>
            <w:sz w:val="24"/>
            <w:szCs w:val="24"/>
          </w:rPr>
          <w:delText>3</w:delText>
        </w:r>
      </w:del>
      <w:r w:rsidRPr="006C17A0">
        <w:rPr>
          <w:sz w:val="24"/>
          <w:szCs w:val="24"/>
        </w:rPr>
        <w:t xml:space="preserve"> represents the frequency of disease (disease binary, where 0 means lower </w:t>
      </w:r>
      <w:del w:id="287" w:author="NaYEem" w:date="2018-12-24T02:06:00Z">
        <w:r w:rsidRPr="006C17A0" w:rsidDel="00FC2485">
          <w:rPr>
            <w:sz w:val="24"/>
            <w:szCs w:val="24"/>
          </w:rPr>
          <w:delText>disease[</w:delText>
        </w:r>
      </w:del>
      <w:ins w:id="288" w:author="NaYEem" w:date="2018-12-24T02:06:00Z">
        <w:r w:rsidR="00FC2485" w:rsidRPr="006C17A0">
          <w:rPr>
            <w:sz w:val="24"/>
            <w:szCs w:val="24"/>
          </w:rPr>
          <w:t>disease [</w:t>
        </w:r>
      </w:ins>
      <w:r w:rsidRPr="006C17A0">
        <w:rPr>
          <w:sz w:val="24"/>
          <w:szCs w:val="24"/>
        </w:rPr>
        <w:t xml:space="preserve">&lt;3] and 1 means higher </w:t>
      </w:r>
      <w:del w:id="289" w:author="NaYEem" w:date="2018-12-24T02:06:00Z">
        <w:r w:rsidRPr="006C17A0" w:rsidDel="00FC2485">
          <w:rPr>
            <w:sz w:val="24"/>
            <w:szCs w:val="24"/>
          </w:rPr>
          <w:delText>disease</w:delText>
        </w:r>
        <w:r w:rsidR="00752EED" w:rsidRPr="006C17A0" w:rsidDel="00FC2485">
          <w:rPr>
            <w:sz w:val="24"/>
            <w:szCs w:val="24"/>
          </w:rPr>
          <w:delText>[</w:delText>
        </w:r>
      </w:del>
      <w:ins w:id="290" w:author="NaYEem" w:date="2018-12-24T02:06:00Z">
        <w:r w:rsidR="00FC2485" w:rsidRPr="006C17A0">
          <w:rPr>
            <w:sz w:val="24"/>
            <w:szCs w:val="24"/>
          </w:rPr>
          <w:t>disease [</w:t>
        </w:r>
      </w:ins>
      <w:r w:rsidRPr="006C17A0">
        <w:rPr>
          <w:sz w:val="24"/>
          <w:szCs w:val="24"/>
        </w:rPr>
        <w:t xml:space="preserve"> ≥</w:t>
      </w:r>
      <w:proofErr w:type="gramStart"/>
      <w:r w:rsidRPr="006C17A0">
        <w:rPr>
          <w:sz w:val="24"/>
          <w:szCs w:val="24"/>
        </w:rPr>
        <w:t>3 ]</w:t>
      </w:r>
      <w:proofErr w:type="gramEnd"/>
      <w:r w:rsidRPr="006C17A0">
        <w:rPr>
          <w:sz w:val="24"/>
          <w:szCs w:val="24"/>
        </w:rPr>
        <w:t xml:space="preserve"> ) against number of babies.</w:t>
      </w:r>
      <w:commentRangeEnd w:id="267"/>
      <w:r w:rsidR="00BE014B">
        <w:rPr>
          <w:rStyle w:val="CommentReference"/>
        </w:rPr>
        <w:commentReference w:id="267"/>
      </w:r>
    </w:p>
    <w:p w14:paraId="75E6D012" w14:textId="77777777" w:rsidR="000E3EBD" w:rsidRPr="006C17A0" w:rsidRDefault="000E3EBD" w:rsidP="00E015E2">
      <w:pPr>
        <w:spacing w:line="480" w:lineRule="auto"/>
        <w:rPr>
          <w:sz w:val="24"/>
          <w:szCs w:val="24"/>
        </w:rPr>
      </w:pPr>
    </w:p>
    <w:p w14:paraId="32C937E1" w14:textId="77777777" w:rsidR="000E3EBD" w:rsidRPr="006C17A0" w:rsidRDefault="000E3EBD" w:rsidP="00E015E2">
      <w:pPr>
        <w:spacing w:line="480" w:lineRule="auto"/>
        <w:rPr>
          <w:sz w:val="24"/>
          <w:szCs w:val="24"/>
        </w:rPr>
      </w:pPr>
      <w:r w:rsidRPr="006C17A0">
        <w:rPr>
          <w:sz w:val="24"/>
          <w:szCs w:val="24"/>
        </w:rPr>
        <w:t xml:space="preserve">A crude model (only C-section variable in the model) and adjusted model (C-section &amp; other covariates in the model) for Poisson regression analysis is shown in </w:t>
      </w:r>
      <w:ins w:id="291" w:author="Md Jamal Uddin" w:date="2018-08-17T22:49:00Z">
        <w:r w:rsidR="00BE014B">
          <w:rPr>
            <w:sz w:val="24"/>
            <w:szCs w:val="24"/>
          </w:rPr>
          <w:t>T</w:t>
        </w:r>
      </w:ins>
      <w:del w:id="292" w:author="Md Jamal Uddin" w:date="2018-08-17T22:49:00Z">
        <w:r w:rsidRPr="006C17A0" w:rsidDel="00BE014B">
          <w:rPr>
            <w:sz w:val="24"/>
            <w:szCs w:val="24"/>
          </w:rPr>
          <w:delText>t</w:delText>
        </w:r>
      </w:del>
      <w:r w:rsidRPr="006C17A0">
        <w:rPr>
          <w:sz w:val="24"/>
          <w:szCs w:val="24"/>
        </w:rPr>
        <w:t xml:space="preserve">able 3. The </w:t>
      </w:r>
      <w:ins w:id="293" w:author="Md Jamal Uddin" w:date="2018-08-17T22:50:00Z">
        <w:r w:rsidR="00BE014B">
          <w:rPr>
            <w:sz w:val="24"/>
            <w:szCs w:val="24"/>
          </w:rPr>
          <w:t xml:space="preserve">crude and adjusted </w:t>
        </w:r>
      </w:ins>
      <w:r w:rsidRPr="006C17A0">
        <w:rPr>
          <w:sz w:val="24"/>
          <w:szCs w:val="24"/>
        </w:rPr>
        <w:t>analys</w:t>
      </w:r>
      <w:ins w:id="294" w:author="Md Jamal Uddin" w:date="2018-08-17T22:51:00Z">
        <w:r w:rsidR="00BE014B">
          <w:rPr>
            <w:sz w:val="24"/>
            <w:szCs w:val="24"/>
          </w:rPr>
          <w:t>e</w:t>
        </w:r>
      </w:ins>
      <w:del w:id="295" w:author="Md Jamal Uddin" w:date="2018-08-17T22:51:00Z">
        <w:r w:rsidRPr="006C17A0" w:rsidDel="00BE014B">
          <w:rPr>
            <w:sz w:val="24"/>
            <w:szCs w:val="24"/>
          </w:rPr>
          <w:delText>i</w:delText>
        </w:r>
      </w:del>
      <w:r w:rsidRPr="006C17A0">
        <w:rPr>
          <w:sz w:val="24"/>
          <w:szCs w:val="24"/>
        </w:rPr>
        <w:t xml:space="preserve">s showed that the relative risk for the C-section was 1.06 </w:t>
      </w:r>
      <w:r w:rsidR="00AE00EE" w:rsidRPr="006C17A0">
        <w:rPr>
          <w:sz w:val="24"/>
          <w:szCs w:val="24"/>
        </w:rPr>
        <w:t>(</w:t>
      </w:r>
      <w:del w:id="296" w:author="Md Jamal Uddin" w:date="2018-08-17T22:49:00Z">
        <w:r w:rsidR="00752EED" w:rsidRPr="006C17A0" w:rsidDel="00BE014B">
          <w:rPr>
            <w:sz w:val="24"/>
            <w:szCs w:val="24"/>
          </w:rPr>
          <w:delText xml:space="preserve">Crude, </w:delText>
        </w:r>
      </w:del>
      <w:r w:rsidR="00752EED" w:rsidRPr="006C17A0">
        <w:rPr>
          <w:sz w:val="24"/>
          <w:szCs w:val="24"/>
        </w:rPr>
        <w:t xml:space="preserve">95% </w:t>
      </w:r>
      <w:r w:rsidR="00AE00EE" w:rsidRPr="006C17A0">
        <w:rPr>
          <w:sz w:val="24"/>
          <w:szCs w:val="24"/>
        </w:rPr>
        <w:t>CI: 1.00-1.11</w:t>
      </w:r>
      <w:r w:rsidRPr="006C17A0">
        <w:rPr>
          <w:sz w:val="24"/>
          <w:szCs w:val="24"/>
        </w:rPr>
        <w:t xml:space="preserve">) </w:t>
      </w:r>
      <w:ins w:id="297" w:author="Md Jamal Uddin" w:date="2018-08-17T22:50:00Z">
        <w:r w:rsidR="00BE014B">
          <w:rPr>
            <w:sz w:val="24"/>
            <w:szCs w:val="24"/>
          </w:rPr>
          <w:t xml:space="preserve">and </w:t>
        </w:r>
      </w:ins>
      <w:del w:id="298" w:author="Md Jamal Uddin" w:date="2018-08-17T22:50:00Z">
        <w:r w:rsidRPr="006C17A0" w:rsidDel="00BE014B">
          <w:rPr>
            <w:sz w:val="24"/>
            <w:szCs w:val="24"/>
          </w:rPr>
          <w:delText>&amp;</w:delText>
        </w:r>
      </w:del>
      <w:r w:rsidRPr="006C17A0">
        <w:rPr>
          <w:sz w:val="24"/>
          <w:szCs w:val="24"/>
        </w:rPr>
        <w:t xml:space="preserve"> 1.03</w:t>
      </w:r>
      <w:r w:rsidR="00AE00EE" w:rsidRPr="006C17A0">
        <w:rPr>
          <w:sz w:val="24"/>
          <w:szCs w:val="24"/>
        </w:rPr>
        <w:t>(</w:t>
      </w:r>
      <w:del w:id="299" w:author="Md Jamal Uddin" w:date="2018-08-17T22:51:00Z">
        <w:r w:rsidR="00752EED" w:rsidRPr="006C17A0" w:rsidDel="00BE014B">
          <w:rPr>
            <w:sz w:val="24"/>
            <w:szCs w:val="24"/>
          </w:rPr>
          <w:delText xml:space="preserve">Adjusted, </w:delText>
        </w:r>
      </w:del>
      <w:r w:rsidR="00752EED" w:rsidRPr="006C17A0">
        <w:rPr>
          <w:sz w:val="24"/>
          <w:szCs w:val="24"/>
        </w:rPr>
        <w:t xml:space="preserve">95% </w:t>
      </w:r>
      <w:r w:rsidR="00345952" w:rsidRPr="006C17A0">
        <w:rPr>
          <w:sz w:val="24"/>
          <w:szCs w:val="24"/>
        </w:rPr>
        <w:t xml:space="preserve">CI: </w:t>
      </w:r>
      <w:r w:rsidR="00345952" w:rsidRPr="006C17A0">
        <w:rPr>
          <w:sz w:val="24"/>
          <w:szCs w:val="24"/>
          <w:lang w:val="en-US"/>
        </w:rPr>
        <w:t>0.99-1.08</w:t>
      </w:r>
      <w:proofErr w:type="gramStart"/>
      <w:r w:rsidR="00AE00EE" w:rsidRPr="006C17A0">
        <w:rPr>
          <w:sz w:val="24"/>
          <w:szCs w:val="24"/>
        </w:rPr>
        <w:t>)</w:t>
      </w:r>
      <w:r w:rsidRPr="006C17A0">
        <w:rPr>
          <w:sz w:val="24"/>
          <w:szCs w:val="24"/>
        </w:rPr>
        <w:t>,</w:t>
      </w:r>
      <w:ins w:id="300" w:author="Md Jamal Uddin" w:date="2018-08-17T22:52:00Z">
        <w:r w:rsidR="002402A1">
          <w:rPr>
            <w:sz w:val="24"/>
            <w:szCs w:val="24"/>
          </w:rPr>
          <w:t>respectively</w:t>
        </w:r>
      </w:ins>
      <w:proofErr w:type="gramEnd"/>
      <w:ins w:id="301" w:author="Md Jamal Uddin" w:date="2018-08-17T22:51:00Z">
        <w:r w:rsidR="00BE014B">
          <w:rPr>
            <w:sz w:val="24"/>
            <w:szCs w:val="24"/>
          </w:rPr>
          <w:t>,</w:t>
        </w:r>
      </w:ins>
      <w:r w:rsidRPr="006C17A0">
        <w:rPr>
          <w:sz w:val="24"/>
          <w:szCs w:val="24"/>
        </w:rPr>
        <w:t xml:space="preserve"> indicates that children were born in C-section compare to the normal delivery are at increased risk for developing childhood disease. However, the association was not </w:t>
      </w:r>
      <w:ins w:id="302" w:author="Md Jamal Uddin" w:date="2018-08-17T22:52:00Z">
        <w:r w:rsidR="002402A1">
          <w:rPr>
            <w:sz w:val="24"/>
            <w:szCs w:val="24"/>
          </w:rPr>
          <w:t xml:space="preserve">statistically </w:t>
        </w:r>
      </w:ins>
      <w:r w:rsidRPr="006C17A0">
        <w:rPr>
          <w:sz w:val="24"/>
          <w:szCs w:val="24"/>
        </w:rPr>
        <w:t>significant in the adjusted model</w:t>
      </w:r>
      <w:ins w:id="303" w:author="Md Jamal Uddin" w:date="2018-08-17T22:53:00Z">
        <w:r w:rsidR="002402A1">
          <w:rPr>
            <w:sz w:val="24"/>
            <w:szCs w:val="24"/>
          </w:rPr>
          <w:t xml:space="preserve"> (p-value=0.14)</w:t>
        </w:r>
      </w:ins>
      <w:del w:id="304" w:author="Md Jamal Uddin" w:date="2018-08-17T22:52:00Z">
        <w:r w:rsidRPr="006C17A0" w:rsidDel="002402A1">
          <w:rPr>
            <w:sz w:val="24"/>
            <w:szCs w:val="24"/>
          </w:rPr>
          <w:delText xml:space="preserve"> according to p value (0.14)</w:delText>
        </w:r>
      </w:del>
      <w:r w:rsidRPr="006C17A0">
        <w:rPr>
          <w:sz w:val="24"/>
          <w:szCs w:val="24"/>
        </w:rPr>
        <w:t>.</w:t>
      </w:r>
      <w:del w:id="305" w:author="Md Jamal Uddin" w:date="2018-08-17T22:53:00Z">
        <w:r w:rsidRPr="006C17A0" w:rsidDel="002402A1">
          <w:rPr>
            <w:sz w:val="24"/>
            <w:szCs w:val="24"/>
          </w:rPr>
          <w:delText>The p</w:delText>
        </w:r>
        <w:r w:rsidR="00345952" w:rsidRPr="006C17A0" w:rsidDel="002402A1">
          <w:rPr>
            <w:sz w:val="24"/>
            <w:szCs w:val="24"/>
          </w:rPr>
          <w:delText>-</w:delText>
        </w:r>
        <w:r w:rsidRPr="006C17A0" w:rsidDel="002402A1">
          <w:rPr>
            <w:sz w:val="24"/>
            <w:szCs w:val="24"/>
          </w:rPr>
          <w:delText xml:space="preserve"> value (0.03) for crude model shows significance.</w:delText>
        </w:r>
      </w:del>
      <w:del w:id="306" w:author="Md Jamal Uddin" w:date="2018-08-17T22:54:00Z">
        <w:r w:rsidRPr="006C17A0" w:rsidDel="002402A1">
          <w:rPr>
            <w:sz w:val="24"/>
            <w:szCs w:val="24"/>
          </w:rPr>
          <w:delText>Additionally, the adjusted Poisson model show</w:delText>
        </w:r>
      </w:del>
      <w:del w:id="307" w:author="Md Jamal Uddin" w:date="2018-08-17T22:53:00Z">
        <w:r w:rsidRPr="006C17A0" w:rsidDel="002402A1">
          <w:rPr>
            <w:sz w:val="24"/>
            <w:szCs w:val="24"/>
          </w:rPr>
          <w:delText>s</w:delText>
        </w:r>
      </w:del>
      <w:del w:id="308" w:author="Md Jamal Uddin" w:date="2018-08-17T22:54:00Z">
        <w:r w:rsidRPr="006C17A0" w:rsidDel="002402A1">
          <w:rPr>
            <w:sz w:val="24"/>
            <w:szCs w:val="24"/>
          </w:rPr>
          <w:delText xml:space="preserve"> the chi square value with P value, which is greater, and it </w:delText>
        </w:r>
        <w:r w:rsidRPr="006C17A0" w:rsidDel="002402A1">
          <w:rPr>
            <w:sz w:val="24"/>
            <w:szCs w:val="24"/>
          </w:rPr>
          <w:lastRenderedPageBreak/>
          <w:delText>means variable C-section, religion, breastfed, sex, maternal education, child age, BMI category (mother) is not significant.</w:delText>
        </w:r>
        <w:r w:rsidR="00345952" w:rsidRPr="006C17A0" w:rsidDel="002402A1">
          <w:rPr>
            <w:sz w:val="24"/>
            <w:szCs w:val="24"/>
          </w:rPr>
          <w:delText xml:space="preserve"> So it can be said that C-section has not dependence on those variables.</w:delText>
        </w:r>
      </w:del>
    </w:p>
    <w:p w14:paraId="6C717798" w14:textId="77777777" w:rsidR="000E3EBD" w:rsidRPr="006C17A0" w:rsidRDefault="000E3EBD" w:rsidP="00E015E2">
      <w:pPr>
        <w:spacing w:line="480" w:lineRule="auto"/>
        <w:rPr>
          <w:color w:val="000000" w:themeColor="text1"/>
          <w:kern w:val="24"/>
          <w:sz w:val="24"/>
          <w:szCs w:val="24"/>
        </w:rPr>
      </w:pPr>
    </w:p>
    <w:p w14:paraId="5805FFA6" w14:textId="77777777" w:rsidR="000E3EBD" w:rsidRPr="006C17A0" w:rsidRDefault="000E3EBD" w:rsidP="00E015E2">
      <w:pPr>
        <w:spacing w:line="480" w:lineRule="auto"/>
        <w:rPr>
          <w:sz w:val="24"/>
          <w:szCs w:val="24"/>
        </w:rPr>
      </w:pPr>
      <w:r w:rsidRPr="006C17A0">
        <w:rPr>
          <w:color w:val="000000" w:themeColor="text1"/>
          <w:kern w:val="24"/>
          <w:sz w:val="24"/>
          <w:szCs w:val="24"/>
        </w:rPr>
        <w:t>From the crude and adjusted logistic model (</w:t>
      </w:r>
      <w:ins w:id="309" w:author="Md Jamal Uddin" w:date="2018-08-17T22:54:00Z">
        <w:r w:rsidR="002402A1">
          <w:rPr>
            <w:color w:val="000000" w:themeColor="text1"/>
            <w:kern w:val="24"/>
            <w:sz w:val="24"/>
            <w:szCs w:val="24"/>
          </w:rPr>
          <w:t>T</w:t>
        </w:r>
      </w:ins>
      <w:del w:id="310" w:author="Md Jamal Uddin" w:date="2018-08-17T22:54:00Z">
        <w:r w:rsidRPr="006C17A0" w:rsidDel="002402A1">
          <w:rPr>
            <w:color w:val="000000" w:themeColor="text1"/>
            <w:kern w:val="24"/>
            <w:sz w:val="24"/>
            <w:szCs w:val="24"/>
          </w:rPr>
          <w:delText>t</w:delText>
        </w:r>
      </w:del>
      <w:r w:rsidRPr="006C17A0">
        <w:rPr>
          <w:color w:val="000000" w:themeColor="text1"/>
          <w:kern w:val="24"/>
          <w:sz w:val="24"/>
          <w:szCs w:val="24"/>
        </w:rPr>
        <w:t xml:space="preserve">able4) </w:t>
      </w:r>
      <w:del w:id="311" w:author="Md Jamal Uddin" w:date="2018-08-17T22:55:00Z">
        <w:r w:rsidRPr="006C17A0" w:rsidDel="00FE31C0">
          <w:rPr>
            <w:color w:val="000000" w:themeColor="text1"/>
            <w:kern w:val="24"/>
            <w:sz w:val="24"/>
            <w:szCs w:val="24"/>
          </w:rPr>
          <w:delText>we may say that</w:delText>
        </w:r>
      </w:del>
      <w:r w:rsidRPr="006C17A0">
        <w:rPr>
          <w:color w:val="000000" w:themeColor="text1"/>
          <w:kern w:val="24"/>
          <w:sz w:val="24"/>
          <w:szCs w:val="24"/>
        </w:rPr>
        <w:t xml:space="preserve">, </w:t>
      </w:r>
      <w:ins w:id="312" w:author="Md Jamal Uddin" w:date="2018-08-17T22:55:00Z">
        <w:r w:rsidR="00FE31C0">
          <w:rPr>
            <w:color w:val="000000" w:themeColor="text1"/>
            <w:kern w:val="24"/>
            <w:sz w:val="24"/>
            <w:szCs w:val="24"/>
          </w:rPr>
          <w:t xml:space="preserve">we found </w:t>
        </w:r>
      </w:ins>
      <w:r w:rsidRPr="006C17A0">
        <w:rPr>
          <w:color w:val="000000" w:themeColor="text1"/>
          <w:kern w:val="24"/>
          <w:sz w:val="24"/>
          <w:szCs w:val="24"/>
        </w:rPr>
        <w:t xml:space="preserve">the crude and adjusted </w:t>
      </w:r>
      <w:del w:id="313" w:author="Md Jamal Uddin" w:date="2018-08-17T22:55:00Z">
        <w:r w:rsidRPr="006C17A0" w:rsidDel="00FE31C0">
          <w:rPr>
            <w:color w:val="000000" w:themeColor="text1"/>
            <w:kern w:val="24"/>
            <w:sz w:val="24"/>
            <w:szCs w:val="24"/>
          </w:rPr>
          <w:delText xml:space="preserve">logistic regression analyses showed that the </w:delText>
        </w:r>
      </w:del>
      <w:r w:rsidRPr="006C17A0">
        <w:rPr>
          <w:color w:val="000000" w:themeColor="text1"/>
          <w:kern w:val="24"/>
          <w:sz w:val="24"/>
          <w:szCs w:val="24"/>
        </w:rPr>
        <w:t>odds ratios for the C-section were 1.18</w:t>
      </w:r>
      <w:ins w:id="314" w:author="JUI" w:date="2018-12-19T01:40:00Z">
        <w:r w:rsidR="00F1361B">
          <w:rPr>
            <w:color w:val="000000" w:themeColor="text1"/>
            <w:kern w:val="24"/>
            <w:sz w:val="24"/>
            <w:szCs w:val="24"/>
          </w:rPr>
          <w:t>(CI:1.00-1.11)</w:t>
        </w:r>
      </w:ins>
      <w:r w:rsidRPr="006C17A0">
        <w:rPr>
          <w:color w:val="000000" w:themeColor="text1"/>
          <w:kern w:val="24"/>
          <w:sz w:val="24"/>
          <w:szCs w:val="24"/>
        </w:rPr>
        <w:t xml:space="preserve"> and 1.10 </w:t>
      </w:r>
      <w:ins w:id="315" w:author="JUI" w:date="2018-12-19T01:40:00Z">
        <w:r w:rsidR="00F1361B">
          <w:rPr>
            <w:color w:val="000000" w:themeColor="text1"/>
            <w:kern w:val="24"/>
            <w:sz w:val="24"/>
            <w:szCs w:val="24"/>
          </w:rPr>
          <w:t>(</w:t>
        </w:r>
      </w:ins>
      <w:ins w:id="316" w:author="JUI" w:date="2018-12-19T01:41:00Z">
        <w:r w:rsidR="00F1361B">
          <w:rPr>
            <w:color w:val="000000" w:themeColor="text1"/>
            <w:kern w:val="24"/>
            <w:sz w:val="24"/>
            <w:szCs w:val="24"/>
          </w:rPr>
          <w:t>CI:.93-1.50</w:t>
        </w:r>
      </w:ins>
      <w:ins w:id="317" w:author="JUI" w:date="2018-12-19T01:40:00Z">
        <w:r w:rsidR="00F1361B">
          <w:rPr>
            <w:color w:val="000000" w:themeColor="text1"/>
            <w:kern w:val="24"/>
            <w:sz w:val="24"/>
            <w:szCs w:val="24"/>
          </w:rPr>
          <w:t>)</w:t>
        </w:r>
      </w:ins>
      <w:r w:rsidRPr="006C17A0">
        <w:rPr>
          <w:color w:val="000000" w:themeColor="text1"/>
          <w:kern w:val="24"/>
          <w:sz w:val="24"/>
          <w:szCs w:val="24"/>
        </w:rPr>
        <w:t>times higher than the odds ratio for the normal delivery, respectively, though the association was not statistically significant at 5% level of significance.</w:t>
      </w:r>
      <w:del w:id="318" w:author="Md Jamal Uddin" w:date="2018-08-17T22:56:00Z">
        <w:r w:rsidRPr="006C17A0" w:rsidDel="004248B7">
          <w:rPr>
            <w:sz w:val="24"/>
            <w:szCs w:val="24"/>
          </w:rPr>
          <w:delText>For the crude model</w:delText>
        </w:r>
        <w:r w:rsidRPr="006C17A0" w:rsidDel="004248B7">
          <w:rPr>
            <w:color w:val="000000"/>
            <w:sz w:val="24"/>
            <w:szCs w:val="24"/>
          </w:rPr>
          <w:delText xml:space="preserve">as the confidence interval 1.00-1.11 crosses 1 at 95% CI, this implies there is lack of statistical significance .Also </w:delText>
        </w:r>
        <w:r w:rsidRPr="006C17A0" w:rsidDel="004248B7">
          <w:rPr>
            <w:sz w:val="24"/>
            <w:szCs w:val="24"/>
          </w:rPr>
          <w:delText>for the adjusted model</w:delText>
        </w:r>
        <w:r w:rsidRPr="006C17A0" w:rsidDel="004248B7">
          <w:rPr>
            <w:color w:val="000000"/>
            <w:sz w:val="24"/>
            <w:szCs w:val="24"/>
          </w:rPr>
          <w:delText>the confidence interval 0.93-1.50 crosses 1 at 95% CI which implies there is no statistical significance.</w:delText>
        </w:r>
        <w:r w:rsidRPr="006C17A0" w:rsidDel="004248B7">
          <w:rPr>
            <w:sz w:val="24"/>
            <w:szCs w:val="24"/>
          </w:rPr>
          <w:delText>From the table of adjusted logistic model we see that, for C-Section, Breastfed,Mother’s Education,Wealth index corresponding p-values are 0.44, 0.29, 0.36,</w:delText>
        </w:r>
        <w:r w:rsidR="00D712B6" w:rsidRPr="006C17A0" w:rsidDel="004248B7">
          <w:rPr>
            <w:sz w:val="24"/>
            <w:szCs w:val="24"/>
          </w:rPr>
          <w:delText>0.01</w:delText>
        </w:r>
        <w:r w:rsidRPr="006C17A0" w:rsidDel="004248B7">
          <w:rPr>
            <w:sz w:val="24"/>
            <w:szCs w:val="24"/>
          </w:rPr>
          <w:delText>which are less than .05 at 5% level of significance. So we may reject the null hypothesis for those variables at 5% level of significance based the data .We may conclude that, Disease-recode has dependence on C-Section, Breastfed, Mother’s Education, Wealth index.</w:delText>
        </w:r>
      </w:del>
    </w:p>
    <w:p w14:paraId="792D5FD7" w14:textId="77777777" w:rsidR="00C83ABE" w:rsidRPr="006C17A0" w:rsidRDefault="00C83ABE" w:rsidP="00E015E2">
      <w:pPr>
        <w:spacing w:line="480" w:lineRule="auto"/>
        <w:rPr>
          <w:b/>
          <w:sz w:val="24"/>
          <w:szCs w:val="24"/>
        </w:rPr>
      </w:pPr>
    </w:p>
    <w:p w14:paraId="5CC2A175" w14:textId="77777777" w:rsidR="000E3EBD" w:rsidRPr="006C17A0" w:rsidRDefault="00C83ABE" w:rsidP="00E015E2">
      <w:pPr>
        <w:spacing w:line="480" w:lineRule="auto"/>
        <w:rPr>
          <w:b/>
          <w:sz w:val="24"/>
          <w:szCs w:val="24"/>
        </w:rPr>
      </w:pPr>
      <w:r w:rsidRPr="006C17A0">
        <w:rPr>
          <w:b/>
          <w:sz w:val="24"/>
          <w:szCs w:val="24"/>
        </w:rPr>
        <w:t>Discussion</w:t>
      </w:r>
    </w:p>
    <w:p w14:paraId="31B8E424" w14:textId="77777777" w:rsidR="00865BAA" w:rsidRPr="00DE1D7F" w:rsidRDefault="00C83ABE" w:rsidP="00865BAA">
      <w:pPr>
        <w:spacing w:before="100" w:beforeAutospacing="1" w:after="100" w:afterAutospacing="1" w:line="480" w:lineRule="auto"/>
        <w:jc w:val="both"/>
        <w:rPr>
          <w:ins w:id="319" w:author="JUI" w:date="2018-12-19T01:25:00Z"/>
          <w:color w:val="000000"/>
          <w:sz w:val="28"/>
          <w:szCs w:val="28"/>
        </w:rPr>
      </w:pPr>
      <w:commentRangeStart w:id="320"/>
      <w:del w:id="321" w:author="JUI" w:date="2018-09-06T13:24:00Z">
        <w:r w:rsidRPr="006C17A0" w:rsidDel="00A13251">
          <w:rPr>
            <w:sz w:val="24"/>
            <w:szCs w:val="24"/>
            <w:shd w:val="clear" w:color="auto" w:fill="FFFFFF"/>
          </w:rPr>
          <w:delText>C</w:delText>
        </w:r>
      </w:del>
      <w:ins w:id="322" w:author="Md Jamal Uddin" w:date="2018-08-17T22:58:00Z">
        <w:del w:id="323" w:author="JUI" w:date="2018-09-06T13:24:00Z">
          <w:r w:rsidR="004248B7" w:rsidDel="00A13251">
            <w:rPr>
              <w:sz w:val="24"/>
              <w:szCs w:val="24"/>
              <w:shd w:val="clear" w:color="auto" w:fill="FFFFFF"/>
            </w:rPr>
            <w:delText>S</w:delText>
          </w:r>
        </w:del>
      </w:ins>
      <w:del w:id="324" w:author="JUI" w:date="2018-09-06T13:24:00Z">
        <w:r w:rsidRPr="006C17A0" w:rsidDel="00A13251">
          <w:rPr>
            <w:sz w:val="24"/>
            <w:szCs w:val="24"/>
            <w:shd w:val="clear" w:color="auto" w:fill="FFFFFF"/>
          </w:rPr>
          <w:delText>aesarean section is a commonly performed operation on women that is globally increasing in each year. Sometimes, a </w:delText>
        </w:r>
        <w:r w:rsidRPr="006C17A0" w:rsidDel="00A13251">
          <w:rPr>
            <w:sz w:val="24"/>
            <w:szCs w:val="24"/>
          </w:rPr>
          <w:delText>C</w:delText>
        </w:r>
      </w:del>
      <w:ins w:id="325" w:author="Md Jamal Uddin" w:date="2018-08-17T22:58:00Z">
        <w:del w:id="326" w:author="JUI" w:date="2018-09-06T13:24:00Z">
          <w:r w:rsidR="004248B7" w:rsidDel="00A13251">
            <w:rPr>
              <w:sz w:val="24"/>
              <w:szCs w:val="24"/>
            </w:rPr>
            <w:delText>S</w:delText>
          </w:r>
        </w:del>
      </w:ins>
      <w:del w:id="327" w:author="JUI" w:date="2018-09-06T13:24:00Z">
        <w:r w:rsidRPr="006C17A0" w:rsidDel="00A13251">
          <w:rPr>
            <w:sz w:val="24"/>
            <w:szCs w:val="24"/>
          </w:rPr>
          <w:delText xml:space="preserve">-section delivery is necessary </w:delText>
        </w:r>
        <w:r w:rsidRPr="006C17A0" w:rsidDel="00A13251">
          <w:rPr>
            <w:sz w:val="24"/>
            <w:szCs w:val="24"/>
            <w:shd w:val="clear" w:color="auto" w:fill="FFFFFF"/>
          </w:rPr>
          <w:delText>to save the life of a mum or baby, in which case it is undoubtedly the safest option</w:delText>
        </w:r>
      </w:del>
      <w:r w:rsidRPr="006C17A0">
        <w:rPr>
          <w:sz w:val="24"/>
          <w:szCs w:val="24"/>
        </w:rPr>
        <w:t>. In the modern obstetric care</w:t>
      </w:r>
      <w:ins w:id="328" w:author="Md Jamal Uddin" w:date="2018-08-17T23:10:00Z">
        <w:r w:rsidR="00FB47DF">
          <w:rPr>
            <w:sz w:val="24"/>
            <w:szCs w:val="24"/>
          </w:rPr>
          <w:t>,</w:t>
        </w:r>
      </w:ins>
      <w:r w:rsidRPr="006C17A0">
        <w:rPr>
          <w:sz w:val="24"/>
          <w:szCs w:val="24"/>
        </w:rPr>
        <w:t xml:space="preserve"> </w:t>
      </w:r>
      <w:ins w:id="329" w:author="JUI" w:date="2018-09-06T13:25:00Z">
        <w:r w:rsidR="00A13251">
          <w:rPr>
            <w:sz w:val="24"/>
            <w:szCs w:val="24"/>
          </w:rPr>
          <w:t>C-section is</w:t>
        </w:r>
      </w:ins>
      <w:ins w:id="330" w:author="JUI" w:date="2018-09-06T13:26:00Z">
        <w:r w:rsidR="00A13251">
          <w:rPr>
            <w:sz w:val="24"/>
            <w:szCs w:val="24"/>
          </w:rPr>
          <w:t xml:space="preserve"> </w:t>
        </w:r>
      </w:ins>
      <w:del w:id="331" w:author="JUI" w:date="2018-09-06T13:25:00Z">
        <w:r w:rsidRPr="006C17A0" w:rsidDel="00A13251">
          <w:rPr>
            <w:sz w:val="24"/>
            <w:szCs w:val="24"/>
          </w:rPr>
          <w:delText>it is</w:delText>
        </w:r>
      </w:del>
      <w:r w:rsidRPr="006C17A0">
        <w:rPr>
          <w:sz w:val="24"/>
          <w:szCs w:val="24"/>
        </w:rPr>
        <w:t xml:space="preserve"> becoming more important for the evaluation of relevant experience, with consequences for maternal and newborn health</w:t>
      </w:r>
      <w:del w:id="332" w:author="JUI" w:date="2018-09-06T13:26:00Z">
        <w:r w:rsidRPr="006C17A0" w:rsidDel="00A13251">
          <w:rPr>
            <w:sz w:val="24"/>
            <w:szCs w:val="24"/>
          </w:rPr>
          <w:delText xml:space="preserve">. </w:delText>
        </w:r>
      </w:del>
      <w:ins w:id="333" w:author="JUI" w:date="2018-09-06T13:26:00Z">
        <w:r w:rsidR="00A13251">
          <w:rPr>
            <w:sz w:val="24"/>
            <w:szCs w:val="24"/>
            <w:shd w:val="clear" w:color="auto" w:fill="FFFFFF"/>
          </w:rPr>
          <w:t>b</w:t>
        </w:r>
      </w:ins>
      <w:del w:id="334" w:author="JUI" w:date="2018-09-06T13:26:00Z">
        <w:r w:rsidRPr="006C17A0" w:rsidDel="00A13251">
          <w:rPr>
            <w:sz w:val="24"/>
            <w:szCs w:val="24"/>
            <w:shd w:val="clear" w:color="auto" w:fill="FFFFFF"/>
          </w:rPr>
          <w:delText>B</w:delText>
        </w:r>
      </w:del>
      <w:r w:rsidRPr="006C17A0">
        <w:rPr>
          <w:sz w:val="24"/>
          <w:szCs w:val="24"/>
          <w:shd w:val="clear" w:color="auto" w:fill="FFFFFF"/>
        </w:rPr>
        <w:t>ut</w:t>
      </w:r>
      <w:r w:rsidRPr="006C17A0">
        <w:rPr>
          <w:sz w:val="24"/>
          <w:szCs w:val="24"/>
        </w:rPr>
        <w:t xml:space="preserve"> there are some negative health outcomes too</w:t>
      </w:r>
      <w:commentRangeEnd w:id="320"/>
      <w:r w:rsidR="00BA0FAD">
        <w:rPr>
          <w:rStyle w:val="CommentReference"/>
        </w:rPr>
        <w:commentReference w:id="320"/>
      </w:r>
      <w:r w:rsidRPr="006C17A0">
        <w:rPr>
          <w:sz w:val="24"/>
          <w:szCs w:val="24"/>
        </w:rPr>
        <w:t xml:space="preserve">. This study is to </w:t>
      </w:r>
      <w:r w:rsidRPr="006C17A0">
        <w:rPr>
          <w:sz w:val="24"/>
          <w:szCs w:val="24"/>
        </w:rPr>
        <w:lastRenderedPageBreak/>
        <w:t xml:space="preserve">compare the vaginal delivery and caesarean delivery with respect to </w:t>
      </w:r>
      <w:ins w:id="335" w:author="Md Jamal Uddin" w:date="2018-08-17T23:11:00Z">
        <w:r w:rsidR="00BA0FAD">
          <w:rPr>
            <w:sz w:val="24"/>
            <w:szCs w:val="24"/>
          </w:rPr>
          <w:t>childhood diseases</w:t>
        </w:r>
      </w:ins>
      <w:del w:id="336" w:author="Md Jamal Uddin" w:date="2018-08-17T23:11:00Z">
        <w:r w:rsidRPr="006C17A0" w:rsidDel="00BA0FAD">
          <w:rPr>
            <w:sz w:val="24"/>
            <w:szCs w:val="24"/>
          </w:rPr>
          <w:delText>the prevalence of disease of child</w:delText>
        </w:r>
      </w:del>
      <w:r w:rsidRPr="006C17A0">
        <w:rPr>
          <w:sz w:val="24"/>
          <w:szCs w:val="24"/>
        </w:rPr>
        <w:t>. From our findings</w:t>
      </w:r>
      <w:ins w:id="337" w:author="Md Jamal Uddin" w:date="2018-08-17T23:11:00Z">
        <w:r w:rsidR="00BA0FAD">
          <w:rPr>
            <w:sz w:val="24"/>
            <w:szCs w:val="24"/>
          </w:rPr>
          <w:t>,</w:t>
        </w:r>
      </w:ins>
      <w:r w:rsidRPr="006C17A0">
        <w:rPr>
          <w:sz w:val="24"/>
          <w:szCs w:val="24"/>
        </w:rPr>
        <w:t xml:space="preserve"> we have seen that there was the highest rate of caesarean section in Dhaka division compared to other divisions of Bangladesh. On the other hand</w:t>
      </w:r>
      <w:ins w:id="338" w:author="Md Jamal Uddin" w:date="2018-08-17T23:11:00Z">
        <w:r w:rsidR="00BA0FAD">
          <w:rPr>
            <w:sz w:val="24"/>
            <w:szCs w:val="24"/>
          </w:rPr>
          <w:t>,</w:t>
        </w:r>
      </w:ins>
      <w:r w:rsidRPr="006C17A0">
        <w:rPr>
          <w:sz w:val="24"/>
          <w:szCs w:val="24"/>
        </w:rPr>
        <w:t xml:space="preserve"> Barisal had the lowest caesarean rates over the country. </w:t>
      </w:r>
      <w:del w:id="339" w:author="Md Jamal Uddin" w:date="2018-08-17T23:11:00Z">
        <w:r w:rsidRPr="006C17A0" w:rsidDel="00BA0FAD">
          <w:rPr>
            <w:sz w:val="24"/>
            <w:szCs w:val="24"/>
          </w:rPr>
          <w:delText xml:space="preserve">We have observed that from all women 7.51% were illiterate. </w:delText>
        </w:r>
      </w:del>
      <w:r w:rsidRPr="006C17A0">
        <w:rPr>
          <w:sz w:val="24"/>
          <w:szCs w:val="24"/>
        </w:rPr>
        <w:t>Among the educated women</w:t>
      </w:r>
      <w:ins w:id="340" w:author="Md Jamal Uddin" w:date="2018-08-17T23:12:00Z">
        <w:r w:rsidR="00BA0FAD">
          <w:rPr>
            <w:sz w:val="24"/>
            <w:szCs w:val="24"/>
          </w:rPr>
          <w:t>,</w:t>
        </w:r>
      </w:ins>
      <w:del w:id="341" w:author="Md Jamal Uddin" w:date="2018-08-17T23:12:00Z">
        <w:r w:rsidRPr="006C17A0" w:rsidDel="00BA0FAD">
          <w:rPr>
            <w:sz w:val="24"/>
            <w:szCs w:val="24"/>
          </w:rPr>
          <w:delText>we have seen that in most of the cases they had undergone through C-section .T</w:delText>
        </w:r>
      </w:del>
      <w:ins w:id="342" w:author="Md Jamal Uddin" w:date="2018-08-17T23:12:00Z">
        <w:r w:rsidR="00BA0FAD">
          <w:rPr>
            <w:sz w:val="24"/>
            <w:szCs w:val="24"/>
          </w:rPr>
          <w:t>t</w:t>
        </w:r>
      </w:ins>
      <w:r w:rsidRPr="006C17A0">
        <w:rPr>
          <w:sz w:val="24"/>
          <w:szCs w:val="24"/>
        </w:rPr>
        <w:t xml:space="preserve">he highest rate of C-section is occurred among </w:t>
      </w:r>
      <w:ins w:id="343" w:author="Md Jamal Uddin" w:date="2018-08-17T23:12:00Z">
        <w:r w:rsidR="00BA0FAD">
          <w:rPr>
            <w:color w:val="000000"/>
            <w:sz w:val="24"/>
            <w:szCs w:val="24"/>
          </w:rPr>
          <w:t>s</w:t>
        </w:r>
      </w:ins>
      <w:del w:id="344" w:author="Md Jamal Uddin" w:date="2018-08-17T23:12:00Z">
        <w:r w:rsidRPr="006C17A0" w:rsidDel="00BA0FAD">
          <w:rPr>
            <w:color w:val="000000"/>
            <w:sz w:val="24"/>
            <w:szCs w:val="24"/>
          </w:rPr>
          <w:delText>S</w:delText>
        </w:r>
      </w:del>
      <w:r w:rsidRPr="006C17A0">
        <w:rPr>
          <w:color w:val="000000"/>
          <w:sz w:val="24"/>
          <w:szCs w:val="24"/>
        </w:rPr>
        <w:t>econdary incomplete women (27%).</w:t>
      </w:r>
      <w:ins w:id="345" w:author="JUI" w:date="2018-12-19T01:21:00Z">
        <w:r w:rsidR="00865BAA" w:rsidRPr="00865BAA">
          <w:rPr>
            <w:sz w:val="28"/>
            <w:szCs w:val="28"/>
          </w:rPr>
          <w:t xml:space="preserve"> </w:t>
        </w:r>
        <w:proofErr w:type="gramStart"/>
        <w:r w:rsidR="00865BAA">
          <w:rPr>
            <w:sz w:val="28"/>
            <w:szCs w:val="28"/>
          </w:rPr>
          <w:t>So</w:t>
        </w:r>
        <w:proofErr w:type="gramEnd"/>
        <w:r w:rsidR="00865BAA">
          <w:rPr>
            <w:sz w:val="28"/>
            <w:szCs w:val="28"/>
          </w:rPr>
          <w:t xml:space="preserve"> </w:t>
        </w:r>
        <w:r w:rsidR="00865BAA" w:rsidRPr="00865BAA">
          <w:rPr>
            <w:sz w:val="28"/>
            <w:szCs w:val="28"/>
          </w:rPr>
          <w:t>This study also emphasized education as a strong predictor of a high C-section rate. This result is consistent with some other studies</w:t>
        </w:r>
        <w:r w:rsidR="00865BAA" w:rsidRPr="00865BAA">
          <w:rPr>
            <w:sz w:val="28"/>
            <w:szCs w:val="28"/>
          </w:rPr>
          <w:fldChar w:fldCharType="begin" w:fldLock="1"/>
        </w:r>
        <w:r w:rsidR="00865BAA" w:rsidRPr="00865BAA">
          <w:rPr>
            <w:sz w:val="28"/>
            <w:szCs w:val="28"/>
          </w:rPr>
          <w:instrText>ADDIN CSL_CITATION { "citationItems" : [ { "id" : "ITEM-1", "itemData" : { "id" : "ITEM-1", "issued" : { "date-parts" : [ [ "0" ] ] }, "title" : "Why do some pregnant women prefer cesarean delivery in first pregnancy_", "type" : "article" }, "uris" : [ "http://www.mendeley.com/documents/?uuid=c202bd61-4e83-4ab3-a466-09cce70783b7" ] }, { "id" : "ITEM-2", "itemData" : { "id" : "ITEM-2", "issued" : { "date-parts" : [ [ "0" ] ] }, "title" : "Rising trends and inequalities in cesarean section rates in Pakistan_ Evidence from Pakistan Demographic and Health Surveys, 1990-2013", "type" : "article" }, "uris" : [ "http://www.mendeley.com/documents/?uuid=d56820b8-0a37-433f-8d6e-7d5ce8cfa1d9" ] } ], "mendeley" : { "formattedCitation" : "(1,2)", "plainTextFormattedCitation" : "(1,2)", "previouslyFormattedCitation" : "(1,2)" }, "properties" : { "noteIndex" : 0 }, "schema" : "https://github.com/citation-style-language/schema/raw/master/csl-citation.json" }</w:instrText>
        </w:r>
        <w:r w:rsidR="00865BAA" w:rsidRPr="00865BAA">
          <w:rPr>
            <w:sz w:val="28"/>
            <w:szCs w:val="28"/>
          </w:rPr>
          <w:fldChar w:fldCharType="separate"/>
        </w:r>
        <w:r w:rsidR="00865BAA" w:rsidRPr="00865BAA">
          <w:rPr>
            <w:noProof/>
            <w:sz w:val="28"/>
            <w:szCs w:val="28"/>
          </w:rPr>
          <w:t>(1,2)</w:t>
        </w:r>
        <w:r w:rsidR="00865BAA" w:rsidRPr="00865BAA">
          <w:rPr>
            <w:sz w:val="28"/>
            <w:szCs w:val="28"/>
          </w:rPr>
          <w:fldChar w:fldCharType="end"/>
        </w:r>
        <w:r w:rsidR="00865BAA" w:rsidRPr="00865BAA">
          <w:rPr>
            <w:sz w:val="28"/>
            <w:szCs w:val="28"/>
          </w:rPr>
          <w:t xml:space="preserve">. </w:t>
        </w:r>
      </w:ins>
      <w:ins w:id="346" w:author="JUI" w:date="2018-12-19T01:25:00Z">
        <w:r w:rsidR="00865BAA" w:rsidRPr="00DE1D7F">
          <w:rPr>
            <w:sz w:val="28"/>
            <w:szCs w:val="28"/>
          </w:rPr>
          <w:t>Since education is directly related to the autonomy of women, educated women can decide to give birth through a C-section. Also some studies reported no visible link between women's preference for C-section and their level of education</w:t>
        </w:r>
        <w:r w:rsidR="00865BAA" w:rsidRPr="00DE1D7F">
          <w:rPr>
            <w:sz w:val="28"/>
            <w:szCs w:val="28"/>
          </w:rPr>
          <w:fldChar w:fldCharType="begin" w:fldLock="1"/>
        </w:r>
        <w:r w:rsidR="00865BAA">
          <w:rPr>
            <w:sz w:val="28"/>
            <w:szCs w:val="28"/>
          </w:rPr>
          <w:instrText>ADDIN CSL_CITATION { "citationItems" : [ { "id" : "ITEM-1", "itemData" : { "id" : "ITEM-1", "issued" : { "date-parts" : [ [ "0" ] ] }, "title" : "Women's preference for cesarean delivery and differences between Taiwanese women undergoing different modes of delivery", "type" : "article" }, "uris" : [ "http://www.mendeley.com/documents/?uuid=cc312fb6-8805-4426-8456-d9bda63bb2a9" ] }, { "id" : "ITEM-2", "itemData" : { "id" : "ITEM-2", "issued" : { "date-parts" : [ [ "0" ] ] }, "title" : "Chilean women's preferences regarding mode of delivery_ which do they prefer and why_ - PubMed - NCBI", "type" : "article" }, "uris" : [ "http://www.mendeley.com/documents/?uuid=a116771e-ac6a-4537-842d-b2c98629c578" ] } ], "mendeley" : { "formattedCitation" : "(3,4)", "plainTextFormattedCitation" : "(3,4)", "previouslyFormattedCitation" : "(3,4)" }, "properties" : { "noteIndex" : 0 }, "schema" : "https://github.com/citation-style-language/schema/raw/master/csl-citation.json" }</w:instrText>
        </w:r>
        <w:r w:rsidR="00865BAA" w:rsidRPr="00DE1D7F">
          <w:rPr>
            <w:sz w:val="28"/>
            <w:szCs w:val="28"/>
          </w:rPr>
          <w:fldChar w:fldCharType="separate"/>
        </w:r>
        <w:r w:rsidR="00865BAA" w:rsidRPr="00DE1D7F">
          <w:rPr>
            <w:noProof/>
            <w:sz w:val="28"/>
            <w:szCs w:val="28"/>
          </w:rPr>
          <w:t>(3,4)</w:t>
        </w:r>
        <w:r w:rsidR="00865BAA" w:rsidRPr="00DE1D7F">
          <w:rPr>
            <w:sz w:val="28"/>
            <w:szCs w:val="28"/>
          </w:rPr>
          <w:fldChar w:fldCharType="end"/>
        </w:r>
        <w:r w:rsidR="00865BAA" w:rsidRPr="00DE1D7F">
          <w:rPr>
            <w:sz w:val="28"/>
            <w:szCs w:val="28"/>
          </w:rPr>
          <w:t>.</w:t>
        </w:r>
      </w:ins>
    </w:p>
    <w:p w14:paraId="1D14FC5E" w14:textId="77777777" w:rsidR="00BA0FAD" w:rsidRDefault="00865BAA" w:rsidP="00E015E2">
      <w:pPr>
        <w:spacing w:line="480" w:lineRule="auto"/>
        <w:rPr>
          <w:ins w:id="347" w:author="Md Jamal Uddin" w:date="2018-08-17T23:13:00Z"/>
          <w:color w:val="000000"/>
          <w:sz w:val="24"/>
          <w:szCs w:val="24"/>
        </w:rPr>
      </w:pPr>
      <w:ins w:id="348" w:author="JUI" w:date="2018-12-19T01:18:00Z">
        <w:r>
          <w:rPr>
            <w:color w:val="000000"/>
            <w:sz w:val="24"/>
            <w:szCs w:val="24"/>
          </w:rPr>
          <w:t xml:space="preserve"> </w:t>
        </w:r>
      </w:ins>
      <w:ins w:id="349" w:author="Md Jamal Uddin" w:date="2018-08-17T23:13:00Z">
        <w:r w:rsidR="00BA0FAD">
          <w:rPr>
            <w:color w:val="000000"/>
            <w:sz w:val="24"/>
            <w:szCs w:val="24"/>
          </w:rPr>
          <w:t>Now you can explain why higher educated women go for more CS delivery?</w:t>
        </w:r>
      </w:ins>
    </w:p>
    <w:p w14:paraId="492259F8" w14:textId="77777777" w:rsidR="00BA0FAD" w:rsidRDefault="00BA0FAD" w:rsidP="00E015E2">
      <w:pPr>
        <w:spacing w:line="480" w:lineRule="auto"/>
        <w:rPr>
          <w:ins w:id="350" w:author="Md Jamal Uddin" w:date="2018-08-17T23:13:00Z"/>
          <w:color w:val="000000"/>
          <w:sz w:val="24"/>
          <w:szCs w:val="24"/>
        </w:rPr>
      </w:pPr>
    </w:p>
    <w:p w14:paraId="45E2654C" w14:textId="77777777" w:rsidR="009B2C96" w:rsidRPr="00DE1D7F" w:rsidRDefault="00C83ABE" w:rsidP="009B2C96">
      <w:pPr>
        <w:widowControl w:val="0"/>
        <w:autoSpaceDE w:val="0"/>
        <w:autoSpaceDN w:val="0"/>
        <w:adjustRightInd w:val="0"/>
        <w:spacing w:after="100" w:afterAutospacing="1"/>
        <w:ind w:left="640" w:hanging="640"/>
        <w:jc w:val="both"/>
        <w:rPr>
          <w:ins w:id="351" w:author="JUI" w:date="2018-12-19T01:28:00Z"/>
          <w:color w:val="212121"/>
          <w:sz w:val="28"/>
          <w:szCs w:val="28"/>
        </w:rPr>
      </w:pPr>
      <w:r w:rsidRPr="006C17A0">
        <w:rPr>
          <w:sz w:val="24"/>
          <w:szCs w:val="24"/>
        </w:rPr>
        <w:t>Also, we have seen that in poor families most of the time they prefer normal delivery (5.61%) rather than caesarean section and the opposite that is caesarean section is chosen by the middle (7.92%) and rich (29.90) families.</w:t>
      </w:r>
      <w:ins w:id="352" w:author="JUI" w:date="2018-12-19T01:26:00Z">
        <w:r w:rsidR="00865BAA" w:rsidRPr="00DE1D7F">
          <w:rPr>
            <w:sz w:val="28"/>
            <w:szCs w:val="28"/>
          </w:rPr>
          <w:t>.In developing countries due to poverty most of the families chose normal delivery rather than caesarean section.Because caesarean section costs more compared to normal delivery as expensive drugs and medicatons are needed during the surgery.</w:t>
        </w:r>
      </w:ins>
      <w:ins w:id="353" w:author="JUI" w:date="2018-12-19T01:28:00Z">
        <w:r w:rsidR="009B2C96" w:rsidRPr="009B2C96">
          <w:rPr>
            <w:sz w:val="28"/>
            <w:szCs w:val="28"/>
          </w:rPr>
          <w:t xml:space="preserve"> </w:t>
        </w:r>
        <w:r w:rsidR="009B2C96">
          <w:rPr>
            <w:sz w:val="28"/>
            <w:szCs w:val="28"/>
          </w:rPr>
          <w:t xml:space="preserve">A survey of </w:t>
        </w:r>
        <w:r w:rsidR="009B2C96" w:rsidRPr="00DE1D7F">
          <w:rPr>
            <w:sz w:val="28"/>
            <w:szCs w:val="28"/>
          </w:rPr>
          <w:t>42 Demographic and Health Surveys in sub-Saharan Africa, south and southeast Asia, and Latin America and the Caribbean</w:t>
        </w:r>
        <w:r w:rsidR="009B2C96">
          <w:rPr>
            <w:sz w:val="28"/>
            <w:szCs w:val="28"/>
          </w:rPr>
          <w:t xml:space="preserve"> showed that c</w:t>
        </w:r>
        <w:r w:rsidR="009B2C96" w:rsidRPr="00DE1D7F">
          <w:rPr>
            <w:sz w:val="28"/>
            <w:szCs w:val="28"/>
          </w:rPr>
          <w:t>aesarean rates were ex</w:t>
        </w:r>
        <w:r w:rsidR="009B2C96">
          <w:rPr>
            <w:sz w:val="28"/>
            <w:szCs w:val="28"/>
          </w:rPr>
          <w:t xml:space="preserve">tremely low among the very poor countries: </w:t>
        </w:r>
        <w:r w:rsidR="009B2C96" w:rsidRPr="00DE1D7F">
          <w:rPr>
            <w:sz w:val="28"/>
            <w:szCs w:val="28"/>
          </w:rPr>
          <w:t>For the poorest</w:t>
        </w:r>
        <w:r w:rsidR="009B2C96">
          <w:rPr>
            <w:sz w:val="28"/>
            <w:szCs w:val="28"/>
          </w:rPr>
          <w:t xml:space="preserve"> </w:t>
        </w:r>
        <w:r w:rsidR="009B2C96" w:rsidRPr="00DE1D7F">
          <w:rPr>
            <w:sz w:val="28"/>
            <w:szCs w:val="28"/>
          </w:rPr>
          <w:t>20% of the population in 20 countries</w:t>
        </w:r>
        <w:r w:rsidR="009B2C96">
          <w:rPr>
            <w:sz w:val="28"/>
            <w:szCs w:val="28"/>
          </w:rPr>
          <w:t xml:space="preserve"> C-section </w:t>
        </w:r>
        <w:r w:rsidR="009B2C96" w:rsidRPr="00DE1D7F">
          <w:rPr>
            <w:sz w:val="28"/>
            <w:szCs w:val="28"/>
          </w:rPr>
          <w:t>were below 1% and for 80% of the population in six countries</w:t>
        </w:r>
        <w:r w:rsidR="009B2C96">
          <w:rPr>
            <w:sz w:val="28"/>
            <w:szCs w:val="28"/>
          </w:rPr>
          <w:t xml:space="preserve"> </w:t>
        </w:r>
        <w:r w:rsidR="009B2C96" w:rsidRPr="00DE1D7F">
          <w:rPr>
            <w:sz w:val="28"/>
            <w:szCs w:val="28"/>
          </w:rPr>
          <w:t>were below 1%</w:t>
        </w:r>
        <w:r w:rsidR="009B2C96">
          <w:rPr>
            <w:sz w:val="28"/>
            <w:szCs w:val="28"/>
          </w:rPr>
          <w:fldChar w:fldCharType="begin" w:fldLock="1"/>
        </w:r>
        <w:r w:rsidR="009B2C96">
          <w:rPr>
            <w:sz w:val="28"/>
            <w:szCs w:val="28"/>
          </w:rPr>
          <w:instrText>ADDIN CSL_CITATION { "citationItems" : [ { "id" : "ITEM-1", "itemData" : { "author" : [ { "dropping-particle" : "", "family" : "Ronsmans", "given" : "Carine", "non-dropping-particle" : "", "parse-names" : false, "suffix" : "" }, { "dropping-particle" : "", "family" : "Holtz", "given" : "Sara", "non-dropping-particle" : "", "parse-names" : false, "suffix" : "" }, { "dropping-particle" : "", "family" : "Stanton", "given" : "Cynthia", "non-dropping-particle" : "", "parse-names" : false, "suffix" : "" } ], "id" : "ITEM-1", "issued" : { "date-parts" : [ [ "2006" ] ] }, "title" : "Socioeconomic diff erentials in caesarean rates in developing countries : a retrospective analysis", "type" : "article-journal", "volume" : "368" }, "uris" : [ "http://www.mendeley.com/documents/?uuid=1dfba74d-0c15-4ceb-b19d-c150be931ffe" ] } ], "mendeley" : { "formattedCitation" : "(5)", "plainTextFormattedCitation" : "(5)", "previouslyFormattedCitation" : "(5)" }, "properties" : { "noteIndex" : 0 }, "schema" : "https://github.com/citation-style-language/schema/raw/master/csl-citation.json" }</w:instrText>
        </w:r>
        <w:r w:rsidR="009B2C96">
          <w:rPr>
            <w:sz w:val="28"/>
            <w:szCs w:val="28"/>
          </w:rPr>
          <w:fldChar w:fldCharType="separate"/>
        </w:r>
        <w:r w:rsidR="009B2C96" w:rsidRPr="00E96393">
          <w:rPr>
            <w:noProof/>
            <w:sz w:val="28"/>
            <w:szCs w:val="28"/>
          </w:rPr>
          <w:t>(5)</w:t>
        </w:r>
        <w:r w:rsidR="009B2C96">
          <w:rPr>
            <w:sz w:val="28"/>
            <w:szCs w:val="28"/>
          </w:rPr>
          <w:fldChar w:fldCharType="end"/>
        </w:r>
      </w:ins>
    </w:p>
    <w:p w14:paraId="1954E529" w14:textId="77777777" w:rsidR="009B2C96" w:rsidRPr="00DE1D7F" w:rsidRDefault="009B2C96" w:rsidP="009B2C96">
      <w:pPr>
        <w:pStyle w:val="HTMLPreformatted"/>
        <w:shd w:val="clear" w:color="auto" w:fill="FFFFFF"/>
        <w:spacing w:after="100" w:afterAutospacing="1"/>
        <w:jc w:val="both"/>
        <w:rPr>
          <w:ins w:id="354" w:author="JUI" w:date="2018-12-19T01:28:00Z"/>
          <w:rFonts w:ascii="Times New Roman" w:hAnsi="Times New Roman" w:cs="Times New Roman"/>
          <w:color w:val="212121"/>
          <w:sz w:val="28"/>
          <w:szCs w:val="28"/>
        </w:rPr>
      </w:pPr>
      <w:ins w:id="355" w:author="JUI" w:date="2018-12-19T01:28:00Z">
        <w:r w:rsidRPr="00DE1D7F">
          <w:rPr>
            <w:rFonts w:ascii="Times New Roman" w:hAnsi="Times New Roman" w:cs="Times New Roman"/>
            <w:color w:val="212121"/>
            <w:sz w:val="28"/>
            <w:szCs w:val="28"/>
          </w:rPr>
          <w:t xml:space="preserve"> </w:t>
        </w:r>
      </w:ins>
    </w:p>
    <w:p w14:paraId="68E8137C" w14:textId="77777777" w:rsidR="009B2C96" w:rsidRPr="00DE1D7F" w:rsidRDefault="009B2C96" w:rsidP="009B2C96">
      <w:pPr>
        <w:spacing w:before="100" w:beforeAutospacing="1" w:after="100" w:afterAutospacing="1" w:line="480" w:lineRule="auto"/>
        <w:jc w:val="both"/>
        <w:rPr>
          <w:ins w:id="356" w:author="JUI" w:date="2018-12-19T01:28:00Z"/>
          <w:sz w:val="28"/>
          <w:szCs w:val="28"/>
        </w:rPr>
      </w:pPr>
      <w:ins w:id="357" w:author="JUI" w:date="2018-12-19T01:28:00Z">
        <w:r>
          <w:rPr>
            <w:sz w:val="28"/>
            <w:szCs w:val="28"/>
          </w:rPr>
          <w:lastRenderedPageBreak/>
          <w:t>Mo</w:t>
        </w:r>
        <w:r w:rsidRPr="00DE1D7F">
          <w:rPr>
            <w:sz w:val="28"/>
            <w:szCs w:val="28"/>
          </w:rPr>
          <w:t>st of the populat</w:t>
        </w:r>
        <w:r>
          <w:rPr>
            <w:sz w:val="28"/>
            <w:szCs w:val="28"/>
          </w:rPr>
          <w:t>ion is not included in c Section in</w:t>
        </w:r>
        <w:r w:rsidRPr="00DE1D7F">
          <w:rPr>
            <w:sz w:val="28"/>
            <w:szCs w:val="28"/>
          </w:rPr>
          <w:t xml:space="preserve"> the poorest countrie</w:t>
        </w:r>
        <w:r>
          <w:rPr>
            <w:sz w:val="28"/>
            <w:szCs w:val="28"/>
          </w:rPr>
          <w:t xml:space="preserve">s, mostly in sub-Saharan Africa, </w:t>
        </w:r>
        <w:r w:rsidRPr="00DE1D7F">
          <w:rPr>
            <w:sz w:val="28"/>
            <w:szCs w:val="28"/>
          </w:rPr>
          <w:t>and in some middle-income countries, mor</w:t>
        </w:r>
        <w:r>
          <w:rPr>
            <w:sz w:val="28"/>
            <w:szCs w:val="28"/>
          </w:rPr>
          <w:t xml:space="preserve">e than half of the population has an increasing rate of </w:t>
        </w:r>
        <w:r w:rsidRPr="00DE1D7F">
          <w:rPr>
            <w:sz w:val="28"/>
            <w:szCs w:val="28"/>
          </w:rPr>
          <w:t>medical</w:t>
        </w:r>
        <w:r>
          <w:rPr>
            <w:sz w:val="28"/>
            <w:szCs w:val="28"/>
          </w:rPr>
          <w:t xml:space="preserve"> needs</w:t>
        </w:r>
        <w:r>
          <w:rPr>
            <w:sz w:val="28"/>
            <w:szCs w:val="28"/>
          </w:rPr>
          <w:fldChar w:fldCharType="begin" w:fldLock="1"/>
        </w:r>
        <w:r>
          <w:rPr>
            <w:sz w:val="28"/>
            <w:szCs w:val="28"/>
          </w:rPr>
          <w:instrText>ADDIN CSL_CITATION { "citationItems" : [ { "id" : "ITEM-1", "itemData" : { "author" : [ { "dropping-particle" : "", "family" : "Ronsmans", "given" : "Carine", "non-dropping-particle" : "", "parse-names" : false, "suffix" : "" }, { "dropping-particle" : "", "family" : "Holtz", "given" : "Sara", "non-dropping-particle" : "", "parse-names" : false, "suffix" : "" }, { "dropping-particle" : "", "family" : "Stanton", "given" : "Cynthia", "non-dropping-particle" : "", "parse-names" : false, "suffix" : "" } ], "id" : "ITEM-1", "issued" : { "date-parts" : [ [ "2006" ] ] }, "title" : "Socioeconomic diff erentials in caesarean rates in developing countries : a retrospective analysis", "type" : "article-journal", "volume" : "368" }, "uris" : [ "http://www.mendeley.com/documents/?uuid=1dfba74d-0c15-4ceb-b19d-c150be931ffe" ] } ], "mendeley" : { "formattedCitation" : "(5)", "plainTextFormattedCitation" : "(5)", "previouslyFormattedCitation" : "(5)" }, "properties" : { "noteIndex" : 0 }, "schema" : "https://github.com/citation-style-language/schema/raw/master/csl-citation.json" }</w:instrText>
        </w:r>
        <w:r>
          <w:rPr>
            <w:sz w:val="28"/>
            <w:szCs w:val="28"/>
          </w:rPr>
          <w:fldChar w:fldCharType="separate"/>
        </w:r>
        <w:r w:rsidRPr="00E96393">
          <w:rPr>
            <w:noProof/>
            <w:sz w:val="28"/>
            <w:szCs w:val="28"/>
          </w:rPr>
          <w:t>(5)</w:t>
        </w:r>
        <w:r>
          <w:rPr>
            <w:sz w:val="28"/>
            <w:szCs w:val="28"/>
          </w:rPr>
          <w:fldChar w:fldCharType="end"/>
        </w:r>
        <w:r>
          <w:rPr>
            <w:sz w:val="28"/>
            <w:szCs w:val="28"/>
          </w:rPr>
          <w:t>.</w:t>
        </w:r>
      </w:ins>
    </w:p>
    <w:p w14:paraId="2A4061BA" w14:textId="77777777" w:rsidR="00865BAA" w:rsidRDefault="00865BAA" w:rsidP="00865BAA">
      <w:pPr>
        <w:pStyle w:val="HTMLPreformatted"/>
        <w:shd w:val="clear" w:color="auto" w:fill="FFFFFF"/>
        <w:spacing w:after="100" w:afterAutospacing="1"/>
        <w:jc w:val="both"/>
        <w:rPr>
          <w:ins w:id="358" w:author="JUI" w:date="2018-12-19T01:26:00Z"/>
          <w:rFonts w:ascii="Times New Roman" w:hAnsi="Times New Roman" w:cs="Times New Roman"/>
          <w:sz w:val="28"/>
          <w:szCs w:val="28"/>
        </w:rPr>
      </w:pPr>
    </w:p>
    <w:p w14:paraId="02F1E2B5" w14:textId="77777777" w:rsidR="00BA0FAD" w:rsidRDefault="00C83ABE" w:rsidP="00E015E2">
      <w:pPr>
        <w:spacing w:line="480" w:lineRule="auto"/>
        <w:rPr>
          <w:ins w:id="359" w:author="Md Jamal Uddin" w:date="2018-08-17T23:14:00Z"/>
          <w:sz w:val="24"/>
          <w:szCs w:val="24"/>
        </w:rPr>
      </w:pPr>
      <w:r w:rsidRPr="006C17A0">
        <w:rPr>
          <w:sz w:val="24"/>
          <w:szCs w:val="24"/>
        </w:rPr>
        <w:t xml:space="preserve"> </w:t>
      </w:r>
      <w:ins w:id="360" w:author="Md Jamal Uddin" w:date="2018-08-17T23:14:00Z">
        <w:r w:rsidR="00BA0FAD">
          <w:rPr>
            <w:sz w:val="24"/>
            <w:szCs w:val="24"/>
          </w:rPr>
          <w:t>Explain why?</w:t>
        </w:r>
      </w:ins>
    </w:p>
    <w:p w14:paraId="1492EDD5" w14:textId="77777777" w:rsidR="00BA0FAD" w:rsidRDefault="00BA0FAD" w:rsidP="00E015E2">
      <w:pPr>
        <w:spacing w:line="480" w:lineRule="auto"/>
        <w:rPr>
          <w:ins w:id="361" w:author="Md Jamal Uddin" w:date="2018-08-17T23:14:00Z"/>
          <w:sz w:val="24"/>
          <w:szCs w:val="24"/>
        </w:rPr>
      </w:pPr>
    </w:p>
    <w:p w14:paraId="63BAC112" w14:textId="77777777" w:rsidR="00BA0FAD" w:rsidRDefault="00C83ABE" w:rsidP="00E015E2">
      <w:pPr>
        <w:spacing w:line="480" w:lineRule="auto"/>
        <w:rPr>
          <w:ins w:id="362" w:author="Md Jamal Uddin" w:date="2018-08-17T23:15:00Z"/>
          <w:sz w:val="24"/>
          <w:szCs w:val="24"/>
        </w:rPr>
      </w:pPr>
      <w:r w:rsidRPr="006C17A0">
        <w:rPr>
          <w:sz w:val="24"/>
          <w:szCs w:val="24"/>
        </w:rPr>
        <w:t xml:space="preserve">Earlier studies showed a strong association between C-section and child disease, such as </w:t>
      </w:r>
      <w:r w:rsidRPr="006C17A0">
        <w:rPr>
          <w:color w:val="212121"/>
          <w:sz w:val="24"/>
          <w:szCs w:val="24"/>
          <w:shd w:val="clear" w:color="auto" w:fill="FFFFFF"/>
        </w:rPr>
        <w:t>asthma</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"DOI" : "10.1371/journal.pone.0087896", "ISSN" : "1932-6203", "author" : [ { "dropping-particle" : "", "family" : "Darmasseelane", "given" : "Karthik", "non-dropping-particle" : "", "parse-names" : false, "suffix" : "" }, { "dropping-particle" : "", "family" : "Hyde", "given" : "Matthew J.", "non-dropping-particle" : "", "parse-names" : false, "suffix" : "" }, { "dropping-particle" : "", "family" : "Santhakumaran", "given" : "Shalini", "non-dropping-particle" : "", "parse-names" : false, "suffix" : "" }, { "dropping-particle" : "", "family" : "Gale", "given" : "Chris", "non-dropping-particle" : "", "parse-names" : false, "suffix" : "" }, { "dropping-particle" : "", "family" : "Modi", "given" : "Neena", "non-dropping-particle" : "", "parse-names" : false, "suffix" : "" } ], "container-title" : "PLoS ONE", "editor" : [ { "dropping-particle" : "", "family" : "Dewan", "given" : "Andrew", "non-dropping-particle" : "", "parse-names" : false, "suffix" : "" } ], "id" : "ITEM-1", "issue" : "2", "issued" : { "date-parts" : [ [ "2014", "2", "26" ] ] }, "page" : "e87896", "title" : "Mode of Delivery and Offspring Body Mass Index, Overweight and Obesity in Adult Life: A Systematic Review and Meta-Analysis", "type" : "article-journal", "volume" : "9" }, "uris" : [ "http://www.mendeley.com/documents/?uuid=95761300-84f8-356d-b17d-dd7483de97e9" ] }, { "id" : "ITEM-2",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"ITEM-2",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"id" : "ITEM-3", "itemData" : { "id" : "ITEM-3", "issued" : { "date-parts" : [ [ "0" ] ] }, "title" : "Cesarean Section and Chronic Immune Disorders _ Articles _ Pediatrics", "type" : "article" }, "uris" : [ "http://www.mendeley.com/documents/?uuid=ae670ca6-7c32-4f89-9d4b-4643c0939955" ] } ], "mendeley" : { "formattedCitation" : "(8\u201310)", "plainTextFormattedCitation" : "(8\u201310)", "previouslyFormattedCitation" : "(17\u201319)"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(8–10)</w:t>
      </w:r>
      <w:r w:rsidR="00DA4593" w:rsidRPr="006C17A0">
        <w:rPr>
          <w:sz w:val="24"/>
          <w:szCs w:val="24"/>
          <w:shd w:val="clear" w:color="auto" w:fill="FFFFFF"/>
        </w:rPr>
        <w:fldChar w:fldCharType="end"/>
      </w:r>
      <w:r w:rsidRPr="006C17A0">
        <w:rPr>
          <w:sz w:val="24"/>
          <w:szCs w:val="24"/>
          <w:shd w:val="clear" w:color="auto" w:fill="FFFFFF"/>
        </w:rPr>
        <w:t>,</w:t>
      </w:r>
      <w:r w:rsidRPr="006C17A0">
        <w:rPr>
          <w:color w:val="212121"/>
          <w:sz w:val="24"/>
          <w:szCs w:val="24"/>
          <w:shd w:val="clear" w:color="auto" w:fill="FFFFFF"/>
        </w:rPr>
        <w:t xml:space="preserve"> and type 1 diabetes </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"DOI" : "10.1371/journal.pone.0087896", "ISSN" : "1932-6203", "author" : [ { "dropping-particle" : "", "family" : "Darmasseelane", "given" : "Karthik", "non-dropping-particle" : "", "parse-names" : false, "suffix" : "" }, { "dropping-particle" : "", "family" : "Hyde", "given" : "Matthew J.", "non-dropping-particle" : "", "parse-names" : false, "suffix" : "" }, { "dropping-particle" : "", "family" : "Santhakumaran", "given" : "Shalini", "non-dropping-particle" : "", "parse-names" : false, "suffix" : "" }, { "dropping-particle" : "", "family" : "Gale", "given" : "Chris", "non-dropping-particle" : "", "parse-names" : false, "suffix" : "" }, { "dropping-particle" : "", "family" : "Modi", "given" : "Neena", "non-dropping-particle" : "", "parse-names" : false, "suffix" : "" } ], "container-title" : "PLoS ONE", "editor" : [ { "dropping-particle" : "", "family" : "Dewan", "given" : "Andrew", "non-dropping-particle" : "", "parse-names" : false, "suffix" : "" } ], "id" : "ITEM-1", "issue" : "2", "issued" : { "date-parts" : [ [ "2014", "2", "26" ] ] }, "page" : "e87896", "title" : "Mode of Delivery and Offspring Body Mass Index, Overweight and Obesity in Adult Life: A Systematic Review and Meta-Analysis", "type" : "article-journal", "volume" : "9" }, "uris" : [ "http://www.mendeley.com/documents/?uuid=95761300-84f8-356d-b17d-dd7483de97e9" ] }, { "id" : "ITEM-2",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"ITEM-2",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"mendeley" : { "formattedCitation" : "(8,9)", "plainTextFormattedCitation" : "(8,9)", "previouslyFormattedCitation" : "(17,18)"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(8,9)</w:t>
      </w:r>
      <w:r w:rsidR="00DA4593" w:rsidRPr="006C17A0">
        <w:rPr>
          <w:sz w:val="24"/>
          <w:szCs w:val="24"/>
          <w:shd w:val="clear" w:color="auto" w:fill="FFFFFF"/>
        </w:rPr>
        <w:fldChar w:fldCharType="end"/>
      </w:r>
      <w:r w:rsidRPr="006C17A0">
        <w:rPr>
          <w:sz w:val="24"/>
          <w:szCs w:val="24"/>
          <w:shd w:val="clear" w:color="auto" w:fill="FFFFFF"/>
        </w:rPr>
        <w:t>, Crohn's disease</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"DOI" : "10.1001/jamapediatrics.2016.2385", "ISSN" : "2168-6211", "PMID" : "27599167", "abstract" : "Importance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 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 among all participants. The adjusted risk ratio for obesity among offspring delivered via cesarean birth vs those delivered via vaginal birth was 1.15 (95% CI, 1.06-1.26; P = .002). This association was stronger among women without known indications for cesarean delivery (adjusted risk ratio, 1.30; 95% CI, 1.09-1.54; P = .004). Offspring delivered via vaginal birth among women who had undergone a previous cesarean delivery had a 31% (95% CI, 17%-47%) lower risk of obesity compared with those born to women with repeated cesarean deliveries. In within-family analysis, individuals born by cesarean delivery had 64% (8%-148%)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 "author" : [ { "dropping-particle" : "", "family" : "Yuan", "given" : "Changzheng", "non-dropping-particle" : "", "parse-names" : false, "suffix" : "" }, { "dropping-particle" : "", "family" : "Gaskins", "given" : "Audrey J", "non-dropping-particle" : "", "parse-names" : false, "suffix" : "" }, { "dropping-particle" : "", "family" : "Blaine", "given" : "Arianna I", "non-dropping-particle" : "", "parse-names" : false, "suffix" : "" }, { "dropping-particle" : "", "family" : "Zhang", "given" : "Cuilin", "non-dropping-particle" : "", "parse-names" : false, "suffix" : "" }, { "dropping-particle" : "", "family" : "Gillman", "given" : "Matthew W", "non-dropping-particle" : "", "parse-names" : false, "suffix" : "" }, { "dropping-particle" : "", "family" : "Missmer", "given" : "Stacey A", "non-dropping-particle" : "", "parse-names" : false, "suffix" : "" }, { "dropping-particle" : "", "family" : "Field", "given" : "Alison E", "non-dropping-particle" : "", "parse-names" : false, "suffix" : "" }, { "dropping-particle" : "", "family" : "Chavarro", "given" : "Jorge E", "non-dropping-particle" : "", "parse-names" : false, "suffix" : "" } ], "container-title" : "JAMA pediatrics", "id" : "ITEM-1", "issue" : "11", "issued" : { "date-parts" : [ [ "2016", "11", "7" ] ] }, "page" : "e162385", "title" : "Association Between Cesarean Birth and Risk of Obesity in Offspring in Childhood, Adolescence, and Early Adulthood.", "type" : "article-journal", "volume" : "170" }, "uris" : [ "http://www.mendeley.com/documents/?uuid=c69b2edd-5824-3d7d-98ed-6586dfdcba18" ] } ], "mendeley" : { "formattedCitation" : "(11)", "plainTextFormattedCitation" : "(11)", "previouslyFormattedCitation" : "(15)"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(11)</w:t>
      </w:r>
      <w:r w:rsidR="00DA4593" w:rsidRPr="006C17A0">
        <w:rPr>
          <w:sz w:val="24"/>
          <w:szCs w:val="24"/>
          <w:shd w:val="clear" w:color="auto" w:fill="FFFFFF"/>
        </w:rPr>
        <w:fldChar w:fldCharType="end"/>
      </w:r>
      <w:r w:rsidRPr="006C17A0">
        <w:rPr>
          <w:sz w:val="24"/>
          <w:szCs w:val="24"/>
          <w:shd w:val="clear" w:color="auto" w:fill="FFFFFF"/>
        </w:rPr>
        <w:t xml:space="preserve">, allergic diseases </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"ITEM-1",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"id" : "ITEM-2", "itemData" : { "id" : "ITEM-2", "issued" : { "date-parts" : [ [ "0" ] ] }, "title" : "Cesarean Section and Chronic Immune Disorders _ Articles _ Pediatrics", "type" : "article" }, "uris" : [ "http://www.mendeley.com/documents/?uuid=ae670ca6-7c32-4f89-9d4b-4643c0939955" ] } ], "mendeley" : { "formattedCitation" : "(9,10)", "plainTextFormattedCitation" : "(9,10)", "previouslyFormattedCitation" : "(18,19)"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(9,10)</w:t>
      </w:r>
      <w:r w:rsidR="00DA4593" w:rsidRPr="006C17A0">
        <w:rPr>
          <w:sz w:val="24"/>
          <w:szCs w:val="24"/>
          <w:shd w:val="clear" w:color="auto" w:fill="FFFFFF"/>
        </w:rPr>
        <w:fldChar w:fldCharType="end"/>
      </w:r>
      <w:r w:rsidRPr="006C17A0">
        <w:rPr>
          <w:sz w:val="24"/>
          <w:szCs w:val="24"/>
          <w:shd w:val="clear" w:color="auto" w:fill="FFFFFF"/>
        </w:rPr>
        <w:t>,</w:t>
      </w:r>
      <w:r w:rsidRPr="006C17A0">
        <w:rPr>
          <w:color w:val="000000"/>
          <w:sz w:val="24"/>
          <w:szCs w:val="24"/>
          <w:shd w:val="clear" w:color="auto" w:fill="FFFFFF"/>
        </w:rPr>
        <w:t>immune deficiencies, leukemia</w:t>
      </w:r>
      <w:r w:rsidR="00DA4593" w:rsidRPr="006C17A0">
        <w:rPr>
          <w:color w:val="000000"/>
          <w:sz w:val="24"/>
          <w:szCs w:val="24"/>
          <w:shd w:val="clear" w:color="auto" w:fill="FFFFFF"/>
        </w:rPr>
        <w:fldChar w:fldCharType="begin" w:fldLock="1"/>
      </w:r>
      <w:r w:rsidR="00D930CA">
        <w:rPr>
          <w:color w:val="000000"/>
          <w:sz w:val="24"/>
          <w:szCs w:val="24"/>
          <w:shd w:val="clear" w:color="auto" w:fill="FFFFFF"/>
        </w:rPr>
        <w:instrText>ADDIN CSL_CITATION { "citationItems" : [ { "id" : "ITEM-1", "itemData" : { "id" : "ITEM-1", "issued" : { "date-parts" : [ [ "0" ] ] }, "title" : "Cesarean Section and Chronic Immune Disorders _ Articles _ Pediatrics", "type" : "article" }, "uris" : [ "http://www.mendeley.com/documents/?uuid=ae670ca6-7c32-4f89-9d4b-4643c0939955" ] } ], "mendeley" : { "formattedCitation" : "(10)", "plainTextFormattedCitation" : "(10)", "previouslyFormattedCitation" : "(19)" }, "properties" : { "noteIndex" : 0 }, "schema" : "https://github.com/citation-style-language/schema/raw/master/csl-citation.json" }</w:instrText>
      </w:r>
      <w:r w:rsidR="00DA4593" w:rsidRPr="006C17A0">
        <w:rPr>
          <w:color w:val="000000"/>
          <w:sz w:val="24"/>
          <w:szCs w:val="24"/>
          <w:shd w:val="clear" w:color="auto" w:fill="FFFFFF"/>
        </w:rPr>
        <w:fldChar w:fldCharType="separate"/>
      </w:r>
      <w:r w:rsidR="00D930CA" w:rsidRPr="00D930CA">
        <w:rPr>
          <w:noProof/>
          <w:color w:val="000000"/>
          <w:sz w:val="24"/>
          <w:szCs w:val="24"/>
          <w:shd w:val="clear" w:color="auto" w:fill="FFFFFF"/>
        </w:rPr>
        <w:t>(10)</w:t>
      </w:r>
      <w:r w:rsidR="00DA4593" w:rsidRPr="006C17A0">
        <w:rPr>
          <w:color w:val="000000"/>
          <w:sz w:val="24"/>
          <w:szCs w:val="24"/>
          <w:shd w:val="clear" w:color="auto" w:fill="FFFFFF"/>
        </w:rPr>
        <w:fldChar w:fldCharType="end"/>
      </w:r>
      <w:r w:rsidRPr="006C17A0">
        <w:rPr>
          <w:color w:val="000000"/>
          <w:sz w:val="24"/>
          <w:szCs w:val="24"/>
          <w:shd w:val="clear" w:color="auto" w:fill="FFFFFF"/>
        </w:rPr>
        <w:t xml:space="preserve">, </w:t>
      </w:r>
      <w:r w:rsidRPr="006C17A0">
        <w:rPr>
          <w:color w:val="212121"/>
          <w:sz w:val="24"/>
          <w:szCs w:val="24"/>
        </w:rPr>
        <w:t>gastrointestinal problems and neurological growth problems</w:t>
      </w:r>
      <w:r w:rsidR="00DA4593" w:rsidRPr="006C17A0">
        <w:rPr>
          <w:color w:val="212121"/>
          <w:sz w:val="24"/>
          <w:szCs w:val="24"/>
        </w:rPr>
        <w:fldChar w:fldCharType="begin" w:fldLock="1"/>
      </w:r>
      <w:r w:rsidR="00D930CA">
        <w:rPr>
          <w:color w:val="212121"/>
          <w:sz w:val="24"/>
          <w:szCs w:val="24"/>
        </w:rPr>
        <w:instrText>ADDIN CSL_CITATION { "citationItems" : [ { "id" : "ITEM-1", "itemData" : { "DOI" : "10.1111/jcpp.12351", "author" : [ { "dropping-particle" : "", "family" : "Neill", "given" : "M O", "non-dropping-particle" : "", "parse-names" : false, "suffix" : "" }, { "dropping-particle" : "", "family" : "Cryan", "given" : "John F", "non-dropping-particle" : "", "parse-names" : false, "suffix" : "" }, { "dropping-particle" : "", "family" : "Kenny", "given" : "Louise C", "non-dropping-particle" : "", "parse-names" : false, "suffix" : "" }, { "dropping-particle" : "", "family" : "Curran", "given" : "Eileen A", "non-dropping-particle" : "", "parse-names" : false, "suffix" : "" }, { "dropping-particle" : "", "family" : "Dinan", "given" : "Timothy G", "non-dropping-particle" : "", "parse-names" : false, "suffix" : "" }, { "dropping-particle" : "", "family" : "Khashan", "given" : "Ali S", "non-dropping-particle" : "", "parse-names" : false, "suffix" : "" }, { "dropping-particle" : "", "family" : "Kearney", "given" : "Patricia M", "non-dropping-particle" : "", "parse-names" : false, "suffix" : "" } ], "id" : "ITEM-1", "issued" : { "date-parts" : [ [ "2015" ] ] }, "page" : "500-508", "title" : "Research Review : Birth by caesarean section and development of autism spectrum disorder and attention-deficit / hyperactivity disorder : a systematic review and meta-analysis", "type" : "article-journal", "volume" : "5" }, "uris" : [ "http://www.mendeley.com/documents/?uuid=53dd2e54-0aac-4dc5-82da-643f987bae04" ] } ], "mendeley" : { "formattedCitation" : "(16)", "plainTextFormattedCitation" : "(16)", "previouslyFormattedCitation" : "(1)" }, "properties" : { "noteIndex" : 0 }, "schema" : "https://github.com/citation-style-language/schema/raw/master/csl-citation.json" }</w:instrText>
      </w:r>
      <w:r w:rsidR="00DA4593" w:rsidRPr="006C17A0">
        <w:rPr>
          <w:color w:val="212121"/>
          <w:sz w:val="24"/>
          <w:szCs w:val="24"/>
        </w:rPr>
        <w:fldChar w:fldCharType="separate"/>
      </w:r>
      <w:r w:rsidR="00D930CA" w:rsidRPr="00D930CA">
        <w:rPr>
          <w:noProof/>
          <w:color w:val="212121"/>
          <w:sz w:val="24"/>
          <w:szCs w:val="24"/>
        </w:rPr>
        <w:t>(16)</w:t>
      </w:r>
      <w:r w:rsidR="00DA4593" w:rsidRPr="006C17A0">
        <w:rPr>
          <w:color w:val="212121"/>
          <w:sz w:val="24"/>
          <w:szCs w:val="24"/>
        </w:rPr>
        <w:fldChar w:fldCharType="end"/>
      </w:r>
      <w:r w:rsidRPr="006C17A0">
        <w:rPr>
          <w:color w:val="000000"/>
          <w:sz w:val="24"/>
          <w:szCs w:val="24"/>
          <w:shd w:val="clear" w:color="auto" w:fill="FFFFFF"/>
        </w:rPr>
        <w:t xml:space="preserve">. </w:t>
      </w:r>
      <w:r w:rsidRPr="006C17A0">
        <w:rPr>
          <w:sz w:val="24"/>
          <w:szCs w:val="24"/>
        </w:rPr>
        <w:t xml:space="preserve">Our findings indicate association between C-section and diarrhea, breathing problem and cough disease. </w:t>
      </w:r>
    </w:p>
    <w:p w14:paraId="0E8DC554" w14:textId="77777777" w:rsidR="00BA0FAD" w:rsidDel="009B2C96" w:rsidRDefault="00C83ABE" w:rsidP="00E015E2">
      <w:pPr>
        <w:spacing w:line="480" w:lineRule="auto"/>
        <w:rPr>
          <w:ins w:id="363" w:author="Md Jamal Uddin" w:date="2018-08-17T23:15:00Z"/>
          <w:del w:id="364" w:author="JUI" w:date="2018-12-19T01:29:00Z"/>
          <w:sz w:val="24"/>
          <w:szCs w:val="24"/>
        </w:rPr>
      </w:pPr>
      <w:del w:id="365" w:author="JUI" w:date="2018-12-19T01:30:00Z">
        <w:r w:rsidRPr="006C17A0" w:rsidDel="009B2C96">
          <w:rPr>
            <w:sz w:val="24"/>
            <w:szCs w:val="24"/>
          </w:rPr>
          <w:delText xml:space="preserve">We also found that children born by SD had very small size at birth than children born by VD. </w:delText>
        </w:r>
      </w:del>
    </w:p>
    <w:p w14:paraId="6FD7EFAB" w14:textId="77777777" w:rsidR="00BA0FAD" w:rsidRDefault="00BA0FAD" w:rsidP="00E015E2">
      <w:pPr>
        <w:spacing w:line="480" w:lineRule="auto"/>
        <w:rPr>
          <w:ins w:id="366" w:author="Md Jamal Uddin" w:date="2018-08-17T23:15:00Z"/>
          <w:sz w:val="24"/>
          <w:szCs w:val="24"/>
        </w:rPr>
      </w:pPr>
    </w:p>
    <w:p w14:paraId="4A127040" w14:textId="77777777" w:rsidR="00C83ABE" w:rsidDel="009B2C96" w:rsidRDefault="00C83ABE" w:rsidP="00E015E2">
      <w:pPr>
        <w:spacing w:line="480" w:lineRule="auto"/>
        <w:rPr>
          <w:del w:id="367" w:author="JUI" w:date="2018-12-19T01:31:00Z"/>
          <w:sz w:val="24"/>
          <w:szCs w:val="24"/>
        </w:rPr>
      </w:pPr>
      <w:commentRangeStart w:id="368"/>
      <w:del w:id="369" w:author="JUI" w:date="2018-12-19T01:31:00Z">
        <w:r w:rsidRPr="006C17A0" w:rsidDel="009B2C96">
          <w:rPr>
            <w:sz w:val="24"/>
            <w:szCs w:val="24"/>
          </w:rPr>
          <w:delText xml:space="preserve">After adjustment for other covariates in Poisson regression analysis, children born by C- section had 1.03 time (95% CI: </w:delText>
        </w:r>
        <w:r w:rsidRPr="006C17A0" w:rsidDel="009B2C96">
          <w:rPr>
            <w:sz w:val="24"/>
            <w:szCs w:val="24"/>
            <w:lang w:val="en-US"/>
          </w:rPr>
          <w:delText>0.99-1.08</w:delText>
        </w:r>
        <w:r w:rsidRPr="006C17A0" w:rsidDel="009B2C96">
          <w:rPr>
            <w:sz w:val="24"/>
            <w:szCs w:val="24"/>
          </w:rPr>
          <w:delText xml:space="preserve">) higher odds of developing disease than those born by vaginal delivery. However, the association was not significant in the adjusted model according to p value (0.14) since it is greater than .05. But the crude logistic model showed significant relation(OR:1.03, 95% CI: 1.00-1.11) Moreover, we observed 16.90% of caesarean section babies are in risk of having more diseases whereas normally delivered babies have 6.89% risk. The crude logistic model implies a clear indication towards the relationship between our independent and dependent variables. Here odds ratio suggests </w:delText>
        </w:r>
        <w:r w:rsidRPr="006C17A0" w:rsidDel="009B2C96">
          <w:rPr>
            <w:color w:val="000000" w:themeColor="text1"/>
            <w:kern w:val="24"/>
            <w:sz w:val="24"/>
            <w:szCs w:val="24"/>
          </w:rPr>
          <w:delText>the odds ratios for the C-section were 1.18 times higher than the odds ratio for the normal delivery.</w:delText>
        </w:r>
        <w:r w:rsidRPr="006C17A0" w:rsidDel="009B2C96">
          <w:rPr>
            <w:sz w:val="24"/>
            <w:szCs w:val="24"/>
          </w:rPr>
          <w:delText xml:space="preserve"> For the crude model </w:delText>
        </w:r>
        <w:r w:rsidRPr="006C17A0" w:rsidDel="009B2C96">
          <w:rPr>
            <w:color w:val="000000"/>
            <w:sz w:val="24"/>
            <w:szCs w:val="24"/>
          </w:rPr>
          <w:delText xml:space="preserve">as the </w:delText>
        </w:r>
        <w:r w:rsidRPr="006C17A0" w:rsidDel="009B2C96">
          <w:rPr>
            <w:color w:val="000000"/>
            <w:sz w:val="24"/>
            <w:szCs w:val="24"/>
          </w:rPr>
          <w:lastRenderedPageBreak/>
          <w:delText>confidence interval 1.00-1.11 crosses 1 at 95% CI, this implies there is lack of statistical significance .Also</w:delText>
        </w:r>
        <w:r w:rsidRPr="006C17A0" w:rsidDel="009B2C96">
          <w:rPr>
            <w:sz w:val="24"/>
            <w:szCs w:val="24"/>
          </w:rPr>
          <w:delText xml:space="preserve">for the adjusted model </w:delText>
        </w:r>
        <w:r w:rsidRPr="006C17A0" w:rsidDel="009B2C96">
          <w:rPr>
            <w:color w:val="000000"/>
            <w:sz w:val="24"/>
            <w:szCs w:val="24"/>
          </w:rPr>
          <w:delText>the confidence interval 0.93-1.50 crosses 1 at 95% CI which implies there is no statistical significance. The</w:delText>
        </w:r>
        <w:r w:rsidRPr="006C17A0" w:rsidDel="009B2C96">
          <w:rPr>
            <w:color w:val="000000" w:themeColor="text1"/>
            <w:kern w:val="24"/>
            <w:sz w:val="24"/>
            <w:szCs w:val="24"/>
          </w:rPr>
          <w:delText xml:space="preserve"> logistic regression analyses showed an insignificant result which may due to binary of the outcome. </w:delText>
        </w:r>
        <w:r w:rsidRPr="006C17A0" w:rsidDel="009B2C96">
          <w:rPr>
            <w:sz w:val="24"/>
            <w:szCs w:val="24"/>
          </w:rPr>
          <w:delText xml:space="preserve">Also the adjusted logistic model indicates that Disease-recode has dependence on C-Section, Breastfed, Mother’s Education, </w:delText>
        </w:r>
        <w:commentRangeEnd w:id="368"/>
        <w:r w:rsidR="00BA0FAD" w:rsidDel="009B2C96">
          <w:rPr>
            <w:rStyle w:val="CommentReference"/>
          </w:rPr>
          <w:commentReference w:id="368"/>
        </w:r>
        <w:r w:rsidRPr="006C17A0" w:rsidDel="009B2C96">
          <w:rPr>
            <w:sz w:val="24"/>
            <w:szCs w:val="24"/>
          </w:rPr>
          <w:delText>Wealth index.</w:delText>
        </w:r>
      </w:del>
    </w:p>
    <w:p w14:paraId="40692E47" w14:textId="77777777" w:rsidR="009B2C96" w:rsidRPr="009A684C" w:rsidRDefault="009B2C96" w:rsidP="009B2C96">
      <w:pPr>
        <w:spacing w:before="100" w:beforeAutospacing="1" w:after="100" w:afterAutospacing="1" w:line="480" w:lineRule="auto"/>
        <w:jc w:val="both"/>
        <w:rPr>
          <w:ins w:id="370" w:author="JUI" w:date="2018-12-19T01:33:00Z"/>
          <w:rFonts w:ascii="Arial" w:hAnsi="Arial" w:cs="Arial"/>
          <w:color w:val="000000"/>
          <w:shd w:val="clear" w:color="auto" w:fill="FFFFFF"/>
        </w:rPr>
      </w:pPr>
      <w:ins w:id="371" w:author="JUI" w:date="2018-12-19T01:33:00Z">
        <w:r>
          <w:rPr>
            <w:rFonts w:ascii="Arial" w:hAnsi="Arial" w:cs="Arial"/>
            <w:color w:val="000000"/>
            <w:shd w:val="clear" w:color="auto" w:fill="FFFFFF"/>
          </w:rPr>
          <w:t>Caesarean children are more likely to have disease related to immune function</w:t>
        </w:r>
        <w:r>
          <w:rPr>
            <w:rFonts w:ascii="Arial" w:hAnsi="Arial" w:cs="Arial"/>
            <w:color w:val="000000"/>
            <w:shd w:val="clear" w:color="auto" w:fill="FFFFFF"/>
          </w:rPr>
          <w:fldChar w:fldCharType="begin" w:fldLock="1"/>
        </w:r>
        <w:r>
          <w:rPr>
            <w:rFonts w:ascii="Arial" w:hAnsi="Arial" w:cs="Arial"/>
            <w:color w:val="000000"/>
            <w:shd w:val="clear" w:color="auto" w:fill="FFFFFF"/>
          </w:rPr>
          <w:instrText>ADDIN CSL_CITATION { "citationItems" : [ { "id" : "ITEM-1", "itemData" : { "id" : "ITEM-1", "issued" : { "date-parts" : [ [ "0" ] ] }, "title" : "Cesarean section and disease associated with immune function", "type" : "article" }, "uris" : [ "http://www.mendeley.com/documents/?uuid=4076b465-5c89-4a32-80d7-512a36017dec" ] } ], "mendeley" : { "formattedCitation" : "(12)", "plainTextFormattedCitation" : "(12)", "previouslyFormattedCitation" : "(12)" }, "properties" : { "noteIndex" : 0 }, "schema" : "https://github.com/citation-style-language/schema/raw/master/csl-citation.json" }</w:instrText>
        </w:r>
        <w:r>
          <w:rPr>
            <w:rFonts w:ascii="Arial" w:hAnsi="Arial" w:cs="Arial"/>
            <w:color w:val="000000"/>
            <w:shd w:val="clear" w:color="auto" w:fill="FFFFFF"/>
          </w:rPr>
          <w:fldChar w:fldCharType="separate"/>
        </w:r>
        <w:r w:rsidRPr="001E4ACE">
          <w:rPr>
            <w:rFonts w:ascii="Arial" w:hAnsi="Arial" w:cs="Arial"/>
            <w:noProof/>
            <w:color w:val="000000"/>
            <w:shd w:val="clear" w:color="auto" w:fill="FFFFFF"/>
          </w:rPr>
          <w:t>(12)</w:t>
        </w:r>
        <w:r>
          <w:rPr>
            <w:rFonts w:ascii="Arial" w:hAnsi="Arial" w:cs="Arial"/>
            <w:color w:val="000000"/>
            <w:shd w:val="clear" w:color="auto" w:fill="FFFFFF"/>
          </w:rPr>
          <w:fldChar w:fldCharType="end"/>
        </w:r>
        <w:r>
          <w:rPr>
            <w:rFonts w:ascii="Arial" w:hAnsi="Arial" w:cs="Arial"/>
            <w:color w:val="000000"/>
            <w:shd w:val="clear" w:color="auto" w:fill="FFFFFF"/>
          </w:rPr>
          <w:t>.</w:t>
        </w:r>
      </w:ins>
    </w:p>
    <w:p w14:paraId="1E212A45" w14:textId="77777777" w:rsidR="009B2C96" w:rsidRDefault="009B2C96" w:rsidP="009B2C96">
      <w:pPr>
        <w:spacing w:before="100" w:beforeAutospacing="1" w:after="100" w:afterAutospacing="1" w:line="480" w:lineRule="auto"/>
        <w:jc w:val="both"/>
        <w:rPr>
          <w:ins w:id="372" w:author="JUI" w:date="2018-12-19T01:33:00Z"/>
          <w:sz w:val="28"/>
          <w:szCs w:val="28"/>
        </w:rPr>
      </w:pPr>
      <w:ins w:id="373" w:author="JUI" w:date="2018-12-19T01:33:00Z">
        <w:r w:rsidRPr="00DE1D7F">
          <w:rPr>
            <w:sz w:val="28"/>
            <w:szCs w:val="28"/>
          </w:rPr>
          <w:t xml:space="preserve">Earlier studies showed a strong association between C-section and child disease, such as </w:t>
        </w:r>
        <w:r w:rsidRPr="00DE1D7F">
          <w:rPr>
            <w:color w:val="212121"/>
            <w:sz w:val="28"/>
            <w:szCs w:val="28"/>
            <w:shd w:val="clear" w:color="auto" w:fill="FFFFFF"/>
          </w:rPr>
          <w:t>asthma</w:t>
        </w:r>
        <w:r w:rsidRPr="00DE1D7F">
          <w:rPr>
            <w:sz w:val="28"/>
            <w:szCs w:val="28"/>
            <w:shd w:val="clear" w:color="auto" w:fill="FFFFFF"/>
          </w:rPr>
          <w:fldChar w:fldCharType="begin" w:fldLock="1"/>
        </w:r>
        <w:r>
          <w:rPr>
            <w:sz w:val="28"/>
            <w:szCs w:val="28"/>
            <w:shd w:val="clear" w:color="auto" w:fill="FFFFFF"/>
          </w:rPr>
          <w:instrText>ADDIN CSL_CITATION { "citationItems" : [ { "id" : "ITEM-1", "itemData" : { "DOI" : "10.1371/journal.pone.0087896", "ISSN" : "1932-6203", "author" : [ { "dropping-particle" : "", "family" : "Darmasseelane", "given" : "Karthik", "non-dropping-particle" : "", "parse-names" : false, "suffix" : "" }, { "dropping-particle" : "", "family" : "Hyde", "given" : "Matthew J.", "non-dropping-particle" : "", "parse-names" : false, "suffix" : "" }, { "dropping-particle" : "", "family" : "Santhakumaran", "given" : "Shalini", "non-dropping-particle" : "", "parse-names" : false, "suffix" : "" }, { "dropping-particle" : "", "family" : "Gale", "given" : "Chris", "non-dropping-particle" : "", "parse-names" : false, "suffix" : "" }, { "dropping-particle" : "", "family" : "Modi", "given" : "Neena", "non-dropping-particle" : "", "parse-names" : false, "suffix" : "" } ], "container-title" : "PLoS ONE", "editor" : [ { "dropping-particle" : "", "family" : "Dewan", "given" : "Andrew", "non-dropping-particle" : "", "parse-names" : false, "suffix" : "" } ], "id" : "ITEM-1", "issue" : "2", "issued" : { "date-parts" : [ [ "2014", "2", "26" ] ] }, "page" : "e87896", "title" : "Mode of Delivery and Offspring Body Mass Index, Overweight and Obesity in Adult Life: A Systematic Review and Meta-Analysis", "type" : "article-journal", "volume" : "9" }, "uris" : [ "http://www.mendeley.com/documents/?uuid=95761300-84f8-356d-b17d-dd7483de97e9" ] }, { "id" : "ITEM-2",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"ITEM-2",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"id" : "ITEM-3", "itemData" : { "id" : "ITEM-3", "issued" : { "date-parts" : [ [ "0" ] ] }, "title" : "Cesarean Section and Chronic Immune Disorders _ Articles _ Pediatrics", "type" : "article" }, "uris" : [ "http://www.mendeley.com/documents/?uuid=ae670ca6-7c32-4f89-9d4b-4643c0939955" ] } ], "mendeley" : { "formattedCitation" : "(6\u20138)", "plainTextFormattedCitation" : "(6\u20138)", "previouslyFormattedCitation" : "(6\u20138)" }, "properties" : { "noteIndex" : 0 }, "schema" : "https://github.com/citation-style-language/schema/raw/master/csl-citation.json" }</w:instrText>
        </w:r>
        <w:r w:rsidRPr="00DE1D7F">
          <w:rPr>
            <w:sz w:val="28"/>
            <w:szCs w:val="28"/>
            <w:shd w:val="clear" w:color="auto" w:fill="FFFFFF"/>
          </w:rPr>
          <w:fldChar w:fldCharType="separate"/>
        </w:r>
        <w:r w:rsidRPr="00E96393">
          <w:rPr>
            <w:noProof/>
            <w:sz w:val="28"/>
            <w:szCs w:val="28"/>
            <w:shd w:val="clear" w:color="auto" w:fill="FFFFFF"/>
          </w:rPr>
          <w:t>(6–8)</w:t>
        </w:r>
        <w:r w:rsidRPr="00DE1D7F">
          <w:rPr>
            <w:sz w:val="28"/>
            <w:szCs w:val="28"/>
            <w:shd w:val="clear" w:color="auto" w:fill="FFFFFF"/>
          </w:rPr>
          <w:fldChar w:fldCharType="end"/>
        </w:r>
        <w:r w:rsidRPr="00DE1D7F">
          <w:rPr>
            <w:sz w:val="28"/>
            <w:szCs w:val="28"/>
            <w:shd w:val="clear" w:color="auto" w:fill="FFFFFF"/>
          </w:rPr>
          <w:t>,</w:t>
        </w:r>
        <w:r w:rsidRPr="00DE1D7F">
          <w:rPr>
            <w:color w:val="212121"/>
            <w:sz w:val="28"/>
            <w:szCs w:val="28"/>
            <w:shd w:val="clear" w:color="auto" w:fill="FFFFFF"/>
          </w:rPr>
          <w:t xml:space="preserve"> and type 1 diabetes </w:t>
        </w:r>
        <w:r w:rsidRPr="00DE1D7F">
          <w:rPr>
            <w:sz w:val="28"/>
            <w:szCs w:val="28"/>
            <w:shd w:val="clear" w:color="auto" w:fill="FFFFFF"/>
          </w:rPr>
          <w:fldChar w:fldCharType="begin" w:fldLock="1"/>
        </w:r>
        <w:r>
          <w:rPr>
            <w:sz w:val="28"/>
            <w:szCs w:val="28"/>
            <w:shd w:val="clear" w:color="auto" w:fill="FFFFFF"/>
          </w:rPr>
          <w:instrText>ADDIN CSL_CITATION { "citationItems" : [ { "id" : "ITEM-1", "itemData" : { "DOI" : "10.1371/journal.pone.0087896", "ISSN" : "1932-6203", "author" : [ { "dropping-particle" : "", "family" : "Darmasseelane", "given" : "Karthik", "non-dropping-particle" : "", "parse-names" : false, "suffix" : "" }, { "dropping-particle" : "", "family" : "Hyde", "given" : "Matthew J.", "non-dropping-particle" : "", "parse-names" : false, "suffix" : "" }, { "dropping-particle" : "", "family" : "Santhakumaran", "given" : "Shalini", "non-dropping-particle" : "", "parse-names" : false, "suffix" : "" }, { "dropping-particle" : "", "family" : "Gale", "given" : "Chris", "non-dropping-particle" : "", "parse-names" : false, "suffix" : "" }, { "dropping-particle" : "", "family" : "Modi", "given" : "Neena", "non-dropping-particle" : "", "parse-names" : false, "suffix" : "" } ], "container-title" : "PLoS ONE", "editor" : [ { "dropping-particle" : "", "family" : "Dewan", "given" : "Andrew", "non-dropping-particle" : "", "parse-names" : false, "suffix" : "" } ], "id" : "ITEM-1", "issue" : "2", "issued" : { "date-parts" : [ [ "2014", "2", "26" ] ] }, "page" : "e87896", "title" : "Mode of Delivery and Offspring Body Mass Index, Overweight and Obesity in Adult Life: A Systematic Review and Meta-Analysis", "type" : "article-journal", "volume" : "9" }, "uris" : [ "http://www.mendeley.com/documents/?uuid=95761300-84f8-356d-b17d-dd7483de97e9" ] }, { "id" : "ITEM-2",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"ITEM-2",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"mendeley" : { "formattedCitation" : "(6,7)", "plainTextFormattedCitation" : "(6,7)", "previouslyFormattedCitation" : "(6,7)" }, "properties" : { "noteIndex" : 0 }, "schema" : "https://github.com/citation-style-language/schema/raw/master/csl-citation.json" }</w:instrText>
        </w:r>
        <w:r w:rsidRPr="00DE1D7F">
          <w:rPr>
            <w:sz w:val="28"/>
            <w:szCs w:val="28"/>
            <w:shd w:val="clear" w:color="auto" w:fill="FFFFFF"/>
          </w:rPr>
          <w:fldChar w:fldCharType="separate"/>
        </w:r>
        <w:r w:rsidRPr="00E96393">
          <w:rPr>
            <w:noProof/>
            <w:sz w:val="28"/>
            <w:szCs w:val="28"/>
            <w:shd w:val="clear" w:color="auto" w:fill="FFFFFF"/>
          </w:rPr>
          <w:t>(6,7)</w:t>
        </w:r>
        <w:r w:rsidRPr="00DE1D7F">
          <w:rPr>
            <w:sz w:val="28"/>
            <w:szCs w:val="28"/>
            <w:shd w:val="clear" w:color="auto" w:fill="FFFFFF"/>
          </w:rPr>
          <w:fldChar w:fldCharType="end"/>
        </w:r>
        <w:r w:rsidRPr="00DE1D7F">
          <w:rPr>
            <w:sz w:val="28"/>
            <w:szCs w:val="28"/>
            <w:shd w:val="clear" w:color="auto" w:fill="FFFFFF"/>
          </w:rPr>
          <w:t>, Crohn's disease</w:t>
        </w:r>
        <w:r w:rsidRPr="00DE1D7F">
          <w:rPr>
            <w:sz w:val="28"/>
            <w:szCs w:val="28"/>
            <w:shd w:val="clear" w:color="auto" w:fill="FFFFFF"/>
          </w:rPr>
          <w:fldChar w:fldCharType="begin" w:fldLock="1"/>
        </w:r>
        <w:r>
          <w:rPr>
            <w:sz w:val="28"/>
            <w:szCs w:val="28"/>
            <w:shd w:val="clear" w:color="auto" w:fill="FFFFFF"/>
          </w:rPr>
          <w:instrText>ADDIN CSL_CITATION { "citationItems" : [ { "id" : "ITEM-1", "itemData" : { "DOI" : "10.1001/jamapediatrics.2016.2385", "ISSN" : "2168-6211", "PMID" : "27599167", "abstract" : "Importance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 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 among all participants. The adjusted risk ratio for obesity among offspring delivered via cesarean birth vs those delivered via vaginal birth was 1.15 (95% CI, 1.06-1.26; P = .002). This association was stronger among women without known indications for cesarean delivery (adjusted risk ratio, 1.30; 95% CI, 1.09-1.54; P = .004). Offspring delivered via vaginal birth among women who had undergone a previous cesarean delivery had a 31% (95% CI, 17%-47%) lower risk of obesity compared with those born to women with repeated cesarean deliveries. In within-family analysis, individuals born by cesarean delivery had 64% (8%-148%)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 "author" : [ { "dropping-particle" : "", "family" : "Yuan", "given" : "Changzheng", "non-dropping-particle" : "", "parse-names" : false, "suffix" : "" }, { "dropping-particle" : "", "family" : "Gaskins", "given" : "Audrey J", "non-dropping-particle" : "", "parse-names" : false, "suffix" : "" }, { "dropping-particle" : "", "family" : "Blaine", "given" : "Arianna I", "non-dropping-particle" : "", "parse-names" : false, "suffix" : "" }, { "dropping-particle" : "", "family" : "Zhang", "given" : "Cuilin", "non-dropping-particle" : "", "parse-names" : false, "suffix" : "" }, { "dropping-particle" : "", "family" : "Gillman", "given" : "Matthew W", "non-dropping-particle" : "", "parse-names" : false, "suffix" : "" }, { "dropping-particle" : "", "family" : "Missmer", "given" : "Stacey A", "non-dropping-particle" : "", "parse-names" : false, "suffix" : "" }, { "dropping-particle" : "", "family" : "Field", "given" : "Alison E", "non-dropping-particle" : "", "parse-names" : false, "suffix" : "" }, { "dropping-particle" : "", "family" : "Chavarro", "given" : "Jorge E", "non-dropping-particle" : "", "parse-names" : false, "suffix" : "" } ], "container-title" : "JAMA pediatrics", "id" : "ITEM-1", "issue" : "11", "issued" : { "date-parts" : [ [ "2016", "11", "7" ] ] }, "page" : "e162385", "title" : "Association Between Cesarean Birth and Risk of Obesity in Offspring in Childhood, Adolescence, and Early Adulthood.", "type" : "article-journal", "volume" : "170" }, "uris" : [ "http://www.mendeley.com/documents/?uuid=c69b2edd-5824-3d7d-98ed-6586dfdcba18" ] } ], "mendeley" : { "formattedCitation" : "(9)", "plainTextFormattedCitation" : "(9)", "previouslyFormattedCitation" : "(9)" }, "properties" : { "noteIndex" : 0 }, "schema" : "https://github.com/citation-style-language/schema/raw/master/csl-citation.json" }</w:instrText>
        </w:r>
        <w:r w:rsidRPr="00DE1D7F">
          <w:rPr>
            <w:sz w:val="28"/>
            <w:szCs w:val="28"/>
            <w:shd w:val="clear" w:color="auto" w:fill="FFFFFF"/>
          </w:rPr>
          <w:fldChar w:fldCharType="separate"/>
        </w:r>
        <w:r w:rsidRPr="00E96393">
          <w:rPr>
            <w:noProof/>
            <w:sz w:val="28"/>
            <w:szCs w:val="28"/>
            <w:shd w:val="clear" w:color="auto" w:fill="FFFFFF"/>
          </w:rPr>
          <w:t>(9)</w:t>
        </w:r>
        <w:r w:rsidRPr="00DE1D7F">
          <w:rPr>
            <w:sz w:val="28"/>
            <w:szCs w:val="28"/>
            <w:shd w:val="clear" w:color="auto" w:fill="FFFFFF"/>
          </w:rPr>
          <w:fldChar w:fldCharType="end"/>
        </w:r>
        <w:r w:rsidRPr="00DE1D7F">
          <w:rPr>
            <w:sz w:val="28"/>
            <w:szCs w:val="28"/>
            <w:shd w:val="clear" w:color="auto" w:fill="FFFFFF"/>
          </w:rPr>
          <w:t xml:space="preserve">, allergic diseases </w:t>
        </w:r>
        <w:r w:rsidRPr="00DE1D7F">
          <w:rPr>
            <w:sz w:val="28"/>
            <w:szCs w:val="28"/>
            <w:shd w:val="clear" w:color="auto" w:fill="FFFFFF"/>
          </w:rPr>
          <w:fldChar w:fldCharType="begin" w:fldLock="1"/>
        </w:r>
        <w:r>
          <w:rPr>
            <w:sz w:val="28"/>
            <w:szCs w:val="28"/>
            <w:shd w:val="clear" w:color="auto" w:fill="FFFFFF"/>
          </w:rPr>
          <w:instrText>ADDIN CSL_CITATION { "citationItems" : [ { "id" : "ITEM-1", "itemData" : { "DOI" : "10.1038/ijo.2011.27", "ISSN" : "0307-0565", "PMID" : "21386800", "abstract" : "OBJECTIVE To investigate whether delivery mode (vaginal versus by caesarean section), maternal pre-pregnancy body mass index (BMI) and early exposure to antibiotics (&lt;6 months of age) influence child's risk of overweight at age 7 years, hence supporting the hypotheses that environmental factors influencing the establishment and diversity of the gut microbiota are associated with later risk of overweight. DESIGN Longitudinal, prospective study with measure of exposures in infancy and follow-up at age 7 years. METHODS A total of 28\u2009354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 RESULTS 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 CONCLUSION 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"author" : [ { "dropping-particle" : "", "family" : "Ajslev", "given" : "T A", "non-dropping-particle" : "", "parse-names" : false, "suffix" : "" }, { "dropping-particle" : "", "family" : "Andersen", "given" : "C S", "non-dropping-particle" : "", "parse-names" : false, "suffix" : "" }, { "dropping-particle" : "", "family" : "Gamborg", "given" : "M", "non-dropping-particle" : "", "parse-names" : false, "suffix" : "" }, { "dropping-particle" : "", "family" : "S\u00f8rensen", "given" : "T I A", "non-dropping-particle" : "", "parse-names" : false, "suffix" : "" }, { "dropping-particle" : "", "family" : "Jess", "given" : "T", "non-dropping-particle" : "", "parse-names" : false, "suffix" : "" } ], "container-title" : "International Journal of Obesity", "id" : "ITEM-1", "issue" : "4", "issued" : { "date-parts" : [ [ "2011", "4", "8" ] ] }, "page" : "522-529", "title" : "Childhood overweight after establishment of the gut microbiota: the role of delivery mode, pre-pregnancy weight and early administration of antibiotics", "type" : "article-journal", "volume" : "35" }, "uris" : [ "http://www.mendeley.com/documents/?uuid=8dcf0fdd-a714-3ca0-b68e-fbca22a660da" ] }, { "id" : "ITEM-2", "itemData" : { "id" : "ITEM-2", "issued" : { "date-parts" : [ [ "0" ] ] }, "title" : "Cesarean Section and Chronic Immune Disorders _ Articles _ Pediatrics", "type" : "article" }, "uris" : [ "http://www.mendeley.com/documents/?uuid=ae670ca6-7c32-4f89-9d4b-4643c0939955" ] } ], "mendeley" : { "formattedCitation" : "(7,8)", "plainTextFormattedCitation" : "(7,8)", "previouslyFormattedCitation" : "(7,8)" }, "properties" : { "noteIndex" : 0 }, "schema" : "https://github.com/citation-style-language/schema/raw/master/csl-citation.json" }</w:instrText>
        </w:r>
        <w:r w:rsidRPr="00DE1D7F">
          <w:rPr>
            <w:sz w:val="28"/>
            <w:szCs w:val="28"/>
            <w:shd w:val="clear" w:color="auto" w:fill="FFFFFF"/>
          </w:rPr>
          <w:fldChar w:fldCharType="separate"/>
        </w:r>
        <w:r w:rsidRPr="00E96393">
          <w:rPr>
            <w:noProof/>
            <w:sz w:val="28"/>
            <w:szCs w:val="28"/>
            <w:shd w:val="clear" w:color="auto" w:fill="FFFFFF"/>
          </w:rPr>
          <w:t>(7,8)</w:t>
        </w:r>
        <w:r w:rsidRPr="00DE1D7F">
          <w:rPr>
            <w:sz w:val="28"/>
            <w:szCs w:val="28"/>
            <w:shd w:val="clear" w:color="auto" w:fill="FFFFFF"/>
          </w:rPr>
          <w:fldChar w:fldCharType="end"/>
        </w:r>
        <w:r w:rsidRPr="00DE1D7F">
          <w:rPr>
            <w:sz w:val="28"/>
            <w:szCs w:val="28"/>
            <w:shd w:val="clear" w:color="auto" w:fill="FFFFFF"/>
          </w:rPr>
          <w:t>,</w:t>
        </w:r>
        <w:r w:rsidRPr="00DE1D7F">
          <w:rPr>
            <w:color w:val="000000"/>
            <w:sz w:val="28"/>
            <w:szCs w:val="28"/>
            <w:shd w:val="clear" w:color="auto" w:fill="FFFFFF"/>
          </w:rPr>
          <w:t>immune deficiencies, leukemia</w:t>
        </w:r>
        <w:r w:rsidRPr="00DE1D7F">
          <w:rPr>
            <w:color w:val="000000"/>
            <w:sz w:val="28"/>
            <w:szCs w:val="28"/>
            <w:shd w:val="clear" w:color="auto" w:fill="FFFFFF"/>
          </w:rPr>
          <w:fldChar w:fldCharType="begin" w:fldLock="1"/>
        </w:r>
        <w:r>
          <w:rPr>
            <w:color w:val="000000"/>
            <w:sz w:val="28"/>
            <w:szCs w:val="28"/>
            <w:shd w:val="clear" w:color="auto" w:fill="FFFFFF"/>
          </w:rPr>
          <w:instrText>ADDIN CSL_CITATION { "citationItems" : [ { "id" : "ITEM-1", "itemData" : { "id" : "ITEM-1", "issued" : { "date-parts" : [ [ "0" ] ] }, "title" : "Cesarean Section and Chronic Immune Disorders _ Articles _ Pediatrics", "type" : "article" }, "uris" : [ "http://www.mendeley.com/documents/?uuid=ae670ca6-7c32-4f89-9d4b-4643c0939955" ] } ], "mendeley" : { "formattedCitation" : "(8)", "plainTextFormattedCitation" : "(8)", "previouslyFormattedCitation" : "(8)" }, "properties" : { "noteIndex" : 0 }, "schema" : "https://github.com/citation-style-language/schema/raw/master/csl-citation.json" }</w:instrText>
        </w:r>
        <w:r w:rsidRPr="00DE1D7F">
          <w:rPr>
            <w:color w:val="000000"/>
            <w:sz w:val="28"/>
            <w:szCs w:val="28"/>
            <w:shd w:val="clear" w:color="auto" w:fill="FFFFFF"/>
          </w:rPr>
          <w:fldChar w:fldCharType="separate"/>
        </w:r>
        <w:r w:rsidRPr="00E96393">
          <w:rPr>
            <w:noProof/>
            <w:color w:val="000000"/>
            <w:sz w:val="28"/>
            <w:szCs w:val="28"/>
            <w:shd w:val="clear" w:color="auto" w:fill="FFFFFF"/>
          </w:rPr>
          <w:t>(8)</w:t>
        </w:r>
        <w:r w:rsidRPr="00DE1D7F">
          <w:rPr>
            <w:color w:val="000000"/>
            <w:sz w:val="28"/>
            <w:szCs w:val="28"/>
            <w:shd w:val="clear" w:color="auto" w:fill="FFFFFF"/>
          </w:rPr>
          <w:fldChar w:fldCharType="end"/>
        </w:r>
        <w:r w:rsidRPr="00DE1D7F">
          <w:rPr>
            <w:color w:val="000000"/>
            <w:sz w:val="28"/>
            <w:szCs w:val="28"/>
            <w:shd w:val="clear" w:color="auto" w:fill="FFFFFF"/>
          </w:rPr>
          <w:t xml:space="preserve">, </w:t>
        </w:r>
        <w:r w:rsidRPr="00DE1D7F">
          <w:rPr>
            <w:color w:val="212121"/>
            <w:sz w:val="28"/>
            <w:szCs w:val="28"/>
          </w:rPr>
          <w:t>gastrointestinal problems and neurological growth problems</w:t>
        </w:r>
        <w:r w:rsidRPr="00DE1D7F">
          <w:rPr>
            <w:color w:val="212121"/>
            <w:sz w:val="28"/>
            <w:szCs w:val="28"/>
          </w:rPr>
          <w:fldChar w:fldCharType="begin" w:fldLock="1"/>
        </w:r>
        <w:r>
          <w:rPr>
            <w:color w:val="212121"/>
            <w:sz w:val="28"/>
            <w:szCs w:val="28"/>
          </w:rPr>
          <w:instrText>ADDIN CSL_CITATION { "citationItems" : [ { "id" : "ITEM-1", "itemData" : { "DOI" : "10.1111/jcpp.12351", "author" : [ { "dropping-particle" : "", "family" : "Neill", "given" : "M O", "non-dropping-particle" : "", "parse-names" : false, "suffix" : "" }, { "dropping-particle" : "", "family" : "Cryan", "given" : "John F", "non-dropping-particle" : "", "parse-names" : false, "suffix" : "" }, { "dropping-particle" : "", "family" : "Kenny", "given" : "Louise C", "non-dropping-particle" : "", "parse-names" : false, "suffix" : "" }, { "dropping-particle" : "", "family" : "Curran", "given" : "Eileen A", "non-dropping-particle" : "", "parse-names" : false, "suffix" : "" }, { "dropping-particle" : "", "family" : "Dinan", "given" : "Timothy G", "non-dropping-particle" : "", "parse-names" : false, "suffix" : "" }, { "dropping-particle" : "", "family" : "Khashan", "given" : "Ali S", "non-dropping-particle" : "", "parse-names" : false, "suffix" : "" }, { "dropping-particle" : "", "family" : "Kearney", "given" : "Patricia M", "non-dropping-particle" : "", "parse-names" : false, "suffix" : "" } ], "id" : "ITEM-1", "issued" : { "date-parts" : [ [ "2015" ] ] }, "page" : "500-508", "title" : "Research Review : Birth by caesarean section and development of autism spectrum disorder and attention-deficit / hyperactivity disorder : a systematic review and meta-analysis", "type" : "article-journal", "volume" : "5" }, "uris" : [ "http://www.mendeley.com/documents/?uuid=53dd2e54-0aac-4dc5-82da-643f987bae04" ] } ], "mendeley" : { "formattedCitation" : "(10)", "plainTextFormattedCitation" : "(10)", "previouslyFormattedCitation" : "(10)" }, "properties" : { "noteIndex" : 0 }, "schema" : "https://github.com/citation-style-language/schema/raw/master/csl-citation.json" }</w:instrText>
        </w:r>
        <w:r w:rsidRPr="00DE1D7F">
          <w:rPr>
            <w:color w:val="212121"/>
            <w:sz w:val="28"/>
            <w:szCs w:val="28"/>
          </w:rPr>
          <w:fldChar w:fldCharType="separate"/>
        </w:r>
        <w:r w:rsidRPr="00E96393">
          <w:rPr>
            <w:noProof/>
            <w:color w:val="212121"/>
            <w:sz w:val="28"/>
            <w:szCs w:val="28"/>
          </w:rPr>
          <w:t>(10)</w:t>
        </w:r>
        <w:r w:rsidRPr="00DE1D7F">
          <w:rPr>
            <w:color w:val="212121"/>
            <w:sz w:val="28"/>
            <w:szCs w:val="28"/>
          </w:rPr>
          <w:fldChar w:fldCharType="end"/>
        </w:r>
        <w:r>
          <w:rPr>
            <w:rFonts w:ascii="Georgia" w:hAnsi="Georgia"/>
            <w:color w:val="333333"/>
            <w:spacing w:val="2"/>
            <w:sz w:val="26"/>
            <w:szCs w:val="26"/>
            <w:shd w:val="clear" w:color="auto" w:fill="FCFCFC"/>
          </w:rPr>
          <w:t xml:space="preserve">. </w:t>
        </w:r>
        <w:r w:rsidRPr="00DE1D7F">
          <w:rPr>
            <w:sz w:val="28"/>
            <w:szCs w:val="28"/>
          </w:rPr>
          <w:t>Our findings indicate association between C-section and diarrhea, breathing problem and cough disease</w:t>
        </w:r>
        <w:r>
          <w:rPr>
            <w:sz w:val="28"/>
            <w:szCs w:val="28"/>
          </w:rPr>
          <w:t>.</w:t>
        </w:r>
      </w:ins>
    </w:p>
    <w:p w14:paraId="795F4FB0" w14:textId="77777777" w:rsidR="009B2C96" w:rsidRPr="00DE1D7F" w:rsidRDefault="009B2C96" w:rsidP="009B2C96">
      <w:pPr>
        <w:spacing w:before="100" w:beforeAutospacing="1" w:after="100" w:afterAutospacing="1" w:line="480" w:lineRule="auto"/>
        <w:jc w:val="both"/>
        <w:rPr>
          <w:ins w:id="374" w:author="JUI" w:date="2018-12-19T01:33:00Z"/>
          <w:sz w:val="28"/>
          <w:szCs w:val="28"/>
        </w:rPr>
      </w:pPr>
    </w:p>
    <w:p w14:paraId="5880FCBC" w14:textId="77777777" w:rsidR="009B2C96" w:rsidRPr="006C17A0" w:rsidRDefault="009B2C96" w:rsidP="00E015E2">
      <w:pPr>
        <w:spacing w:line="480" w:lineRule="auto"/>
        <w:rPr>
          <w:ins w:id="375" w:author="JUI" w:date="2018-12-19T01:33:00Z"/>
          <w:sz w:val="24"/>
          <w:szCs w:val="24"/>
        </w:rPr>
      </w:pPr>
    </w:p>
    <w:p w14:paraId="676CA46B" w14:textId="77777777" w:rsidR="00C83ABE" w:rsidRPr="006C17A0" w:rsidRDefault="00C83ABE" w:rsidP="00E015E2">
      <w:pPr>
        <w:spacing w:line="480" w:lineRule="auto"/>
        <w:rPr>
          <w:sz w:val="24"/>
          <w:szCs w:val="24"/>
        </w:rPr>
      </w:pPr>
      <w:r w:rsidRPr="006C17A0">
        <w:rPr>
          <w:spacing w:val="-3"/>
          <w:sz w:val="24"/>
          <w:szCs w:val="24"/>
          <w:shd w:val="clear" w:color="auto" w:fill="FFFFFF"/>
        </w:rPr>
        <w:t>In addition,  other studies demonstrated that ,</w:t>
      </w:r>
      <w:r w:rsidRPr="006C17A0">
        <w:rPr>
          <w:color w:val="212121"/>
          <w:sz w:val="24"/>
          <w:szCs w:val="24"/>
          <w:shd w:val="clear" w:color="auto" w:fill="FFFFFF"/>
        </w:rPr>
        <w:t>Women experiencing the CS delivery without a clear intimation for the process have a risk of major morbidity including cardiac arrest, hyster</w:t>
      </w:r>
      <w:r w:rsidRPr="006C17A0">
        <w:rPr>
          <w:sz w:val="24"/>
          <w:szCs w:val="24"/>
        </w:rPr>
        <w:t xml:space="preserve">ectomy, </w:t>
      </w:r>
      <w:r w:rsidRPr="006C17A0">
        <w:rPr>
          <w:color w:val="222222"/>
          <w:sz w:val="24"/>
          <w:szCs w:val="24"/>
          <w:shd w:val="clear" w:color="auto" w:fill="FFFFFF"/>
        </w:rPr>
        <w:t>puerperal infection, thromboembolism, wound hematoma,anaesthetic complications than those undergoing planned vaginal delivery</w:t>
      </w:r>
      <w:r w:rsidR="00DA4593" w:rsidRPr="006C17A0">
        <w:rPr>
          <w:sz w:val="24"/>
          <w:szCs w:val="24"/>
          <w:shd w:val="clear" w:color="auto" w:fill="FFFFFF"/>
        </w:rPr>
        <w:fldChar w:fldCharType="begin" w:fldLock="1"/>
      </w:r>
      <w:r w:rsidR="00D930CA">
        <w:rPr>
          <w:sz w:val="24"/>
          <w:szCs w:val="24"/>
          <w:shd w:val="clear" w:color="auto" w:fill="FFFFFF"/>
        </w:rPr>
        <w:instrText>ADDIN CSL_CITATION { "citationItems" : [ { "id" : "ITEM-1", "itemData" : { "DOI" : "10.1503/cmaj.060870", "abstract" : "Research C esarean delivery rates in industrialized countries con-tinue to rise. 1,2 The rates vary widely by country, health care facility and delivering physician, partly be-cause of differing perceptions by health care providers as well as by pregnant women of its benefits and risks. 3\u20137 The relative safety of cesarean delivery and its perceived advantages rela-tive to vaginal delivery have resulted in a change in the per-ceived risk\u2013benefit ratio, which has accelerated accept-ance. 1,4\u201312 Indeed, a belief has become widespread that the risks of cesarean delivery for healthy women are so low as to make it a reasonable elective option for childbirth. 1,4,12\u201319 Historically, most cesarean deliveries took place because of or in association with obstetrical complications or med-ical illness. However, rates of elective primary cesarean de-liveries with no clear medical or obstetrical indication are rising dramatically. 1,5,6,15\u201320 There is, therefore, a pressing need to assess the risks of maternal complications and death associated with elective cesarean delivery carried out in healthy women. Allen and colleagues 18 recently used the Nova Scotia Atlee Perinatal Database to compare outcomes of women whose cesarean deliveries were performed at term without labour and those with planned vaginal deliv-eries, but the relatively small sample size, the rarity of se-vere morbidity and absence of maternal deaths resulted in an incomplete picture. The main purpose of our study was to compare the risks of low-risk, elective cesarean delivery with those of planned vaginal delivery among healthy women at term. Methods The Canadian Institute for Health Information (CIHI) began collecting information on all admissions to Canada's acute-care hospitals in the early 1980s. CIHI's Discharge Abstract Database has been widely used for perinatal surveillance and research. 3,21,22 Data on all deliveries that took place from April 1, 1991 through March 31, 2005 were gathered for study except those occurring in the provinces of Quebec and Mani-toba: complete information on these provinces was not con-tained in the database. The total number of in-hospital deliv-CMAJ \u2022 February 13, 2007 \u2022 176(4) | 455 Background: The rate of elective primary cesarean delivery continues to rise, owing in part to the widespread perception that the procedure is of little or no risk to healthy women.", "author" : [ { "dropping-particle" : "", "family" : "Liu", "given" : "Shiliang", "non-dropping-particle" : "", "parse-names" : false, "suffix" : "" }, { "dropping-particle" : "", "family" : "Liston", "given" : "Robert M", "non-dropping-particle" : "", "parse-names" : false, "suffix" : "" }, { "dropping-particle" : "", "family" : "Joseph", "given" : "K S", "non-dropping-particle" : "", "parse-names" : false, "suffix" : "" }, { "dropping-particle" : "", "family" : "Heaman", "given" : "Maureen", "non-dropping-particle" : "", "parse-names" : false, "suffix" : "" }, { "dropping-particle" : "", "family" : "Sauve", "given" : "Reg", "non-dropping-particle" : "", "parse-names" : false, "suffix" : "" }, { "dropping-particle" : "", "family" : "Kramer", "given" : "Michael S", "non-dropping-particle" : "", "parse-names" : false, "suffix" : "" } ], "id" : "ITEM-1", "issued" : { "date-parts" : [ [ "0" ] ] }, "title" : "Maternal mortality and severe morbidity associated with low-risk planned cesarean delivery versus planned vaginal delivery at term", "type" : "article-journal" }, "uris" : [ "http://www.mendeley.com/documents/?uuid=c1dba2f7-c230-3ecb-9a9f-43c43d36920e" ] }, { "id" : "ITEM-2", "itemData" : { "DOI" : "10.1001/jamapediatrics.2016.2385", "ISSN" : "2168-6211", "PMID" : "27599167", "abstract" : "Importance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 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 among all participants. The adjusted risk ratio for obesity among offspring delivered via cesarean birth vs those delivered via vaginal birth was 1.15 (95% CI, 1.06-1.26; P = .002). This association was stronger among women without known indications for cesarean delivery (adjusted risk ratio, 1.30; 95% CI, 1.09-1.54; P = .004). Offspring delivered via vaginal birth among women who had undergone a previous cesarean delivery had a 31% (95% CI, 17%-47%) lower risk of obesity compared with those born to women with repeated cesarean deliveries. In within-family analysis, individuals born by cesarean delivery had 64% (8%-148%)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 "author" : [ { "dropping-particle" : "", "family" : "Yuan", "given" : "Changzheng", "non-dropping-particle" : "", "parse-names" : false, "suffix" : "" }, { "dropping-particle" : "", "family" : "Gaskins", "given" : "Audrey J", "non-dropping-particle" : "", "parse-names" : false, "suffix" : "" }, { "dropping-particle" : "", "family" : "Blaine", "given" : "Arianna I", "non-dropping-particle" : "", "parse-names" : false, "suffix" : "" }, { "dropping-particle" : "", "family" : "Zhang", "given" : "Cuilin", "non-dropping-particle" : "", "parse-names" : false, "suffix" : "" }, { "dropping-particle" : "", "family" : "Gillman", "given" : "Matthew W", "non-dropping-particle" : "", "parse-names" : false, "suffix" : "" }, { "dropping-particle" : "", "family" : "Missmer", "given" : "Stacey A", "non-dropping-particle" : "", "parse-names" : false, "suffix" : "" }, { "dropping-particle" : "", "family" : "Field", "given" : "Alison E", "non-dropping-particle" : "", "parse-names" : false, "suffix" : "" }, { "dropping-particle" : "", "family" : "Chavarro", "given" : "Jorge E", "non-dropping-particle" : "", "parse-names" : false, "suffix" : "" } ], "container-title" : "JAMA pediatrics", "id" : "ITEM-2", "issue" : "11", "issued" : { "date-parts" : [ [ "2016", "11", "7" ] ] }, "page" : "e162385", "title" : "Association Between Cesarean Birth and Risk of Obesity in Offspring in Childhood, Adolescence, and Early Adulthood.", "type" : "article-journal", "volume" : "170" }, "uris" : [ "http://www.mendeley.com/documents/?uuid=c69b2edd-5824-3d7d-98ed-6586dfdcba18" ] } ], "mendeley" : { "formattedCitation" : "(11,17)", "plainTextFormattedCitation" : "(11,17)", "previouslyFormattedCitation" : "(14,15)" }, "properties" : { "noteIndex" : 0 }, "schema" : "https://github.com/citation-style-language/schema/raw/master/csl-citation.json" }</w:instrText>
      </w:r>
      <w:r w:rsidR="00DA4593" w:rsidRPr="006C17A0">
        <w:rPr>
          <w:sz w:val="24"/>
          <w:szCs w:val="24"/>
          <w:shd w:val="clear" w:color="auto" w:fill="FFFFFF"/>
        </w:rPr>
        <w:fldChar w:fldCharType="separate"/>
      </w:r>
      <w:r w:rsidR="00D930CA" w:rsidRPr="00D930CA">
        <w:rPr>
          <w:noProof/>
          <w:sz w:val="24"/>
          <w:szCs w:val="24"/>
          <w:shd w:val="clear" w:color="auto" w:fill="FFFFFF"/>
        </w:rPr>
        <w:t>(11,17)</w:t>
      </w:r>
      <w:r w:rsidR="00DA4593" w:rsidRPr="006C17A0">
        <w:rPr>
          <w:sz w:val="24"/>
          <w:szCs w:val="24"/>
          <w:shd w:val="clear" w:color="auto" w:fill="FFFFFF"/>
        </w:rPr>
        <w:fldChar w:fldCharType="end"/>
      </w:r>
      <w:r w:rsidRPr="006C17A0">
        <w:rPr>
          <w:sz w:val="24"/>
          <w:szCs w:val="24"/>
          <w:shd w:val="clear" w:color="auto" w:fill="FFFFFF"/>
        </w:rPr>
        <w:t>. In our study we don’t find any such relation.</w:t>
      </w:r>
    </w:p>
    <w:p w14:paraId="4DEC7AD5" w14:textId="77777777" w:rsidR="00BA0FAD" w:rsidRPr="006C17A0" w:rsidRDefault="00BA0FAD" w:rsidP="00BA0FAD">
      <w:pPr>
        <w:spacing w:line="480" w:lineRule="auto"/>
        <w:rPr>
          <w:b/>
          <w:sz w:val="24"/>
          <w:szCs w:val="24"/>
        </w:rPr>
      </w:pPr>
      <w:moveToRangeStart w:id="376" w:author="Md Jamal Uddin" w:date="2018-08-17T23:17:00Z" w:name="move522311204"/>
      <w:moveTo w:id="377" w:author="Md Jamal Uddin" w:date="2018-08-17T23:17:00Z">
        <w:r w:rsidRPr="006C17A0">
          <w:rPr>
            <w:b/>
            <w:sz w:val="24"/>
            <w:szCs w:val="24"/>
          </w:rPr>
          <w:t>Limitation:</w:t>
        </w:r>
      </w:moveTo>
    </w:p>
    <w:p w14:paraId="04310EAE" w14:textId="77777777" w:rsidR="00BA0FAD" w:rsidRPr="006C17A0" w:rsidRDefault="00BA0FAD" w:rsidP="00BA0FAD">
      <w:pPr>
        <w:spacing w:line="480" w:lineRule="auto"/>
        <w:rPr>
          <w:sz w:val="24"/>
          <w:szCs w:val="24"/>
        </w:rPr>
      </w:pPr>
      <w:moveTo w:id="378" w:author="Md Jamal Uddin" w:date="2018-08-17T23:17:00Z">
        <w:r w:rsidRPr="006C17A0">
          <w:rPr>
            <w:sz w:val="24"/>
            <w:szCs w:val="24"/>
          </w:rPr>
          <w:t>1. Some important factors related to maternal health, child health, hospitality were not provided in the secondary data we have used.</w:t>
        </w:r>
      </w:moveTo>
    </w:p>
    <w:p w14:paraId="690CDFC2" w14:textId="77777777" w:rsidR="00BA0FAD" w:rsidRPr="006C17A0" w:rsidRDefault="00BA0FAD" w:rsidP="00BA0FAD">
      <w:pPr>
        <w:spacing w:line="480" w:lineRule="auto"/>
        <w:rPr>
          <w:sz w:val="24"/>
          <w:szCs w:val="24"/>
        </w:rPr>
      </w:pPr>
      <w:moveTo w:id="379" w:author="Md Jamal Uddin" w:date="2018-08-17T23:17:00Z">
        <w:r w:rsidRPr="006C17A0">
          <w:rPr>
            <w:sz w:val="24"/>
            <w:szCs w:val="24"/>
          </w:rPr>
          <w:lastRenderedPageBreak/>
          <w:t>2. There were too much missing values in data.</w:t>
        </w:r>
      </w:moveTo>
    </w:p>
    <w:p w14:paraId="2DF0F84F" w14:textId="77777777" w:rsidR="00BA0FAD" w:rsidRPr="006C17A0" w:rsidRDefault="00BA0FAD" w:rsidP="00BA0FAD">
      <w:pPr>
        <w:spacing w:line="480" w:lineRule="auto"/>
        <w:rPr>
          <w:sz w:val="24"/>
          <w:szCs w:val="24"/>
        </w:rPr>
      </w:pPr>
      <w:moveTo w:id="380" w:author="Md Jamal Uddin" w:date="2018-08-17T23:17:00Z">
        <w:r w:rsidRPr="006C17A0">
          <w:rPr>
            <w:sz w:val="24"/>
            <w:szCs w:val="24"/>
          </w:rPr>
          <w:t>3. Standardized collection of information on all aspects of childbirth to ascertain the incidence and causes of caesarean section nationally were needed so that comparison and improvements of care can take place.</w:t>
        </w:r>
      </w:moveTo>
    </w:p>
    <w:p w14:paraId="1072B895" w14:textId="77777777" w:rsidR="00BA0FAD" w:rsidRPr="006C17A0" w:rsidRDefault="00BA0FAD" w:rsidP="00BA0FAD">
      <w:pPr>
        <w:spacing w:line="480" w:lineRule="auto"/>
        <w:rPr>
          <w:b/>
          <w:sz w:val="24"/>
          <w:szCs w:val="24"/>
        </w:rPr>
      </w:pPr>
      <w:moveTo w:id="381" w:author="Md Jamal Uddin" w:date="2018-08-17T23:17:00Z">
        <w:r w:rsidRPr="006C17A0">
          <w:rPr>
            <w:b/>
            <w:sz w:val="24"/>
            <w:szCs w:val="24"/>
          </w:rPr>
          <w:t>Recommendation:</w:t>
        </w:r>
      </w:moveTo>
    </w:p>
    <w:p w14:paraId="1C1FE35B" w14:textId="77777777" w:rsidR="00BA0FAD" w:rsidRPr="006C17A0" w:rsidRDefault="00BA0FAD" w:rsidP="00BA0FAD">
      <w:pPr>
        <w:spacing w:line="480" w:lineRule="auto"/>
        <w:rPr>
          <w:sz w:val="24"/>
          <w:szCs w:val="24"/>
        </w:rPr>
      </w:pPr>
      <w:moveTo w:id="382" w:author="Md Jamal Uddin" w:date="2018-08-17T23:17:00Z">
        <w:r w:rsidRPr="006C17A0">
          <w:rPr>
            <w:sz w:val="24"/>
            <w:szCs w:val="24"/>
          </w:rPr>
          <w:t>1. Considering medical factors in this regard will be helpful to reduce unnecessary CS. So Further research at the national level with other medical procedures and factors is highly recommended to figure out the extent of this problem in Bangladesh</w:t>
        </w:r>
      </w:moveTo>
    </w:p>
    <w:p w14:paraId="0E61C884" w14:textId="77777777" w:rsidR="00BA0FAD" w:rsidRPr="006C17A0" w:rsidRDefault="00BA0FAD" w:rsidP="00BA0FAD">
      <w:pPr>
        <w:spacing w:line="480" w:lineRule="auto"/>
        <w:rPr>
          <w:sz w:val="24"/>
          <w:szCs w:val="24"/>
        </w:rPr>
      </w:pPr>
      <w:moveTo w:id="383" w:author="Md Jamal Uddin" w:date="2018-08-17T23:17:00Z">
        <w:r w:rsidRPr="006C17A0">
          <w:rPr>
            <w:sz w:val="24"/>
            <w:szCs w:val="24"/>
          </w:rPr>
          <w:t>2.  High-quality research is needed in the future to explore the possible impact of different factors related to women’s fears, lives and societal beliefs which are very likely associated in this regard.</w:t>
        </w:r>
      </w:moveTo>
    </w:p>
    <w:p w14:paraId="58563B1B" w14:textId="77777777" w:rsidR="00BA0FAD" w:rsidRPr="006C17A0" w:rsidRDefault="00BA0FAD" w:rsidP="00BA0FAD">
      <w:pPr>
        <w:spacing w:line="480" w:lineRule="auto"/>
        <w:rPr>
          <w:sz w:val="24"/>
          <w:szCs w:val="24"/>
        </w:rPr>
      </w:pPr>
      <w:moveTo w:id="384" w:author="Md Jamal Uddin" w:date="2018-08-17T23:17:00Z">
        <w:r w:rsidRPr="006C17A0">
          <w:rPr>
            <w:sz w:val="24"/>
            <w:szCs w:val="24"/>
          </w:rPr>
          <w:t>3. Health awareness and educational programs should be given to focus on educating women, on appropriate delivery types.</w:t>
        </w:r>
      </w:moveTo>
    </w:p>
    <w:p w14:paraId="7F265BC3" w14:textId="77777777" w:rsidR="00BA0FAD" w:rsidRPr="006C17A0" w:rsidRDefault="00BA0FAD" w:rsidP="00BA0FAD">
      <w:pPr>
        <w:spacing w:line="480" w:lineRule="auto"/>
        <w:rPr>
          <w:sz w:val="24"/>
          <w:szCs w:val="24"/>
        </w:rPr>
      </w:pPr>
      <w:moveTo w:id="385" w:author="Md Jamal Uddin" w:date="2018-08-17T23:17:00Z">
        <w:r w:rsidRPr="006C17A0">
          <w:rPr>
            <w:sz w:val="24"/>
            <w:szCs w:val="24"/>
          </w:rPr>
          <w:t>4. Complete and reliable information should be provided to the mothers so that they do not go for C-section in a state of panic or ignorance.</w:t>
        </w:r>
      </w:moveTo>
    </w:p>
    <w:p w14:paraId="7D9B49B0" w14:textId="77777777" w:rsidR="00BA0FAD" w:rsidRPr="006C17A0" w:rsidRDefault="00BA0FAD" w:rsidP="00BA0FAD">
      <w:pPr>
        <w:spacing w:line="480" w:lineRule="auto"/>
        <w:rPr>
          <w:sz w:val="24"/>
          <w:szCs w:val="24"/>
        </w:rPr>
      </w:pPr>
      <w:moveTo w:id="386" w:author="Md Jamal Uddin" w:date="2018-08-17T23:17:00Z">
        <w:r w:rsidRPr="006C17A0">
          <w:rPr>
            <w:sz w:val="24"/>
            <w:szCs w:val="24"/>
          </w:rPr>
          <w:t>5. Government should be conferred more attention to monitor both private and public hospital data and strategies in this regard.</w:t>
        </w:r>
      </w:moveTo>
    </w:p>
    <w:p w14:paraId="4966DCE6" w14:textId="77777777" w:rsidR="00BA0FAD" w:rsidRPr="006C17A0" w:rsidRDefault="00BA0FAD" w:rsidP="00BA0FAD">
      <w:pPr>
        <w:spacing w:after="200" w:line="480" w:lineRule="auto"/>
        <w:rPr>
          <w:sz w:val="24"/>
          <w:szCs w:val="24"/>
        </w:rPr>
      </w:pPr>
      <w:moveTo w:id="387" w:author="Md Jamal Uddin" w:date="2018-08-17T23:17:00Z">
        <w:r w:rsidRPr="006C17A0">
          <w:rPr>
            <w:sz w:val="24"/>
            <w:szCs w:val="24"/>
          </w:rPr>
          <w:br w:type="page"/>
        </w:r>
      </w:moveTo>
    </w:p>
    <w:moveToRangeEnd w:id="376"/>
    <w:p w14:paraId="0A35360E" w14:textId="77777777" w:rsidR="00C83ABE" w:rsidRPr="006C17A0" w:rsidRDefault="00C83ABE" w:rsidP="00E015E2">
      <w:pPr>
        <w:spacing w:line="480" w:lineRule="auto"/>
        <w:rPr>
          <w:sz w:val="24"/>
          <w:szCs w:val="24"/>
        </w:rPr>
      </w:pPr>
    </w:p>
    <w:p w14:paraId="36676A0A" w14:textId="77777777" w:rsidR="00C83ABE" w:rsidRPr="006C17A0" w:rsidRDefault="00C83ABE" w:rsidP="00E015E2">
      <w:pPr>
        <w:spacing w:line="480" w:lineRule="auto"/>
        <w:rPr>
          <w:b/>
          <w:sz w:val="24"/>
          <w:szCs w:val="24"/>
        </w:rPr>
      </w:pPr>
      <w:r w:rsidRPr="006C17A0">
        <w:rPr>
          <w:b/>
          <w:sz w:val="24"/>
          <w:szCs w:val="24"/>
        </w:rPr>
        <w:t>Conclusion</w:t>
      </w:r>
    </w:p>
    <w:p w14:paraId="385BC8E4" w14:textId="77777777" w:rsidR="00C83ABE" w:rsidRPr="006C17A0" w:rsidRDefault="00C83ABE" w:rsidP="00E015E2">
      <w:pPr>
        <w:tabs>
          <w:tab w:val="left" w:pos="543"/>
        </w:tabs>
        <w:spacing w:line="480" w:lineRule="auto"/>
        <w:rPr>
          <w:sz w:val="24"/>
          <w:szCs w:val="24"/>
        </w:rPr>
      </w:pPr>
    </w:p>
    <w:p w14:paraId="3436A2B4" w14:textId="77777777" w:rsidR="00C83ABE" w:rsidRPr="006C17A0" w:rsidRDefault="00C83ABE" w:rsidP="00E015E2">
      <w:pPr>
        <w:tabs>
          <w:tab w:val="left" w:pos="543"/>
        </w:tabs>
        <w:spacing w:line="480" w:lineRule="auto"/>
        <w:rPr>
          <w:color w:val="000000"/>
          <w:sz w:val="24"/>
          <w:szCs w:val="24"/>
        </w:rPr>
      </w:pPr>
      <w:r w:rsidRPr="006C17A0">
        <w:rPr>
          <w:sz w:val="24"/>
          <w:szCs w:val="24"/>
        </w:rPr>
        <w:t>The above discussion points to the fact that delivery with C-section is a complex health issue. Our analysis shows that caesarean delivery is associated with increased rate of disease among children less than 2 years of age. Also we can say that childhood disease were associated with an intrinsic risk for short-term severe maternal outcomes such as C-section, breastfed, maternal education, Wealth index. Moreover our findings suggest that among all women obese are more likely to had delivery by C-section.</w:t>
      </w:r>
    </w:p>
    <w:p w14:paraId="2F0C9EFF" w14:textId="77777777" w:rsidR="00C83ABE" w:rsidRPr="006C17A0" w:rsidRDefault="00C83ABE" w:rsidP="00E015E2">
      <w:pPr>
        <w:spacing w:line="480" w:lineRule="auto"/>
        <w:rPr>
          <w:b/>
          <w:sz w:val="24"/>
          <w:szCs w:val="24"/>
        </w:rPr>
      </w:pPr>
    </w:p>
    <w:p w14:paraId="123C5AAE" w14:textId="77777777" w:rsidR="00C83ABE" w:rsidRPr="006C17A0" w:rsidDel="00BA0FAD" w:rsidRDefault="00C83ABE" w:rsidP="00E015E2">
      <w:pPr>
        <w:spacing w:line="480" w:lineRule="auto"/>
        <w:rPr>
          <w:b/>
          <w:sz w:val="24"/>
          <w:szCs w:val="24"/>
        </w:rPr>
      </w:pPr>
      <w:moveFromRangeStart w:id="388" w:author="Md Jamal Uddin" w:date="2018-08-17T23:17:00Z" w:name="move522311204"/>
      <w:moveFrom w:id="389" w:author="Md Jamal Uddin" w:date="2018-08-17T23:17:00Z">
        <w:r w:rsidRPr="006C17A0" w:rsidDel="00BA0FAD">
          <w:rPr>
            <w:b/>
            <w:sz w:val="24"/>
            <w:szCs w:val="24"/>
          </w:rPr>
          <w:t>Limitation:</w:t>
        </w:r>
      </w:moveFrom>
    </w:p>
    <w:p w14:paraId="306F87F9" w14:textId="77777777" w:rsidR="00C83ABE" w:rsidRPr="006C17A0" w:rsidDel="00BA0FAD" w:rsidRDefault="00C83ABE" w:rsidP="00E015E2">
      <w:pPr>
        <w:spacing w:line="480" w:lineRule="auto"/>
        <w:rPr>
          <w:sz w:val="24"/>
          <w:szCs w:val="24"/>
        </w:rPr>
      </w:pPr>
      <w:moveFrom w:id="390" w:author="Md Jamal Uddin" w:date="2018-08-17T23:17:00Z">
        <w:r w:rsidRPr="006C17A0" w:rsidDel="00BA0FAD">
          <w:rPr>
            <w:sz w:val="24"/>
            <w:szCs w:val="24"/>
          </w:rPr>
          <w:t>1. Some important factors related to maternal health, child health, hospitality were not provided in the secondary data we have used.</w:t>
        </w:r>
      </w:moveFrom>
    </w:p>
    <w:p w14:paraId="41C02F3A" w14:textId="77777777" w:rsidR="00C83ABE" w:rsidRPr="006C17A0" w:rsidDel="00BA0FAD" w:rsidRDefault="00C83ABE" w:rsidP="00E015E2">
      <w:pPr>
        <w:spacing w:line="480" w:lineRule="auto"/>
        <w:rPr>
          <w:sz w:val="24"/>
          <w:szCs w:val="24"/>
        </w:rPr>
      </w:pPr>
      <w:moveFrom w:id="391" w:author="Md Jamal Uddin" w:date="2018-08-17T23:17:00Z">
        <w:r w:rsidRPr="006C17A0" w:rsidDel="00BA0FAD">
          <w:rPr>
            <w:sz w:val="24"/>
            <w:szCs w:val="24"/>
          </w:rPr>
          <w:t>2. There were too much missing values in data.</w:t>
        </w:r>
      </w:moveFrom>
    </w:p>
    <w:p w14:paraId="04E0A0C3" w14:textId="77777777" w:rsidR="00C83ABE" w:rsidRPr="006C17A0" w:rsidDel="00BA0FAD" w:rsidRDefault="00C83ABE" w:rsidP="00E015E2">
      <w:pPr>
        <w:spacing w:line="480" w:lineRule="auto"/>
        <w:rPr>
          <w:sz w:val="24"/>
          <w:szCs w:val="24"/>
        </w:rPr>
      </w:pPr>
      <w:moveFrom w:id="392" w:author="Md Jamal Uddin" w:date="2018-08-17T23:17:00Z">
        <w:r w:rsidRPr="006C17A0" w:rsidDel="00BA0FAD">
          <w:rPr>
            <w:sz w:val="24"/>
            <w:szCs w:val="24"/>
          </w:rPr>
          <w:t>3. Standardized collection of information on all aspects of childbirth to ascertain the incidence and causes of caesarean section nationally were needed so that comparison and improvements of care can take place.</w:t>
        </w:r>
      </w:moveFrom>
    </w:p>
    <w:p w14:paraId="38840067" w14:textId="77777777" w:rsidR="00C83ABE" w:rsidRPr="006C17A0" w:rsidDel="00BA0FAD" w:rsidRDefault="00C83ABE" w:rsidP="00E015E2">
      <w:pPr>
        <w:spacing w:line="480" w:lineRule="auto"/>
        <w:rPr>
          <w:b/>
          <w:sz w:val="24"/>
          <w:szCs w:val="24"/>
        </w:rPr>
      </w:pPr>
      <w:moveFrom w:id="393" w:author="Md Jamal Uddin" w:date="2018-08-17T23:17:00Z">
        <w:r w:rsidRPr="006C17A0" w:rsidDel="00BA0FAD">
          <w:rPr>
            <w:b/>
            <w:sz w:val="24"/>
            <w:szCs w:val="24"/>
          </w:rPr>
          <w:t>Recommendation:</w:t>
        </w:r>
      </w:moveFrom>
    </w:p>
    <w:p w14:paraId="3B1045A9" w14:textId="77777777" w:rsidR="00C83ABE" w:rsidRPr="006C17A0" w:rsidDel="00BA0FAD" w:rsidRDefault="00C83ABE" w:rsidP="00E015E2">
      <w:pPr>
        <w:spacing w:line="480" w:lineRule="auto"/>
        <w:rPr>
          <w:sz w:val="24"/>
          <w:szCs w:val="24"/>
        </w:rPr>
      </w:pPr>
      <w:moveFrom w:id="394" w:author="Md Jamal Uddin" w:date="2018-08-17T23:17:00Z">
        <w:r w:rsidRPr="006C17A0" w:rsidDel="00BA0FAD">
          <w:rPr>
            <w:sz w:val="24"/>
            <w:szCs w:val="24"/>
          </w:rPr>
          <w:t>1. Considering medical factors in this regard will be helpful to reduce unnecessary CS. So Further research at the national level with other medical procedures and factors is highly recommended to figure out the extent of this problem in Bangladesh</w:t>
        </w:r>
      </w:moveFrom>
    </w:p>
    <w:p w14:paraId="7A4D40DA" w14:textId="77777777" w:rsidR="00C83ABE" w:rsidRPr="006C17A0" w:rsidDel="00BA0FAD" w:rsidRDefault="00C83ABE" w:rsidP="00E015E2">
      <w:pPr>
        <w:spacing w:line="480" w:lineRule="auto"/>
        <w:rPr>
          <w:sz w:val="24"/>
          <w:szCs w:val="24"/>
        </w:rPr>
      </w:pPr>
      <w:moveFrom w:id="395" w:author="Md Jamal Uddin" w:date="2018-08-17T23:17:00Z">
        <w:r w:rsidRPr="006C17A0" w:rsidDel="00BA0FAD">
          <w:rPr>
            <w:sz w:val="24"/>
            <w:szCs w:val="24"/>
          </w:rPr>
          <w:lastRenderedPageBreak/>
          <w:t>2.  High-quality research is needed in the future to explore the possible impact of different factors related to women’s fears, lives and societal beliefs which are very likely associated in this regard.</w:t>
        </w:r>
      </w:moveFrom>
    </w:p>
    <w:p w14:paraId="00BDF0F2" w14:textId="77777777" w:rsidR="00C83ABE" w:rsidRPr="006C17A0" w:rsidDel="00BA0FAD" w:rsidRDefault="00C83ABE" w:rsidP="00E015E2">
      <w:pPr>
        <w:spacing w:line="480" w:lineRule="auto"/>
        <w:rPr>
          <w:sz w:val="24"/>
          <w:szCs w:val="24"/>
        </w:rPr>
      </w:pPr>
      <w:moveFrom w:id="396" w:author="Md Jamal Uddin" w:date="2018-08-17T23:17:00Z">
        <w:r w:rsidRPr="006C17A0" w:rsidDel="00BA0FAD">
          <w:rPr>
            <w:sz w:val="24"/>
            <w:szCs w:val="24"/>
          </w:rPr>
          <w:t>3. Health awareness and educational programs should be given to focus on educating women, on appropriate delivery types.</w:t>
        </w:r>
      </w:moveFrom>
    </w:p>
    <w:p w14:paraId="11D1303C" w14:textId="77777777" w:rsidR="00C83ABE" w:rsidRPr="006C17A0" w:rsidDel="00BA0FAD" w:rsidRDefault="00C83ABE" w:rsidP="00E015E2">
      <w:pPr>
        <w:spacing w:line="480" w:lineRule="auto"/>
        <w:rPr>
          <w:sz w:val="24"/>
          <w:szCs w:val="24"/>
        </w:rPr>
      </w:pPr>
      <w:moveFrom w:id="397" w:author="Md Jamal Uddin" w:date="2018-08-17T23:17:00Z">
        <w:r w:rsidRPr="006C17A0" w:rsidDel="00BA0FAD">
          <w:rPr>
            <w:sz w:val="24"/>
            <w:szCs w:val="24"/>
          </w:rPr>
          <w:t>4. Complete and reliable information should be provided to the mothers so that they do not go for C-section in a state of panic or ignorance.</w:t>
        </w:r>
      </w:moveFrom>
    </w:p>
    <w:p w14:paraId="213429BE" w14:textId="77777777" w:rsidR="00C83ABE" w:rsidRPr="006C17A0" w:rsidDel="00BA0FAD" w:rsidRDefault="00C83ABE" w:rsidP="00E015E2">
      <w:pPr>
        <w:spacing w:line="480" w:lineRule="auto"/>
        <w:rPr>
          <w:sz w:val="24"/>
          <w:szCs w:val="24"/>
        </w:rPr>
      </w:pPr>
      <w:moveFrom w:id="398" w:author="Md Jamal Uddin" w:date="2018-08-17T23:17:00Z">
        <w:r w:rsidRPr="006C17A0" w:rsidDel="00BA0FAD">
          <w:rPr>
            <w:sz w:val="24"/>
            <w:szCs w:val="24"/>
          </w:rPr>
          <w:t>5. Government should be conferred more attention to monitor both private and public hospital data and strategies in this regard.</w:t>
        </w:r>
      </w:moveFrom>
    </w:p>
    <w:p w14:paraId="693228FD" w14:textId="77777777" w:rsidR="00C62E3F" w:rsidRPr="006C17A0" w:rsidDel="00BA0FAD" w:rsidRDefault="00C62E3F" w:rsidP="0046780E">
      <w:pPr>
        <w:spacing w:after="200" w:line="480" w:lineRule="auto"/>
        <w:rPr>
          <w:sz w:val="24"/>
          <w:szCs w:val="24"/>
        </w:rPr>
      </w:pPr>
      <w:moveFrom w:id="399" w:author="Md Jamal Uddin" w:date="2018-08-17T23:17:00Z">
        <w:r w:rsidRPr="006C17A0" w:rsidDel="00BA0FAD">
          <w:rPr>
            <w:sz w:val="24"/>
            <w:szCs w:val="24"/>
          </w:rPr>
          <w:br w:type="page"/>
        </w:r>
      </w:moveFrom>
    </w:p>
    <w:moveFromRangeEnd w:id="388"/>
    <w:p w14:paraId="445B54A1" w14:textId="77777777" w:rsidR="00C83ABE" w:rsidRPr="006C17A0" w:rsidRDefault="00C83ABE" w:rsidP="00E015E2">
      <w:pPr>
        <w:spacing w:line="360" w:lineRule="auto"/>
        <w:rPr>
          <w:sz w:val="24"/>
          <w:szCs w:val="24"/>
        </w:rPr>
      </w:pPr>
    </w:p>
    <w:p w14:paraId="7ECA770E" w14:textId="77777777" w:rsidR="00C83ABE" w:rsidRPr="006C17A0" w:rsidRDefault="00C83ABE" w:rsidP="00E015E2">
      <w:pPr>
        <w:rPr>
          <w:b/>
          <w:sz w:val="24"/>
          <w:szCs w:val="24"/>
        </w:rPr>
      </w:pPr>
      <w:r w:rsidRPr="006C17A0">
        <w:rPr>
          <w:b/>
          <w:sz w:val="24"/>
          <w:szCs w:val="24"/>
        </w:rPr>
        <w:t>Abbreviations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61"/>
        <w:gridCol w:w="2767"/>
      </w:tblGrid>
      <w:tr w:rsidR="00C83ABE" w:rsidRPr="006C17A0" w14:paraId="5227CF71" w14:textId="77777777" w:rsidTr="00E015E2">
        <w:trPr>
          <w:tblCellSpacing w:w="15" w:type="dxa"/>
        </w:trPr>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38465ABC" w14:textId="77777777" w:rsidR="00C83ABE" w:rsidRPr="006C17A0" w:rsidRDefault="00C83ABE" w:rsidP="00E015E2">
            <w:pPr>
              <w:rPr>
                <w:color w:val="000000"/>
                <w:sz w:val="24"/>
                <w:szCs w:val="24"/>
              </w:rPr>
            </w:pPr>
            <w:r w:rsidRPr="006C17A0">
              <w:rPr>
                <w:color w:val="000000"/>
                <w:sz w:val="24"/>
                <w:szCs w:val="24"/>
              </w:rPr>
              <w:t>BMI</w:t>
            </w:r>
          </w:p>
        </w:tc>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7E13A181" w14:textId="77777777" w:rsidR="00C83ABE" w:rsidRPr="006C17A0" w:rsidRDefault="00C83ABE" w:rsidP="00E015E2">
            <w:pPr>
              <w:rPr>
                <w:color w:val="000000"/>
                <w:sz w:val="24"/>
                <w:szCs w:val="24"/>
              </w:rPr>
            </w:pPr>
            <w:r w:rsidRPr="006C17A0">
              <w:rPr>
                <w:color w:val="000000"/>
                <w:sz w:val="24"/>
                <w:szCs w:val="24"/>
              </w:rPr>
              <w:t>Body mass index</w:t>
            </w:r>
          </w:p>
        </w:tc>
      </w:tr>
      <w:tr w:rsidR="00C83ABE" w:rsidRPr="006C17A0" w14:paraId="09A5A6D7" w14:textId="77777777" w:rsidTr="00E015E2">
        <w:trPr>
          <w:tblCellSpacing w:w="15" w:type="dxa"/>
        </w:trPr>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5C4E0C5F" w14:textId="77777777" w:rsidR="00C83ABE" w:rsidRPr="006C17A0" w:rsidRDefault="00C83ABE" w:rsidP="00E015E2">
            <w:pPr>
              <w:rPr>
                <w:color w:val="000000"/>
                <w:sz w:val="24"/>
                <w:szCs w:val="24"/>
              </w:rPr>
            </w:pPr>
            <w:r w:rsidRPr="006C17A0">
              <w:rPr>
                <w:color w:val="000000"/>
                <w:sz w:val="24"/>
                <w:szCs w:val="24"/>
              </w:rPr>
              <w:t>CI</w:t>
            </w:r>
          </w:p>
        </w:tc>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393D8F0D" w14:textId="77777777" w:rsidR="00C83ABE" w:rsidRPr="006C17A0" w:rsidRDefault="00C83ABE" w:rsidP="00E015E2">
            <w:pPr>
              <w:rPr>
                <w:color w:val="000000"/>
                <w:sz w:val="24"/>
                <w:szCs w:val="24"/>
              </w:rPr>
            </w:pPr>
            <w:r w:rsidRPr="006C17A0">
              <w:rPr>
                <w:color w:val="000000"/>
                <w:sz w:val="24"/>
                <w:szCs w:val="24"/>
              </w:rPr>
              <w:t>Confidence intervals</w:t>
            </w:r>
          </w:p>
        </w:tc>
      </w:tr>
      <w:tr w:rsidR="00C83ABE" w:rsidRPr="006C17A0" w14:paraId="6763167F" w14:textId="77777777" w:rsidTr="00E015E2">
        <w:trPr>
          <w:tblCellSpacing w:w="15" w:type="dxa"/>
        </w:trPr>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32FE33AA" w14:textId="77777777" w:rsidR="00C83ABE" w:rsidRPr="006C17A0" w:rsidRDefault="00C83ABE" w:rsidP="00E015E2">
            <w:pPr>
              <w:rPr>
                <w:color w:val="000000"/>
                <w:sz w:val="24"/>
                <w:szCs w:val="24"/>
              </w:rPr>
            </w:pPr>
            <w:r w:rsidRPr="006C17A0">
              <w:rPr>
                <w:color w:val="000000"/>
                <w:sz w:val="24"/>
                <w:szCs w:val="24"/>
              </w:rPr>
              <w:t>OR</w:t>
            </w:r>
          </w:p>
        </w:tc>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5D10C504" w14:textId="77777777" w:rsidR="00C83ABE" w:rsidRPr="006C17A0" w:rsidRDefault="00C83ABE" w:rsidP="00E015E2">
            <w:pPr>
              <w:rPr>
                <w:color w:val="000000"/>
                <w:sz w:val="24"/>
                <w:szCs w:val="24"/>
              </w:rPr>
            </w:pPr>
            <w:r w:rsidRPr="006C17A0">
              <w:rPr>
                <w:color w:val="000000"/>
                <w:sz w:val="24"/>
                <w:szCs w:val="24"/>
              </w:rPr>
              <w:t>Odds ratios</w:t>
            </w:r>
          </w:p>
        </w:tc>
      </w:tr>
      <w:tr w:rsidR="00C83ABE" w:rsidRPr="006C17A0" w14:paraId="65B80A56" w14:textId="77777777" w:rsidTr="00E015E2">
        <w:trPr>
          <w:tblCellSpacing w:w="15" w:type="dxa"/>
        </w:trPr>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5F63037D" w14:textId="77777777" w:rsidR="00C83ABE" w:rsidRPr="006C17A0" w:rsidRDefault="00C83ABE" w:rsidP="00E015E2">
            <w:pPr>
              <w:rPr>
                <w:color w:val="000000"/>
                <w:sz w:val="24"/>
                <w:szCs w:val="24"/>
              </w:rPr>
            </w:pPr>
            <w:r w:rsidRPr="006C17A0">
              <w:rPr>
                <w:color w:val="000000"/>
                <w:sz w:val="24"/>
                <w:szCs w:val="24"/>
              </w:rPr>
              <w:t>WHO</w:t>
            </w:r>
          </w:p>
        </w:tc>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7489CE30" w14:textId="77777777" w:rsidR="00C83ABE" w:rsidRPr="006C17A0" w:rsidRDefault="00C83ABE" w:rsidP="00E015E2">
            <w:pPr>
              <w:rPr>
                <w:color w:val="000000"/>
                <w:sz w:val="24"/>
                <w:szCs w:val="24"/>
              </w:rPr>
            </w:pPr>
            <w:r w:rsidRPr="006C17A0">
              <w:rPr>
                <w:color w:val="000000"/>
                <w:sz w:val="24"/>
                <w:szCs w:val="24"/>
              </w:rPr>
              <w:t>World Health Organization</w:t>
            </w:r>
          </w:p>
        </w:tc>
      </w:tr>
      <w:tr w:rsidR="00C83ABE" w:rsidRPr="006C17A0" w14:paraId="79EB32FE" w14:textId="77777777" w:rsidTr="00E015E2">
        <w:trPr>
          <w:tblCellSpacing w:w="15" w:type="dxa"/>
        </w:trPr>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60716BAB" w14:textId="77777777" w:rsidR="00C83ABE" w:rsidRPr="006C17A0" w:rsidRDefault="00C83ABE" w:rsidP="00E015E2">
            <w:pPr>
              <w:rPr>
                <w:color w:val="000000"/>
                <w:sz w:val="24"/>
                <w:szCs w:val="24"/>
              </w:rPr>
            </w:pPr>
            <w:r w:rsidRPr="006C17A0">
              <w:rPr>
                <w:color w:val="000000"/>
                <w:sz w:val="24"/>
                <w:szCs w:val="24"/>
              </w:rPr>
              <w:t>SD</w:t>
            </w:r>
          </w:p>
        </w:tc>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7A3C6492" w14:textId="77777777" w:rsidR="00C83ABE" w:rsidRPr="006C17A0" w:rsidRDefault="00C83ABE" w:rsidP="00E015E2">
            <w:pPr>
              <w:rPr>
                <w:color w:val="000000"/>
                <w:sz w:val="24"/>
                <w:szCs w:val="24"/>
              </w:rPr>
            </w:pPr>
            <w:r w:rsidRPr="006C17A0">
              <w:rPr>
                <w:color w:val="000000"/>
                <w:sz w:val="24"/>
                <w:szCs w:val="24"/>
              </w:rPr>
              <w:t>Caesarean delivery</w:t>
            </w:r>
          </w:p>
        </w:tc>
      </w:tr>
      <w:tr w:rsidR="00C83ABE" w:rsidRPr="006C17A0" w14:paraId="4ECF997D" w14:textId="77777777" w:rsidTr="00E015E2">
        <w:trPr>
          <w:tblCellSpacing w:w="15" w:type="dxa"/>
        </w:trPr>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4F102126" w14:textId="77777777" w:rsidR="00C83ABE" w:rsidRPr="006C17A0" w:rsidRDefault="00C83ABE" w:rsidP="00E015E2">
            <w:pPr>
              <w:rPr>
                <w:color w:val="000000"/>
                <w:sz w:val="24"/>
                <w:szCs w:val="24"/>
              </w:rPr>
            </w:pPr>
            <w:r w:rsidRPr="006C17A0">
              <w:rPr>
                <w:color w:val="000000"/>
                <w:sz w:val="24"/>
                <w:szCs w:val="24"/>
              </w:rPr>
              <w:t>C-section</w:t>
            </w:r>
          </w:p>
        </w:tc>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38D497C8" w14:textId="77777777" w:rsidR="00C83ABE" w:rsidRPr="006C17A0" w:rsidRDefault="00C83ABE" w:rsidP="00E015E2">
            <w:pPr>
              <w:rPr>
                <w:color w:val="000000"/>
                <w:sz w:val="24"/>
                <w:szCs w:val="24"/>
              </w:rPr>
            </w:pPr>
            <w:r w:rsidRPr="006C17A0">
              <w:rPr>
                <w:color w:val="000000"/>
                <w:sz w:val="24"/>
                <w:szCs w:val="24"/>
              </w:rPr>
              <w:t>Caesarean section</w:t>
            </w:r>
          </w:p>
        </w:tc>
      </w:tr>
      <w:tr w:rsidR="00C83ABE" w:rsidRPr="006C17A0" w14:paraId="22DC30F2" w14:textId="77777777" w:rsidTr="00E015E2">
        <w:trPr>
          <w:tblCellSpacing w:w="15" w:type="dxa"/>
        </w:trPr>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0D403558" w14:textId="77777777" w:rsidR="00C83ABE" w:rsidRPr="006C17A0" w:rsidRDefault="00C83ABE" w:rsidP="00E015E2">
            <w:pPr>
              <w:rPr>
                <w:color w:val="000000"/>
                <w:sz w:val="24"/>
                <w:szCs w:val="24"/>
              </w:rPr>
            </w:pPr>
            <w:r w:rsidRPr="006C17A0">
              <w:rPr>
                <w:color w:val="000000"/>
                <w:sz w:val="24"/>
                <w:szCs w:val="24"/>
              </w:rPr>
              <w:t>VD</w:t>
            </w:r>
          </w:p>
        </w:tc>
        <w:tc>
          <w:tcPr>
            <w:tcW w:w="0" w:type="auto"/>
            <w:tcBorders>
              <w:top w:val="nil"/>
              <w:left w:val="nil"/>
              <w:bottom w:val="nil"/>
              <w:right w:val="nil"/>
            </w:tcBorders>
            <w:shd w:val="clear" w:color="auto" w:fill="FFFFFF"/>
            <w:tcMar>
              <w:top w:w="48" w:type="dxa"/>
              <w:left w:w="48" w:type="dxa"/>
              <w:bottom w:w="48" w:type="dxa"/>
              <w:right w:w="48" w:type="dxa"/>
            </w:tcMar>
            <w:vAlign w:val="center"/>
            <w:hideMark/>
          </w:tcPr>
          <w:p w14:paraId="734B17C7" w14:textId="77777777" w:rsidR="00C83ABE" w:rsidRPr="006C17A0" w:rsidRDefault="00C83ABE" w:rsidP="00E015E2">
            <w:pPr>
              <w:rPr>
                <w:color w:val="000000"/>
                <w:sz w:val="24"/>
                <w:szCs w:val="24"/>
              </w:rPr>
            </w:pPr>
            <w:r w:rsidRPr="006C17A0">
              <w:rPr>
                <w:color w:val="000000"/>
                <w:sz w:val="24"/>
                <w:szCs w:val="24"/>
              </w:rPr>
              <w:t>Vaginal delivery</w:t>
            </w:r>
          </w:p>
        </w:tc>
      </w:tr>
    </w:tbl>
    <w:p w14:paraId="744E6CEE" w14:textId="77777777" w:rsidR="00C83ABE" w:rsidRPr="006C17A0" w:rsidRDefault="00C83ABE" w:rsidP="00E015E2">
      <w:pPr>
        <w:rPr>
          <w:sz w:val="24"/>
          <w:szCs w:val="24"/>
        </w:rPr>
      </w:pPr>
    </w:p>
    <w:p w14:paraId="7FB5EF6D" w14:textId="77777777" w:rsidR="00C83ABE" w:rsidRPr="006C17A0" w:rsidRDefault="00C83ABE" w:rsidP="00E015E2">
      <w:pPr>
        <w:rPr>
          <w:sz w:val="24"/>
          <w:szCs w:val="24"/>
        </w:rPr>
      </w:pPr>
    </w:p>
    <w:p w14:paraId="01AF2A4D" w14:textId="77777777" w:rsidR="000E3EBD" w:rsidRPr="006C17A0" w:rsidRDefault="000E3EBD" w:rsidP="00E015E2">
      <w:pPr>
        <w:spacing w:after="200" w:line="276" w:lineRule="auto"/>
        <w:rPr>
          <w:b/>
          <w:sz w:val="24"/>
          <w:szCs w:val="24"/>
        </w:rPr>
      </w:pPr>
      <w:r w:rsidRPr="006C17A0">
        <w:rPr>
          <w:b/>
          <w:sz w:val="24"/>
          <w:szCs w:val="24"/>
        </w:rPr>
        <w:br w:type="page"/>
      </w:r>
    </w:p>
    <w:p w14:paraId="37F68FA2" w14:textId="77777777" w:rsidR="000E3EBD" w:rsidRPr="006C17A0" w:rsidRDefault="000E3EBD" w:rsidP="00E015E2">
      <w:pPr>
        <w:spacing w:line="360" w:lineRule="auto"/>
        <w:rPr>
          <w:sz w:val="24"/>
          <w:szCs w:val="24"/>
        </w:rPr>
      </w:pPr>
      <w:r w:rsidRPr="006C17A0">
        <w:rPr>
          <w:sz w:val="24"/>
          <w:szCs w:val="24"/>
        </w:rPr>
        <w:lastRenderedPageBreak/>
        <w:t>Abbreviations</w:t>
      </w:r>
    </w:p>
    <w:p w14:paraId="08F11485" w14:textId="77777777" w:rsidR="000E3EBD" w:rsidRPr="006C17A0" w:rsidRDefault="000E3EBD" w:rsidP="00E015E2">
      <w:pPr>
        <w:spacing w:line="360" w:lineRule="auto"/>
        <w:rPr>
          <w:sz w:val="24"/>
          <w:szCs w:val="24"/>
        </w:rPr>
      </w:pPr>
      <w:r w:rsidRPr="006C17A0">
        <w:rPr>
          <w:sz w:val="24"/>
          <w:szCs w:val="24"/>
        </w:rPr>
        <w:t>Acknowledgements</w:t>
      </w:r>
    </w:p>
    <w:p w14:paraId="23ACF48E" w14:textId="77777777" w:rsidR="000E3EBD" w:rsidRPr="006C17A0" w:rsidRDefault="000E3EBD" w:rsidP="00E015E2">
      <w:pPr>
        <w:spacing w:line="360" w:lineRule="auto"/>
        <w:rPr>
          <w:sz w:val="24"/>
          <w:szCs w:val="24"/>
        </w:rPr>
      </w:pPr>
      <w:r w:rsidRPr="006C17A0">
        <w:rPr>
          <w:sz w:val="24"/>
          <w:szCs w:val="24"/>
        </w:rPr>
        <w:t>Funding</w:t>
      </w:r>
    </w:p>
    <w:p w14:paraId="3D2EB4F1" w14:textId="77777777" w:rsidR="000E3EBD" w:rsidRPr="006C17A0" w:rsidRDefault="000E3EBD" w:rsidP="00E015E2">
      <w:pPr>
        <w:spacing w:line="360" w:lineRule="auto"/>
        <w:rPr>
          <w:sz w:val="24"/>
          <w:szCs w:val="24"/>
        </w:rPr>
      </w:pPr>
      <w:r w:rsidRPr="006C17A0">
        <w:rPr>
          <w:sz w:val="24"/>
          <w:szCs w:val="24"/>
        </w:rPr>
        <w:t>Competing interests</w:t>
      </w:r>
    </w:p>
    <w:p w14:paraId="43E054B9" w14:textId="77777777" w:rsidR="000E3EBD" w:rsidRPr="006C17A0" w:rsidRDefault="000E3EBD" w:rsidP="00E015E2">
      <w:pPr>
        <w:spacing w:line="360" w:lineRule="auto"/>
        <w:rPr>
          <w:sz w:val="24"/>
          <w:szCs w:val="24"/>
        </w:rPr>
      </w:pPr>
      <w:r w:rsidRPr="006C17A0">
        <w:rPr>
          <w:sz w:val="24"/>
          <w:szCs w:val="24"/>
        </w:rPr>
        <w:t xml:space="preserve">Availability of data and materials </w:t>
      </w:r>
    </w:p>
    <w:p w14:paraId="101F0883" w14:textId="77777777" w:rsidR="000E3EBD" w:rsidRPr="006C17A0" w:rsidRDefault="000E3EBD" w:rsidP="00E015E2">
      <w:pPr>
        <w:spacing w:line="360" w:lineRule="auto"/>
        <w:rPr>
          <w:sz w:val="24"/>
          <w:szCs w:val="24"/>
        </w:rPr>
      </w:pPr>
      <w:r w:rsidRPr="006C17A0">
        <w:rPr>
          <w:sz w:val="24"/>
          <w:szCs w:val="24"/>
        </w:rPr>
        <w:t>Author details</w:t>
      </w:r>
    </w:p>
    <w:p w14:paraId="11965220" w14:textId="77777777" w:rsidR="000E3EBD" w:rsidRPr="006C17A0" w:rsidRDefault="000E3EBD" w:rsidP="00E015E2">
      <w:pPr>
        <w:rPr>
          <w:sz w:val="24"/>
          <w:szCs w:val="24"/>
        </w:rPr>
      </w:pPr>
    </w:p>
    <w:p w14:paraId="4ED94282" w14:textId="77777777" w:rsidR="000E3EBD" w:rsidRPr="006C17A0" w:rsidRDefault="000E3EBD" w:rsidP="00E015E2">
      <w:pPr>
        <w:spacing w:after="200" w:line="276" w:lineRule="auto"/>
        <w:rPr>
          <w:b/>
          <w:sz w:val="24"/>
          <w:szCs w:val="24"/>
        </w:rPr>
      </w:pPr>
      <w:r w:rsidRPr="006C17A0">
        <w:rPr>
          <w:b/>
          <w:sz w:val="24"/>
          <w:szCs w:val="24"/>
        </w:rPr>
        <w:br w:type="page"/>
      </w:r>
    </w:p>
    <w:p w14:paraId="7FD9477F" w14:textId="77777777" w:rsidR="000E3EBD" w:rsidRPr="006C17A0" w:rsidRDefault="000E3EBD" w:rsidP="00E015E2">
      <w:pPr>
        <w:rPr>
          <w:b/>
          <w:sz w:val="24"/>
          <w:szCs w:val="24"/>
        </w:rPr>
      </w:pPr>
      <w:commentRangeStart w:id="400"/>
      <w:r w:rsidRPr="006C17A0">
        <w:rPr>
          <w:b/>
          <w:sz w:val="24"/>
          <w:szCs w:val="24"/>
        </w:rPr>
        <w:lastRenderedPageBreak/>
        <w:t>References:</w:t>
      </w:r>
      <w:commentRangeEnd w:id="400"/>
      <w:r w:rsidRPr="006C17A0">
        <w:rPr>
          <w:rStyle w:val="CommentReference"/>
          <w:sz w:val="24"/>
          <w:szCs w:val="24"/>
        </w:rPr>
        <w:commentReference w:id="400"/>
      </w:r>
    </w:p>
    <w:p w14:paraId="4D98BDE9" w14:textId="77777777" w:rsidR="00D930CA" w:rsidRPr="00D930CA" w:rsidRDefault="00DA4593" w:rsidP="00D930CA">
      <w:pPr>
        <w:widowControl w:val="0"/>
        <w:autoSpaceDE w:val="0"/>
        <w:autoSpaceDN w:val="0"/>
        <w:adjustRightInd w:val="0"/>
        <w:ind w:left="640" w:hanging="640"/>
        <w:rPr>
          <w:noProof/>
          <w:sz w:val="24"/>
          <w:szCs w:val="24"/>
        </w:rPr>
      </w:pPr>
      <w:r w:rsidRPr="006C17A0">
        <w:rPr>
          <w:b/>
          <w:sz w:val="24"/>
          <w:szCs w:val="24"/>
        </w:rPr>
        <w:fldChar w:fldCharType="begin" w:fldLock="1"/>
      </w:r>
      <w:r w:rsidR="000E3EBD" w:rsidRPr="006C17A0">
        <w:rPr>
          <w:b/>
          <w:sz w:val="24"/>
          <w:szCs w:val="24"/>
        </w:rPr>
        <w:instrText xml:space="preserve">ADDIN Mendeley Bibliography CSL_BIBLIOGRAPHY </w:instrText>
      </w:r>
      <w:r w:rsidRPr="006C17A0">
        <w:rPr>
          <w:b/>
          <w:sz w:val="24"/>
          <w:szCs w:val="24"/>
        </w:rPr>
        <w:fldChar w:fldCharType="separate"/>
      </w:r>
      <w:r w:rsidR="00D930CA" w:rsidRPr="00D930CA">
        <w:rPr>
          <w:noProof/>
          <w:sz w:val="24"/>
          <w:szCs w:val="24"/>
        </w:rPr>
        <w:t xml:space="preserve">1. </w:t>
      </w:r>
      <w:r w:rsidR="00D930CA" w:rsidRPr="00D930CA">
        <w:rPr>
          <w:noProof/>
          <w:sz w:val="24"/>
          <w:szCs w:val="24"/>
        </w:rPr>
        <w:tab/>
        <w:t xml:space="preserve">Caesarean section - Wikipedia. </w:t>
      </w:r>
    </w:p>
    <w:p w14:paraId="77BA6756"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2. </w:t>
      </w:r>
      <w:r w:rsidRPr="00D930CA">
        <w:rPr>
          <w:noProof/>
          <w:sz w:val="24"/>
          <w:szCs w:val="24"/>
        </w:rPr>
        <w:tab/>
        <w:t>Betrán AP, Ye J, Moller A-B, Zhang J, Gülmezoglu AM, Torloni MR. The Increasing Trend in Caesarean Section Rates: Global, Regional and National Estimates: 1990-2014. Zeeb H, editor. PLoS One [Internet]. World Health Organization; 2016 Feb 5 [cited 2017 Aug 28];11(2):e0148343. Available from: http://dx.plos.org/10.1371/journal.pone.0148343</w:t>
      </w:r>
    </w:p>
    <w:p w14:paraId="451B4A53"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3. </w:t>
      </w:r>
      <w:r w:rsidRPr="00D930CA">
        <w:rPr>
          <w:noProof/>
          <w:sz w:val="24"/>
          <w:szCs w:val="24"/>
        </w:rPr>
        <w:tab/>
        <w:t>Gomes UA, Silva AA, Bettiol H, Barbieri MA. Risk factors for the increasing caesarean section rate in Southeast Brazil: a comparison of two birth cohorts, 1978-1979 and 1994. Int J Epidemiol [Internet]. 1999 Aug [cited 2017 Aug 28];28(4):687–94. Available from: http://www.ncbi.nlm.nih.gov/pubmed/10480697</w:t>
      </w:r>
    </w:p>
    <w:p w14:paraId="42FF2433"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4. </w:t>
      </w:r>
      <w:r w:rsidRPr="00D930CA">
        <w:rPr>
          <w:noProof/>
          <w:sz w:val="24"/>
          <w:szCs w:val="24"/>
        </w:rPr>
        <w:tab/>
        <w:t>Leung GM, Lam TH, Thach TQ, Wan S, Ho LM. Rates of cesarean births in Hong Kong: 1987-1999. Birth [Internet]. 2001 Sep [cited 2017 Aug 28];28(3):166–72. Available from: http://www.ncbi.nlm.nih.gov/pubmed/11552964</w:t>
      </w:r>
    </w:p>
    <w:p w14:paraId="511C8E65"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5. </w:t>
      </w:r>
      <w:r w:rsidRPr="00D930CA">
        <w:rPr>
          <w:noProof/>
          <w:sz w:val="24"/>
          <w:szCs w:val="24"/>
        </w:rPr>
        <w:tab/>
        <w:t xml:space="preserve">Lumbiganon P, Laopaiboon M, Gülmezoglu AM, Souza JP, Taneepanichskul S, Ruyan P, et al. Method of delivery and pregnancy outcomes in Asia: the WHO global survey on maternal and perinatal health 2007-08. Lancet. 2010;375(9713):490–9. </w:t>
      </w:r>
    </w:p>
    <w:p w14:paraId="4F8F98AD"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6. </w:t>
      </w:r>
      <w:r w:rsidRPr="00D930CA">
        <w:rPr>
          <w:noProof/>
          <w:sz w:val="24"/>
          <w:szCs w:val="24"/>
        </w:rPr>
        <w:tab/>
        <w:t xml:space="preserve">Villar J, Valladares E, Wojdyla D, Zavaleta N, Carroli G, Velazco A, et al. Caesarean delivery rates and pregnancy outcomes: the 2005 WHO global survey on maternal and perinatal health in Latin America. Lancet. 2006;367(9525):1819–29. </w:t>
      </w:r>
    </w:p>
    <w:p w14:paraId="52E0F279"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7. </w:t>
      </w:r>
      <w:r w:rsidRPr="00D930CA">
        <w:rPr>
          <w:noProof/>
          <w:sz w:val="24"/>
          <w:szCs w:val="24"/>
        </w:rPr>
        <w:tab/>
        <w:t xml:space="preserve">Rahman M, Shariff AA, Shafie A, Saaid R, Tahir RM. Caesarean delivery and its correlates in Northern Region of Bangladesh: Application of logistic regression and cox proportional hazard model. Vol. 33, Journal of Health, Population and Nutrition. 2015. </w:t>
      </w:r>
    </w:p>
    <w:p w14:paraId="1AC2ECB1"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8. </w:t>
      </w:r>
      <w:r w:rsidRPr="00D930CA">
        <w:rPr>
          <w:noProof/>
          <w:sz w:val="24"/>
          <w:szCs w:val="24"/>
        </w:rPr>
        <w:tab/>
        <w:t>Darmasseelane K, Hyde MJ, Santhakumaran S, Gale C, Modi N. Mode of Delivery and Offspring Body Mass Index, Overweight and Obesity in Adult Life: A Systematic Review and Meta-Analysis. Dewan A, editor. PLoS One [Internet]. 2014 Feb 26 [cited 2017 Aug 28];9(2):e87896. Available from: http://dx.plos.org/10.1371/journal.pone.0087896</w:t>
      </w:r>
    </w:p>
    <w:p w14:paraId="42FF08E2"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9. </w:t>
      </w:r>
      <w:r w:rsidRPr="00D930CA">
        <w:rPr>
          <w:noProof/>
          <w:sz w:val="24"/>
          <w:szCs w:val="24"/>
        </w:rPr>
        <w:tab/>
        <w:t>Ajslev TA, Andersen CS, Gamborg M, Sørensen TIA, Jess T. Childhood overweight after establishment of the gut microbiota: the role of delivery mode, pre-pregnancy weight and early administration of antibiotics. Int J Obes [Internet]. 2011 Apr 8 [cited 2017 Aug 28];35(4):522–9. Available from: http://www.ncbi.nlm.nih.gov/pubmed/21386800</w:t>
      </w:r>
    </w:p>
    <w:p w14:paraId="4D04A3FC"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10. </w:t>
      </w:r>
      <w:r w:rsidRPr="00D930CA">
        <w:rPr>
          <w:noProof/>
          <w:sz w:val="24"/>
          <w:szCs w:val="24"/>
        </w:rPr>
        <w:tab/>
        <w:t xml:space="preserve">Cesarean Section and Chronic Immune Disorders _ Articles _ Pediatrics. </w:t>
      </w:r>
    </w:p>
    <w:p w14:paraId="4613EB3D"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11. </w:t>
      </w:r>
      <w:r w:rsidRPr="00D930CA">
        <w:rPr>
          <w:noProof/>
          <w:sz w:val="24"/>
          <w:szCs w:val="24"/>
        </w:rPr>
        <w:tab/>
        <w:t>Yuan C, Gaskins AJ, Blaine AI, Zhang C, Gillman MW, Missmer SA, et al. Association Between Cesarean Birth and Risk of Obesity in Offspring in Childhood, Adolescence, and Early Adulthood. JAMA Pediatr [Internet]. 2016 Nov 7 [cited 2017 Aug 28];170(11):e162385. Available from: http://www.ncbi.nlm.nih.gov/pubmed/27599167</w:t>
      </w:r>
    </w:p>
    <w:p w14:paraId="05346432"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12. </w:t>
      </w:r>
      <w:r w:rsidRPr="00D930CA">
        <w:rPr>
          <w:noProof/>
          <w:sz w:val="24"/>
          <w:szCs w:val="24"/>
        </w:rPr>
        <w:tab/>
        <w:t>Flemming K, Woolcott CG, Allen AC, Veugelers PJ, Kuhle S. The association between caesarean section and childhood obesity revisited: a cohort study. Arch Dis Child [Internet]. 2013 Jul 1 [cited 2017 Aug 29];98(7):526–32. Available from: http://www.ncbi.nlm.nih.gov/pubmed/23680850</w:t>
      </w:r>
    </w:p>
    <w:p w14:paraId="45F48E42"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13. </w:t>
      </w:r>
      <w:r w:rsidRPr="00D930CA">
        <w:rPr>
          <w:noProof/>
          <w:sz w:val="24"/>
          <w:szCs w:val="24"/>
        </w:rPr>
        <w:tab/>
        <w:t>Babies born by caesarean more likely to be obese as adults, study suggests | Society | The Guardian [Internet]. [cited 2017 Aug 28]. Available from: https://www.theguardian.com/society/2016/sep/06/babies-born-by-caesarean-more-likely-to-be-obese-as-adults-study-suggests</w:t>
      </w:r>
    </w:p>
    <w:p w14:paraId="52024760"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14. </w:t>
      </w:r>
      <w:r w:rsidRPr="00D930CA">
        <w:rPr>
          <w:noProof/>
          <w:sz w:val="24"/>
          <w:szCs w:val="24"/>
        </w:rPr>
        <w:tab/>
        <w:t xml:space="preserve">Khan MN, Islam MM, Shariff AA, Alam MM, Rahman MM, Tourigny C. Socio-demographic predictors and average annual rates of caesarean section in Bangladesh </w:t>
      </w:r>
      <w:r w:rsidRPr="00D930CA">
        <w:rPr>
          <w:noProof/>
          <w:sz w:val="24"/>
          <w:szCs w:val="24"/>
        </w:rPr>
        <w:lastRenderedPageBreak/>
        <w:t>between 2004 and 2014. Rahman M, editor. PLoS One [Internet]. Pakistan Institute of Development Economics; 2017 May 11 [cited 2017 Aug 28];12(5):e0177579. Available from: http://dx.plos.org/10.1371/journal.pone.0177579</w:t>
      </w:r>
    </w:p>
    <w:p w14:paraId="3C792011"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15. </w:t>
      </w:r>
      <w:r w:rsidRPr="00D930CA">
        <w:rPr>
          <w:noProof/>
          <w:sz w:val="24"/>
          <w:szCs w:val="24"/>
        </w:rPr>
        <w:tab/>
        <w:t>Kamal SMM. Preference for institutional delivery and caesarean sections in Bangladesh. J Health Popul Nutr [Internet]. 2013 Mar [cited 2017 Aug 28];31(1):96–109. Available from: http://www.ncbi.nlm.nih.gov/pubmed/23617210</w:t>
      </w:r>
    </w:p>
    <w:p w14:paraId="0DCFFF20" w14:textId="77777777" w:rsidR="00D930CA" w:rsidRPr="00D930CA" w:rsidRDefault="00D930CA" w:rsidP="00D930CA">
      <w:pPr>
        <w:widowControl w:val="0"/>
        <w:autoSpaceDE w:val="0"/>
        <w:autoSpaceDN w:val="0"/>
        <w:adjustRightInd w:val="0"/>
        <w:ind w:left="640" w:hanging="640"/>
        <w:rPr>
          <w:noProof/>
          <w:sz w:val="24"/>
          <w:szCs w:val="24"/>
        </w:rPr>
      </w:pPr>
      <w:r w:rsidRPr="00D930CA">
        <w:rPr>
          <w:noProof/>
          <w:sz w:val="24"/>
          <w:szCs w:val="24"/>
        </w:rPr>
        <w:t xml:space="preserve">16. </w:t>
      </w:r>
      <w:r w:rsidRPr="00D930CA">
        <w:rPr>
          <w:noProof/>
          <w:sz w:val="24"/>
          <w:szCs w:val="24"/>
        </w:rPr>
        <w:tab/>
        <w:t xml:space="preserve">Neill MO, Cryan JF, Kenny LC, Curran EA, Dinan TG, Khashan AS, et al. Research Review : Birth by caesarean section and development of autism spectrum disorder and attention-deficit / hyperactivity disorder : a systematic review and meta-analysis. 2015;5:500–8. </w:t>
      </w:r>
    </w:p>
    <w:p w14:paraId="7F7B2505" w14:textId="77777777" w:rsidR="00D930CA" w:rsidRPr="00D930CA" w:rsidRDefault="00D930CA" w:rsidP="00D930CA">
      <w:pPr>
        <w:widowControl w:val="0"/>
        <w:autoSpaceDE w:val="0"/>
        <w:autoSpaceDN w:val="0"/>
        <w:adjustRightInd w:val="0"/>
        <w:ind w:left="640" w:hanging="640"/>
        <w:rPr>
          <w:noProof/>
          <w:sz w:val="24"/>
        </w:rPr>
      </w:pPr>
      <w:r w:rsidRPr="00D930CA">
        <w:rPr>
          <w:noProof/>
          <w:sz w:val="24"/>
          <w:szCs w:val="24"/>
        </w:rPr>
        <w:t xml:space="preserve">17. </w:t>
      </w:r>
      <w:r w:rsidRPr="00D930CA">
        <w:rPr>
          <w:noProof/>
          <w:sz w:val="24"/>
          <w:szCs w:val="24"/>
        </w:rPr>
        <w:tab/>
        <w:t>Liu S, Liston RM, Joseph KS, Heaman M, Sauve R, Kramer MS. Maternal mortality and severe morbidity associated with low-risk planned cesarean delivery versus planned vaginal delivery at term. [cited 2017 Aug 28]; Available from: https://s3.amazonaws.com/academia.edu.documents/45171188/Maternal_mortality_and_severe_morbidity_20160428-4972-13p6oz4.pdf?AWSAccessKeyId=AKIAIWOWYYGZ2Y53UL3A&amp;Expires=1503932766&amp;Signature=CjYYaSydqaQX9JRsGJbURdFb%2FkU%3D&amp;response-content-disposition=inline%3B filename%3DMaternal_mortality_and_severe_morbidity.pdf</w:t>
      </w:r>
    </w:p>
    <w:p w14:paraId="32482C13" w14:textId="77777777" w:rsidR="000E3EBD" w:rsidRPr="006C17A0" w:rsidRDefault="00DA4593" w:rsidP="00D930CA">
      <w:pPr>
        <w:widowControl w:val="0"/>
        <w:autoSpaceDE w:val="0"/>
        <w:autoSpaceDN w:val="0"/>
        <w:adjustRightInd w:val="0"/>
        <w:ind w:left="640" w:hanging="640"/>
        <w:rPr>
          <w:b/>
          <w:sz w:val="24"/>
          <w:szCs w:val="24"/>
        </w:rPr>
      </w:pPr>
      <w:r w:rsidRPr="006C17A0">
        <w:rPr>
          <w:b/>
          <w:sz w:val="24"/>
          <w:szCs w:val="24"/>
        </w:rPr>
        <w:fldChar w:fldCharType="end"/>
      </w:r>
    </w:p>
    <w:p w14:paraId="15CFA71A" w14:textId="77777777" w:rsidR="000E3EBD" w:rsidRPr="006C17A0" w:rsidRDefault="000E3EBD" w:rsidP="00E015E2">
      <w:pPr>
        <w:widowControl w:val="0"/>
        <w:autoSpaceDE w:val="0"/>
        <w:autoSpaceDN w:val="0"/>
        <w:adjustRightInd w:val="0"/>
        <w:ind w:left="640" w:hanging="640"/>
        <w:rPr>
          <w:b/>
          <w:sz w:val="24"/>
          <w:szCs w:val="24"/>
        </w:rPr>
      </w:pPr>
    </w:p>
    <w:p w14:paraId="5A4A4DE3" w14:textId="77777777" w:rsidR="000E3EBD" w:rsidRPr="006C17A0" w:rsidRDefault="000E3EBD" w:rsidP="00E015E2">
      <w:pPr>
        <w:spacing w:after="200" w:line="276" w:lineRule="auto"/>
        <w:rPr>
          <w:b/>
          <w:sz w:val="24"/>
          <w:szCs w:val="24"/>
        </w:rPr>
      </w:pPr>
      <w:r w:rsidRPr="006C17A0">
        <w:rPr>
          <w:b/>
          <w:sz w:val="24"/>
          <w:szCs w:val="24"/>
        </w:rPr>
        <w:br w:type="page"/>
      </w:r>
    </w:p>
    <w:p w14:paraId="6F9AD534" w14:textId="77777777" w:rsidR="000E3EBD" w:rsidRPr="006C17A0" w:rsidRDefault="000E3EBD" w:rsidP="00E015E2">
      <w:pPr>
        <w:widowControl w:val="0"/>
        <w:autoSpaceDE w:val="0"/>
        <w:autoSpaceDN w:val="0"/>
        <w:adjustRightInd w:val="0"/>
        <w:ind w:left="640" w:hanging="640"/>
        <w:rPr>
          <w:b/>
          <w:sz w:val="24"/>
          <w:szCs w:val="24"/>
        </w:rPr>
      </w:pPr>
      <w:r w:rsidRPr="006C17A0">
        <w:rPr>
          <w:b/>
          <w:sz w:val="24"/>
          <w:szCs w:val="24"/>
        </w:rPr>
        <w:lastRenderedPageBreak/>
        <w:t xml:space="preserve">Supplements </w:t>
      </w:r>
    </w:p>
    <w:p w14:paraId="21F220A2" w14:textId="77777777" w:rsidR="000E3EBD" w:rsidRPr="006C17A0" w:rsidRDefault="000E3EBD" w:rsidP="00C83ABE">
      <w:pPr>
        <w:widowControl w:val="0"/>
        <w:autoSpaceDE w:val="0"/>
        <w:autoSpaceDN w:val="0"/>
        <w:adjustRightInd w:val="0"/>
        <w:ind w:left="640" w:hanging="640"/>
        <w:jc w:val="both"/>
        <w:rPr>
          <w:b/>
          <w:sz w:val="24"/>
          <w:szCs w:val="24"/>
        </w:rPr>
      </w:pPr>
    </w:p>
    <w:p w14:paraId="60DA9A53" w14:textId="77777777" w:rsidR="000E3EBD" w:rsidRPr="006C17A0" w:rsidRDefault="000E3EBD" w:rsidP="00C83ABE">
      <w:pPr>
        <w:widowControl w:val="0"/>
        <w:autoSpaceDE w:val="0"/>
        <w:autoSpaceDN w:val="0"/>
        <w:adjustRightInd w:val="0"/>
        <w:ind w:left="640" w:hanging="640"/>
        <w:jc w:val="both"/>
        <w:rPr>
          <w:b/>
          <w:sz w:val="24"/>
          <w:szCs w:val="24"/>
        </w:rPr>
      </w:pPr>
    </w:p>
    <w:p w14:paraId="3D5F5A30" w14:textId="77777777" w:rsidR="000E3EBD" w:rsidRPr="006C17A0" w:rsidRDefault="000E3EBD" w:rsidP="00C83ABE">
      <w:pPr>
        <w:jc w:val="both"/>
        <w:rPr>
          <w:sz w:val="24"/>
          <w:szCs w:val="24"/>
        </w:rPr>
      </w:pPr>
    </w:p>
    <w:p w14:paraId="0E13BCD5" w14:textId="77777777" w:rsidR="00C70A9D" w:rsidRPr="006C17A0" w:rsidRDefault="00C70A9D" w:rsidP="00C83ABE">
      <w:pPr>
        <w:jc w:val="both"/>
        <w:rPr>
          <w:sz w:val="24"/>
          <w:szCs w:val="24"/>
        </w:rPr>
      </w:pPr>
    </w:p>
    <w:sectPr w:rsidR="00C70A9D" w:rsidRPr="006C17A0" w:rsidSect="003F71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d Jamal Uddin" w:date="2018-08-07T20:34:00Z" w:initials="MJU">
    <w:p w14:paraId="4A2A84C5" w14:textId="77777777" w:rsidR="009C372C" w:rsidRDefault="009C372C">
      <w:pPr>
        <w:pStyle w:val="CommentText"/>
      </w:pPr>
      <w:r>
        <w:rPr>
          <w:rStyle w:val="CommentReference"/>
        </w:rPr>
        <w:annotationRef/>
      </w:r>
      <w:r>
        <w:t xml:space="preserve">we have to show crude and adjusted odds ratio here. Crude is model with only </w:t>
      </w:r>
      <w:bookmarkStart w:id="5" w:name="_Hlk521437502"/>
      <w:r>
        <w:t>c-section vs normal delivery</w:t>
      </w:r>
      <w:bookmarkEnd w:id="5"/>
      <w:r>
        <w:t xml:space="preserve"> variable and adjusted means </w:t>
      </w:r>
      <w:r w:rsidRPr="009C372C">
        <w:t>c-section vs normal delivery</w:t>
      </w:r>
      <w:r>
        <w:t xml:space="preserve"> plus other variables in the model.</w:t>
      </w:r>
    </w:p>
  </w:comment>
  <w:comment w:id="41" w:author="Md Jamal Uddin" w:date="2018-08-07T20:38:00Z" w:initials="MJU">
    <w:p w14:paraId="5C345A99" w14:textId="77777777" w:rsidR="00637886" w:rsidRDefault="00637886">
      <w:pPr>
        <w:pStyle w:val="CommentText"/>
      </w:pPr>
      <w:r>
        <w:rPr>
          <w:rStyle w:val="CommentReference"/>
        </w:rPr>
        <w:annotationRef/>
      </w:r>
      <w:r>
        <w:t xml:space="preserve">Be consistent, in abstract u wrote c-section and here CS </w:t>
      </w:r>
    </w:p>
  </w:comment>
  <w:comment w:id="42" w:author="Md Jamal Uddin" w:date="2018-08-07T20:41:00Z" w:initials="MJU">
    <w:p w14:paraId="5F848209" w14:textId="77777777" w:rsidR="00637886" w:rsidRDefault="00637886">
      <w:pPr>
        <w:pStyle w:val="CommentText"/>
      </w:pPr>
      <w:r>
        <w:rPr>
          <w:rStyle w:val="CommentReference"/>
        </w:rPr>
        <w:annotationRef/>
      </w:r>
      <w:r>
        <w:t>Split it into two sentences and make clear.</w:t>
      </w:r>
    </w:p>
  </w:comment>
  <w:comment w:id="43" w:author="Chowdhury,Muhammad Abdul Baker" w:date="2018-07-27T22:54:00Z" w:initials="CAB">
    <w:p w14:paraId="797D8708" w14:textId="77777777" w:rsidR="004F0EC5" w:rsidRDefault="004F0EC5">
      <w:pPr>
        <w:pStyle w:val="CommentText"/>
      </w:pPr>
      <w:r>
        <w:rPr>
          <w:rStyle w:val="CommentReference"/>
        </w:rPr>
        <w:annotationRef/>
      </w:r>
      <w:r>
        <w:t>Not clear.</w:t>
      </w:r>
    </w:p>
  </w:comment>
  <w:comment w:id="56" w:author="Md Jamal Uddin" w:date="2018-08-17T21:42:00Z" w:initials="MJU">
    <w:p w14:paraId="5FB23018" w14:textId="77777777" w:rsidR="000C4FC3" w:rsidRDefault="000C4FC3">
      <w:pPr>
        <w:pStyle w:val="CommentText"/>
      </w:pPr>
      <w:r>
        <w:rPr>
          <w:rStyle w:val="CommentReference"/>
        </w:rPr>
        <w:annotationRef/>
      </w:r>
      <w:r>
        <w:t>I think this sentence has not much added value here. Consider to remove.</w:t>
      </w:r>
    </w:p>
  </w:comment>
  <w:comment w:id="60" w:author="Chowdhury,Muhammad Abdul Bake [2]" w:date="2018-07-22T21:25:00Z" w:initials="CAB">
    <w:p w14:paraId="51EC0207" w14:textId="77777777" w:rsidR="000E3EBD" w:rsidRDefault="000E3EBD" w:rsidP="000E3EBD">
      <w:pPr>
        <w:pStyle w:val="CommentText"/>
      </w:pPr>
      <w:r>
        <w:rPr>
          <w:rStyle w:val="CommentReference"/>
        </w:rPr>
        <w:annotationRef/>
      </w:r>
      <w:r>
        <w:t xml:space="preserve">Double check the citation. Newspapers articles are not reliable. </w:t>
      </w:r>
    </w:p>
  </w:comment>
  <w:comment w:id="78" w:author="Chowdhury,Muhammad Abdul Bake [2]" w:date="2018-07-22T21:25:00Z" w:initials="CAB">
    <w:p w14:paraId="6616A34D" w14:textId="77777777" w:rsidR="00871F2B" w:rsidRDefault="00871F2B" w:rsidP="00871F2B">
      <w:pPr>
        <w:pStyle w:val="CommentText"/>
      </w:pPr>
      <w:r>
        <w:rPr>
          <w:rStyle w:val="CommentReference"/>
        </w:rPr>
        <w:annotationRef/>
      </w:r>
      <w:r>
        <w:t xml:space="preserve">Double check the citation. Newspapers articles are not reliable. </w:t>
      </w:r>
    </w:p>
  </w:comment>
  <w:comment w:id="80" w:author="Chowdhury,Muhammad Abdul Baker" w:date="2018-07-29T00:25:00Z" w:initials="CAB">
    <w:p w14:paraId="0D83BC3C" w14:textId="77777777" w:rsidR="00B76E14" w:rsidRDefault="00B76E14">
      <w:pPr>
        <w:pStyle w:val="CommentText"/>
      </w:pPr>
      <w:r>
        <w:rPr>
          <w:rStyle w:val="CommentReference"/>
        </w:rPr>
        <w:annotationRef/>
      </w:r>
      <w:r>
        <w:t xml:space="preserve">This two section contradicts. </w:t>
      </w:r>
    </w:p>
  </w:comment>
  <w:comment w:id="72" w:author="Md Jamal Uddin" w:date="2018-08-17T21:48:00Z" w:initials="MJU">
    <w:p w14:paraId="11D8F58F" w14:textId="77777777" w:rsidR="00871F2B" w:rsidRDefault="00871F2B">
      <w:pPr>
        <w:pStyle w:val="CommentText"/>
      </w:pPr>
      <w:r>
        <w:rPr>
          <w:rStyle w:val="CommentReference"/>
        </w:rPr>
        <w:annotationRef/>
      </w:r>
      <w:r>
        <w:t>Please re-write this part. It is all about Bangladesh. These sentences are not enough for rationale of the study. So, add more studies from Bangladesh and show what is in new in our study.</w:t>
      </w:r>
    </w:p>
  </w:comment>
  <w:comment w:id="92" w:author="Chowdhury,Muhammad Abdul Baker" w:date="2018-07-29T00:29:00Z" w:initials="CAB">
    <w:p w14:paraId="4B51256C" w14:textId="77777777" w:rsidR="00A46210" w:rsidRDefault="00A46210">
      <w:pPr>
        <w:pStyle w:val="CommentText"/>
      </w:pPr>
      <w:r>
        <w:rPr>
          <w:rStyle w:val="CommentReference"/>
        </w:rPr>
        <w:annotationRef/>
      </w:r>
      <w:r>
        <w:t xml:space="preserve">It is not type of delivery; should be CS delivery. </w:t>
      </w:r>
    </w:p>
  </w:comment>
  <w:comment w:id="107" w:author="Chowdhury,Muhammad Abdul Baker" w:date="2018-07-29T00:38:00Z" w:initials="CAB">
    <w:p w14:paraId="03157C1A" w14:textId="77777777" w:rsidR="0002225F" w:rsidRDefault="0002225F">
      <w:pPr>
        <w:pStyle w:val="CommentText"/>
      </w:pPr>
      <w:r>
        <w:rPr>
          <w:rStyle w:val="CommentReference"/>
        </w:rPr>
        <w:annotationRef/>
      </w:r>
      <w:r>
        <w:t xml:space="preserve">Report how many cases were deleted in the analysis and hoe many were used in the analysis. For merging consider making a flow diagram. </w:t>
      </w:r>
    </w:p>
  </w:comment>
  <w:comment w:id="165" w:author="Chowdhury,Muhammad Abdul Baker" w:date="2018-07-29T00:37:00Z" w:initials="CAB">
    <w:p w14:paraId="316B97D8" w14:textId="77777777" w:rsidR="0002225F" w:rsidRDefault="0002225F">
      <w:pPr>
        <w:pStyle w:val="CommentText"/>
      </w:pPr>
      <w:r>
        <w:rPr>
          <w:rStyle w:val="CommentReference"/>
        </w:rPr>
        <w:annotationRef/>
      </w:r>
      <w:r>
        <w:t xml:space="preserve">Outcome variable is delivery by CS or not, other disease </w:t>
      </w:r>
    </w:p>
  </w:comment>
  <w:comment w:id="166" w:author="Md Jamal Uddin" w:date="2018-08-17T21:55:00Z" w:initials="MJU">
    <w:p w14:paraId="07AD0274" w14:textId="77777777" w:rsidR="00871F2B" w:rsidRDefault="00871F2B">
      <w:pPr>
        <w:pStyle w:val="CommentText"/>
      </w:pPr>
      <w:r>
        <w:rPr>
          <w:rStyle w:val="CommentReference"/>
        </w:rPr>
        <w:annotationRef/>
      </w:r>
      <w:r>
        <w:t>They wrote correct.</w:t>
      </w:r>
    </w:p>
  </w:comment>
  <w:comment w:id="178" w:author="Md Jamal Uddin" w:date="2018-08-17T21:59:00Z" w:initials="MJU">
    <w:p w14:paraId="1343CC79" w14:textId="77777777" w:rsidR="00021625" w:rsidRDefault="00021625">
      <w:pPr>
        <w:pStyle w:val="CommentText"/>
      </w:pPr>
      <w:r>
        <w:rPr>
          <w:rStyle w:val="CommentReference"/>
        </w:rPr>
        <w:annotationRef/>
      </w:r>
      <w:r>
        <w:t>Do you have place of delivery, mother age, place of residence, division, birth order/first child or second child, complication during pregnancy, child weight at birth, does mother took vitamin supplement during pregnancy,  father education…..if these variables are available please add them in the model and update the analyses.</w:t>
      </w:r>
    </w:p>
  </w:comment>
  <w:comment w:id="213" w:author="Md Jamal Uddin" w:date="2018-08-17T22:10:00Z" w:initials="MJU">
    <w:p w14:paraId="2B07F781" w14:textId="77777777" w:rsidR="00551CE1" w:rsidRDefault="00551CE1">
      <w:pPr>
        <w:pStyle w:val="CommentText"/>
      </w:pPr>
      <w:r>
        <w:rPr>
          <w:rStyle w:val="CommentReference"/>
        </w:rPr>
        <w:annotationRef/>
      </w:r>
      <w:r>
        <w:t>Show percentage</w:t>
      </w:r>
    </w:p>
  </w:comment>
  <w:comment w:id="261" w:author="Md Jamal Uddin" w:date="2018-08-17T22:27:00Z" w:initials="MJU">
    <w:p w14:paraId="6BAED685" w14:textId="77777777" w:rsidR="00523F74" w:rsidRDefault="00523F74">
      <w:pPr>
        <w:pStyle w:val="CommentText"/>
      </w:pPr>
      <w:r>
        <w:rPr>
          <w:rStyle w:val="CommentReference"/>
        </w:rPr>
        <w:annotationRef/>
      </w:r>
      <w:r>
        <w:t>Check result here may be % not correct</w:t>
      </w:r>
    </w:p>
  </w:comment>
  <w:comment w:id="263" w:author="Md Jamal Uddin" w:date="2018-08-17T22:45:00Z" w:initials="MJU">
    <w:p w14:paraId="2D68912C" w14:textId="77777777" w:rsidR="00AF061C" w:rsidRDefault="00AF061C">
      <w:pPr>
        <w:pStyle w:val="CommentText"/>
      </w:pPr>
      <w:r>
        <w:rPr>
          <w:rStyle w:val="CommentReference"/>
        </w:rPr>
        <w:annotationRef/>
      </w:r>
      <w:r>
        <w:t xml:space="preserve">Reduce unnecessary text, rewrite this and give only important results. You do </w:t>
      </w:r>
      <w:r w:rsidR="00BE014B">
        <w:t xml:space="preserve">not </w:t>
      </w:r>
      <w:r>
        <w:t xml:space="preserve">need to give each and every </w:t>
      </w:r>
      <w:r w:rsidR="00BE014B">
        <w:t>results.</w:t>
      </w:r>
    </w:p>
  </w:comment>
  <w:comment w:id="267" w:author="Md Jamal Uddin" w:date="2018-08-17T22:48:00Z" w:initials="MJU">
    <w:p w14:paraId="1F960B58" w14:textId="77777777" w:rsidR="00BE014B" w:rsidRDefault="00BE014B">
      <w:pPr>
        <w:pStyle w:val="CommentText"/>
      </w:pPr>
      <w:r>
        <w:rPr>
          <w:rStyle w:val="CommentReference"/>
        </w:rPr>
        <w:annotationRef/>
      </w:r>
      <w:r>
        <w:t>Provide percentage instead of number. If someone wants to see more results, he can see Figure. Again, you don’t need to show all results.</w:t>
      </w:r>
    </w:p>
  </w:comment>
  <w:comment w:id="320" w:author="Md Jamal Uddin" w:date="2018-08-17T23:10:00Z" w:initials="MJU">
    <w:p w14:paraId="5A3DF7F3" w14:textId="77777777" w:rsidR="00BA0FAD" w:rsidRDefault="00BA0FAD">
      <w:pPr>
        <w:pStyle w:val="CommentText"/>
      </w:pPr>
      <w:r>
        <w:rPr>
          <w:rStyle w:val="CommentReference"/>
        </w:rPr>
        <w:annotationRef/>
      </w:r>
      <w:r>
        <w:t>Reduce text into one sentence.</w:t>
      </w:r>
    </w:p>
  </w:comment>
  <w:comment w:id="368" w:author="Md Jamal Uddin" w:date="2018-08-17T23:16:00Z" w:initials="MJU">
    <w:p w14:paraId="165DFBF9" w14:textId="77777777" w:rsidR="00BA0FAD" w:rsidRDefault="00BA0FAD">
      <w:pPr>
        <w:pStyle w:val="CommentText"/>
      </w:pPr>
      <w:r>
        <w:rPr>
          <w:rStyle w:val="CommentReference"/>
        </w:rPr>
        <w:annotationRef/>
      </w:r>
      <w:r>
        <w:t>You already provided your results in the results section. Here you can explain why such results happened with CS mothers, what are issues related to this in Bangladesh. Provide references from previous studies.</w:t>
      </w:r>
    </w:p>
  </w:comment>
  <w:comment w:id="400" w:author="Chowdhury,Muhammad Abdul Bake [3]" w:date="2018-07-22T21:25:00Z" w:initials="CAB">
    <w:p w14:paraId="2E983901" w14:textId="77777777" w:rsidR="000E3EBD" w:rsidRDefault="000E3EBD" w:rsidP="000E3EBD">
      <w:pPr>
        <w:pStyle w:val="CommentText"/>
      </w:pPr>
      <w:r>
        <w:rPr>
          <w:rStyle w:val="CommentReference"/>
        </w:rPr>
        <w:annotationRef/>
      </w:r>
      <w:r>
        <w:t xml:space="preserve">Some references are not complete. Complete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2A84C5" w15:done="0"/>
  <w15:commentEx w15:paraId="5C345A99" w15:done="0"/>
  <w15:commentEx w15:paraId="5F848209" w15:done="0"/>
  <w15:commentEx w15:paraId="797D8708" w15:done="0"/>
  <w15:commentEx w15:paraId="5FB23018" w15:done="0"/>
  <w15:commentEx w15:paraId="51EC0207" w15:done="0"/>
  <w15:commentEx w15:paraId="6616A34D" w15:done="0"/>
  <w15:commentEx w15:paraId="0D83BC3C" w15:done="0"/>
  <w15:commentEx w15:paraId="11D8F58F" w15:done="0"/>
  <w15:commentEx w15:paraId="4B51256C" w15:done="0"/>
  <w15:commentEx w15:paraId="03157C1A" w15:done="0"/>
  <w15:commentEx w15:paraId="316B97D8" w15:done="0"/>
  <w15:commentEx w15:paraId="07AD0274" w15:done="0"/>
  <w15:commentEx w15:paraId="1343CC79" w15:done="0"/>
  <w15:commentEx w15:paraId="2B07F781" w15:done="0"/>
  <w15:commentEx w15:paraId="6BAED685" w15:done="0"/>
  <w15:commentEx w15:paraId="2D68912C" w15:done="0"/>
  <w15:commentEx w15:paraId="1F960B58" w15:done="0"/>
  <w15:commentEx w15:paraId="5A3DF7F3" w15:done="0"/>
  <w15:commentEx w15:paraId="165DFBF9" w15:done="0"/>
  <w15:commentEx w15:paraId="2E9839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2A84C5" w16cid:durableId="1FC4F4FC"/>
  <w16cid:commentId w16cid:paraId="5C345A99" w16cid:durableId="1FC4F4FD"/>
  <w16cid:commentId w16cid:paraId="5F848209" w16cid:durableId="1FC4F4FE"/>
  <w16cid:commentId w16cid:paraId="797D8708" w16cid:durableId="1FC4F4FF"/>
  <w16cid:commentId w16cid:paraId="5FB23018" w16cid:durableId="1FC4F500"/>
  <w16cid:commentId w16cid:paraId="51EC0207" w16cid:durableId="1FC4F501"/>
  <w16cid:commentId w16cid:paraId="6616A34D" w16cid:durableId="1FC4F502"/>
  <w16cid:commentId w16cid:paraId="0D83BC3C" w16cid:durableId="1FC4F503"/>
  <w16cid:commentId w16cid:paraId="11D8F58F" w16cid:durableId="1FC4F504"/>
  <w16cid:commentId w16cid:paraId="4B51256C" w16cid:durableId="1FC4F505"/>
  <w16cid:commentId w16cid:paraId="03157C1A" w16cid:durableId="1FC4F506"/>
  <w16cid:commentId w16cid:paraId="316B97D8" w16cid:durableId="1FC4F508"/>
  <w16cid:commentId w16cid:paraId="07AD0274" w16cid:durableId="1FC4F509"/>
  <w16cid:commentId w16cid:paraId="1343CC79" w16cid:durableId="1FC4F50A"/>
  <w16cid:commentId w16cid:paraId="2B07F781" w16cid:durableId="1FC4F50B"/>
  <w16cid:commentId w16cid:paraId="6BAED685" w16cid:durableId="1FC4F50C"/>
  <w16cid:commentId w16cid:paraId="2D68912C" w16cid:durableId="1FC4F50D"/>
  <w16cid:commentId w16cid:paraId="1F960B58" w16cid:durableId="1FC4F50E"/>
  <w16cid:commentId w16cid:paraId="5A3DF7F3" w16cid:durableId="1FC4F50F"/>
  <w16cid:commentId w16cid:paraId="165DFBF9" w16cid:durableId="1FC4F510"/>
  <w16cid:commentId w16cid:paraId="2E983901" w16cid:durableId="1FC4F5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YEem">
    <w15:presenceInfo w15:providerId="None" w15:userId="NaYE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tzQwsDAysjQxMzE0MDdV0lEKTi0uzszPAykwrAUA2JbIKiwAAAA="/>
  </w:docVars>
  <w:rsids>
    <w:rsidRoot w:val="000E3EBD"/>
    <w:rsid w:val="00021625"/>
    <w:rsid w:val="0002225F"/>
    <w:rsid w:val="0006182A"/>
    <w:rsid w:val="000626CE"/>
    <w:rsid w:val="00092BA2"/>
    <w:rsid w:val="000B0F4E"/>
    <w:rsid w:val="000C193A"/>
    <w:rsid w:val="000C4FC3"/>
    <w:rsid w:val="000E3EBD"/>
    <w:rsid w:val="000E78D0"/>
    <w:rsid w:val="00110CB6"/>
    <w:rsid w:val="001243C4"/>
    <w:rsid w:val="00135F6D"/>
    <w:rsid w:val="00144B15"/>
    <w:rsid w:val="00186265"/>
    <w:rsid w:val="002402A1"/>
    <w:rsid w:val="00252823"/>
    <w:rsid w:val="00263819"/>
    <w:rsid w:val="002B69BA"/>
    <w:rsid w:val="003257F1"/>
    <w:rsid w:val="00345952"/>
    <w:rsid w:val="00355806"/>
    <w:rsid w:val="00357BCB"/>
    <w:rsid w:val="00377304"/>
    <w:rsid w:val="003F712B"/>
    <w:rsid w:val="004248B7"/>
    <w:rsid w:val="0043025F"/>
    <w:rsid w:val="004340F6"/>
    <w:rsid w:val="00440B63"/>
    <w:rsid w:val="00467711"/>
    <w:rsid w:val="0046780E"/>
    <w:rsid w:val="00474E1A"/>
    <w:rsid w:val="004F0EC5"/>
    <w:rsid w:val="00523F74"/>
    <w:rsid w:val="00532B2A"/>
    <w:rsid w:val="00545C76"/>
    <w:rsid w:val="00551CE1"/>
    <w:rsid w:val="005909D7"/>
    <w:rsid w:val="005B4038"/>
    <w:rsid w:val="005C1810"/>
    <w:rsid w:val="005C5AD8"/>
    <w:rsid w:val="005D10EC"/>
    <w:rsid w:val="00637886"/>
    <w:rsid w:val="006C17A0"/>
    <w:rsid w:val="006D1655"/>
    <w:rsid w:val="006F755C"/>
    <w:rsid w:val="007338C0"/>
    <w:rsid w:val="00734CE0"/>
    <w:rsid w:val="0073641C"/>
    <w:rsid w:val="00741E08"/>
    <w:rsid w:val="00752EED"/>
    <w:rsid w:val="00780835"/>
    <w:rsid w:val="00782736"/>
    <w:rsid w:val="007A7A99"/>
    <w:rsid w:val="007C2186"/>
    <w:rsid w:val="007C219F"/>
    <w:rsid w:val="007C2E84"/>
    <w:rsid w:val="007E6E01"/>
    <w:rsid w:val="00824742"/>
    <w:rsid w:val="008377F3"/>
    <w:rsid w:val="00865BAA"/>
    <w:rsid w:val="00871F2B"/>
    <w:rsid w:val="008A3C4A"/>
    <w:rsid w:val="008F7EA1"/>
    <w:rsid w:val="009055D9"/>
    <w:rsid w:val="0099023D"/>
    <w:rsid w:val="009B2C96"/>
    <w:rsid w:val="009C372C"/>
    <w:rsid w:val="00A13251"/>
    <w:rsid w:val="00A36533"/>
    <w:rsid w:val="00A369B3"/>
    <w:rsid w:val="00A37D3E"/>
    <w:rsid w:val="00A46210"/>
    <w:rsid w:val="00A541D7"/>
    <w:rsid w:val="00AE00EE"/>
    <w:rsid w:val="00AF061C"/>
    <w:rsid w:val="00AF62F4"/>
    <w:rsid w:val="00B23B30"/>
    <w:rsid w:val="00B76E14"/>
    <w:rsid w:val="00BA0FAD"/>
    <w:rsid w:val="00BB76D6"/>
    <w:rsid w:val="00BE014B"/>
    <w:rsid w:val="00C03C89"/>
    <w:rsid w:val="00C36894"/>
    <w:rsid w:val="00C62E3F"/>
    <w:rsid w:val="00C70A9D"/>
    <w:rsid w:val="00C83ABE"/>
    <w:rsid w:val="00CB5B3A"/>
    <w:rsid w:val="00CC28FF"/>
    <w:rsid w:val="00D537D7"/>
    <w:rsid w:val="00D712B6"/>
    <w:rsid w:val="00D91D83"/>
    <w:rsid w:val="00D930CA"/>
    <w:rsid w:val="00DA4593"/>
    <w:rsid w:val="00DC3AE1"/>
    <w:rsid w:val="00DE5B4C"/>
    <w:rsid w:val="00E015E2"/>
    <w:rsid w:val="00E11171"/>
    <w:rsid w:val="00E370F7"/>
    <w:rsid w:val="00EF0EF0"/>
    <w:rsid w:val="00EF2060"/>
    <w:rsid w:val="00F1361B"/>
    <w:rsid w:val="00FB47DF"/>
    <w:rsid w:val="00FC2485"/>
    <w:rsid w:val="00FE31C0"/>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52B1"/>
  <w15:docId w15:val="{EACAF4A6-D260-450C-9A4F-4BAFC830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3EBD"/>
    <w:pPr>
      <w:spacing w:after="0" w:line="240" w:lineRule="auto"/>
    </w:pPr>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Affiliation">
    <w:name w:val="Els-Affiliation"/>
    <w:next w:val="Normal"/>
    <w:rsid w:val="000E3EBD"/>
    <w:pPr>
      <w:suppressAutoHyphens/>
      <w:spacing w:after="0" w:line="200" w:lineRule="exact"/>
      <w:jc w:val="center"/>
    </w:pPr>
    <w:rPr>
      <w:rFonts w:ascii="Times New Roman" w:eastAsia="SimSun" w:hAnsi="Times New Roman" w:cs="Times New Roman"/>
      <w:i/>
      <w:noProof/>
      <w:sz w:val="16"/>
      <w:szCs w:val="20"/>
    </w:rPr>
  </w:style>
  <w:style w:type="paragraph" w:customStyle="1" w:styleId="Els-Author">
    <w:name w:val="Els-Author"/>
    <w:next w:val="Normal"/>
    <w:rsid w:val="000E3EBD"/>
    <w:pPr>
      <w:keepNext/>
      <w:suppressAutoHyphens/>
      <w:spacing w:after="160" w:line="300" w:lineRule="exact"/>
      <w:jc w:val="center"/>
    </w:pPr>
    <w:rPr>
      <w:rFonts w:ascii="Times New Roman" w:eastAsia="SimSun" w:hAnsi="Times New Roman" w:cs="Times New Roman"/>
      <w:noProof/>
      <w:sz w:val="26"/>
      <w:szCs w:val="20"/>
    </w:rPr>
  </w:style>
  <w:style w:type="paragraph" w:customStyle="1" w:styleId="Els-Title">
    <w:name w:val="Els-Title"/>
    <w:next w:val="Els-Author"/>
    <w:autoRedefine/>
    <w:rsid w:val="00D712B6"/>
    <w:pPr>
      <w:suppressAutoHyphens/>
      <w:spacing w:after="240" w:line="400" w:lineRule="exact"/>
    </w:pPr>
    <w:rPr>
      <w:rFonts w:ascii="Times New Roman" w:eastAsia="SimSun" w:hAnsi="Times New Roman" w:cs="Times New Roman"/>
      <w:b/>
      <w:color w:val="000000"/>
      <w:sz w:val="40"/>
      <w:szCs w:val="40"/>
      <w:shd w:val="clear" w:color="auto" w:fill="FFFFFF"/>
    </w:rPr>
  </w:style>
  <w:style w:type="paragraph" w:styleId="HTMLPreformatted">
    <w:name w:val="HTML Preformatted"/>
    <w:basedOn w:val="Normal"/>
    <w:link w:val="HTMLPreformattedChar"/>
    <w:uiPriority w:val="99"/>
    <w:unhideWhenUsed/>
    <w:rsid w:val="000E3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0E3EB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E3EBD"/>
    <w:rPr>
      <w:sz w:val="16"/>
      <w:szCs w:val="16"/>
    </w:rPr>
  </w:style>
  <w:style w:type="paragraph" w:styleId="CommentText">
    <w:name w:val="annotation text"/>
    <w:basedOn w:val="Normal"/>
    <w:link w:val="CommentTextChar"/>
    <w:uiPriority w:val="99"/>
    <w:semiHidden/>
    <w:unhideWhenUsed/>
    <w:rsid w:val="000E3EBD"/>
  </w:style>
  <w:style w:type="character" w:customStyle="1" w:styleId="CommentTextChar">
    <w:name w:val="Comment Text Char"/>
    <w:basedOn w:val="DefaultParagraphFont"/>
    <w:link w:val="CommentText"/>
    <w:uiPriority w:val="99"/>
    <w:semiHidden/>
    <w:rsid w:val="000E3EBD"/>
    <w:rPr>
      <w:rFonts w:ascii="Times New Roman" w:eastAsia="SimSun" w:hAnsi="Times New Roman" w:cs="Times New Roman"/>
      <w:sz w:val="20"/>
      <w:szCs w:val="20"/>
      <w:lang w:val="en-GB"/>
    </w:rPr>
  </w:style>
  <w:style w:type="paragraph" w:styleId="BalloonText">
    <w:name w:val="Balloon Text"/>
    <w:basedOn w:val="Normal"/>
    <w:link w:val="BalloonTextChar"/>
    <w:uiPriority w:val="99"/>
    <w:semiHidden/>
    <w:unhideWhenUsed/>
    <w:rsid w:val="000E3EBD"/>
    <w:rPr>
      <w:rFonts w:ascii="Tahoma" w:hAnsi="Tahoma" w:cs="Tahoma"/>
      <w:sz w:val="16"/>
      <w:szCs w:val="16"/>
    </w:rPr>
  </w:style>
  <w:style w:type="character" w:customStyle="1" w:styleId="BalloonTextChar">
    <w:name w:val="Balloon Text Char"/>
    <w:basedOn w:val="DefaultParagraphFont"/>
    <w:link w:val="BalloonText"/>
    <w:uiPriority w:val="99"/>
    <w:semiHidden/>
    <w:rsid w:val="000E3EBD"/>
    <w:rPr>
      <w:rFonts w:ascii="Tahoma" w:eastAsia="SimSun" w:hAnsi="Tahoma" w:cs="Tahoma"/>
      <w:sz w:val="16"/>
      <w:szCs w:val="16"/>
      <w:lang w:val="en-GB"/>
    </w:rPr>
  </w:style>
  <w:style w:type="character" w:styleId="Hyperlink">
    <w:name w:val="Hyperlink"/>
    <w:basedOn w:val="DefaultParagraphFont"/>
    <w:uiPriority w:val="99"/>
    <w:unhideWhenUsed/>
    <w:rsid w:val="00741E0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A36533"/>
    <w:rPr>
      <w:b/>
      <w:bCs/>
    </w:rPr>
  </w:style>
  <w:style w:type="character" w:customStyle="1" w:styleId="CommentSubjectChar">
    <w:name w:val="Comment Subject Char"/>
    <w:basedOn w:val="CommentTextChar"/>
    <w:link w:val="CommentSubject"/>
    <w:uiPriority w:val="99"/>
    <w:semiHidden/>
    <w:rsid w:val="00A36533"/>
    <w:rPr>
      <w:rFonts w:ascii="Times New Roman" w:eastAsia="SimSu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jamal-sta@sust.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E7C6D-75BD-4DD8-9D21-0093C85C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21</Pages>
  <Words>23449</Words>
  <Characters>133662</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156798</CharactersWithSpaces>
  <SharedDoc>false</SharedDoc>
  <HLinks>
    <vt:vector size="6" baseType="variant">
      <vt:variant>
        <vt:i4>5308471</vt:i4>
      </vt:variant>
      <vt:variant>
        <vt:i4>0</vt:i4>
      </vt:variant>
      <vt:variant>
        <vt:i4>0</vt:i4>
      </vt:variant>
      <vt:variant>
        <vt:i4>5</vt:i4>
      </vt:variant>
      <vt:variant>
        <vt:lpwstr>mailto:jamal-sta@sust.edu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JUI</dc:creator>
  <cp:lastModifiedBy>NaYEem</cp:lastModifiedBy>
  <cp:revision>15</cp:revision>
  <dcterms:created xsi:type="dcterms:W3CDTF">2018-12-18T19:59:00Z</dcterms:created>
  <dcterms:modified xsi:type="dcterms:W3CDTF">2019-02-01T07:07:00Z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http://www.zotero.org/styles/national-library-of-medicine</vt:lpwstr>
  </property>
  <property fmtid="{D5CDD505-2E9C-101B-9397-08002B2CF9AE}" pid="21" name="Mendeley Recent Style Name 9_1">
    <vt:lpwstr>National Library of Medicine</vt:lpwstr>
  </property>
  <property fmtid="{D5CDD505-2E9C-101B-9397-08002B2CF9AE}" pid="22" name="Mendeley Document_1">
    <vt:lpwstr>True</vt:lpwstr>
  </property>
  <property fmtid="{D5CDD505-2E9C-101B-9397-08002B2CF9AE}" pid="23" name="Mendeley Unique User Id_1">
    <vt:lpwstr>43559741-5454-3341-ad89-f99a085347d7</vt:lpwstr>
  </property>
  <property fmtid="{D5CDD505-2E9C-101B-9397-08002B2CF9AE}" pid="24" name="Mendeley Citation Style_1">
    <vt:lpwstr>http://www.zotero.org/styles/national-library-of-medicine</vt:lpwstr>
  </property>
</Properties>
</file>