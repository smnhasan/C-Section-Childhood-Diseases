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E5115" w14:textId="54725B86"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 xml:space="preserve">Association between </w:t>
      </w:r>
      <w:r w:rsidR="00C313E7" w:rsidRPr="00D436D2">
        <w:rPr>
          <w:rFonts w:ascii="Times New Roman" w:eastAsia="Times New Roman" w:hAnsi="Times New Roman" w:cs="Times New Roman"/>
          <w:b/>
          <w:sz w:val="24"/>
          <w:szCs w:val="24"/>
        </w:rPr>
        <w:t>cesarean</w:t>
      </w:r>
      <w:r w:rsidRPr="00D436D2">
        <w:rPr>
          <w:rFonts w:ascii="Times New Roman" w:eastAsia="Times New Roman" w:hAnsi="Times New Roman" w:cs="Times New Roman"/>
          <w:b/>
          <w:sz w:val="24"/>
          <w:szCs w:val="24"/>
        </w:rPr>
        <w:t xml:space="preserve"> delivery and early childhood diseases in Bangladesh</w:t>
      </w:r>
    </w:p>
    <w:p w14:paraId="7B696BCA"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16592A6F" w14:textId="77777777" w:rsidR="00E32C12" w:rsidRPr="00D436D2" w:rsidRDefault="00911D0C" w:rsidP="009D5FDC">
      <w:pPr>
        <w:spacing w:after="0" w:line="480" w:lineRule="auto"/>
        <w:rPr>
          <w:rFonts w:ascii="Times New Roman" w:eastAsia="Times New Roman" w:hAnsi="Times New Roman" w:cs="Times New Roman"/>
          <w:sz w:val="24"/>
          <w:szCs w:val="24"/>
          <w:vertAlign w:val="superscript"/>
        </w:rPr>
      </w:pPr>
      <w:r w:rsidRPr="00D436D2">
        <w:rPr>
          <w:rFonts w:ascii="Times New Roman" w:eastAsia="Times New Roman" w:hAnsi="Times New Roman" w:cs="Times New Roman"/>
          <w:sz w:val="24"/>
          <w:szCs w:val="24"/>
        </w:rPr>
        <w:t>Mohammad Nayeem Hasan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w:t>
      </w:r>
      <w:r w:rsidR="0092204F" w:rsidRPr="00D436D2">
        <w:rPr>
          <w:rFonts w:ascii="Times New Roman" w:eastAsia="Times New Roman" w:hAnsi="Times New Roman" w:cs="Times New Roman"/>
          <w:sz w:val="24"/>
          <w:szCs w:val="24"/>
        </w:rPr>
        <w:t xml:space="preserve"> </w:t>
      </w:r>
      <w:proofErr w:type="spellStart"/>
      <w:r w:rsidR="0092204F" w:rsidRPr="00D436D2">
        <w:rPr>
          <w:rFonts w:ascii="Times New Roman" w:eastAsia="Times New Roman" w:hAnsi="Times New Roman" w:cs="Times New Roman"/>
          <w:sz w:val="24"/>
          <w:szCs w:val="24"/>
        </w:rPr>
        <w:t>Jenifar</w:t>
      </w:r>
      <w:proofErr w:type="spellEnd"/>
      <w:r w:rsidR="0092204F" w:rsidRPr="00D436D2">
        <w:rPr>
          <w:rFonts w:ascii="Times New Roman" w:eastAsia="Times New Roman" w:hAnsi="Times New Roman" w:cs="Times New Roman"/>
          <w:sz w:val="24"/>
          <w:szCs w:val="24"/>
        </w:rPr>
        <w:t xml:space="preserve"> Jahan</w:t>
      </w:r>
      <w:r w:rsidR="0077287B" w:rsidRPr="00D436D2">
        <w:rPr>
          <w:rFonts w:ascii="Times New Roman" w:eastAsia="Times New Roman" w:hAnsi="Times New Roman" w:cs="Times New Roman"/>
          <w:sz w:val="24"/>
          <w:szCs w:val="24"/>
          <w:vertAlign w:val="superscript"/>
        </w:rPr>
        <w:t>1</w:t>
      </w:r>
      <w:r w:rsidR="0077287B" w:rsidRPr="00D436D2">
        <w:rPr>
          <w:rFonts w:ascii="Times New Roman" w:eastAsia="Times New Roman" w:hAnsi="Times New Roman" w:cs="Times New Roman"/>
          <w:sz w:val="24"/>
          <w:szCs w:val="24"/>
        </w:rPr>
        <w:t xml:space="preserve">, </w:t>
      </w:r>
      <w:proofErr w:type="spellStart"/>
      <w:r w:rsidR="0077287B" w:rsidRPr="00D436D2">
        <w:rPr>
          <w:rFonts w:ascii="Times New Roman" w:eastAsia="Times New Roman" w:hAnsi="Times New Roman" w:cs="Times New Roman"/>
          <w:sz w:val="24"/>
          <w:szCs w:val="24"/>
        </w:rPr>
        <w:t>Sumyea</w:t>
      </w:r>
      <w:proofErr w:type="spellEnd"/>
      <w:r w:rsidRPr="00D436D2">
        <w:rPr>
          <w:rFonts w:ascii="Times New Roman" w:eastAsia="Times New Roman" w:hAnsi="Times New Roman" w:cs="Times New Roman"/>
          <w:sz w:val="24"/>
          <w:szCs w:val="24"/>
        </w:rPr>
        <w:t xml:space="preserve"> Jahan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 Muhammad Abdul Baker Chowdhury</w:t>
      </w:r>
      <w:r w:rsidRPr="00D436D2">
        <w:rPr>
          <w:rFonts w:ascii="Times New Roman" w:eastAsia="Times New Roman" w:hAnsi="Times New Roman" w:cs="Times New Roman"/>
          <w:sz w:val="24"/>
          <w:szCs w:val="24"/>
          <w:vertAlign w:val="superscript"/>
        </w:rPr>
        <w:t>2</w:t>
      </w:r>
      <w:r w:rsidRPr="00D436D2">
        <w:rPr>
          <w:rFonts w:ascii="Times New Roman" w:eastAsia="Times New Roman" w:hAnsi="Times New Roman" w:cs="Times New Roman"/>
          <w:sz w:val="24"/>
          <w:szCs w:val="24"/>
        </w:rPr>
        <w:t xml:space="preserve">, </w:t>
      </w:r>
      <w:r w:rsidR="006425DC" w:rsidRPr="00D436D2">
        <w:rPr>
          <w:rFonts w:ascii="Times New Roman" w:eastAsia="Times New Roman" w:hAnsi="Times New Roman" w:cs="Times New Roman"/>
          <w:sz w:val="24"/>
          <w:szCs w:val="24"/>
        </w:rPr>
        <w:t>Nasar U. Ahmed</w:t>
      </w:r>
      <w:r w:rsidR="006425DC" w:rsidRPr="00D436D2">
        <w:rPr>
          <w:rFonts w:ascii="Times New Roman" w:eastAsia="Times New Roman" w:hAnsi="Times New Roman" w:cs="Times New Roman"/>
          <w:sz w:val="24"/>
          <w:szCs w:val="24"/>
          <w:vertAlign w:val="superscript"/>
        </w:rPr>
        <w:t>3</w:t>
      </w:r>
      <w:r w:rsidR="006425D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Md Jamal Uddin</w:t>
      </w:r>
      <w:r w:rsidRPr="00D436D2">
        <w:rPr>
          <w:rFonts w:ascii="Times New Roman" w:eastAsia="Times New Roman" w:hAnsi="Times New Roman" w:cs="Times New Roman"/>
          <w:sz w:val="24"/>
          <w:szCs w:val="24"/>
          <w:vertAlign w:val="superscript"/>
        </w:rPr>
        <w:t>1</w:t>
      </w:r>
      <w:r w:rsidR="00AC327B" w:rsidRPr="00D436D2">
        <w:rPr>
          <w:rFonts w:ascii="Times New Roman" w:eastAsia="Times New Roman" w:hAnsi="Times New Roman" w:cs="Times New Roman"/>
          <w:sz w:val="24"/>
          <w:szCs w:val="24"/>
          <w:vertAlign w:val="superscript"/>
        </w:rPr>
        <w:t>*</w:t>
      </w:r>
    </w:p>
    <w:p w14:paraId="75BD9626"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053627FE"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Statistics, Shahjalal University of Science &amp; Technology, Sylhet-3114, Bangladesh</w:t>
      </w:r>
    </w:p>
    <w:p w14:paraId="09A8FC3D"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Department of Emergency Medicine, University of Florida College of Medicine, Gainesville, FL, USA. </w:t>
      </w:r>
    </w:p>
    <w:p w14:paraId="32E17625" w14:textId="77777777" w:rsidR="006425DC" w:rsidRPr="00D436D2" w:rsidRDefault="006425D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Epidemiology, Florida International University, Miami, FL</w:t>
      </w:r>
    </w:p>
    <w:p w14:paraId="0E7E35F2" w14:textId="77777777" w:rsidR="00E32C12" w:rsidRPr="00D436D2" w:rsidRDefault="00E32C12" w:rsidP="009D5FDC">
      <w:pPr>
        <w:spacing w:after="0" w:line="480" w:lineRule="auto"/>
        <w:rPr>
          <w:rFonts w:ascii="Times New Roman" w:eastAsia="Times New Roman" w:hAnsi="Times New Roman" w:cs="Times New Roman"/>
          <w:sz w:val="24"/>
          <w:szCs w:val="24"/>
          <w:vertAlign w:val="superscript"/>
        </w:rPr>
      </w:pPr>
    </w:p>
    <w:p w14:paraId="1AE849DA" w14:textId="212FD225"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 </w:t>
      </w:r>
      <w:r w:rsidR="00A03379">
        <w:rPr>
          <w:rFonts w:ascii="Times New Roman" w:eastAsia="Times New Roman" w:hAnsi="Times New Roman" w:cs="Times New Roman"/>
          <w:sz w:val="24"/>
          <w:szCs w:val="24"/>
        </w:rPr>
        <w:t>C</w:t>
      </w:r>
      <w:r w:rsidRPr="00D436D2">
        <w:rPr>
          <w:rFonts w:ascii="Times New Roman" w:eastAsia="Times New Roman" w:hAnsi="Times New Roman" w:cs="Times New Roman"/>
          <w:sz w:val="24"/>
          <w:szCs w:val="24"/>
        </w:rPr>
        <w:t>orresponding author</w:t>
      </w:r>
    </w:p>
    <w:p w14:paraId="5C65E7DE" w14:textId="77777777" w:rsidR="00E32C12" w:rsidRPr="00D436D2" w:rsidRDefault="00E32C12" w:rsidP="009D5FDC">
      <w:pPr>
        <w:tabs>
          <w:tab w:val="left" w:pos="1260"/>
        </w:tabs>
        <w:spacing w:after="0" w:line="480" w:lineRule="auto"/>
        <w:rPr>
          <w:rFonts w:ascii="Times New Roman" w:eastAsia="Times New Roman" w:hAnsi="Times New Roman" w:cs="Times New Roman"/>
          <w:sz w:val="24"/>
          <w:szCs w:val="24"/>
        </w:rPr>
      </w:pPr>
    </w:p>
    <w:p w14:paraId="4C7D07EA" w14:textId="77777777" w:rsidR="00282F92" w:rsidRPr="00D436D2" w:rsidRDefault="00282F92" w:rsidP="009D5FDC">
      <w:pPr>
        <w:tabs>
          <w:tab w:val="left" w:pos="1260"/>
        </w:tabs>
        <w:spacing w:after="0" w:line="480" w:lineRule="auto"/>
        <w:rPr>
          <w:rFonts w:ascii="Times New Roman" w:eastAsia="Times New Roman" w:hAnsi="Times New Roman" w:cs="Times New Roman"/>
          <w:b/>
          <w:sz w:val="24"/>
          <w:szCs w:val="24"/>
        </w:rPr>
      </w:pPr>
    </w:p>
    <w:p w14:paraId="59CDEA7B" w14:textId="77777777" w:rsidR="00370513" w:rsidRPr="00D436D2" w:rsidRDefault="00370513">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br w:type="page"/>
      </w:r>
    </w:p>
    <w:p w14:paraId="73A574CC" w14:textId="1C99F80E"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lastRenderedPageBreak/>
        <w:t>Abstract</w:t>
      </w:r>
    </w:p>
    <w:p w14:paraId="6FE0F319" w14:textId="744B19C5"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Introduction: The rate of cesarean delivery (C-section) has increased worldwide, including Bangladesh. </w:t>
      </w:r>
      <w:r w:rsidR="000E4847">
        <w:rPr>
          <w:rFonts w:ascii="Times New Roman" w:hAnsi="Times New Roman" w:cs="Times New Roman"/>
          <w:bCs/>
          <w:iCs/>
          <w:sz w:val="24"/>
          <w:szCs w:val="24"/>
        </w:rPr>
        <w:t>Because</w:t>
      </w:r>
      <w:r w:rsidRPr="00C80A99">
        <w:rPr>
          <w:rFonts w:ascii="Times New Roman" w:hAnsi="Times New Roman" w:cs="Times New Roman"/>
          <w:bCs/>
          <w:iCs/>
          <w:sz w:val="24"/>
          <w:szCs w:val="24"/>
        </w:rPr>
        <w:t xml:space="preserve"> the C-section is major surgery, it has a negative impact on the mother and child's health. However, research on this area in ​​Bangladesh is scarce. Our </w:t>
      </w:r>
      <w:r w:rsidR="009034D8">
        <w:rPr>
          <w:rFonts w:ascii="Times New Roman" w:hAnsi="Times New Roman" w:cs="Times New Roman"/>
          <w:bCs/>
          <w:iCs/>
          <w:sz w:val="24"/>
          <w:szCs w:val="24"/>
        </w:rPr>
        <w:t>aim</w:t>
      </w:r>
      <w:r w:rsidRPr="00C80A99">
        <w:rPr>
          <w:rFonts w:ascii="Times New Roman" w:hAnsi="Times New Roman" w:cs="Times New Roman"/>
          <w:bCs/>
          <w:iCs/>
          <w:sz w:val="24"/>
          <w:szCs w:val="24"/>
        </w:rPr>
        <w:t xml:space="preserve"> was to examine the association between C-section (vs normal delivery) and childhood diseases in Bangladesh. </w:t>
      </w:r>
    </w:p>
    <w:p w14:paraId="23DAF08F" w14:textId="251ED278"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Methods: We used the latest available nationally representative data from a multiple indicator cluster survey (MICS, 2012 and 2019) and Bangladesh Demographic and Health Survey (BDHS, 2014). In total, 7921, 9183, and 4557 children were eligible for final analysis </w:t>
      </w:r>
      <w:r w:rsidR="000E4847">
        <w:rPr>
          <w:rFonts w:ascii="Times New Roman" w:hAnsi="Times New Roman" w:cs="Times New Roman"/>
          <w:bCs/>
          <w:iCs/>
          <w:sz w:val="24"/>
          <w:szCs w:val="24"/>
        </w:rPr>
        <w:t xml:space="preserve">for </w:t>
      </w:r>
      <w:r w:rsidRPr="00C80A99">
        <w:rPr>
          <w:rFonts w:ascii="Times New Roman" w:hAnsi="Times New Roman" w:cs="Times New Roman"/>
          <w:bCs/>
          <w:iCs/>
          <w:sz w:val="24"/>
          <w:szCs w:val="24"/>
        </w:rPr>
        <w:t xml:space="preserve">MICS 2012, MICS 2019, and BDHS, respectively. We created the outcome variable using childhood diseases such as fever, short, rapid breaths, cough, blood in stools, and diarrhea. We considered several important confounding factors such as the age and sex of the child, child ever been breastfed, size of child at birth and weight at birth during the survey, geographical location, mother's age, and education, body mass index, the religion of household head, and wealth index quintile. We estimated crude and adjusted risk ratio (RR) using different count data analysis models (e.g., negative binomial). </w:t>
      </w:r>
    </w:p>
    <w:p w14:paraId="214B55C6" w14:textId="77777777"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Results: We found 19.1%, 36.0% and 23.3% of children were born in the C-section in MICS 2012, MICS 2019 and BDHS surveys, respectively. The crude RR for the C-section was 1.05 (95% confidence interval (CI): 1.02-1.08), 1.16 (CI: 1.14-1.18) and 1.08 (CI: 0.97-1.19) for MICS 2012, MICS 2019 and BDHS, respectively. The adjusted RR was 1.01 (95% CI: 0.97-1.04), 1.14 (CI: 1.11-1.17) for MICS 2012 and MICS 2019, respectively. For BDHS, the adjusted RR was 1.15 (CI:1.05-1.27). In the adjusted PS model, the RR was slightly increased in MICS 2012, 1.02 (CI: 0.90-1.14) and BDHS 1.17 (CI: 1.05-1.29), decreased in MICS 2019, 1.01 (CI: 0.98-1.03).</w:t>
      </w:r>
    </w:p>
    <w:p w14:paraId="61014AB3" w14:textId="21851C90" w:rsidR="00370513"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Conclusion: </w:t>
      </w:r>
      <w:r w:rsidR="0094295F" w:rsidRPr="0094295F">
        <w:rPr>
          <w:rFonts w:ascii="Times New Roman" w:hAnsi="Times New Roman" w:cs="Times New Roman"/>
          <w:bCs/>
          <w:iCs/>
          <w:sz w:val="24"/>
          <w:szCs w:val="24"/>
        </w:rPr>
        <w:t>In both surveys, we observed an elevated risk of developing childhood diseases.</w:t>
      </w:r>
      <w:r w:rsidRPr="00C80A99">
        <w:rPr>
          <w:rFonts w:ascii="Times New Roman" w:hAnsi="Times New Roman" w:cs="Times New Roman"/>
          <w:bCs/>
          <w:iCs/>
          <w:sz w:val="24"/>
          <w:szCs w:val="24"/>
        </w:rPr>
        <w:t xml:space="preserve"> The results from the BDHS data showed a significant association between C-section (vs normal delivery) and childhood diseases in Bangladesh. </w:t>
      </w:r>
      <w:r w:rsidR="0094295F" w:rsidRPr="0094295F">
        <w:rPr>
          <w:rFonts w:ascii="Times New Roman" w:hAnsi="Times New Roman" w:cs="Times New Roman"/>
          <w:bCs/>
          <w:iCs/>
          <w:sz w:val="24"/>
          <w:szCs w:val="24"/>
        </w:rPr>
        <w:t xml:space="preserve">We recommend raising public awareness of the negative impact of unnecessary delivery of cesarean </w:t>
      </w:r>
      <w:r w:rsidR="0094295F">
        <w:rPr>
          <w:rFonts w:ascii="Times New Roman" w:hAnsi="Times New Roman" w:cs="Times New Roman"/>
          <w:bCs/>
          <w:iCs/>
          <w:sz w:val="24"/>
          <w:szCs w:val="24"/>
        </w:rPr>
        <w:t>delivery</w:t>
      </w:r>
      <w:r w:rsidR="0094295F" w:rsidRPr="0094295F">
        <w:rPr>
          <w:rFonts w:ascii="Times New Roman" w:hAnsi="Times New Roman" w:cs="Times New Roman"/>
          <w:bCs/>
          <w:iCs/>
          <w:sz w:val="24"/>
          <w:szCs w:val="24"/>
        </w:rPr>
        <w:t xml:space="preserve"> in Bangladesh.</w:t>
      </w:r>
      <w:r w:rsidRPr="00C80A99">
        <w:rPr>
          <w:rFonts w:ascii="Times New Roman" w:hAnsi="Times New Roman" w:cs="Times New Roman"/>
          <w:bCs/>
          <w:iCs/>
          <w:sz w:val="24"/>
          <w:szCs w:val="24"/>
        </w:rPr>
        <w:t xml:space="preserve">  </w:t>
      </w:r>
    </w:p>
    <w:p w14:paraId="4C64267D" w14:textId="77777777" w:rsidR="00C80A99" w:rsidRPr="00C80A99" w:rsidRDefault="00C80A99" w:rsidP="00C80A99">
      <w:pPr>
        <w:spacing w:after="0" w:line="360" w:lineRule="auto"/>
        <w:rPr>
          <w:rFonts w:ascii="Times New Roman" w:eastAsia="Times New Roman" w:hAnsi="Times New Roman" w:cs="Times New Roman"/>
          <w:bCs/>
          <w:iCs/>
          <w:sz w:val="24"/>
          <w:szCs w:val="24"/>
        </w:rPr>
      </w:pPr>
    </w:p>
    <w:p w14:paraId="7C28ADFF" w14:textId="16C3BD9D" w:rsidR="00FB6175"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Keywords:</w:t>
      </w:r>
      <w:r w:rsidRPr="00D436D2">
        <w:rPr>
          <w:rFonts w:ascii="Times New Roman" w:eastAsia="Times New Roman" w:hAnsi="Times New Roman" w:cs="Times New Roman"/>
          <w:sz w:val="24"/>
          <w:szCs w:val="24"/>
        </w:rPr>
        <w:t xml:space="preserve"> Caesarean section; </w:t>
      </w:r>
      <w:r w:rsidR="002218B3" w:rsidRPr="00D436D2">
        <w:rPr>
          <w:rFonts w:ascii="Times New Roman" w:eastAsia="Times New Roman" w:hAnsi="Times New Roman" w:cs="Times New Roman"/>
          <w:sz w:val="24"/>
          <w:szCs w:val="24"/>
        </w:rPr>
        <w:t>normal</w:t>
      </w:r>
      <w:r w:rsidRPr="00D436D2">
        <w:rPr>
          <w:rFonts w:ascii="Times New Roman" w:eastAsia="Times New Roman" w:hAnsi="Times New Roman" w:cs="Times New Roman"/>
          <w:sz w:val="24"/>
          <w:szCs w:val="24"/>
        </w:rPr>
        <w:t xml:space="preserve"> delivery; childhood disease; </w:t>
      </w:r>
      <w:r w:rsidR="00AE5ECD" w:rsidRPr="00D436D2">
        <w:rPr>
          <w:rFonts w:ascii="Times New Roman" w:eastAsia="Times New Roman" w:hAnsi="Times New Roman" w:cs="Times New Roman"/>
          <w:sz w:val="24"/>
          <w:szCs w:val="24"/>
        </w:rPr>
        <w:t xml:space="preserve">survey, </w:t>
      </w:r>
      <w:r w:rsidRPr="00D436D2">
        <w:rPr>
          <w:rFonts w:ascii="Times New Roman" w:eastAsia="Times New Roman" w:hAnsi="Times New Roman" w:cs="Times New Roman"/>
          <w:sz w:val="24"/>
          <w:szCs w:val="24"/>
        </w:rPr>
        <w:t xml:space="preserve">MICS, </w:t>
      </w:r>
      <w:r w:rsidR="00027280" w:rsidRPr="00D436D2">
        <w:rPr>
          <w:rFonts w:ascii="Times New Roman" w:eastAsia="Times New Roman" w:hAnsi="Times New Roman" w:cs="Times New Roman"/>
          <w:sz w:val="24"/>
          <w:szCs w:val="24"/>
        </w:rPr>
        <w:t>BDHS</w:t>
      </w:r>
    </w:p>
    <w:p w14:paraId="37AA3339" w14:textId="099B911E" w:rsidR="00370513" w:rsidRPr="00D436D2" w:rsidRDefault="00370513">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br w:type="page"/>
      </w:r>
    </w:p>
    <w:p w14:paraId="3FA80CD8" w14:textId="77777777"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lastRenderedPageBreak/>
        <w:t>1. Introduction</w:t>
      </w:r>
    </w:p>
    <w:p w14:paraId="2BCD8959" w14:textId="086B1A75" w:rsidR="009567D2" w:rsidRDefault="009567D2" w:rsidP="009D5FDC">
      <w:pPr>
        <w:spacing w:before="240" w:after="0" w:line="480" w:lineRule="auto"/>
        <w:rPr>
          <w:rFonts w:ascii="Times New Roman" w:eastAsia="Times New Roman" w:hAnsi="Times New Roman" w:cs="Times New Roman"/>
          <w:sz w:val="24"/>
          <w:szCs w:val="24"/>
          <w:shd w:val="clear" w:color="auto" w:fill="FFFFFF"/>
        </w:rPr>
      </w:pPr>
      <w:r w:rsidRPr="009567D2">
        <w:rPr>
          <w:rFonts w:ascii="Times New Roman" w:eastAsia="Times New Roman" w:hAnsi="Times New Roman" w:cs="Times New Roman"/>
          <w:sz w:val="24"/>
          <w:szCs w:val="24"/>
          <w:shd w:val="clear" w:color="auto" w:fill="FFFFFF"/>
        </w:rPr>
        <w:t>Cesarean delivery (C-section) is a surgical procedure that is often performed or recommended when the life of the mother or child is at risk</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et al., 2015)","plainTextFormattedCitation":"(Zakerihamidi et al., 2015)","previouslyFormattedCitation":"(Zakerihamidi et al., 2015)"},"properties":{"noteIndex":0},"schema":"https://github.com/citation-style-language/schema/raw/master/csl-citation.json"}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(Zakerihamidi et al., 2015)</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Recently, it has become a preferred choice as a mode of delivery among women because they believed that it is painless, comfortable, safer, and healthier than normal delivery  </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(Lori &amp; Boyle, 2011)</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This choice may increase unnecessary C-section and harm the mother and child health </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{"citationItems":[{"id":"ITEM-1","itemData":{"DOI":"10.1371/journal.pone.0208623","ISSN":"1932-6203","abstract":"Background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policy.","author":[{"dropping-particle":"","family":"Haider","given":"Mohammad Rifat","non-dropping-particle":"","parse-names":false,"suffix":""},{"dropping-particle":"","family":"Rahman","given":"Mohammad Masudur","non-dropping-particle":"","parse-names":false,"suffix":""},{"dropping-particle":"","family":"Moinuddin","given":"Md.","non-dropping-particle":"","parse-names":false,"suffix":""},{"dropping-particle":"","family":"Rahman","given":"Ahmed Ehsanur","non-dropping-particle":"","parse-names":false,"suffix":""},{"dropping-particle":"","family":"Ahmed","given":"Shakil","non-dropping-particle":"","parse-names":false,"suffix":""},{"dropping-particle":"","family":"Khan","given":"M. Mahmud","non-dropping-particle":"","parse-names":false,"suffix":""}],"container-title":"PLOS ONE","editor":[{"dropping-particle":"","family":"Faragher","given":"Eric Brian","non-dropping-particle":"","parse-names":false,"suffix":""}],"id":"ITEM-1","issue":"12","issued":{"date-parts":[["2018","12","10"]]},"page":"e0208623","publisher":"Public Library of Science","title":"Ever-increasing Caesarean section and its economic burden in Bangladesh","type":"article-journal","volume":"13"},"uris":["http://www.mendeley.com/documents/?uuid=01a8e4d7-da0b-3738-9c49-9c82bc963d3e"]}],"mendeley":{"formattedCitation":"(Haider et al., 2018)","plainTextFormattedCitation":"(Haider et al., 2018)","previouslyFormattedCitation":"(Haider et al., 2018)"},"properties":{"noteIndex":0},"schema":"https://github.com/citation-style-language/schema/raw/master/csl-citation.json"}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(Haider et al., 2018)</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w:t>
      </w:r>
    </w:p>
    <w:p w14:paraId="2DE60BEE" w14:textId="3E7152DA" w:rsidR="002E0773" w:rsidRPr="00D436D2" w:rsidRDefault="00423934"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et al., 1999)","plainTextFormattedCitation":"(Farmer et al., 2003; Gomes et al., 1999)","previouslyFormattedCitation":"(Farmer et al., 2003; Gomes et al., 1999)"},"properties":{"noteIndex":0},"schema":"https://github.com/citation-style-language/schema/raw/master/csl-citation.json"}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(Farmer et al., 2003; Gomes et al., 1999)</w:t>
      </w:r>
      <w:r w:rsidR="00EA55F7"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w:t>
      </w:r>
      <w:r w:rsidR="00544F38" w:rsidRPr="00D436D2">
        <w:rPr>
          <w:rFonts w:ascii="Times New Roman" w:hAnsi="Times New Roman" w:cs="Times New Roman"/>
        </w:rPr>
        <w:t xml:space="preserve"> </w:t>
      </w:r>
      <w:r w:rsidR="00544F38" w:rsidRPr="00D436D2">
        <w:rPr>
          <w:rFonts w:ascii="Times New Roman" w:eastAsia="Times New Roman" w:hAnsi="Times New Roman" w:cs="Times New Roman"/>
          <w:sz w:val="24"/>
          <w:szCs w:val="24"/>
        </w:rPr>
        <w:t xml:space="preserve">During the last decades, unnecessary C-section has increased rapidly </w:t>
      </w:r>
      <w:r w:rsidR="00825DD2"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{"citationItems":[{"id":"ITEM-1","itemData":{"DOI":"10.3389/fped.2017.00192","ISSN":"22962360","abstract":"The current recommendation of the World Health Organization (WHO) regarding cesarean section (C-section) is that this clinical practice should be carried out only under specific conditions, when the health or life of the mother/newborn dyad is threatened, and that its use should not exceed 10-15% of the total deliveries. However, over the last few decades, the frequency of C-section delivery in medium- and high-income countries has rapidly increased worldwide. This review describes the evolution of this procedure in Latin American countries, showing that today more than half of newborns in the region are delivered by C-section. Given that C-section delivery is more expensive than vaginal delivery, its use has increased more rapidly in the private than the public sector; nevertheless, the prevalence of C-section deliveries in the public sector is higher than the WHO's recommendations and continues to increase, representing a growing challenge for Latin America. Although the medium- and long-term consequences of C-section delivery, as opposed to vaginal delivery, on the infant health are unclear, epidemiological studies suggest that it is associated with higher risk of developing asthma, food allergy, type 1 diabetes, and obesity during infancy. These findings are important, as the incidence of these diseases in the Latin American pediatric population is also increasing, particularly obesity. Although the link between these diseases and delivery mode remains controversial, recent studies indicate that the establishment of the gut microbiota is delayed in infants born by C-section during the postnatal period, i.e., during a critical developmental window for the maturation of the newborn's immune system. This delay may favor the subsequent development of inflammatory and metabolic disorders during infancy. Accordingly, from a public health perspective, it is important to slow down and eventually reverse the pattern of increased C-section use in the affected populations.","author":[{"dropping-particle":"","family":"Magne","given":"Fabien","non-dropping-particle":"","parse-names":false,"suffix":""},{"dropping-particle":"","family":"Silva","given":"Alexa Puchi","non-dropping-particle":"","parse-names":false,"suffix":""},{"dropping-particle":"","family":"Carvajal","given":"Bielka","non-dropping-particle":"","parse-names":false,"suffix":""},{"dropping-particle":"","family":"Gotteland","given":"Martin","non-dropping-particle":"","parse-names":false,"suffix":""}],"container-title":"Frontiers in Pediatrics","id":"ITEM-1","issued":{"date-parts":[["2017","9","4"]]},"publisher":"Frontiers Media S.A.","title":"The elevated rate of cesarean section and its contribution to non-communicable chronic diseases in Latin America: The growing involvement of the microbiota","type":"article","volume":"5"},"uris":["http://www.mendeley.com/documents/?uuid=4b14c161-f26c-3a53-ba06-875dffcb8512"]}],"mendeley":{"formattedCitation":"(Magne et al., 2017)","plainTextFormattedCitation":"(Magne et al., 2017)","previouslyFormattedCitation":"(Magne et al., 2017)"},"properties":{"noteIndex":0},"schema":"https://github.com/citation-style-language/schema/raw/master/csl-citation.json"}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(Magne et al., 2017)</w:t>
      </w:r>
      <w:r w:rsidR="00825DD2" w:rsidRPr="00D436D2">
        <w:rPr>
          <w:rFonts w:ascii="Times New Roman" w:eastAsia="Times New Roman" w:hAnsi="Times New Roman" w:cs="Times New Roman"/>
          <w:sz w:val="24"/>
          <w:szCs w:val="24"/>
        </w:rPr>
        <w:fldChar w:fldCharType="end"/>
      </w:r>
      <w:r w:rsidR="00544F38" w:rsidRPr="00D436D2">
        <w:rPr>
          <w:rFonts w:ascii="Times New Roman" w:eastAsia="Times New Roman" w:hAnsi="Times New Roman" w:cs="Times New Roman"/>
          <w:sz w:val="24"/>
          <w:szCs w:val="24"/>
        </w:rPr>
        <w:t xml:space="preserve">. </w:t>
      </w:r>
      <w:r w:rsidR="00911D0C" w:rsidRPr="00D436D2">
        <w:rPr>
          <w:rFonts w:ascii="Times New Roman" w:eastAsia="Times New Roman" w:hAnsi="Times New Roman" w:cs="Times New Roman"/>
          <w:sz w:val="24"/>
          <w:szCs w:val="24"/>
        </w:rPr>
        <w:t xml:space="preserve"> </w:t>
      </w:r>
      <w:r w:rsidR="0085221D" w:rsidRPr="00D436D2">
        <w:rPr>
          <w:rFonts w:ascii="Times New Roman" w:eastAsia="Times New Roman" w:hAnsi="Times New Roman" w:cs="Times New Roman"/>
          <w:sz w:val="24"/>
          <w:szCs w:val="24"/>
        </w:rPr>
        <w:t>It</w:t>
      </w:r>
      <w:r w:rsidRPr="00D436D2">
        <w:rPr>
          <w:rFonts w:ascii="Times New Roman" w:eastAsia="Times New Roman" w:hAnsi="Times New Roman" w:cs="Times New Roman"/>
          <w:sz w:val="24"/>
          <w:szCs w:val="24"/>
        </w:rPr>
        <w:t xml:space="preserve"> is </w:t>
      </w:r>
      <w:r w:rsidR="00781B2F" w:rsidRPr="00D436D2">
        <w:rPr>
          <w:rFonts w:ascii="Times New Roman" w:eastAsia="Times New Roman" w:hAnsi="Times New Roman" w:cs="Times New Roman"/>
          <w:sz w:val="24"/>
          <w:szCs w:val="24"/>
        </w:rPr>
        <w:t xml:space="preserve">increasing significantly </w:t>
      </w:r>
      <w:r w:rsidR="008F3AB5" w:rsidRPr="00D436D2">
        <w:rPr>
          <w:rFonts w:ascii="Times New Roman" w:eastAsia="Times New Roman" w:hAnsi="Times New Roman" w:cs="Times New Roman"/>
          <w:sz w:val="24"/>
          <w:szCs w:val="24"/>
        </w:rPr>
        <w:t>as evident m</w:t>
      </w:r>
      <w:r w:rsidRPr="00D436D2">
        <w:rPr>
          <w:rFonts w:ascii="Times New Roman" w:eastAsia="Times New Roman" w:hAnsi="Times New Roman" w:cs="Times New Roman"/>
          <w:sz w:val="24"/>
          <w:szCs w:val="24"/>
        </w:rPr>
        <w:t xml:space="preserve">ore than half of </w:t>
      </w:r>
      <w:r w:rsidR="00C800CF"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 xml:space="preserve">women voluntarily undergo C-section </w:t>
      </w:r>
      <w:r w:rsidR="00EA55F7" w:rsidRPr="00D436D2">
        <w:rPr>
          <w:rFonts w:ascii="Times New Roman" w:eastAsia="Times New Roman" w:hAnsi="Times New Roman" w:cs="Times New Roman"/>
          <w:sz w:val="24"/>
          <w:szCs w:val="24"/>
        </w:rPr>
        <w:fldChar w:fldCharType="begin" w:fldLock="1"/>
      </w:r>
      <w:r w:rsidR="00EA55F7" w:rsidRPr="00D436D2">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EA55F7" w:rsidRPr="00D436D2">
        <w:rPr>
          <w:rFonts w:ascii="Times New Roman" w:eastAsia="Times New Roman" w:hAnsi="Times New Roman" w:cs="Times New Roman"/>
          <w:noProof/>
          <w:sz w:val="24"/>
          <w:szCs w:val="24"/>
        </w:rPr>
        <w:t>(Danforth &amp; Gibbs, 2008)</w:t>
      </w:r>
      <w:r w:rsidR="00EA55F7" w:rsidRPr="00D436D2">
        <w:rPr>
          <w:rFonts w:ascii="Times New Roman" w:eastAsia="Times New Roman" w:hAnsi="Times New Roman" w:cs="Times New Roman"/>
          <w:sz w:val="24"/>
          <w:szCs w:val="24"/>
        </w:rPr>
        <w:fldChar w:fldCharType="end"/>
      </w:r>
      <w:r w:rsidR="00A649A9" w:rsidRPr="00D436D2">
        <w:rPr>
          <w:rFonts w:ascii="Times New Roman" w:eastAsia="Times New Roman" w:hAnsi="Times New Roman" w:cs="Times New Roman"/>
          <w:sz w:val="24"/>
          <w:szCs w:val="24"/>
        </w:rPr>
        <w:t>.</w:t>
      </w:r>
      <w:r w:rsidR="00EA55F7"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 xml:space="preserve">This choice is influenced by several factors, including ways to prevent labor pain, it is safer, healthier than </w:t>
      </w:r>
      <w:r w:rsidR="002218B3" w:rsidRPr="00D436D2">
        <w:rPr>
          <w:rFonts w:ascii="Times New Roman" w:hAnsi="Times New Roman" w:cs="Times New Roman"/>
          <w:sz w:val="24"/>
          <w:szCs w:val="24"/>
        </w:rPr>
        <w:t xml:space="preserve">normal </w:t>
      </w:r>
      <w:r w:rsidRPr="00D436D2">
        <w:rPr>
          <w:rFonts w:ascii="Times New Roman" w:hAnsi="Times New Roman" w:cs="Times New Roman"/>
          <w:sz w:val="24"/>
          <w:szCs w:val="24"/>
        </w:rPr>
        <w:t>delivery</w:t>
      </w:r>
      <w:r w:rsidR="00EA55F7" w:rsidRPr="00D436D2">
        <w:rPr>
          <w:rFonts w:ascii="Times New Roman" w:hAnsi="Times New Roman" w:cs="Times New Roman"/>
          <w:sz w:val="24"/>
          <w:szCs w:val="24"/>
          <w:shd w:val="clear" w:color="auto" w:fill="FFFFFF"/>
        </w:rPr>
        <w:t xml:space="preserve"> </w:t>
      </w:r>
      <w:r w:rsidR="00EA55F7"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et al., 2000)","plainTextFormattedCitation":"(Tatar et al., 2000)","previouslyFormattedCitation":"(Tatar et al., 2000)"},"properties":{"noteIndex":0},"schema":"https://github.com/citation-style-language/schema/raw/master/csl-citation.json"}</w:instrText>
      </w:r>
      <w:r w:rsidR="00EA55F7"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(Tatar et al., 2000)</w:t>
      </w:r>
      <w:r w:rsidR="00EA55F7"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 xml:space="preserve">, fear of </w:t>
      </w:r>
      <w:r w:rsidR="002218B3" w:rsidRPr="00D436D2">
        <w:rPr>
          <w:rFonts w:ascii="Times New Roman" w:hAnsi="Times New Roman" w:cs="Times New Roman"/>
          <w:sz w:val="24"/>
          <w:szCs w:val="24"/>
        </w:rPr>
        <w:t xml:space="preserve">normal </w:t>
      </w:r>
      <w:r w:rsidR="009A3B08" w:rsidRPr="00D436D2">
        <w:rPr>
          <w:rFonts w:ascii="Times New Roman" w:hAnsi="Times New Roman" w:cs="Times New Roman"/>
          <w:sz w:val="24"/>
          <w:szCs w:val="24"/>
        </w:rPr>
        <w:t>delivery</w:t>
      </w:r>
      <w:r w:rsidR="00EA55F7" w:rsidRPr="00D436D2">
        <w:rPr>
          <w:rFonts w:ascii="Times New Roman" w:eastAsia="Times New Roman" w:hAnsi="Times New Roman" w:cs="Times New Roman"/>
          <w:sz w:val="24"/>
          <w:szCs w:val="24"/>
        </w:rPr>
        <w:t xml:space="preserve"> </w:t>
      </w:r>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(Latifnejad-Roudsari et al., 2014)</w:t>
      </w:r>
      <w:r w:rsidR="00EA55F7"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xml:space="preserve">, incorrect cultural assumptions </w:t>
      </w:r>
      <w:r w:rsidR="006B2106"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et al., 2007)","plainTextFormattedCitation":"(Aziken et al., 2007)","previouslyFormattedCitation":"(Aziken et al., 2007)"},"properties":{"noteIndex":0},"schema":"https://github.com/citation-style-language/schema/raw/master/csl-citation.json"}</w:instrText>
      </w:r>
      <w:r w:rsidR="006B2106"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(Aziken et al., 2007)</w:t>
      </w:r>
      <w:r w:rsidR="006B2106"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and closure of the uterine tubes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w:t>
      </w:r>
      <w:r w:rsidR="006B2106"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In contrast, most women prefer natural birth due to personal beliefs, cultural customs</w:t>
      </w:r>
      <w:r w:rsidR="00C800CF" w:rsidRPr="00D436D2">
        <w:rPr>
          <w:rFonts w:ascii="Times New Roman" w:hAnsi="Times New Roman" w:cs="Times New Roman"/>
          <w:sz w:val="24"/>
          <w:szCs w:val="24"/>
        </w:rPr>
        <w:t>,</w:t>
      </w:r>
      <w:r w:rsidRPr="00D436D2">
        <w:rPr>
          <w:rFonts w:ascii="Times New Roman" w:hAnsi="Times New Roman" w:cs="Times New Roman"/>
          <w:sz w:val="24"/>
          <w:szCs w:val="24"/>
        </w:rPr>
        <w:t xml:space="preserve"> and values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6B2106" w:rsidRPr="00D436D2">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(Latifnejad-Roudsari et al., 2014)</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faster recovery after delivery</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A8730D"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xml:space="preserve">,  </w:t>
      </w:r>
      <w:r w:rsidR="008F3AB5" w:rsidRPr="00D436D2">
        <w:rPr>
          <w:rFonts w:ascii="Times New Roman" w:hAnsi="Times New Roman" w:cs="Times New Roman"/>
          <w:sz w:val="24"/>
          <w:szCs w:val="24"/>
        </w:rPr>
        <w:t xml:space="preserve">financial </w:t>
      </w:r>
      <w:r w:rsidR="00781B2F" w:rsidRPr="00D436D2">
        <w:rPr>
          <w:rFonts w:ascii="Times New Roman" w:hAnsi="Times New Roman" w:cs="Times New Roman"/>
          <w:sz w:val="24"/>
          <w:szCs w:val="24"/>
        </w:rPr>
        <w:t xml:space="preserve">shortage </w:t>
      </w:r>
      <w:r w:rsidR="00A8730D" w:rsidRPr="00D436D2">
        <w:rPr>
          <w:rFonts w:ascii="Times New Roman" w:hAnsi="Times New Roman" w:cs="Times New Roman"/>
          <w:sz w:val="24"/>
          <w:szCs w:val="24"/>
          <w:shd w:val="clear" w:color="auto" w:fill="FFFFFF"/>
        </w:rPr>
        <w:t xml:space="preserve"> </w:t>
      </w:r>
      <w:r w:rsidR="00A8730D"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et al., 2014)","plainTextFormattedCitation":"(Zakerihamidi et al., 2014)","previouslyFormattedCitation":"(Zakerihamidi et al., 2014)"},"properties":{"noteIndex":0},"schema":"https://github.com/citation-style-language/schema/raw/master/csl-citation.json"}</w:instrText>
      </w:r>
      <w:r w:rsidR="00A8730D"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(Zakerihamidi et al., 2014)</w:t>
      </w:r>
      <w:r w:rsidR="00A8730D" w:rsidRPr="00D436D2">
        <w:rPr>
          <w:rFonts w:ascii="Times New Roman" w:hAnsi="Times New Roman" w:cs="Times New Roman"/>
          <w:sz w:val="24"/>
          <w:szCs w:val="24"/>
          <w:shd w:val="clear" w:color="auto" w:fill="FFFFFF"/>
        </w:rPr>
        <w:fldChar w:fldCharType="end"/>
      </w:r>
      <w:r w:rsidR="0069745A" w:rsidRPr="00D436D2">
        <w:rPr>
          <w:rFonts w:ascii="Times New Roman" w:hAnsi="Times New Roman" w:cs="Times New Roman"/>
          <w:sz w:val="24"/>
          <w:szCs w:val="24"/>
          <w:shd w:val="clear" w:color="auto" w:fill="FFFFFF"/>
        </w:rPr>
        <w:t>.</w:t>
      </w:r>
      <w:r w:rsidR="002E0773" w:rsidRPr="00D436D2">
        <w:rPr>
          <w:rFonts w:ascii="Times New Roman" w:hAnsi="Times New Roman" w:cs="Times New Roman"/>
          <w:sz w:val="24"/>
          <w:szCs w:val="24"/>
        </w:rPr>
        <w:t xml:space="preserve"> </w:t>
      </w:r>
    </w:p>
    <w:p w14:paraId="6D646494" w14:textId="6322F31A" w:rsidR="00E32C12" w:rsidRPr="00D436D2" w:rsidRDefault="00C069E6"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A trend analysis based on data from 121 countries reported that, from 1990 to 2014, the average C-section rates increased by 12.4% and it annually increased by 4.4% </w:t>
      </w:r>
      <w:r w:rsidR="00A8730D" w:rsidRPr="00D436D2">
        <w:rPr>
          <w:rFonts w:ascii="Times New Roman" w:eastAsia="Times New Roman" w:hAnsi="Times New Roman" w:cs="Times New Roman"/>
          <w:sz w:val="24"/>
          <w:szCs w:val="24"/>
          <w:shd w:val="clear" w:color="auto" w:fill="FFFFFF"/>
        </w:rPr>
        <w:fldChar w:fldCharType="begin" w:fldLock="1"/>
      </w:r>
      <w:r w:rsidR="00A8730D" w:rsidRPr="00D436D2">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(Betrán et al., 2016)</w:t>
      </w:r>
      <w:r w:rsidR="00A8730D"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rPr>
        <w:t xml:space="preserve">. </w:t>
      </w:r>
      <w:r w:rsidR="00871F53" w:rsidRPr="00D436D2">
        <w:rPr>
          <w:rFonts w:ascii="Times New Roman" w:eastAsia="Times New Roman" w:hAnsi="Times New Roman" w:cs="Times New Roman"/>
          <w:sz w:val="24"/>
          <w:szCs w:val="24"/>
        </w:rPr>
        <w:t xml:space="preserve">Moreover, </w:t>
      </w:r>
      <w:r w:rsidR="00871F53" w:rsidRPr="00D436D2">
        <w:rPr>
          <w:rFonts w:ascii="Times New Roman" w:eastAsia="Times New Roman" w:hAnsi="Times New Roman" w:cs="Times New Roman"/>
          <w:sz w:val="24"/>
          <w:szCs w:val="24"/>
          <w:shd w:val="clear" w:color="auto" w:fill="FFFFFF"/>
        </w:rPr>
        <w:t>a</w:t>
      </w:r>
      <w:r w:rsidRPr="00D436D2">
        <w:rPr>
          <w:rFonts w:ascii="Times New Roman" w:eastAsia="Times New Roman" w:hAnsi="Times New Roman" w:cs="Times New Roman"/>
          <w:sz w:val="24"/>
          <w:szCs w:val="24"/>
          <w:shd w:val="clear" w:color="auto" w:fill="FFFFFF"/>
        </w:rPr>
        <w:t xml:space="preserve"> 2004-2008 world health organization (WHO) survey recorded an average global rate of C-section was 25.7% in which 27.3% in Asia, 29.2% in Latin America</w:t>
      </w:r>
      <w:r w:rsidR="00C313E7" w:rsidRPr="00D436D2">
        <w:rPr>
          <w:rFonts w:ascii="Times New Roman" w:eastAsia="Times New Roman" w:hAnsi="Times New Roman" w:cs="Times New Roman"/>
          <w:sz w:val="24"/>
          <w:szCs w:val="24"/>
          <w:shd w:val="clear" w:color="auto" w:fill="FFFFFF"/>
        </w:rPr>
        <w:t>,</w:t>
      </w:r>
      <w:r w:rsidRPr="00D436D2">
        <w:rPr>
          <w:rFonts w:ascii="Times New Roman" w:eastAsia="Times New Roman" w:hAnsi="Times New Roman" w:cs="Times New Roman"/>
          <w:sz w:val="24"/>
          <w:szCs w:val="24"/>
          <w:shd w:val="clear" w:color="auto" w:fill="FFFFFF"/>
        </w:rPr>
        <w:t xml:space="preserve"> and 19.0% in Europe</w:t>
      </w:r>
      <w:r w:rsidR="00A8730D" w:rsidRPr="00D436D2">
        <w:rPr>
          <w:rFonts w:ascii="Times New Roman" w:eastAsia="Times New Roman" w:hAnsi="Times New Roman" w:cs="Times New Roman"/>
          <w:sz w:val="24"/>
          <w:szCs w:val="24"/>
          <w:shd w:val="clear" w:color="auto" w:fill="FFFFFF"/>
        </w:rPr>
        <w:t xml:space="preserve"> </w:t>
      </w:r>
      <w:r w:rsidR="00A8730D" w:rsidRPr="00D436D2">
        <w:rPr>
          <w:rFonts w:ascii="Times New Roman" w:eastAsia="Times New Roman" w:hAnsi="Times New Roman" w:cs="Times New Roman"/>
          <w:sz w:val="24"/>
          <w:szCs w:val="24"/>
          <w:shd w:val="clear" w:color="auto" w:fill="FFFFFF"/>
        </w:rPr>
        <w:fldChar w:fldCharType="begin" w:fldLock="1"/>
      </w:r>
      <w:r w:rsidR="000D7BB5" w:rsidRPr="00D436D2">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(Lumbiganon et al., 2010; Villar et al., 2006)</w:t>
      </w:r>
      <w:r w:rsidR="00A8730D" w:rsidRPr="00D436D2">
        <w:rPr>
          <w:rFonts w:ascii="Times New Roman" w:eastAsia="Times New Roman" w:hAnsi="Times New Roman" w:cs="Times New Roman"/>
          <w:sz w:val="24"/>
          <w:szCs w:val="24"/>
          <w:shd w:val="clear" w:color="auto" w:fill="FFFFFF"/>
        </w:rPr>
        <w:fldChar w:fldCharType="end"/>
      </w:r>
      <w:r w:rsidR="00A8730D"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rPr>
        <w:t xml:space="preserve">As stated by WHO, there is no justification for any region to have a cesarean rate higher than 10 -15%, which weighs a serious reason for worry in most of the countries worldwide </w:t>
      </w:r>
      <w:r w:rsidR="000D7BB5"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0D7BB5"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(Rahman et al., 2015)</w:t>
      </w:r>
      <w:r w:rsidR="000D7BB5"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shd w:val="clear" w:color="auto" w:fill="FFFFFF"/>
        </w:rPr>
        <w:t xml:space="preserve">In </w:t>
      </w:r>
      <w:r w:rsidRPr="00D436D2">
        <w:rPr>
          <w:rFonts w:ascii="Times New Roman" w:eastAsia="Times New Roman" w:hAnsi="Times New Roman" w:cs="Times New Roman"/>
          <w:sz w:val="24"/>
          <w:szCs w:val="24"/>
          <w:shd w:val="clear" w:color="auto" w:fill="FFFFFF"/>
        </w:rPr>
        <w:lastRenderedPageBreak/>
        <w:t xml:space="preserve">Bangladesh, the C-section rate increased from 3.5% in 2004 to 23% in 2014 </w:t>
      </w:r>
      <w:r w:rsidR="000D7BB5"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et al., 2017)","plainTextFormattedCitation":"(Khan et al., 2017)","previouslyFormattedCitation":"(Khan et al., 2017)"},"properties":{"noteIndex":0},"schema":"https://github.com/citation-style-language/schema/raw/master/csl-citation.json"}</w:instrText>
      </w:r>
      <w:r w:rsidR="000D7BB5"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rPr>
        <w:t>(Khan et al., 2017)</w:t>
      </w:r>
      <w:r w:rsidR="000D7BB5" w:rsidRPr="00D436D2">
        <w:rPr>
          <w:rFonts w:ascii="Times New Roman" w:eastAsia="Times New Roman" w:hAnsi="Times New Roman" w:cs="Times New Roman"/>
          <w:sz w:val="24"/>
          <w:szCs w:val="24"/>
          <w:shd w:val="clear" w:color="auto" w:fill="FFFFFF"/>
        </w:rPr>
        <w:fldChar w:fldCharType="end"/>
      </w:r>
      <w:r w:rsidR="000D7BB5" w:rsidRPr="00D436D2">
        <w:rPr>
          <w:rFonts w:ascii="Times New Roman" w:eastAsia="Times New Roman" w:hAnsi="Times New Roman" w:cs="Times New Roman"/>
          <w:sz w:val="24"/>
          <w:szCs w:val="24"/>
          <w:shd w:val="clear" w:color="auto" w:fill="FFFFFF"/>
        </w:rPr>
        <w:t>.  </w:t>
      </w:r>
    </w:p>
    <w:p w14:paraId="495CE629" w14:textId="47670A0E" w:rsidR="001B0D27" w:rsidRPr="00D436D2" w:rsidRDefault="002159A4"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There are several risks associated with the C-section for </w:t>
      </w:r>
      <w:r w:rsidR="0022722A" w:rsidRPr="00D436D2">
        <w:rPr>
          <w:rFonts w:ascii="Times New Roman" w:eastAsia="Times New Roman" w:hAnsi="Times New Roman" w:cs="Times New Roman"/>
          <w:sz w:val="24"/>
          <w:szCs w:val="24"/>
          <w:shd w:val="clear" w:color="auto" w:fill="FFFFFF"/>
        </w:rPr>
        <w:t>mother</w:t>
      </w:r>
      <w:r w:rsidR="00781B2F" w:rsidRPr="00D436D2">
        <w:rPr>
          <w:rFonts w:ascii="Times New Roman" w:eastAsia="Times New Roman" w:hAnsi="Times New Roman" w:cs="Times New Roman"/>
          <w:sz w:val="24"/>
          <w:szCs w:val="24"/>
          <w:shd w:val="clear" w:color="auto" w:fill="FFFFFF"/>
        </w:rPr>
        <w:t xml:space="preserve"> and those risk</w:t>
      </w:r>
      <w:r w:rsidRPr="00D436D2">
        <w:rPr>
          <w:rFonts w:ascii="Times New Roman" w:eastAsia="Times New Roman" w:hAnsi="Times New Roman" w:cs="Times New Roman"/>
          <w:sz w:val="24"/>
          <w:szCs w:val="24"/>
          <w:shd w:val="clear" w:color="auto" w:fill="FFFFFF"/>
        </w:rPr>
        <w:t xml:space="preserve"> </w:t>
      </w:r>
      <w:r w:rsidR="00781B2F" w:rsidRPr="00D436D2">
        <w:rPr>
          <w:rFonts w:ascii="Times New Roman" w:eastAsia="Times New Roman" w:hAnsi="Times New Roman" w:cs="Times New Roman"/>
          <w:sz w:val="24"/>
          <w:szCs w:val="24"/>
          <w:shd w:val="clear" w:color="auto" w:fill="FFFFFF"/>
        </w:rPr>
        <w:t>of health conditions</w:t>
      </w:r>
      <w:r w:rsidR="00C069E6" w:rsidRPr="00D436D2">
        <w:rPr>
          <w:rFonts w:ascii="Times New Roman" w:eastAsia="Times New Roman" w:hAnsi="Times New Roman" w:cs="Times New Roman"/>
          <w:sz w:val="24"/>
          <w:szCs w:val="24"/>
          <w:shd w:val="clear" w:color="auto" w:fill="FFFFFF"/>
        </w:rPr>
        <w:t xml:space="preserve"> including cardiac arrest, hysterectomy, puerperal infection, thromboembolism, wound hematoma, anesthetics complications</w:t>
      </w:r>
      <w:r w:rsidR="00781B2F" w:rsidRPr="00D436D2">
        <w:rPr>
          <w:rFonts w:ascii="Times New Roman" w:eastAsia="Times New Roman" w:hAnsi="Times New Roman" w:cs="Times New Roman"/>
          <w:sz w:val="24"/>
          <w:szCs w:val="24"/>
          <w:shd w:val="clear" w:color="auto" w:fill="FFFFFF"/>
        </w:rPr>
        <w:t>.</w:t>
      </w:r>
      <w:r w:rsidR="00C069E6" w:rsidRPr="00D436D2">
        <w:rPr>
          <w:rFonts w:ascii="Times New Roman" w:eastAsia="Times New Roman" w:hAnsi="Times New Roman" w:cs="Times New Roman"/>
          <w:sz w:val="24"/>
          <w:szCs w:val="24"/>
          <w:shd w:val="clear" w:color="auto" w:fill="FFFFFF"/>
        </w:rPr>
        <w:t xml:space="preserve"> </w:t>
      </w:r>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shd w:val="clear" w:color="auto" w:fill="FFFFFF"/>
        </w:rPr>
        <w:t xml:space="preserve">In addition, </w:t>
      </w:r>
      <w:r w:rsidR="00C069E6" w:rsidRPr="00D436D2">
        <w:rPr>
          <w:rFonts w:ascii="Times New Roman" w:eastAsia="Times New Roman" w:hAnsi="Times New Roman" w:cs="Times New Roman"/>
          <w:sz w:val="24"/>
          <w:szCs w:val="24"/>
          <w:shd w:val="clear" w:color="auto" w:fill="FFFFFF"/>
        </w:rPr>
        <w:t xml:space="preserve">babies born in C-section are at risk of developing asthma, type 1 diabetes, allergic diseases </w:t>
      </w:r>
      <w:r w:rsidR="00511EEB"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et al., 2011; Darmasseelane et al., 2014)","plainTextFormattedCitation":"(Ajslev et al., 2011; Darmasseelane et al., 2014)","previouslyFormattedCitation":"(Ajslev et al., 2011; Darmasseelane et al., 2014)"},"properties":{"noteIndex":0},"schema":"https://github.com/citation-style-language/schema/raw/master/csl-citation.json"}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lang w:val="da-DK"/>
        </w:rPr>
        <w:t>(Ajslev et al., 2011; Darmasseelane et al., 2014)</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lang w:val="da-DK"/>
        </w:rPr>
        <w:t xml:space="preserve">, </w:t>
      </w:r>
      <w:r w:rsidR="00C313E7" w:rsidRPr="00D436D2">
        <w:rPr>
          <w:rFonts w:ascii="Times New Roman" w:eastAsia="Times New Roman" w:hAnsi="Times New Roman" w:cs="Times New Roman"/>
          <w:sz w:val="24"/>
          <w:szCs w:val="24"/>
          <w:shd w:val="clear" w:color="auto" w:fill="FFFFFF"/>
          <w:lang w:val="da-DK"/>
        </w:rPr>
        <w:t>C</w:t>
      </w:r>
      <w:r w:rsidR="00911D0C" w:rsidRPr="00D436D2">
        <w:rPr>
          <w:rFonts w:ascii="Times New Roman" w:eastAsia="Times New Roman" w:hAnsi="Times New Roman" w:cs="Times New Roman"/>
          <w:sz w:val="24"/>
          <w:szCs w:val="24"/>
          <w:shd w:val="clear" w:color="auto" w:fill="FFFFFF"/>
          <w:lang w:val="da-DK"/>
        </w:rPr>
        <w:t xml:space="preserve">rohn's disease </w:t>
      </w:r>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w:instrText>
      </w:r>
      <w:r w:rsidR="00511EEB" w:rsidRPr="00D436D2">
        <w:rPr>
          <w:rFonts w:ascii="Times New Roman" w:eastAsia="Times New Roman" w:hAnsi="Times New Roman" w:cs="Times New Roman"/>
          <w:sz w:val="24"/>
          <w:szCs w:val="24"/>
          <w:shd w:val="clear" w:color="auto" w:fill="FFFFFF"/>
        </w:rPr>
        <w:instrText>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immune deficiencies, and </w:t>
      </w:r>
      <w:r w:rsidR="00511EEB" w:rsidRPr="00D436D2">
        <w:rPr>
          <w:rFonts w:ascii="Times New Roman" w:eastAsia="Times New Roman" w:hAnsi="Times New Roman" w:cs="Times New Roman"/>
          <w:sz w:val="24"/>
          <w:szCs w:val="24"/>
          <w:shd w:val="clear" w:color="auto" w:fill="FFFFFF"/>
        </w:rPr>
        <w:t>leukemia</w:t>
      </w:r>
      <w:r w:rsidRPr="00D436D2">
        <w:rPr>
          <w:rFonts w:ascii="Times New Roman" w:eastAsia="Times New Roman" w:hAnsi="Times New Roman" w:cs="Times New Roman"/>
          <w:sz w:val="24"/>
          <w:szCs w:val="24"/>
          <w:shd w:val="clear" w:color="auto" w:fill="FFFFFF"/>
        </w:rPr>
        <w:t>.</w:t>
      </w:r>
      <w:r w:rsidR="00911D0C" w:rsidRPr="00D436D2">
        <w:rPr>
          <w:rFonts w:ascii="Times New Roman" w:eastAsia="Times New Roman" w:hAnsi="Times New Roman" w:cs="Times New Roman"/>
          <w:sz w:val="24"/>
          <w:szCs w:val="24"/>
          <w:shd w:val="clear" w:color="auto" w:fill="FFFFFF"/>
        </w:rPr>
        <w:t xml:space="preserve"> </w:t>
      </w:r>
      <w:r w:rsidR="00C069E6" w:rsidRPr="00D436D2">
        <w:rPr>
          <w:rFonts w:ascii="Times New Roman" w:eastAsia="Times New Roman" w:hAnsi="Times New Roman" w:cs="Times New Roman"/>
          <w:sz w:val="24"/>
          <w:szCs w:val="24"/>
        </w:rPr>
        <w:t xml:space="preserve">A study was conducted to examine the distribution of C-section and its correlates in the northern part of Bangladesh </w:t>
      </w:r>
      <w:r w:rsidR="00511EEB" w:rsidRPr="00D436D2">
        <w:rPr>
          <w:rFonts w:ascii="Times New Roman" w:eastAsia="Times New Roman" w:hAnsi="Times New Roman" w:cs="Times New Roman"/>
          <w:sz w:val="24"/>
          <w:szCs w:val="24"/>
        </w:rPr>
        <w:fldChar w:fldCharType="begin" w:fldLock="1"/>
      </w:r>
      <w:r w:rsidR="00511EEB"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511EEB" w:rsidRPr="00D436D2">
        <w:rPr>
          <w:rFonts w:ascii="Times New Roman" w:eastAsia="Times New Roman" w:hAnsi="Times New Roman" w:cs="Times New Roman"/>
          <w:noProof/>
          <w:sz w:val="24"/>
          <w:szCs w:val="24"/>
        </w:rPr>
        <w:t>(Rahman et al., 2015)</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Rahman </w:t>
      </w:r>
      <w:r w:rsidRPr="00D436D2">
        <w:rPr>
          <w:rFonts w:ascii="Times New Roman" w:eastAsia="Times New Roman" w:hAnsi="Times New Roman" w:cs="Times New Roman"/>
          <w:sz w:val="24"/>
          <w:szCs w:val="24"/>
        </w:rPr>
        <w:t xml:space="preserve">and colleagues </w:t>
      </w:r>
      <w:r w:rsidR="00C069E6" w:rsidRPr="00D436D2">
        <w:rPr>
          <w:rFonts w:ascii="Times New Roman" w:eastAsia="Times New Roman" w:hAnsi="Times New Roman" w:cs="Times New Roman"/>
          <w:sz w:val="24"/>
          <w:szCs w:val="24"/>
        </w:rPr>
        <w:t xml:space="preserve">showed that previous C-section, prolonged labor, higher </w:t>
      </w:r>
      <w:r w:rsidRPr="00D436D2">
        <w:rPr>
          <w:rFonts w:ascii="Times New Roman" w:eastAsia="Times New Roman" w:hAnsi="Times New Roman" w:cs="Times New Roman"/>
          <w:sz w:val="24"/>
          <w:szCs w:val="24"/>
        </w:rPr>
        <w:t xml:space="preserve">maternal </w:t>
      </w:r>
      <w:r w:rsidR="00C069E6" w:rsidRPr="00D436D2">
        <w:rPr>
          <w:rFonts w:ascii="Times New Roman" w:eastAsia="Times New Roman" w:hAnsi="Times New Roman" w:cs="Times New Roman"/>
          <w:sz w:val="24"/>
          <w:szCs w:val="24"/>
        </w:rPr>
        <w:t>education level, mother age of 25 years or more,</w:t>
      </w:r>
      <w:r w:rsidR="00953E16" w:rsidRPr="00D436D2">
        <w:rPr>
          <w:rFonts w:ascii="Times New Roman" w:eastAsia="Times New Roman" w:hAnsi="Times New Roman" w:cs="Times New Roman"/>
          <w:sz w:val="24"/>
          <w:szCs w:val="24"/>
        </w:rPr>
        <w:t xml:space="preserve"> the</w:t>
      </w:r>
      <w:r w:rsidR="00C069E6" w:rsidRPr="00D436D2">
        <w:rPr>
          <w:rFonts w:ascii="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lower order of birth, baby length greater than 45 cm, and unbalanced diet were some factors that were significantly </w:t>
      </w:r>
      <w:r w:rsidR="0022722A" w:rsidRPr="00D436D2">
        <w:rPr>
          <w:rFonts w:ascii="Times New Roman" w:eastAsia="Times New Roman" w:hAnsi="Times New Roman" w:cs="Times New Roman"/>
          <w:sz w:val="24"/>
          <w:szCs w:val="24"/>
        </w:rPr>
        <w:t xml:space="preserve">associated </w:t>
      </w:r>
      <w:r w:rsidR="00C069E6" w:rsidRPr="00D436D2">
        <w:rPr>
          <w:rFonts w:ascii="Times New Roman" w:eastAsia="Times New Roman" w:hAnsi="Times New Roman" w:cs="Times New Roman"/>
          <w:sz w:val="24"/>
          <w:szCs w:val="24"/>
        </w:rPr>
        <w:t xml:space="preserve">with C-section. Another study found that higher </w:t>
      </w:r>
      <w:r w:rsidR="00F97119" w:rsidRPr="00D436D2">
        <w:rPr>
          <w:rFonts w:ascii="Times New Roman" w:eastAsia="Times New Roman" w:hAnsi="Times New Roman" w:cs="Times New Roman"/>
          <w:sz w:val="24"/>
          <w:szCs w:val="24"/>
        </w:rPr>
        <w:t xml:space="preserve">the </w:t>
      </w:r>
      <w:r w:rsidR="00C069E6" w:rsidRPr="00D436D2">
        <w:rPr>
          <w:rFonts w:ascii="Times New Roman" w:eastAsia="Times New Roman" w:hAnsi="Times New Roman" w:cs="Times New Roman"/>
          <w:sz w:val="24"/>
          <w:szCs w:val="24"/>
        </w:rPr>
        <w:t xml:space="preserve">age of mother, lower birth order, higher education of parents, higher socioeconomic status, poor maternal history, and three or more </w:t>
      </w:r>
      <w:r w:rsidR="00113527" w:rsidRPr="00D436D2">
        <w:rPr>
          <w:rFonts w:ascii="Times New Roman" w:eastAsia="Times New Roman" w:hAnsi="Times New Roman" w:cs="Times New Roman"/>
          <w:sz w:val="24"/>
          <w:szCs w:val="24"/>
        </w:rPr>
        <w:t>antenatal cares</w:t>
      </w:r>
      <w:r w:rsidR="00C069E6" w:rsidRPr="00D436D2">
        <w:rPr>
          <w:rFonts w:ascii="Times New Roman" w:eastAsia="Times New Roman" w:hAnsi="Times New Roman" w:cs="Times New Roman"/>
          <w:sz w:val="24"/>
          <w:szCs w:val="24"/>
        </w:rPr>
        <w:t xml:space="preserve"> w</w:t>
      </w:r>
      <w:r w:rsidR="00402FD1" w:rsidRPr="00D436D2">
        <w:rPr>
          <w:rFonts w:ascii="Times New Roman" w:eastAsia="Times New Roman" w:hAnsi="Times New Roman" w:cs="Times New Roman"/>
          <w:sz w:val="24"/>
          <w:szCs w:val="24"/>
        </w:rPr>
        <w:t>as</w:t>
      </w:r>
      <w:r w:rsidR="00C069E6" w:rsidRPr="00D436D2">
        <w:rPr>
          <w:rFonts w:ascii="Times New Roman" w:eastAsia="Times New Roman" w:hAnsi="Times New Roman" w:cs="Times New Roman"/>
          <w:sz w:val="24"/>
          <w:szCs w:val="24"/>
        </w:rPr>
        <w:t xml:space="preserve"> significantly associate</w:t>
      </w:r>
      <w:r w:rsidR="00953E16" w:rsidRPr="00D436D2">
        <w:rPr>
          <w:rFonts w:ascii="Times New Roman" w:eastAsia="Times New Roman" w:hAnsi="Times New Roman" w:cs="Times New Roman"/>
          <w:sz w:val="24"/>
          <w:szCs w:val="24"/>
        </w:rPr>
        <w:t>d</w:t>
      </w:r>
      <w:r w:rsidR="00C069E6" w:rsidRPr="00D436D2">
        <w:rPr>
          <w:rFonts w:ascii="Times New Roman" w:eastAsia="Times New Roman" w:hAnsi="Times New Roman" w:cs="Times New Roman"/>
          <w:sz w:val="24"/>
          <w:szCs w:val="24"/>
        </w:rPr>
        <w:t xml:space="preserve"> with C-section delivery </w:t>
      </w:r>
      <w:r w:rsidR="00511EEB" w:rsidRPr="00D436D2">
        <w:rPr>
          <w:rFonts w:ascii="Times New Roman" w:eastAsia="Times New Roman" w:hAnsi="Times New Roman" w:cs="Times New Roman"/>
          <w:sz w:val="24"/>
          <w:szCs w:val="24"/>
        </w:rPr>
        <w:fldChar w:fldCharType="begin" w:fldLock="1"/>
      </w:r>
      <w:r w:rsidR="00511EEB" w:rsidRPr="00D436D2">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511EEB" w:rsidRPr="00D436D2">
        <w:rPr>
          <w:rFonts w:ascii="Times New Roman" w:eastAsia="Times New Roman" w:hAnsi="Times New Roman" w:cs="Times New Roman"/>
          <w:noProof/>
          <w:sz w:val="24"/>
          <w:szCs w:val="24"/>
        </w:rPr>
        <w:t>(Begum et al., 2017)</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p>
    <w:p w14:paraId="26E47D65" w14:textId="08A2D743" w:rsidR="001F7D2B" w:rsidRPr="00D436D2" w:rsidRDefault="00C069E6"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In Bangladesh, </w:t>
      </w:r>
      <w:r w:rsidR="0022722A" w:rsidRPr="00D436D2">
        <w:rPr>
          <w:rFonts w:ascii="Times New Roman" w:eastAsia="Times New Roman" w:hAnsi="Times New Roman" w:cs="Times New Roman"/>
          <w:sz w:val="24"/>
          <w:szCs w:val="24"/>
        </w:rPr>
        <w:t xml:space="preserve">young </w:t>
      </w:r>
      <w:r w:rsidRPr="00D436D2">
        <w:rPr>
          <w:rFonts w:ascii="Times New Roman" w:eastAsia="Times New Roman" w:hAnsi="Times New Roman" w:cs="Times New Roman"/>
          <w:sz w:val="24"/>
          <w:szCs w:val="24"/>
        </w:rPr>
        <w:t xml:space="preserve">children are generally suffering from several common diseases such as </w:t>
      </w:r>
      <w:r w:rsidR="00113527" w:rsidRPr="00D436D2">
        <w:rPr>
          <w:rFonts w:ascii="Times New Roman" w:eastAsia="Times New Roman" w:hAnsi="Times New Roman" w:cs="Times New Roman"/>
          <w:sz w:val="24"/>
          <w:szCs w:val="24"/>
        </w:rPr>
        <w:t xml:space="preserve">fever, </w:t>
      </w:r>
      <w:r w:rsidR="00402FD1" w:rsidRPr="00D436D2">
        <w:rPr>
          <w:rFonts w:ascii="Times New Roman" w:eastAsia="Times New Roman" w:hAnsi="Times New Roman" w:cs="Times New Roman"/>
          <w:sz w:val="24"/>
          <w:szCs w:val="24"/>
        </w:rPr>
        <w:t xml:space="preserve">the </w:t>
      </w:r>
      <w:r w:rsidR="00113527" w:rsidRPr="00D436D2">
        <w:rPr>
          <w:rFonts w:ascii="Times New Roman" w:eastAsia="Times New Roman" w:hAnsi="Times New Roman" w:cs="Times New Roman"/>
          <w:sz w:val="24"/>
          <w:szCs w:val="24"/>
        </w:rPr>
        <w:t>difficulty of breathing, blood in stools and diarrhea</w:t>
      </w:r>
      <w:r w:rsidR="0040016F" w:rsidRPr="00D436D2">
        <w:rPr>
          <w:rFonts w:ascii="Times New Roman" w:eastAsia="Times New Roman" w:hAnsi="Times New Roman" w:cs="Times New Roman"/>
          <w:sz w:val="24"/>
          <w:szCs w:val="24"/>
        </w:rPr>
        <w:t xml:space="preserve"> </w:t>
      </w:r>
      <w:r w:rsidR="00825DD2" w:rsidRPr="00D436D2">
        <w:rPr>
          <w:rFonts w:ascii="Times New Roman" w:eastAsia="Times New Roman" w:hAnsi="Times New Roman" w:cs="Times New Roman"/>
          <w:sz w:val="24"/>
          <w:szCs w:val="24"/>
        </w:rPr>
        <w:fldChar w:fldCharType="begin" w:fldLock="1"/>
      </w:r>
      <w:r w:rsidR="00B12934" w:rsidRPr="00D436D2">
        <w:rPr>
          <w:rFonts w:ascii="Times New Roman" w:eastAsia="Times New Roman" w:hAnsi="Times New Roman" w:cs="Times New Roman"/>
          <w:sz w:val="24"/>
          <w:szCs w:val="24"/>
        </w:rPr>
        <w:instrText>ADDIN CSL_CITATION {"citationItems":[{"id":"ITEM-1","itemData":{"DOI":"10.1186/s41182-018-0099-4","ISSN":"13494147","abstract":"Background: The present study aimed to examine the risk factors for death due to pneumonia in young children and healthcare behaviors of the guardians for children in rural Bangladesh. A prospective autopsy study was conducted among guardians of children aged 4 weeks to 59 months in Mirzapur, Bangladesh, from 2008 to 2012. Results: Pneumonia was the primary cause of death, accounting for 26.4% (n=81) of all 307 deaths. Of the pneumonia deaths, 58% (n=47) deaths occurred in younger infants (aged 4 weeks to &lt;6 months) and 24.7% (n=20) in older infants (aged 6-11 months). The median duration of illness before pneumonia death was 8 days (interquartile range [IQR] 3-20 days). Prior to death, 91.4% (n=74) children with pneumonia sought treatment, and of those who sought treatment, 52.7% (n=39) sought treatment ≥2 days after the onset of disease. Younger infants of 4 weeks to &lt;6 months old were at 5.5-time (95% confidence interval [CI] 2.5, 12.0) and older infants aged 6-11 months were at 3-time (1.2, 7.5) greater risk of dying from pneumonia than older children aged 12-59 months. Children with a prolonged duration of illness (2-10 days) prior to death were at more risk for death by pneumonia than those who died from other causes (5.8 [2.1, 16.1]). Children who died from pneumonia sought treatment 3.4-time more than children who died from other causes. Delayed treatment seeking (≥2 days) behavior was 4.9-time more common in children who died from pneumonia than those who died from other causes. Children who died from pneumonia more often had access to care from multiple sources (5.7-time) than children who died from other causes. Conclusions: Delay in seeking appropriate care and access to multiple sources for treatment are the underlying risk factors for pneumonia death in young children in Bangladesh. These results indicate the perplexity in guardians' decisions to secure appropriate treatment for children with pneumonia. Therefore, it further underscores the importance of focusing on mass media coverage that can outline the benefits of seeking care early in the progression of pneumonia and the potential negative consequences of seeking care late.","author":[{"dropping-particle":"","family":"Ferdous","given":"Farzana","non-dropping-particle":"","parse-names":false,"suffix":""},{"dropping-particle":"","family":"Ahmed","given":"Shahnawaz","non-dropping-particle":"","parse-names":false,"suffix":""},{"dropping-particle":"","family":"Das","given":"Sumon Kumar","non-dropping-particle":"","parse-names":false,"suffix":""},{"dropping-particle":"","family":"Chisti","given":"Mohammod Jobayer","non-dropping-particle":"","parse-names":false,"suffix":""},{"dropping-particle":"","family":"Nasrin","given":"Dilruba","non-dropping-particle":"","parse-names":false,"suffix":""},{"dropping-particle":"","family":"Kotloff","given":"Karen L.","non-dropping-particle":"","parse-names":false,"suffix":""},{"dropping-particle":"","family":"Levine","given":"Myron M.","non-dropping-particle":"","parse-names":false,"suffix":""},{"dropping-particle":"","family":"Nataro","given":"James P.","non-dropping-particle":"","parse-names":false,"suffix":""},{"dropping-particle":"","family":"Ma","given":"Enbo","non-dropping-particle":"","parse-names":false,"suffix":""},{"dropping-particle":"","family":"Muhsen","given":"Khitam","non-dropping-particle":"","parse-names":false,"suffix":""},{"dropping-particle":"","family":"Wagatsuma","given":"Yukiko","non-dropping-particle":"","parse-names":false,"suffix":""},{"dropping-particle":"","family":"Ahmed","given":"Tahmeed","non-dropping-particle":"","parse-names":false,"suffix":""},{"dropping-particle":"","family":"Faruque","given":"Abu Syed Golam","non-dropping-particle":"","parse-names":false,"suffix":""}],"container-title":"Tropical Medicine and Health","id":"ITEM-1","issue":"1","issued":{"date-parts":[["2018","5","25"]]},"page":"17","publisher":"BioMed Central Ltd.","title":"Pneumonia mortality and healthcare utilization in young children in rural Bangladesh: A prospective verbal autopsy study","type":"article-journal","volume":"46"},"uris":["http://www.mendeley.com/documents/?uuid=cb9b86f1-bdb2-343a-90fd-e94a4eefbcec"]}],"mendeley":{"formattedCitation":"(Ferdous et al., 2018)","plainTextFormattedCitation":"(Ferdous et al., 2018)","previouslyFormattedCitation":"(Ferdous et al., 2018)"},"properties":{"noteIndex":0},"schema":"https://github.com/citation-style-language/schema/raw/master/csl-citation.json"}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(Ferdous et al., 2018)</w:t>
      </w:r>
      <w:r w:rsidR="00825DD2"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 xml:space="preserve">. However, to the best of our knowledge, there is no </w:t>
      </w:r>
      <w:r w:rsidR="00953E16" w:rsidRPr="00D436D2">
        <w:rPr>
          <w:rFonts w:ascii="Times New Roman" w:eastAsia="Times New Roman" w:hAnsi="Times New Roman" w:cs="Times New Roman"/>
          <w:sz w:val="24"/>
          <w:szCs w:val="24"/>
        </w:rPr>
        <w:t>published record that any</w:t>
      </w:r>
      <w:r w:rsidRPr="00D436D2">
        <w:rPr>
          <w:rFonts w:ascii="Times New Roman" w:eastAsia="Times New Roman" w:hAnsi="Times New Roman" w:cs="Times New Roman"/>
          <w:sz w:val="24"/>
          <w:szCs w:val="24"/>
        </w:rPr>
        <w:t xml:space="preserve"> research has been conducted to determine the association between C-section and such early childhood diseases in Bangladesh. </w:t>
      </w:r>
      <w:r w:rsidR="00781B2F" w:rsidRPr="00D436D2">
        <w:rPr>
          <w:rFonts w:ascii="Times New Roman" w:eastAsia="Times New Roman" w:hAnsi="Times New Roman" w:cs="Times New Roman"/>
          <w:sz w:val="24"/>
          <w:szCs w:val="24"/>
        </w:rPr>
        <w:t>Therefore</w:t>
      </w:r>
      <w:r w:rsidRPr="00D436D2">
        <w:rPr>
          <w:rFonts w:ascii="Times New Roman" w:eastAsia="Times New Roman" w:hAnsi="Times New Roman" w:cs="Times New Roman"/>
          <w:sz w:val="24"/>
          <w:szCs w:val="24"/>
        </w:rPr>
        <w:t xml:space="preserve">, it is important to study the consequence of C-section delivery on child health particularly on early childhood diseases </w:t>
      </w:r>
      <w:r w:rsidR="0040016F" w:rsidRPr="00D436D2">
        <w:rPr>
          <w:rFonts w:ascii="Times New Roman" w:eastAsia="Times New Roman" w:hAnsi="Times New Roman" w:cs="Times New Roman"/>
          <w:sz w:val="24"/>
          <w:szCs w:val="24"/>
        </w:rPr>
        <w:t>applying an</w:t>
      </w:r>
      <w:r w:rsidRPr="00D436D2">
        <w:rPr>
          <w:rFonts w:ascii="Times New Roman" w:eastAsia="Times New Roman" w:hAnsi="Times New Roman" w:cs="Times New Roman"/>
          <w:sz w:val="24"/>
          <w:szCs w:val="24"/>
        </w:rPr>
        <w:t xml:space="preserve"> </w:t>
      </w:r>
      <w:r w:rsidR="00781B2F" w:rsidRPr="00D436D2">
        <w:rPr>
          <w:rFonts w:ascii="Times New Roman" w:eastAsia="Times New Roman" w:hAnsi="Times New Roman" w:cs="Times New Roman"/>
          <w:sz w:val="24"/>
          <w:szCs w:val="24"/>
        </w:rPr>
        <w:t>appropriate</w:t>
      </w:r>
      <w:r w:rsidRPr="00D436D2">
        <w:rPr>
          <w:rFonts w:ascii="Times New Roman" w:eastAsia="Times New Roman" w:hAnsi="Times New Roman" w:cs="Times New Roman"/>
          <w:sz w:val="24"/>
          <w:szCs w:val="24"/>
        </w:rPr>
        <w:t xml:space="preserve"> statistical method. </w:t>
      </w:r>
      <w:r w:rsidR="00953E16" w:rsidRPr="00D436D2">
        <w:rPr>
          <w:rFonts w:ascii="Times New Roman" w:eastAsia="Times New Roman" w:hAnsi="Times New Roman" w:cs="Times New Roman"/>
          <w:sz w:val="24"/>
          <w:szCs w:val="24"/>
        </w:rPr>
        <w:t xml:space="preserve">To fill this gap in </w:t>
      </w:r>
      <w:r w:rsidR="0040016F" w:rsidRPr="00D436D2">
        <w:rPr>
          <w:rFonts w:ascii="Times New Roman" w:eastAsia="Times New Roman" w:hAnsi="Times New Roman" w:cs="Times New Roman"/>
          <w:sz w:val="24"/>
          <w:szCs w:val="24"/>
        </w:rPr>
        <w:t>knowledge, we</w:t>
      </w:r>
      <w:r w:rsidRPr="00D436D2">
        <w:rPr>
          <w:rFonts w:ascii="Times New Roman" w:eastAsia="Times New Roman" w:hAnsi="Times New Roman" w:cs="Times New Roman"/>
          <w:sz w:val="24"/>
          <w:szCs w:val="24"/>
        </w:rPr>
        <w:t xml:space="preserve"> aimed to investigate the association between C-section delivery and childhood diseases. </w:t>
      </w:r>
      <w:r w:rsidR="0040016F" w:rsidRPr="00D436D2">
        <w:rPr>
          <w:rFonts w:ascii="Times New Roman" w:eastAsia="Times New Roman" w:hAnsi="Times New Roman" w:cs="Times New Roman"/>
          <w:sz w:val="24"/>
          <w:szCs w:val="24"/>
        </w:rPr>
        <w:t>We</w:t>
      </w:r>
      <w:r w:rsidRPr="00D436D2">
        <w:rPr>
          <w:rFonts w:ascii="Times New Roman" w:eastAsia="Times New Roman" w:hAnsi="Times New Roman" w:cs="Times New Roman"/>
          <w:sz w:val="24"/>
          <w:szCs w:val="24"/>
        </w:rPr>
        <w:t xml:space="preserve"> also </w:t>
      </w:r>
      <w:r w:rsidR="0040016F" w:rsidRPr="00D436D2">
        <w:rPr>
          <w:rFonts w:ascii="Times New Roman" w:eastAsia="Times New Roman" w:hAnsi="Times New Roman" w:cs="Times New Roman"/>
          <w:sz w:val="24"/>
          <w:szCs w:val="24"/>
        </w:rPr>
        <w:t xml:space="preserve">explore </w:t>
      </w:r>
      <w:r w:rsidRPr="00D436D2">
        <w:rPr>
          <w:rFonts w:ascii="Times New Roman" w:eastAsia="Times New Roman" w:hAnsi="Times New Roman" w:cs="Times New Roman"/>
          <w:sz w:val="24"/>
          <w:szCs w:val="24"/>
        </w:rPr>
        <w:t xml:space="preserve">key factors associated with childhood diseases. </w:t>
      </w:r>
    </w:p>
    <w:p w14:paraId="6A28ED58" w14:textId="77777777" w:rsidR="00DA641A" w:rsidRPr="00D436D2" w:rsidRDefault="00DA641A" w:rsidP="009D5FDC">
      <w:pPr>
        <w:spacing w:after="0" w:line="480" w:lineRule="auto"/>
        <w:rPr>
          <w:rFonts w:ascii="Times New Roman" w:eastAsia="Times New Roman" w:hAnsi="Times New Roman" w:cs="Times New Roman"/>
          <w:sz w:val="24"/>
          <w:szCs w:val="24"/>
        </w:rPr>
      </w:pPr>
    </w:p>
    <w:p w14:paraId="7917AB6F" w14:textId="77777777" w:rsidR="00790098" w:rsidRPr="00D436D2" w:rsidRDefault="00911D0C" w:rsidP="009D5FDC">
      <w:pPr>
        <w:spacing w:after="0" w:line="480" w:lineRule="auto"/>
        <w:rPr>
          <w:rFonts w:ascii="Times New Roman" w:eastAsia="Times New Roman" w:hAnsi="Times New Roman" w:cs="Times New Roman"/>
          <w:b/>
          <w:color w:val="000000" w:themeColor="text1"/>
          <w:sz w:val="24"/>
          <w:szCs w:val="24"/>
        </w:rPr>
      </w:pPr>
      <w:r w:rsidRPr="00D436D2">
        <w:rPr>
          <w:rFonts w:ascii="Times New Roman" w:eastAsia="Times New Roman" w:hAnsi="Times New Roman" w:cs="Times New Roman"/>
          <w:b/>
          <w:color w:val="000000" w:themeColor="text1"/>
          <w:sz w:val="24"/>
          <w:szCs w:val="24"/>
        </w:rPr>
        <w:lastRenderedPageBreak/>
        <w:t>2. Methods</w:t>
      </w:r>
    </w:p>
    <w:p w14:paraId="1C18C341" w14:textId="37E462AD" w:rsidR="00E32C12" w:rsidRPr="00D436D2" w:rsidRDefault="0001591E" w:rsidP="009D5FDC">
      <w:pPr>
        <w:spacing w:after="0" w:line="480" w:lineRule="auto"/>
        <w:rPr>
          <w:rFonts w:ascii="Times New Roman" w:hAnsi="Times New Roman" w:cs="Times New Roman"/>
          <w:b/>
          <w:i/>
          <w:iCs/>
          <w:color w:val="000000" w:themeColor="text1"/>
          <w:sz w:val="24"/>
          <w:szCs w:val="24"/>
        </w:rPr>
      </w:pPr>
      <w:r w:rsidRPr="00D436D2">
        <w:rPr>
          <w:rFonts w:ascii="Times New Roman" w:hAnsi="Times New Roman" w:cs="Times New Roman"/>
          <w:b/>
          <w:i/>
          <w:iCs/>
          <w:color w:val="000000" w:themeColor="text1"/>
          <w:sz w:val="24"/>
          <w:szCs w:val="24"/>
        </w:rPr>
        <w:t xml:space="preserve">Data source and </w:t>
      </w:r>
      <w:r w:rsidR="00C313E7" w:rsidRPr="00D436D2">
        <w:rPr>
          <w:rFonts w:ascii="Times New Roman" w:hAnsi="Times New Roman" w:cs="Times New Roman"/>
          <w:b/>
          <w:i/>
          <w:iCs/>
          <w:color w:val="000000" w:themeColor="text1"/>
          <w:sz w:val="24"/>
          <w:szCs w:val="24"/>
        </w:rPr>
        <w:t>s</w:t>
      </w:r>
      <w:r w:rsidRPr="00D436D2">
        <w:rPr>
          <w:rFonts w:ascii="Times New Roman" w:hAnsi="Times New Roman" w:cs="Times New Roman"/>
          <w:b/>
          <w:i/>
          <w:iCs/>
          <w:color w:val="000000" w:themeColor="text1"/>
          <w:sz w:val="24"/>
          <w:szCs w:val="24"/>
        </w:rPr>
        <w:t>tudy design</w:t>
      </w:r>
    </w:p>
    <w:p w14:paraId="0783628C" w14:textId="2120F895" w:rsidR="00973D39" w:rsidRPr="00D436D2" w:rsidRDefault="00F0575E" w:rsidP="009D5FDC">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shd w:val="clear" w:color="auto" w:fill="FFFFFF"/>
        </w:rPr>
        <w:t xml:space="preserve">We used the latest available dataset from the Bangladesh Demographic and Health Survey (BDHS, 2014) for our study. </w:t>
      </w:r>
      <w:r w:rsidR="005F37BD" w:rsidRPr="00D436D2">
        <w:rPr>
          <w:rFonts w:ascii="Times New Roman" w:eastAsia="Times New Roman" w:hAnsi="Times New Roman" w:cs="Times New Roman"/>
          <w:color w:val="000000" w:themeColor="text1"/>
          <w:sz w:val="24"/>
          <w:szCs w:val="24"/>
          <w:shd w:val="clear" w:color="auto" w:fill="FFFFFF"/>
        </w:rPr>
        <w:t>To compare and strengthen the association between C-section delivery and childhood diseases</w:t>
      </w:r>
      <w:r w:rsidRPr="00D436D2">
        <w:rPr>
          <w:rFonts w:ascii="Times New Roman" w:eastAsia="Times New Roman" w:hAnsi="Times New Roman" w:cs="Times New Roman"/>
          <w:color w:val="000000" w:themeColor="text1"/>
          <w:sz w:val="24"/>
          <w:szCs w:val="24"/>
          <w:shd w:val="clear" w:color="auto" w:fill="FFFFFF"/>
        </w:rPr>
        <w:t xml:space="preserve">, we also used another </w:t>
      </w:r>
      <w:r w:rsidR="009266DD" w:rsidRPr="00D436D2">
        <w:rPr>
          <w:rFonts w:ascii="Times New Roman" w:eastAsia="Times New Roman" w:hAnsi="Times New Roman" w:cs="Times New Roman"/>
          <w:color w:val="000000" w:themeColor="text1"/>
          <w:sz w:val="24"/>
          <w:szCs w:val="24"/>
          <w:shd w:val="clear" w:color="auto" w:fill="FFFFFF"/>
        </w:rPr>
        <w:t>parallel</w:t>
      </w:r>
      <w:r w:rsidRPr="00D436D2">
        <w:rPr>
          <w:rFonts w:ascii="Times New Roman" w:eastAsia="Times New Roman" w:hAnsi="Times New Roman" w:cs="Times New Roman"/>
          <w:color w:val="000000" w:themeColor="text1"/>
          <w:sz w:val="24"/>
          <w:szCs w:val="24"/>
          <w:shd w:val="clear" w:color="auto" w:fill="FFFFFF"/>
        </w:rPr>
        <w:t xml:space="preserve"> survey data, the multiple indicator cluster survey (MICS, 2012) </w:t>
      </w:r>
      <w:r w:rsidR="00A61B46" w:rsidRPr="00D436D2">
        <w:rPr>
          <w:rFonts w:ascii="Times New Roman" w:eastAsia="Times New Roman" w:hAnsi="Times New Roman" w:cs="Times New Roman"/>
          <w:color w:val="000000" w:themeColor="text1"/>
          <w:sz w:val="24"/>
          <w:szCs w:val="24"/>
          <w:shd w:val="clear" w:color="auto" w:fill="FFFFFF"/>
        </w:rPr>
        <w:t xml:space="preserve">and (MICS, 2019) </w:t>
      </w:r>
      <w:r w:rsidRPr="00D436D2">
        <w:rPr>
          <w:rFonts w:ascii="Times New Roman" w:eastAsia="Times New Roman" w:hAnsi="Times New Roman" w:cs="Times New Roman"/>
          <w:color w:val="000000" w:themeColor="text1"/>
          <w:sz w:val="24"/>
          <w:szCs w:val="24"/>
          <w:shd w:val="clear" w:color="auto" w:fill="FFFFFF"/>
        </w:rPr>
        <w:t xml:space="preserve">in Bangladesh </w:t>
      </w:r>
      <w:r w:rsidR="00F2789E" w:rsidRPr="00D436D2">
        <w:rPr>
          <w:rFonts w:ascii="Times New Roman" w:eastAsia="Times New Roman" w:hAnsi="Times New Roman" w:cs="Times New Roman"/>
          <w:sz w:val="24"/>
          <w:szCs w:val="24"/>
          <w:shd w:val="clear" w:color="auto" w:fill="FFFFFF"/>
        </w:rPr>
        <w:fldChar w:fldCharType="begin" w:fldLock="1"/>
      </w:r>
      <w:r w:rsidR="00DA641A" w:rsidRPr="00D436D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MICS","type":"webpage"},"uris":["http://www.mendeley.com/documents/?uuid=98c5bc91-53d2-3395-91b1-1ed2feca0350"]}],"mendeley":{"formattedCitation":"(MICS, 2015)","plainTextFormattedCitation":"(MICS, 2015)","previouslyFormattedCitation":"(MICS, 2015)"},"properties":{"noteIndex":0},"schema":"https://github.com/citation-style-language/schema/raw/master/csl-citation.json"}</w:instrText>
      </w:r>
      <w:r w:rsidR="00F2789E" w:rsidRPr="00D436D2">
        <w:rPr>
          <w:rFonts w:ascii="Times New Roman" w:eastAsia="Times New Roman" w:hAnsi="Times New Roman" w:cs="Times New Roman"/>
          <w:sz w:val="24"/>
          <w:szCs w:val="24"/>
          <w:shd w:val="clear" w:color="auto" w:fill="FFFFFF"/>
        </w:rPr>
        <w:fldChar w:fldCharType="separate"/>
      </w:r>
      <w:r w:rsidR="00DA641A" w:rsidRPr="00D436D2">
        <w:rPr>
          <w:rFonts w:ascii="Times New Roman" w:eastAsia="Times New Roman" w:hAnsi="Times New Roman" w:cs="Times New Roman"/>
          <w:noProof/>
          <w:sz w:val="24"/>
          <w:szCs w:val="24"/>
          <w:shd w:val="clear" w:color="auto" w:fill="FFFFFF"/>
        </w:rPr>
        <w:t>(MICS, 2015)</w:t>
      </w:r>
      <w:r w:rsidR="00F2789E" w:rsidRPr="00D436D2">
        <w:rPr>
          <w:rFonts w:ascii="Times New Roman" w:eastAsia="Times New Roman" w:hAnsi="Times New Roman" w:cs="Times New Roman"/>
          <w:sz w:val="24"/>
          <w:szCs w:val="24"/>
          <w:shd w:val="clear" w:color="auto" w:fill="FFFFFF"/>
        </w:rPr>
        <w:fldChar w:fldCharType="end"/>
      </w:r>
      <w:r w:rsidRPr="00D436D2">
        <w:rPr>
          <w:rFonts w:ascii="Times New Roman" w:eastAsia="Times New Roman" w:hAnsi="Times New Roman" w:cs="Times New Roman"/>
          <w:sz w:val="24"/>
          <w:szCs w:val="24"/>
          <w:shd w:val="clear" w:color="auto" w:fill="FFFFFF"/>
        </w:rPr>
        <w:t xml:space="preserve">.  </w:t>
      </w:r>
      <w:r w:rsidR="009266D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 xml:space="preserve">BDHS is </w:t>
      </w:r>
      <w:r w:rsidR="005F37BD" w:rsidRPr="00D436D2">
        <w:rPr>
          <w:rFonts w:ascii="Times New Roman" w:eastAsia="Times New Roman" w:hAnsi="Times New Roman" w:cs="Times New Roman"/>
          <w:color w:val="000000" w:themeColor="text1"/>
          <w:sz w:val="24"/>
          <w:szCs w:val="24"/>
          <w:shd w:val="clear" w:color="auto" w:fill="FFFFFF"/>
        </w:rPr>
        <w:t xml:space="preserve">a </w:t>
      </w:r>
      <w:r w:rsidRPr="00D436D2">
        <w:rPr>
          <w:rFonts w:ascii="Times New Roman" w:eastAsia="Times New Roman" w:hAnsi="Times New Roman" w:cs="Times New Roman"/>
          <w:color w:val="000000" w:themeColor="text1"/>
          <w:sz w:val="24"/>
          <w:szCs w:val="24"/>
          <w:shd w:val="clear" w:color="auto" w:fill="FFFFFF"/>
        </w:rPr>
        <w:t>large household survey produced by the Demographic and Health Surveys Program</w:t>
      </w:r>
      <w:r w:rsidR="00113527" w:rsidRPr="00D436D2">
        <w:rPr>
          <w:rFonts w:ascii="Times New Roman" w:eastAsia="Times New Roman" w:hAnsi="Times New Roman" w:cs="Times New Roman"/>
          <w:color w:val="000000" w:themeColor="text1"/>
          <w:sz w:val="24"/>
          <w:szCs w:val="24"/>
          <w:shd w:val="clear" w:color="auto" w:fill="FFFFFF"/>
        </w:rPr>
        <w:t xml:space="preserve"> and </w:t>
      </w:r>
      <w:r w:rsidR="00CB157C" w:rsidRPr="00D436D2">
        <w:rPr>
          <w:rFonts w:ascii="Times New Roman" w:eastAsia="Times New Roman" w:hAnsi="Times New Roman" w:cs="Times New Roman"/>
          <w:color w:val="000000" w:themeColor="text1"/>
          <w:sz w:val="24"/>
          <w:szCs w:val="24"/>
          <w:shd w:val="clear" w:color="auto" w:fill="FFFFFF"/>
        </w:rPr>
        <w:t xml:space="preserve">the </w:t>
      </w:r>
      <w:r w:rsidR="00113527" w:rsidRPr="00D436D2">
        <w:rPr>
          <w:rFonts w:ascii="Times New Roman" w:eastAsia="Times New Roman" w:hAnsi="Times New Roman" w:cs="Times New Roman"/>
          <w:color w:val="000000" w:themeColor="text1"/>
          <w:sz w:val="24"/>
          <w:szCs w:val="24"/>
          <w:shd w:val="clear" w:color="auto" w:fill="FFFFFF"/>
        </w:rPr>
        <w:t>MICS is also</w:t>
      </w:r>
      <w:r w:rsidR="00CB157C" w:rsidRPr="00D436D2">
        <w:rPr>
          <w:rFonts w:ascii="Times New Roman" w:eastAsia="Times New Roman" w:hAnsi="Times New Roman" w:cs="Times New Roman"/>
          <w:color w:val="000000" w:themeColor="text1"/>
          <w:sz w:val="24"/>
          <w:szCs w:val="24"/>
          <w:shd w:val="clear" w:color="auto" w:fill="FFFFFF"/>
        </w:rPr>
        <w:t xml:space="preserve"> a</w:t>
      </w:r>
      <w:r w:rsidR="00113527" w:rsidRPr="00D436D2">
        <w:rPr>
          <w:rFonts w:ascii="Times New Roman" w:eastAsia="Times New Roman" w:hAnsi="Times New Roman" w:cs="Times New Roman"/>
          <w:color w:val="000000" w:themeColor="text1"/>
          <w:sz w:val="24"/>
          <w:szCs w:val="24"/>
          <w:shd w:val="clear" w:color="auto" w:fill="FFFFFF"/>
        </w:rPr>
        <w:t xml:space="preserve"> large, multi-dimensional household survey conducted by </w:t>
      </w:r>
      <w:r w:rsidR="003A574F" w:rsidRPr="00D436D2">
        <w:rPr>
          <w:rFonts w:ascii="Times New Roman" w:eastAsia="Times New Roman" w:hAnsi="Times New Roman" w:cs="Times New Roman"/>
          <w:color w:val="000000" w:themeColor="text1"/>
          <w:sz w:val="24"/>
          <w:szCs w:val="24"/>
          <w:shd w:val="clear" w:color="auto" w:fill="FFFFFF"/>
        </w:rPr>
        <w:t>UNICEF.</w:t>
      </w:r>
      <w:r w:rsidRPr="00D436D2">
        <w:rPr>
          <w:rFonts w:ascii="Times New Roman" w:eastAsia="Times New Roman" w:hAnsi="Times New Roman" w:cs="Times New Roman"/>
          <w:color w:val="000000" w:themeColor="text1"/>
          <w:sz w:val="24"/>
          <w:szCs w:val="24"/>
          <w:shd w:val="clear" w:color="auto" w:fill="FFFFFF"/>
        </w:rPr>
        <w:t xml:space="preserve"> </w:t>
      </w:r>
      <w:r w:rsidR="003A574F" w:rsidRPr="00D436D2">
        <w:rPr>
          <w:rFonts w:ascii="Times New Roman" w:eastAsia="Times New Roman" w:hAnsi="Times New Roman" w:cs="Times New Roman"/>
          <w:color w:val="000000" w:themeColor="text1"/>
          <w:sz w:val="24"/>
          <w:szCs w:val="24"/>
          <w:shd w:val="clear" w:color="auto" w:fill="FFFFFF"/>
        </w:rPr>
        <w:t xml:space="preserve">Both </w:t>
      </w:r>
      <w:r w:rsidR="00825DD2" w:rsidRPr="00D436D2">
        <w:rPr>
          <w:rFonts w:ascii="Times New Roman" w:eastAsia="Times New Roman" w:hAnsi="Times New Roman" w:cs="Times New Roman"/>
          <w:color w:val="000000" w:themeColor="text1"/>
          <w:sz w:val="24"/>
          <w:szCs w:val="24"/>
          <w:shd w:val="clear" w:color="auto" w:fill="FFFFFF"/>
        </w:rPr>
        <w:t>surveys</w:t>
      </w:r>
      <w:r w:rsidR="003A574F"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highlighted on identical measures of fertility and child </w:t>
      </w:r>
      <w:r w:rsidR="00CB157C" w:rsidRPr="00D436D2">
        <w:rPr>
          <w:rFonts w:ascii="Times New Roman" w:eastAsia="Times New Roman" w:hAnsi="Times New Roman" w:cs="Times New Roman"/>
          <w:color w:val="000000" w:themeColor="text1"/>
          <w:sz w:val="24"/>
          <w:szCs w:val="24"/>
          <w:shd w:val="clear" w:color="auto" w:fill="FFFFFF"/>
        </w:rPr>
        <w:t xml:space="preserve">health, </w:t>
      </w:r>
      <w:r w:rsidRPr="00D436D2">
        <w:rPr>
          <w:rFonts w:ascii="Times New Roman" w:eastAsia="Times New Roman" w:hAnsi="Times New Roman" w:cs="Times New Roman"/>
          <w:color w:val="000000" w:themeColor="text1"/>
          <w:sz w:val="24"/>
          <w:szCs w:val="24"/>
          <w:shd w:val="clear" w:color="auto" w:fill="FFFFFF"/>
        </w:rPr>
        <w:t xml:space="preserve">mortality, and indicators of access to maternal and child health interventions, illness, treatment, and nutritional status. </w:t>
      </w:r>
      <w:r w:rsidR="005D283E" w:rsidRPr="00D436D2">
        <w:rPr>
          <w:rFonts w:ascii="Times New Roman" w:eastAsia="Times New Roman" w:hAnsi="Times New Roman" w:cs="Times New Roman"/>
          <w:color w:val="000000" w:themeColor="text1"/>
          <w:sz w:val="24"/>
          <w:szCs w:val="24"/>
          <w:shd w:val="clear" w:color="auto" w:fill="FFFFFF"/>
        </w:rPr>
        <w:t xml:space="preserve">Both surveys represent the seven administrative divisions (Dhaka, Chittagong, Sylhet, </w:t>
      </w:r>
      <w:proofErr w:type="spellStart"/>
      <w:r w:rsidR="005D283E" w:rsidRPr="00D436D2">
        <w:rPr>
          <w:rFonts w:ascii="Times New Roman" w:eastAsia="Times New Roman" w:hAnsi="Times New Roman" w:cs="Times New Roman"/>
          <w:color w:val="000000" w:themeColor="text1"/>
          <w:sz w:val="24"/>
          <w:szCs w:val="24"/>
          <w:shd w:val="clear" w:color="auto" w:fill="FFFFFF"/>
        </w:rPr>
        <w:t>Rajshahi</w:t>
      </w:r>
      <w:proofErr w:type="spellEnd"/>
      <w:r w:rsidR="005D283E" w:rsidRPr="00D436D2">
        <w:rPr>
          <w:rFonts w:ascii="Times New Roman" w:eastAsia="Times New Roman" w:hAnsi="Times New Roman" w:cs="Times New Roman"/>
          <w:color w:val="000000" w:themeColor="text1"/>
          <w:sz w:val="24"/>
          <w:szCs w:val="24"/>
          <w:shd w:val="clear" w:color="auto" w:fill="FFFFFF"/>
        </w:rPr>
        <w:t>, Rangpur, Barisal</w:t>
      </w:r>
      <w:r w:rsidR="00DA641A" w:rsidRPr="00D436D2">
        <w:rPr>
          <w:rFonts w:ascii="Times New Roman" w:eastAsia="Times New Roman" w:hAnsi="Times New Roman" w:cs="Times New Roman"/>
          <w:color w:val="000000" w:themeColor="text1"/>
          <w:sz w:val="24"/>
          <w:szCs w:val="24"/>
          <w:shd w:val="clear" w:color="auto" w:fill="FFFFFF"/>
        </w:rPr>
        <w:t>,</w:t>
      </w:r>
      <w:r w:rsidR="005D283E" w:rsidRPr="00D436D2">
        <w:rPr>
          <w:rFonts w:ascii="Times New Roman" w:eastAsia="Times New Roman" w:hAnsi="Times New Roman" w:cs="Times New Roman"/>
          <w:color w:val="000000" w:themeColor="text1"/>
          <w:sz w:val="24"/>
          <w:szCs w:val="24"/>
          <w:shd w:val="clear" w:color="auto" w:fill="FFFFFF"/>
        </w:rPr>
        <w:t xml:space="preserve"> and Khulna) of Bangladesh.  </w:t>
      </w:r>
      <w:r w:rsidR="005D283E" w:rsidRPr="00D436D2">
        <w:rPr>
          <w:rFonts w:ascii="Times New Roman" w:eastAsia="Times New Roman" w:hAnsi="Times New Roman" w:cs="Times New Roman"/>
          <w:color w:val="000000" w:themeColor="text1"/>
          <w:sz w:val="24"/>
          <w:szCs w:val="24"/>
        </w:rPr>
        <w:t>These administrative divisions</w:t>
      </w:r>
      <w:r w:rsidR="00EF6F2A" w:rsidRPr="00D436D2">
        <w:rPr>
          <w:rStyle w:val="CommentReference"/>
          <w:rFonts w:ascii="Times New Roman" w:hAnsi="Times New Roman" w:cs="Times New Roman"/>
          <w:color w:val="000000" w:themeColor="text1"/>
          <w:sz w:val="24"/>
          <w:szCs w:val="24"/>
        </w:rPr>
        <w:t xml:space="preserve"> a</w:t>
      </w:r>
      <w:r w:rsidR="005D283E" w:rsidRPr="00D436D2">
        <w:rPr>
          <w:rFonts w:ascii="Times New Roman" w:eastAsia="Times New Roman" w:hAnsi="Times New Roman" w:cs="Times New Roman"/>
          <w:color w:val="000000" w:themeColor="text1"/>
          <w:sz w:val="24"/>
          <w:szCs w:val="24"/>
        </w:rPr>
        <w:t>re taken as the main sampling strata for the sample</w:t>
      </w:r>
      <w:r w:rsidR="00DA641A" w:rsidRPr="00D436D2">
        <w:rPr>
          <w:rFonts w:ascii="Times New Roman" w:eastAsia="Times New Roman" w:hAnsi="Times New Roman" w:cs="Times New Roman"/>
          <w:color w:val="000000" w:themeColor="text1"/>
          <w:sz w:val="24"/>
          <w:szCs w:val="24"/>
        </w:rPr>
        <w:t xml:space="preserve"> </w:t>
      </w:r>
      <w:r w:rsidR="00DA641A" w:rsidRPr="00D436D2">
        <w:rPr>
          <w:rFonts w:ascii="Times New Roman" w:eastAsia="Times New Roman" w:hAnsi="Times New Roman" w:cs="Times New Roman"/>
          <w:color w:val="000000" w:themeColor="text1"/>
          <w:sz w:val="24"/>
          <w:szCs w:val="24"/>
        </w:rPr>
        <w:fldChar w:fldCharType="begin" w:fldLock="1"/>
      </w:r>
      <w:r w:rsidR="006822C2">
        <w:rPr>
          <w:rFonts w:ascii="Times New Roman" w:eastAsia="Times New Roman" w:hAnsi="Times New Roman" w:cs="Times New Roman"/>
          <w:color w:val="000000" w:themeColor="text1"/>
          <w:sz w:val="24"/>
          <w:szCs w:val="24"/>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MICS","type":"webpage"},"uris":["http://www.mendeley.com/documents/?uuid=98c5bc91-53d2-3395-91b1-1ed2feca0350"]},{"id":"ITEM-2","itemData":{"ISSN":"10030034","PMID":"24416898","abstract":"To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traumatology","id":"ITEM-2","issue":"9","issued":{"date-parts":[["2013","3"]]},"page":"714-716","title":"[Treatment of tibial intercondylar eminence fracture under arthroscopy through patellofemoral joint space].","type":"article-journal","volume":"26"},"uris":["http://www.mendeley.com/documents/?uuid=925f6fb6-5854-33fb-9967-776220d81c55"]}],"mendeley":{"formattedCitation":"(MICS, 2015; Yun et al., 2013)","plainTextFormattedCitation":"(MICS, 2015; Yun et al., 2013)","previouslyFormattedCitation":"(MICS, 2015; Yun et al., 2013)"},"properties":{"noteIndex":0},"schema":"https://github.com/citation-style-language/schema/raw/master/csl-citation.json"}</w:instrText>
      </w:r>
      <w:r w:rsidR="00DA641A" w:rsidRPr="00D436D2">
        <w:rPr>
          <w:rFonts w:ascii="Times New Roman" w:eastAsia="Times New Roman" w:hAnsi="Times New Roman" w:cs="Times New Roman"/>
          <w:color w:val="000000" w:themeColor="text1"/>
          <w:sz w:val="24"/>
          <w:szCs w:val="24"/>
        </w:rPr>
        <w:fldChar w:fldCharType="separate"/>
      </w:r>
      <w:r w:rsidR="007443EA" w:rsidRPr="007443EA">
        <w:rPr>
          <w:rFonts w:ascii="Times New Roman" w:eastAsia="Times New Roman" w:hAnsi="Times New Roman" w:cs="Times New Roman"/>
          <w:noProof/>
          <w:color w:val="000000" w:themeColor="text1"/>
          <w:sz w:val="24"/>
          <w:szCs w:val="24"/>
        </w:rPr>
        <w:t>(MICS, 2015; Yun et al., 2013)</w:t>
      </w:r>
      <w:r w:rsidR="00DA641A" w:rsidRPr="00D436D2">
        <w:rPr>
          <w:rFonts w:ascii="Times New Roman" w:eastAsia="Times New Roman" w:hAnsi="Times New Roman" w:cs="Times New Roman"/>
          <w:color w:val="000000" w:themeColor="text1"/>
          <w:sz w:val="24"/>
          <w:szCs w:val="24"/>
        </w:rPr>
        <w:fldChar w:fldCharType="end"/>
      </w:r>
      <w:r w:rsidR="005D283E" w:rsidRPr="00D436D2">
        <w:rPr>
          <w:rFonts w:ascii="Times New Roman" w:eastAsia="Times New Roman" w:hAnsi="Times New Roman" w:cs="Times New Roman"/>
          <w:color w:val="000000" w:themeColor="text1"/>
          <w:sz w:val="24"/>
          <w:szCs w:val="24"/>
        </w:rPr>
        <w:t>.</w:t>
      </w:r>
      <w:r w:rsidR="005D283E" w:rsidRPr="00D436D2">
        <w:rPr>
          <w:rFonts w:ascii="Times New Roman" w:eastAsia="Times New Roman" w:hAnsi="Times New Roman" w:cs="Times New Roman"/>
          <w:color w:val="000000" w:themeColor="text1"/>
          <w:sz w:val="24"/>
          <w:szCs w:val="24"/>
          <w:shd w:val="clear" w:color="auto" w:fill="FFFFFF"/>
        </w:rPr>
        <w:t xml:space="preserve"> </w:t>
      </w:r>
      <w:r w:rsidR="006D7B0C" w:rsidRPr="00D436D2">
        <w:rPr>
          <w:rFonts w:ascii="Times New Roman" w:eastAsia="Times New Roman" w:hAnsi="Times New Roman" w:cs="Times New Roman"/>
          <w:color w:val="000000" w:themeColor="text1"/>
          <w:sz w:val="24"/>
          <w:szCs w:val="24"/>
          <w:shd w:val="clear" w:color="auto" w:fill="FFFFFF"/>
        </w:rPr>
        <w:t xml:space="preserve">Both data-sets are fully open-access </w:t>
      </w:r>
      <w:r w:rsidR="006D7B0C" w:rsidRPr="00D436D2">
        <w:rPr>
          <w:rFonts w:ascii="Times New Roman" w:eastAsia="Times New Roman" w:hAnsi="Times New Roman" w:cs="Times New Roman"/>
          <w:color w:val="000000" w:themeColor="text1"/>
          <w:sz w:val="24"/>
          <w:szCs w:val="24"/>
        </w:rPr>
        <w:fldChar w:fldCharType="begin" w:fldLock="1"/>
      </w:r>
      <w:r w:rsidR="00825DD2" w:rsidRPr="00D436D2">
        <w:rPr>
          <w:rFonts w:ascii="Times New Roman" w:eastAsia="Times New Roman" w:hAnsi="Times New Roman" w:cs="Times New Roman"/>
          <w:color w:val="000000" w:themeColor="text1"/>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instrText>
      </w:r>
      <w:r w:rsidR="006D7B0C" w:rsidRPr="00D436D2">
        <w:rPr>
          <w:rFonts w:ascii="Times New Roman" w:eastAsia="Times New Roman" w:hAnsi="Times New Roman" w:cs="Times New Roman"/>
          <w:color w:val="000000" w:themeColor="text1"/>
          <w:sz w:val="24"/>
          <w:szCs w:val="24"/>
        </w:rPr>
        <w:fldChar w:fldCharType="separate"/>
      </w:r>
      <w:r w:rsidR="00825DD2" w:rsidRPr="00D436D2">
        <w:rPr>
          <w:rFonts w:ascii="Times New Roman" w:eastAsia="Times New Roman" w:hAnsi="Times New Roman" w:cs="Times New Roman"/>
          <w:noProof/>
          <w:color w:val="000000" w:themeColor="text1"/>
          <w:sz w:val="24"/>
          <w:szCs w:val="24"/>
        </w:rPr>
        <w:t>(Corsi et al., 2017)</w:t>
      </w:r>
      <w:r w:rsidR="006D7B0C" w:rsidRPr="00D436D2">
        <w:rPr>
          <w:rFonts w:ascii="Times New Roman" w:eastAsia="Times New Roman" w:hAnsi="Times New Roman" w:cs="Times New Roman"/>
          <w:color w:val="000000" w:themeColor="text1"/>
          <w:sz w:val="24"/>
          <w:szCs w:val="24"/>
        </w:rPr>
        <w:fldChar w:fldCharType="end"/>
      </w:r>
      <w:r w:rsidR="006D7B0C" w:rsidRPr="00D436D2">
        <w:rPr>
          <w:rFonts w:ascii="Times New Roman" w:eastAsia="Times New Roman" w:hAnsi="Times New Roman" w:cs="Times New Roman"/>
          <w:color w:val="000000" w:themeColor="text1"/>
          <w:sz w:val="24"/>
          <w:szCs w:val="24"/>
        </w:rPr>
        <w:t>.</w:t>
      </w:r>
    </w:p>
    <w:p w14:paraId="25253539" w14:textId="7C801E64" w:rsidR="00392636" w:rsidRPr="00D436D2" w:rsidRDefault="00EF6246" w:rsidP="00392636">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In BDHS</w:t>
      </w:r>
      <w:r w:rsidR="00497FAB" w:rsidRPr="00D436D2">
        <w:rPr>
          <w:rFonts w:ascii="Times New Roman" w:eastAsia="Times New Roman" w:hAnsi="Times New Roman" w:cs="Times New Roman"/>
          <w:color w:val="000000" w:themeColor="text1"/>
          <w:sz w:val="24"/>
          <w:szCs w:val="24"/>
        </w:rPr>
        <w:t xml:space="preserve"> 2014</w:t>
      </w:r>
      <w:r w:rsidRPr="00D436D2">
        <w:rPr>
          <w:rFonts w:ascii="Times New Roman" w:eastAsia="Times New Roman" w:hAnsi="Times New Roman" w:cs="Times New Roman"/>
          <w:color w:val="000000" w:themeColor="text1"/>
          <w:sz w:val="24"/>
          <w:szCs w:val="24"/>
        </w:rPr>
        <w:t>, information on</w:t>
      </w:r>
      <w:r w:rsidR="00F0575E" w:rsidRPr="00D436D2">
        <w:rPr>
          <w:rFonts w:ascii="Times New Roman" w:eastAsia="Times New Roman" w:hAnsi="Times New Roman" w:cs="Times New Roman"/>
          <w:color w:val="000000" w:themeColor="text1"/>
          <w:sz w:val="24"/>
          <w:szCs w:val="24"/>
        </w:rPr>
        <w:t xml:space="preserve"> 7886 mother-child pairs</w:t>
      </w:r>
      <w:r w:rsidR="00950677" w:rsidRPr="00D436D2">
        <w:rPr>
          <w:rFonts w:ascii="Times New Roman" w:eastAsia="Times New Roman" w:hAnsi="Times New Roman" w:cs="Times New Roman"/>
          <w:color w:val="000000" w:themeColor="text1"/>
          <w:sz w:val="24"/>
          <w:szCs w:val="24"/>
        </w:rPr>
        <w:t xml:space="preserve"> </w:t>
      </w:r>
      <w:r w:rsidR="004B5C4B" w:rsidRPr="00D436D2">
        <w:rPr>
          <w:rFonts w:ascii="Times New Roman" w:eastAsia="Times New Roman" w:hAnsi="Times New Roman" w:cs="Times New Roman"/>
          <w:color w:val="000000" w:themeColor="text1"/>
          <w:sz w:val="24"/>
          <w:szCs w:val="24"/>
        </w:rPr>
        <w:t>w</w:t>
      </w:r>
      <w:r w:rsidR="00245F4D" w:rsidRPr="00D436D2">
        <w:rPr>
          <w:rFonts w:ascii="Times New Roman" w:eastAsia="Times New Roman" w:hAnsi="Times New Roman" w:cs="Times New Roman"/>
          <w:color w:val="000000" w:themeColor="text1"/>
          <w:sz w:val="24"/>
          <w:szCs w:val="24"/>
        </w:rPr>
        <w:t>as</w:t>
      </w:r>
      <w:r w:rsidR="00950677" w:rsidRPr="00D436D2">
        <w:rPr>
          <w:rFonts w:ascii="Times New Roman" w:eastAsia="Times New Roman" w:hAnsi="Times New Roman" w:cs="Times New Roman"/>
          <w:color w:val="000000" w:themeColor="text1"/>
          <w:sz w:val="24"/>
          <w:szCs w:val="24"/>
        </w:rPr>
        <w:t xml:space="preserve"> collected</w:t>
      </w:r>
      <w:r w:rsidR="00EF6F2A" w:rsidRPr="00D436D2">
        <w:rPr>
          <w:rFonts w:ascii="Times New Roman" w:eastAsia="Times New Roman" w:hAnsi="Times New Roman" w:cs="Times New Roman"/>
          <w:color w:val="000000" w:themeColor="text1"/>
          <w:sz w:val="24"/>
          <w:szCs w:val="24"/>
        </w:rPr>
        <w:t xml:space="preserve">. </w:t>
      </w:r>
      <w:r w:rsidR="003C2D45" w:rsidRPr="00D436D2">
        <w:rPr>
          <w:rFonts w:ascii="Times New Roman" w:eastAsia="Times New Roman" w:hAnsi="Times New Roman" w:cs="Times New Roman"/>
          <w:color w:val="000000" w:themeColor="text1"/>
          <w:sz w:val="24"/>
          <w:szCs w:val="24"/>
        </w:rPr>
        <w:t xml:space="preserve">Out of the mother-child pairs, 1236 children were excluded because they were not </w:t>
      </w:r>
      <w:r w:rsidR="009F0BAB" w:rsidRPr="00D436D2">
        <w:rPr>
          <w:rFonts w:ascii="Times New Roman" w:eastAsia="Times New Roman" w:hAnsi="Times New Roman" w:cs="Times New Roman"/>
          <w:color w:val="000000" w:themeColor="text1"/>
          <w:sz w:val="24"/>
          <w:szCs w:val="24"/>
        </w:rPr>
        <w:t xml:space="preserve">living with their </w:t>
      </w:r>
      <w:r w:rsidR="003C2D45" w:rsidRPr="00D436D2">
        <w:rPr>
          <w:rFonts w:ascii="Times New Roman" w:eastAsia="Times New Roman" w:hAnsi="Times New Roman" w:cs="Times New Roman"/>
          <w:color w:val="000000" w:themeColor="text1"/>
          <w:sz w:val="24"/>
          <w:szCs w:val="24"/>
        </w:rPr>
        <w:t>mother. Moreover, as</w:t>
      </w:r>
      <w:r w:rsidR="004B5C4B" w:rsidRPr="00D436D2">
        <w:rPr>
          <w:rFonts w:ascii="Times New Roman" w:eastAsia="Times New Roman" w:hAnsi="Times New Roman" w:cs="Times New Roman"/>
          <w:color w:val="000000" w:themeColor="text1"/>
          <w:sz w:val="24"/>
          <w:szCs w:val="24"/>
        </w:rPr>
        <w:t xml:space="preserve"> </w:t>
      </w:r>
      <w:r w:rsidRPr="00D436D2">
        <w:rPr>
          <w:rFonts w:ascii="Times New Roman" w:eastAsia="Times New Roman" w:hAnsi="Times New Roman" w:cs="Times New Roman"/>
          <w:color w:val="000000" w:themeColor="text1"/>
          <w:sz w:val="24"/>
          <w:szCs w:val="24"/>
        </w:rPr>
        <w:t xml:space="preserve">the </w:t>
      </w:r>
      <w:r w:rsidR="00F0575E" w:rsidRPr="00D436D2">
        <w:rPr>
          <w:rFonts w:ascii="Times New Roman" w:eastAsia="Times New Roman" w:hAnsi="Times New Roman" w:cs="Times New Roman"/>
          <w:color w:val="000000" w:themeColor="text1"/>
          <w:sz w:val="24"/>
          <w:szCs w:val="24"/>
        </w:rPr>
        <w:t xml:space="preserve">BDHS </w:t>
      </w:r>
      <w:r w:rsidR="009F0BAB" w:rsidRPr="00D436D2">
        <w:rPr>
          <w:rFonts w:ascii="Times New Roman" w:eastAsia="Times New Roman" w:hAnsi="Times New Roman" w:cs="Times New Roman"/>
          <w:color w:val="000000" w:themeColor="text1"/>
          <w:sz w:val="24"/>
          <w:szCs w:val="24"/>
        </w:rPr>
        <w:t>data did not contain</w:t>
      </w:r>
      <w:r w:rsidR="00F0575E" w:rsidRPr="00D436D2">
        <w:rPr>
          <w:rFonts w:ascii="Times New Roman" w:eastAsia="Times New Roman" w:hAnsi="Times New Roman" w:cs="Times New Roman"/>
          <w:color w:val="000000" w:themeColor="text1"/>
          <w:sz w:val="24"/>
          <w:szCs w:val="24"/>
        </w:rPr>
        <w:t xml:space="preserve"> C-</w:t>
      </w:r>
      <w:r w:rsidR="0092680D" w:rsidRPr="00D436D2">
        <w:rPr>
          <w:rFonts w:ascii="Times New Roman" w:eastAsia="Times New Roman" w:hAnsi="Times New Roman" w:cs="Times New Roman"/>
          <w:color w:val="000000" w:themeColor="text1"/>
          <w:sz w:val="24"/>
          <w:szCs w:val="24"/>
        </w:rPr>
        <w:t>s</w:t>
      </w:r>
      <w:r w:rsidR="00F0575E" w:rsidRPr="00D436D2">
        <w:rPr>
          <w:rFonts w:ascii="Times New Roman" w:eastAsia="Times New Roman" w:hAnsi="Times New Roman" w:cs="Times New Roman"/>
          <w:color w:val="000000" w:themeColor="text1"/>
          <w:sz w:val="24"/>
          <w:szCs w:val="24"/>
        </w:rPr>
        <w:t xml:space="preserve">ection information of </w:t>
      </w:r>
      <w:r w:rsidR="009F0BAB" w:rsidRPr="00D436D2">
        <w:rPr>
          <w:rFonts w:ascii="Times New Roman" w:eastAsia="Times New Roman" w:hAnsi="Times New Roman" w:cs="Times New Roman"/>
          <w:color w:val="000000" w:themeColor="text1"/>
          <w:sz w:val="24"/>
          <w:szCs w:val="24"/>
        </w:rPr>
        <w:t xml:space="preserve">greater than 3 years, </w:t>
      </w:r>
      <w:r w:rsidR="00F0575E" w:rsidRPr="00D436D2">
        <w:rPr>
          <w:rFonts w:ascii="Times New Roman" w:eastAsia="Times New Roman" w:hAnsi="Times New Roman" w:cs="Times New Roman"/>
          <w:color w:val="000000" w:themeColor="text1"/>
          <w:sz w:val="24"/>
          <w:szCs w:val="24"/>
        </w:rPr>
        <w:t xml:space="preserve">2093 children </w:t>
      </w:r>
      <w:r w:rsidR="004B5C4B" w:rsidRPr="00D436D2">
        <w:rPr>
          <w:rFonts w:ascii="Times New Roman" w:eastAsia="Times New Roman" w:hAnsi="Times New Roman" w:cs="Times New Roman"/>
          <w:color w:val="000000" w:themeColor="text1"/>
          <w:sz w:val="24"/>
          <w:szCs w:val="24"/>
        </w:rPr>
        <w:t xml:space="preserve">were </w:t>
      </w:r>
      <w:r w:rsidR="00F0575E" w:rsidRPr="00D436D2">
        <w:rPr>
          <w:rFonts w:ascii="Times New Roman" w:eastAsia="Times New Roman" w:hAnsi="Times New Roman" w:cs="Times New Roman"/>
          <w:color w:val="000000" w:themeColor="text1"/>
          <w:sz w:val="24"/>
          <w:szCs w:val="24"/>
        </w:rPr>
        <w:t xml:space="preserve">omitted </w:t>
      </w:r>
      <w:r w:rsidR="009F0BAB" w:rsidRPr="00D436D2">
        <w:rPr>
          <w:rFonts w:ascii="Times New Roman" w:eastAsia="Times New Roman" w:hAnsi="Times New Roman" w:cs="Times New Roman"/>
          <w:color w:val="000000" w:themeColor="text1"/>
          <w:sz w:val="24"/>
          <w:szCs w:val="24"/>
        </w:rPr>
        <w:t>from the analysis</w:t>
      </w:r>
      <w:r w:rsidR="00F0575E" w:rsidRPr="00D436D2">
        <w:rPr>
          <w:rFonts w:ascii="Times New Roman" w:eastAsia="Times New Roman" w:hAnsi="Times New Roman" w:cs="Times New Roman"/>
          <w:color w:val="000000" w:themeColor="text1"/>
          <w:sz w:val="24"/>
          <w:szCs w:val="24"/>
        </w:rPr>
        <w:t>.</w:t>
      </w:r>
      <w:r w:rsidR="009F0BAB" w:rsidRPr="00D436D2">
        <w:rPr>
          <w:rFonts w:ascii="Times New Roman" w:eastAsia="Times New Roman" w:hAnsi="Times New Roman" w:cs="Times New Roman"/>
          <w:color w:val="000000" w:themeColor="text1"/>
          <w:sz w:val="24"/>
          <w:szCs w:val="24"/>
        </w:rPr>
        <w:t xml:space="preserve"> Hence, 4557 children were selected as a final sample for </w:t>
      </w:r>
      <w:r w:rsidR="00392636" w:rsidRPr="00D436D2">
        <w:rPr>
          <w:rFonts w:ascii="Times New Roman" w:eastAsia="Times New Roman" w:hAnsi="Times New Roman" w:cs="Times New Roman"/>
          <w:color w:val="000000" w:themeColor="text1"/>
          <w:sz w:val="24"/>
          <w:szCs w:val="24"/>
        </w:rPr>
        <w:t>a</w:t>
      </w:r>
      <w:r w:rsidR="009F0BAB" w:rsidRPr="00D436D2">
        <w:rPr>
          <w:rFonts w:ascii="Times New Roman" w:eastAsia="Times New Roman" w:hAnsi="Times New Roman" w:cs="Times New Roman"/>
          <w:color w:val="000000" w:themeColor="text1"/>
          <w:sz w:val="24"/>
          <w:szCs w:val="24"/>
        </w:rPr>
        <w:t>nalysis (Figure 1).</w:t>
      </w:r>
    </w:p>
    <w:p w14:paraId="20E3D92A" w14:textId="60B7A75C" w:rsidR="001926AD" w:rsidRPr="00D436D2" w:rsidRDefault="001926AD" w:rsidP="001926AD">
      <w:pPr>
        <w:spacing w:after="0" w:line="480" w:lineRule="auto"/>
        <w:rPr>
          <w:rFonts w:ascii="Times New Roman" w:eastAsia="Times New Roman" w:hAnsi="Times New Roman" w:cs="Times New Roman"/>
          <w:color w:val="000000" w:themeColor="text1"/>
          <w:sz w:val="24"/>
          <w:szCs w:val="24"/>
          <w:shd w:val="clear" w:color="auto" w:fill="FFFFFF"/>
        </w:rPr>
      </w:pPr>
      <w:r w:rsidRPr="00D436D2">
        <w:rPr>
          <w:rFonts w:ascii="Times New Roman" w:eastAsia="Times New Roman" w:hAnsi="Times New Roman" w:cs="Times New Roman"/>
          <w:color w:val="000000" w:themeColor="text1"/>
          <w:sz w:val="24"/>
          <w:szCs w:val="24"/>
        </w:rPr>
        <w:t>Similarly, in MICS</w:t>
      </w:r>
      <w:r w:rsidR="00497FAB" w:rsidRPr="00D436D2">
        <w:rPr>
          <w:rFonts w:ascii="Times New Roman" w:eastAsia="Times New Roman" w:hAnsi="Times New Roman" w:cs="Times New Roman"/>
          <w:color w:val="000000" w:themeColor="text1"/>
          <w:sz w:val="24"/>
          <w:szCs w:val="24"/>
        </w:rPr>
        <w:t xml:space="preserve"> 2012</w:t>
      </w:r>
      <w:r w:rsidRPr="00D436D2">
        <w:rPr>
          <w:rFonts w:ascii="Times New Roman" w:eastAsia="Times New Roman" w:hAnsi="Times New Roman" w:cs="Times New Roman"/>
          <w:color w:val="000000" w:themeColor="text1"/>
          <w:sz w:val="24"/>
          <w:szCs w:val="24"/>
        </w:rPr>
        <w:t>, information on 59599 women w</w:t>
      </w:r>
      <w:r w:rsidR="00245F4D" w:rsidRPr="00D436D2">
        <w:rPr>
          <w:rFonts w:ascii="Times New Roman" w:eastAsia="Times New Roman" w:hAnsi="Times New Roman" w:cs="Times New Roman"/>
          <w:color w:val="000000" w:themeColor="text1"/>
          <w:sz w:val="24"/>
          <w:szCs w:val="24"/>
        </w:rPr>
        <w:t>as</w:t>
      </w:r>
      <w:r w:rsidRPr="00D436D2">
        <w:rPr>
          <w:rFonts w:ascii="Times New Roman" w:eastAsia="Times New Roman" w:hAnsi="Times New Roman" w:cs="Times New Roman"/>
          <w:color w:val="000000" w:themeColor="text1"/>
          <w:sz w:val="24"/>
          <w:szCs w:val="24"/>
        </w:rPr>
        <w:t xml:space="preserve"> collected. Out of this number, </w:t>
      </w:r>
      <w:r w:rsidRPr="00D436D2">
        <w:rPr>
          <w:rFonts w:ascii="Times New Roman" w:eastAsia="Times New Roman" w:hAnsi="Times New Roman" w:cs="Times New Roman"/>
          <w:color w:val="000000" w:themeColor="text1"/>
          <w:sz w:val="24"/>
          <w:szCs w:val="24"/>
          <w:shd w:val="clear" w:color="auto" w:fill="FFFFFF"/>
        </w:rPr>
        <w:t>36197 women have not had a child and 1</w:t>
      </w:r>
      <w:r w:rsidR="001F7BC8" w:rsidRPr="00D436D2">
        <w:rPr>
          <w:rFonts w:ascii="Times New Roman" w:eastAsia="Times New Roman" w:hAnsi="Times New Roman" w:cs="Times New Roman"/>
          <w:color w:val="000000" w:themeColor="text1"/>
          <w:sz w:val="24"/>
          <w:szCs w:val="24"/>
          <w:shd w:val="clear" w:color="auto" w:fill="FFFFFF"/>
        </w:rPr>
        <w:t>5481</w:t>
      </w:r>
      <w:r w:rsidRPr="00D436D2">
        <w:rPr>
          <w:rFonts w:ascii="Times New Roman" w:eastAsia="Times New Roman" w:hAnsi="Times New Roman" w:cs="Times New Roman"/>
          <w:color w:val="000000" w:themeColor="text1"/>
          <w:sz w:val="24"/>
          <w:szCs w:val="24"/>
          <w:shd w:val="clear" w:color="auto" w:fill="FFFFFF"/>
        </w:rPr>
        <w:t xml:space="preserve"> babies greater than 24 months were excluded from the analysis. Therefore, the sample included 7921 mother-child pair</w:t>
      </w:r>
      <w:r w:rsidR="00245F4D" w:rsidRPr="00D436D2">
        <w:rPr>
          <w:rFonts w:ascii="Times New Roman" w:eastAsia="Times New Roman" w:hAnsi="Times New Roman" w:cs="Times New Roman"/>
          <w:color w:val="000000" w:themeColor="text1"/>
          <w:sz w:val="24"/>
          <w:szCs w:val="24"/>
          <w:shd w:val="clear" w:color="auto" w:fill="FFFFFF"/>
        </w:rPr>
        <w:t>s</w:t>
      </w:r>
      <w:r w:rsidRPr="00D436D2">
        <w:rPr>
          <w:rFonts w:ascii="Times New Roman" w:eastAsia="Times New Roman" w:hAnsi="Times New Roman" w:cs="Times New Roman"/>
          <w:color w:val="000000" w:themeColor="text1"/>
          <w:sz w:val="24"/>
          <w:szCs w:val="24"/>
          <w:shd w:val="clear" w:color="auto" w:fill="FFFFFF"/>
        </w:rPr>
        <w:t xml:space="preserve"> for analysis (Figure 2). </w:t>
      </w:r>
    </w:p>
    <w:p w14:paraId="54F74DAA" w14:textId="4079BAE8" w:rsidR="00497FAB" w:rsidRPr="00D436D2" w:rsidRDefault="00497FAB" w:rsidP="00497FAB">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 xml:space="preserve">In MICS 2019, information on 24453 mother-child pairs was collected. Out of the mother-child pairs, 13819 children were excluded because they were not living with their mother and </w:t>
      </w:r>
      <w:r w:rsidRPr="00D436D2">
        <w:rPr>
          <w:rFonts w:ascii="Times New Roman" w:eastAsia="Times New Roman" w:hAnsi="Times New Roman" w:cs="Times New Roman"/>
          <w:color w:val="000000" w:themeColor="text1"/>
          <w:sz w:val="24"/>
          <w:szCs w:val="24"/>
        </w:rPr>
        <w:lastRenderedPageBreak/>
        <w:t xml:space="preserve">some child were death after birth. Moreover, as the </w:t>
      </w:r>
      <w:r w:rsidR="007F539C" w:rsidRPr="00D436D2">
        <w:rPr>
          <w:rFonts w:ascii="Times New Roman" w:eastAsia="Times New Roman" w:hAnsi="Times New Roman" w:cs="Times New Roman"/>
          <w:color w:val="000000" w:themeColor="text1"/>
          <w:sz w:val="24"/>
          <w:szCs w:val="24"/>
        </w:rPr>
        <w:t xml:space="preserve">MICS 2019 </w:t>
      </w:r>
      <w:r w:rsidRPr="00D436D2">
        <w:rPr>
          <w:rFonts w:ascii="Times New Roman" w:eastAsia="Times New Roman" w:hAnsi="Times New Roman" w:cs="Times New Roman"/>
          <w:color w:val="000000" w:themeColor="text1"/>
          <w:sz w:val="24"/>
          <w:szCs w:val="24"/>
        </w:rPr>
        <w:t xml:space="preserve">data did not contain C-section information of greater than 3 years, </w:t>
      </w:r>
      <w:r w:rsidR="007F539C" w:rsidRPr="00D436D2">
        <w:rPr>
          <w:rFonts w:ascii="Times New Roman" w:eastAsia="Times New Roman" w:hAnsi="Times New Roman" w:cs="Times New Roman"/>
          <w:color w:val="000000" w:themeColor="text1"/>
          <w:sz w:val="24"/>
          <w:szCs w:val="24"/>
        </w:rPr>
        <w:t>1451</w:t>
      </w:r>
      <w:r w:rsidRPr="00D436D2">
        <w:rPr>
          <w:rFonts w:ascii="Times New Roman" w:eastAsia="Times New Roman" w:hAnsi="Times New Roman" w:cs="Times New Roman"/>
          <w:color w:val="000000" w:themeColor="text1"/>
          <w:sz w:val="24"/>
          <w:szCs w:val="24"/>
        </w:rPr>
        <w:t xml:space="preserve"> children were omitted from the analysis. Hence, </w:t>
      </w:r>
      <w:r w:rsidR="007F539C" w:rsidRPr="00D436D2">
        <w:rPr>
          <w:rFonts w:ascii="Times New Roman" w:eastAsia="Times New Roman" w:hAnsi="Times New Roman" w:cs="Times New Roman"/>
          <w:color w:val="000000" w:themeColor="text1"/>
          <w:sz w:val="24"/>
          <w:szCs w:val="24"/>
        </w:rPr>
        <w:t xml:space="preserve">9183 </w:t>
      </w:r>
      <w:r w:rsidRPr="00D436D2">
        <w:rPr>
          <w:rFonts w:ascii="Times New Roman" w:eastAsia="Times New Roman" w:hAnsi="Times New Roman" w:cs="Times New Roman"/>
          <w:color w:val="000000" w:themeColor="text1"/>
          <w:sz w:val="24"/>
          <w:szCs w:val="24"/>
        </w:rPr>
        <w:t xml:space="preserve">children were selected as a final sample for analysis (Figure </w:t>
      </w:r>
      <w:r w:rsidR="006D1451" w:rsidRPr="00D436D2">
        <w:rPr>
          <w:rFonts w:ascii="Times New Roman" w:eastAsia="Times New Roman" w:hAnsi="Times New Roman" w:cs="Times New Roman"/>
          <w:color w:val="000000" w:themeColor="text1"/>
          <w:sz w:val="24"/>
          <w:szCs w:val="24"/>
        </w:rPr>
        <w:t>3</w:t>
      </w:r>
      <w:r w:rsidRPr="00D436D2">
        <w:rPr>
          <w:rFonts w:ascii="Times New Roman" w:eastAsia="Times New Roman" w:hAnsi="Times New Roman" w:cs="Times New Roman"/>
          <w:color w:val="000000" w:themeColor="text1"/>
          <w:sz w:val="24"/>
          <w:szCs w:val="24"/>
        </w:rPr>
        <w:t>).</w:t>
      </w:r>
    </w:p>
    <w:p w14:paraId="009C68DD" w14:textId="77777777" w:rsidR="00497FAB" w:rsidRPr="00D436D2" w:rsidRDefault="00497FAB" w:rsidP="001926AD">
      <w:pPr>
        <w:spacing w:after="0" w:line="480" w:lineRule="auto"/>
        <w:rPr>
          <w:rFonts w:ascii="Times New Roman" w:eastAsia="Times New Roman" w:hAnsi="Times New Roman" w:cs="Times New Roman"/>
          <w:color w:val="000000" w:themeColor="text1"/>
          <w:sz w:val="24"/>
          <w:szCs w:val="24"/>
          <w:shd w:val="clear" w:color="auto" w:fill="FFFFFF"/>
        </w:rPr>
      </w:pPr>
    </w:p>
    <w:p w14:paraId="394899E8" w14:textId="77777777"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Outcome variable</w:t>
      </w:r>
    </w:p>
    <w:p w14:paraId="31451AC5" w14:textId="2968682E"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For creating the outcome variables, childhood disease, we used </w:t>
      </w:r>
      <w:r w:rsidR="00700742" w:rsidRPr="00D436D2">
        <w:rPr>
          <w:color w:val="000000" w:themeColor="text1"/>
        </w:rPr>
        <w:t xml:space="preserve">several </w:t>
      </w:r>
      <w:r w:rsidRPr="00D436D2">
        <w:rPr>
          <w:color w:val="000000" w:themeColor="text1"/>
        </w:rPr>
        <w:t xml:space="preserve">variables such as develops a fever, </w:t>
      </w:r>
      <w:r w:rsidR="006F11C9" w:rsidRPr="00D436D2">
        <w:rPr>
          <w:color w:val="000000" w:themeColor="text1"/>
        </w:rPr>
        <w:t>short, rapid breaths</w:t>
      </w:r>
      <w:r w:rsidRPr="00D436D2">
        <w:rPr>
          <w:color w:val="000000" w:themeColor="text1"/>
        </w:rPr>
        <w:t xml:space="preserve">, </w:t>
      </w:r>
      <w:r w:rsidR="006F11C9" w:rsidRPr="00D436D2">
        <w:rPr>
          <w:color w:val="000000" w:themeColor="text1"/>
        </w:rPr>
        <w:t xml:space="preserve">cough, </w:t>
      </w:r>
      <w:r w:rsidRPr="00D436D2">
        <w:rPr>
          <w:color w:val="000000" w:themeColor="text1"/>
        </w:rPr>
        <w:t xml:space="preserve">blood in stools and diarrhea in the two weeks before </w:t>
      </w:r>
      <w:r w:rsidR="00700742" w:rsidRPr="00D436D2">
        <w:rPr>
          <w:color w:val="000000" w:themeColor="text1"/>
        </w:rPr>
        <w:t xml:space="preserve">or during </w:t>
      </w:r>
      <w:r w:rsidRPr="00D436D2">
        <w:rPr>
          <w:color w:val="000000" w:themeColor="text1"/>
        </w:rPr>
        <w:t xml:space="preserve">the survey.  </w:t>
      </w:r>
      <w:r w:rsidR="00700742" w:rsidRPr="00D436D2">
        <w:rPr>
          <w:color w:val="000000" w:themeColor="text1"/>
        </w:rPr>
        <w:t>T</w:t>
      </w:r>
      <w:r w:rsidRPr="00D436D2">
        <w:rPr>
          <w:color w:val="000000" w:themeColor="text1"/>
        </w:rPr>
        <w:t xml:space="preserve">wo types of outcome variables were considered. First, </w:t>
      </w:r>
      <w:r w:rsidR="00700742" w:rsidRPr="00D436D2">
        <w:rPr>
          <w:color w:val="000000" w:themeColor="text1"/>
        </w:rPr>
        <w:t>a count variable that means the frequency of the diseases</w:t>
      </w:r>
      <w:r w:rsidR="004C7031" w:rsidRPr="00D436D2">
        <w:rPr>
          <w:color w:val="000000" w:themeColor="text1"/>
        </w:rPr>
        <w:t xml:space="preserve"> of the children</w:t>
      </w:r>
      <w:r w:rsidR="000450B7" w:rsidRPr="00D436D2">
        <w:rPr>
          <w:color w:val="000000" w:themeColor="text1"/>
        </w:rPr>
        <w:t xml:space="preserve"> (figure </w:t>
      </w:r>
      <w:del w:id="0" w:author="Md Jamal Uddin" w:date="2020-04-19T10:13:00Z">
        <w:r w:rsidR="003F24D9" w:rsidDel="006E4A28">
          <w:rPr>
            <w:color w:val="000000" w:themeColor="text1"/>
          </w:rPr>
          <w:delText>4</w:delText>
        </w:r>
        <w:r w:rsidR="00AF1021" w:rsidRPr="00D436D2" w:rsidDel="006E4A28">
          <w:rPr>
            <w:color w:val="000000" w:themeColor="text1"/>
          </w:rPr>
          <w:delText>,</w:delText>
        </w:r>
        <w:r w:rsidR="003F24D9" w:rsidDel="006E4A28">
          <w:rPr>
            <w:color w:val="000000" w:themeColor="text1"/>
          </w:rPr>
          <w:delText>5</w:delText>
        </w:r>
        <w:r w:rsidR="00AF1021" w:rsidRPr="00D436D2" w:rsidDel="006E4A28">
          <w:rPr>
            <w:color w:val="000000" w:themeColor="text1"/>
          </w:rPr>
          <w:delText xml:space="preserve"> and </w:delText>
        </w:r>
        <w:r w:rsidR="003F24D9" w:rsidDel="006E4A28">
          <w:rPr>
            <w:color w:val="000000" w:themeColor="text1"/>
          </w:rPr>
          <w:delText>6</w:delText>
        </w:r>
      </w:del>
      <w:ins w:id="1" w:author="Md Jamal Uddin" w:date="2020-04-19T10:13:00Z">
        <w:r w:rsidR="006E4A28">
          <w:rPr>
            <w:color w:val="000000" w:themeColor="text1"/>
          </w:rPr>
          <w:t>5</w:t>
        </w:r>
      </w:ins>
      <w:r w:rsidR="000450B7" w:rsidRPr="00D436D2">
        <w:rPr>
          <w:color w:val="000000" w:themeColor="text1"/>
        </w:rPr>
        <w:t>)</w:t>
      </w:r>
      <w:r w:rsidRPr="00D436D2">
        <w:rPr>
          <w:color w:val="000000" w:themeColor="text1"/>
        </w:rPr>
        <w:t>; second,</w:t>
      </w:r>
      <w:r w:rsidR="00700742" w:rsidRPr="00D436D2">
        <w:rPr>
          <w:color w:val="000000" w:themeColor="text1"/>
        </w:rPr>
        <w:t xml:space="preserve"> a binary outcome in which 0 means children were suffered from </w:t>
      </w:r>
      <w:r w:rsidR="00700742" w:rsidRPr="00D436D2">
        <w:rPr>
          <w:color w:val="000000" w:themeColor="text1"/>
          <w:shd w:val="clear" w:color="auto" w:fill="FFFFFF"/>
        </w:rPr>
        <w:t xml:space="preserve">&lt;3 </w:t>
      </w:r>
      <w:r w:rsidR="00700742" w:rsidRPr="00D436D2">
        <w:rPr>
          <w:color w:val="000000" w:themeColor="text1"/>
        </w:rPr>
        <w:t>diseases</w:t>
      </w:r>
      <w:r w:rsidR="004C7031" w:rsidRPr="00D436D2">
        <w:rPr>
          <w:color w:val="000000" w:themeColor="text1"/>
        </w:rPr>
        <w:t xml:space="preserve"> (as 3 was the median of the count of diseases)</w:t>
      </w:r>
      <w:r w:rsidR="00700742" w:rsidRPr="00D436D2">
        <w:rPr>
          <w:color w:val="000000" w:themeColor="text1"/>
        </w:rPr>
        <w:t xml:space="preserve"> and 1 means greater than </w:t>
      </w:r>
      <w:r w:rsidR="00700742" w:rsidRPr="00D436D2">
        <w:rPr>
          <w:color w:val="000000" w:themeColor="text1"/>
          <w:shd w:val="clear" w:color="auto" w:fill="FFFFFF"/>
        </w:rPr>
        <w:t xml:space="preserve">≥3 </w:t>
      </w:r>
      <w:r w:rsidR="00700742" w:rsidRPr="00D436D2">
        <w:rPr>
          <w:color w:val="000000" w:themeColor="text1"/>
        </w:rPr>
        <w:t>diseases</w:t>
      </w:r>
      <w:r w:rsidR="00245F4D" w:rsidRPr="00D436D2">
        <w:rPr>
          <w:color w:val="000000" w:themeColor="text1"/>
        </w:rPr>
        <w:t xml:space="preserve"> in MICS</w:t>
      </w:r>
      <w:r w:rsidR="00AF1021" w:rsidRPr="00D436D2">
        <w:rPr>
          <w:color w:val="000000" w:themeColor="text1"/>
        </w:rPr>
        <w:t xml:space="preserve"> 2012</w:t>
      </w:r>
      <w:r w:rsidR="00245F4D" w:rsidRPr="00D436D2">
        <w:rPr>
          <w:color w:val="000000" w:themeColor="text1"/>
        </w:rPr>
        <w:t xml:space="preserve"> data</w:t>
      </w:r>
      <w:r w:rsidR="00AF1021" w:rsidRPr="00D436D2">
        <w:rPr>
          <w:color w:val="000000" w:themeColor="text1"/>
        </w:rPr>
        <w:t xml:space="preserve">, </w:t>
      </w:r>
      <w:r w:rsidR="00245F4D" w:rsidRPr="00D436D2">
        <w:rPr>
          <w:color w:val="000000" w:themeColor="text1"/>
        </w:rPr>
        <w:t xml:space="preserve"> </w:t>
      </w:r>
      <w:r w:rsidR="00AF1021" w:rsidRPr="00D436D2">
        <w:rPr>
          <w:color w:val="000000" w:themeColor="text1"/>
        </w:rPr>
        <w:t xml:space="preserve">0 means children were suffered from </w:t>
      </w:r>
      <w:r w:rsidR="00AF1021" w:rsidRPr="00D436D2">
        <w:rPr>
          <w:color w:val="000000" w:themeColor="text1"/>
          <w:shd w:val="clear" w:color="auto" w:fill="FFFFFF"/>
        </w:rPr>
        <w:t xml:space="preserve">&lt;2 </w:t>
      </w:r>
      <w:r w:rsidR="00AF1021" w:rsidRPr="00D436D2">
        <w:rPr>
          <w:color w:val="000000" w:themeColor="text1"/>
        </w:rPr>
        <w:t xml:space="preserve">diseases (as 2 was the median of the count of diseases) and 1 means greater than </w:t>
      </w:r>
      <w:r w:rsidR="00AF1021" w:rsidRPr="00D436D2">
        <w:rPr>
          <w:color w:val="000000" w:themeColor="text1"/>
          <w:shd w:val="clear" w:color="auto" w:fill="FFFFFF"/>
        </w:rPr>
        <w:t xml:space="preserve">≥2 </w:t>
      </w:r>
      <w:r w:rsidR="00AF1021" w:rsidRPr="00D436D2">
        <w:rPr>
          <w:color w:val="000000" w:themeColor="text1"/>
        </w:rPr>
        <w:t xml:space="preserve">diseases in MICS 2019 data </w:t>
      </w:r>
      <w:r w:rsidR="00245F4D" w:rsidRPr="00D436D2">
        <w:rPr>
          <w:color w:val="000000" w:themeColor="text1"/>
        </w:rPr>
        <w:t xml:space="preserve">and 0 means children were suffered from </w:t>
      </w:r>
      <w:r w:rsidR="00245F4D" w:rsidRPr="00D436D2">
        <w:rPr>
          <w:color w:val="000000" w:themeColor="text1"/>
          <w:shd w:val="clear" w:color="auto" w:fill="FFFFFF"/>
        </w:rPr>
        <w:t xml:space="preserve">0 (no) </w:t>
      </w:r>
      <w:r w:rsidR="00245F4D" w:rsidRPr="00D436D2">
        <w:rPr>
          <w:color w:val="000000" w:themeColor="text1"/>
        </w:rPr>
        <w:t xml:space="preserve">diseases (as 0 was the median of the count of diseases) and 1 means greater than </w:t>
      </w:r>
      <w:r w:rsidR="00245F4D" w:rsidRPr="00D436D2">
        <w:rPr>
          <w:color w:val="000000" w:themeColor="text1"/>
          <w:shd w:val="clear" w:color="auto" w:fill="FFFFFF"/>
        </w:rPr>
        <w:t xml:space="preserve">&gt;0 </w:t>
      </w:r>
      <w:r w:rsidR="00245F4D" w:rsidRPr="00D436D2">
        <w:rPr>
          <w:color w:val="000000" w:themeColor="text1"/>
        </w:rPr>
        <w:t>diseases in BDHS data</w:t>
      </w:r>
      <w:r w:rsidR="00AF1021" w:rsidRPr="00D436D2">
        <w:rPr>
          <w:color w:val="000000" w:themeColor="text1"/>
        </w:rPr>
        <w:t>, respectively</w:t>
      </w:r>
      <w:r w:rsidRPr="00D436D2">
        <w:rPr>
          <w:color w:val="000000" w:themeColor="text1"/>
        </w:rPr>
        <w:t>.</w:t>
      </w:r>
    </w:p>
    <w:p w14:paraId="6A29F0A8" w14:textId="5AD75A36"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Exposure variable</w:t>
      </w:r>
    </w:p>
    <w:p w14:paraId="6602500B" w14:textId="756E3B6E"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The exposure variable was the type of delivery (C-section versus </w:t>
      </w:r>
      <w:r w:rsidR="004C7031" w:rsidRPr="00D436D2">
        <w:rPr>
          <w:color w:val="000000" w:themeColor="text1"/>
        </w:rPr>
        <w:t>normal</w:t>
      </w:r>
      <w:r w:rsidRPr="00D436D2">
        <w:rPr>
          <w:color w:val="000000" w:themeColor="text1"/>
        </w:rPr>
        <w:t xml:space="preserve"> delivery), which is a binary variable. </w:t>
      </w:r>
    </w:p>
    <w:p w14:paraId="66C9A07E" w14:textId="77777777" w:rsidR="00E87B7F" w:rsidRPr="00D436D2" w:rsidRDefault="00E87B7F" w:rsidP="009D5FDC">
      <w:pPr>
        <w:pStyle w:val="NormalWeb"/>
        <w:spacing w:before="0" w:beforeAutospacing="0" w:after="0" w:afterAutospacing="0" w:line="480" w:lineRule="auto"/>
        <w:rPr>
          <w:color w:val="000000" w:themeColor="text1"/>
        </w:rPr>
      </w:pPr>
      <w:r w:rsidRPr="00D436D2">
        <w:rPr>
          <w:rStyle w:val="Emphasis"/>
          <w:b/>
          <w:bCs/>
          <w:color w:val="000000" w:themeColor="text1"/>
        </w:rPr>
        <w:t>Potential confounding variables</w:t>
      </w:r>
    </w:p>
    <w:p w14:paraId="47D8BC62" w14:textId="77777777" w:rsidR="00AF1021" w:rsidRPr="00D436D2" w:rsidRDefault="00E87B7F" w:rsidP="009D5FDC">
      <w:pPr>
        <w:pStyle w:val="NormalWeb"/>
        <w:spacing w:before="0" w:beforeAutospacing="0" w:after="0" w:afterAutospacing="0" w:line="480" w:lineRule="auto"/>
        <w:rPr>
          <w:color w:val="000000" w:themeColor="text1"/>
        </w:rPr>
      </w:pPr>
      <w:r w:rsidRPr="00D436D2">
        <w:rPr>
          <w:color w:val="000000" w:themeColor="text1"/>
        </w:rPr>
        <w:t>We considered important confounding variables and/or covariates including, religion, breastfe</w:t>
      </w:r>
      <w:r w:rsidR="000F6435" w:rsidRPr="00D436D2">
        <w:rPr>
          <w:color w:val="000000" w:themeColor="text1"/>
        </w:rPr>
        <w:t xml:space="preserve">eding </w:t>
      </w:r>
      <w:r w:rsidRPr="00D436D2">
        <w:rPr>
          <w:color w:val="000000" w:themeColor="text1"/>
        </w:rPr>
        <w:t xml:space="preserve">status, </w:t>
      </w:r>
      <w:r w:rsidR="000D2A0D" w:rsidRPr="00D436D2">
        <w:rPr>
          <w:color w:val="000000" w:themeColor="text1"/>
        </w:rPr>
        <w:t xml:space="preserve">child’s </w:t>
      </w:r>
      <w:r w:rsidRPr="00D436D2">
        <w:rPr>
          <w:color w:val="000000" w:themeColor="text1"/>
        </w:rPr>
        <w:t>sex</w:t>
      </w:r>
      <w:r w:rsidR="000D2A0D" w:rsidRPr="00D436D2">
        <w:rPr>
          <w:color w:val="000000" w:themeColor="text1"/>
        </w:rPr>
        <w:t>, age</w:t>
      </w:r>
      <w:r w:rsidR="00BF5255" w:rsidRPr="00D436D2">
        <w:rPr>
          <w:color w:val="000000" w:themeColor="text1"/>
        </w:rPr>
        <w:t xml:space="preserve"> of mother and </w:t>
      </w:r>
      <w:r w:rsidR="00DC7C77" w:rsidRPr="00D436D2">
        <w:rPr>
          <w:color w:val="000000" w:themeColor="text1"/>
        </w:rPr>
        <w:t>child, size</w:t>
      </w:r>
      <w:r w:rsidR="00BF5255" w:rsidRPr="00D436D2">
        <w:rPr>
          <w:color w:val="000000" w:themeColor="text1"/>
        </w:rPr>
        <w:t xml:space="preserve"> of child at birth</w:t>
      </w:r>
      <w:r w:rsidRPr="00D436D2">
        <w:rPr>
          <w:color w:val="000000" w:themeColor="text1"/>
        </w:rPr>
        <w:t>,</w:t>
      </w:r>
      <w:r w:rsidR="002218B3" w:rsidRPr="00D436D2">
        <w:rPr>
          <w:color w:val="000000" w:themeColor="text1"/>
        </w:rPr>
        <w:t xml:space="preserve"> weight of child at birth</w:t>
      </w:r>
      <w:r w:rsidR="00BD5186" w:rsidRPr="00D436D2">
        <w:rPr>
          <w:color w:val="000000" w:themeColor="text1"/>
        </w:rPr>
        <w:t>,</w:t>
      </w:r>
      <w:r w:rsidRPr="00D436D2">
        <w:rPr>
          <w:color w:val="000000" w:themeColor="text1"/>
        </w:rPr>
        <w:t xml:space="preserve"> </w:t>
      </w:r>
      <w:r w:rsidR="000D2A0D" w:rsidRPr="00D436D2">
        <w:rPr>
          <w:color w:val="000000" w:themeColor="text1"/>
        </w:rPr>
        <w:t xml:space="preserve">mother’s </w:t>
      </w:r>
      <w:r w:rsidRPr="00D436D2">
        <w:rPr>
          <w:color w:val="000000" w:themeColor="text1"/>
        </w:rPr>
        <w:t>education</w:t>
      </w:r>
      <w:r w:rsidR="000D2A0D" w:rsidRPr="00D436D2">
        <w:rPr>
          <w:color w:val="000000" w:themeColor="text1"/>
        </w:rPr>
        <w:t xml:space="preserve">, </w:t>
      </w:r>
      <w:r w:rsidR="00DC7C77" w:rsidRPr="00D436D2">
        <w:rPr>
          <w:color w:val="000000" w:themeColor="text1"/>
        </w:rPr>
        <w:t>mother’s</w:t>
      </w:r>
      <w:r w:rsidR="00BF5255" w:rsidRPr="00D436D2">
        <w:rPr>
          <w:color w:val="000000" w:themeColor="text1"/>
        </w:rPr>
        <w:t xml:space="preserve"> education</w:t>
      </w:r>
      <w:r w:rsidRPr="00D436D2">
        <w:rPr>
          <w:color w:val="000000" w:themeColor="text1"/>
        </w:rPr>
        <w:t xml:space="preserve">, body mass index, wealth index quintile, </w:t>
      </w:r>
      <w:r w:rsidR="00400C93" w:rsidRPr="00D436D2">
        <w:rPr>
          <w:color w:val="000000" w:themeColor="text1"/>
        </w:rPr>
        <w:t>place of residence</w:t>
      </w:r>
      <w:r w:rsidR="00242DB3" w:rsidRPr="00D436D2">
        <w:rPr>
          <w:color w:val="000000" w:themeColor="text1"/>
        </w:rPr>
        <w:t xml:space="preserve"> and </w:t>
      </w:r>
      <w:r w:rsidR="000D2A0D" w:rsidRPr="00D436D2">
        <w:rPr>
          <w:color w:val="000000" w:themeColor="text1"/>
        </w:rPr>
        <w:t>geographical location (</w:t>
      </w:r>
      <w:r w:rsidRPr="00D436D2">
        <w:rPr>
          <w:color w:val="000000" w:themeColor="text1"/>
        </w:rPr>
        <w:t>division</w:t>
      </w:r>
      <w:r w:rsidR="000D2A0D" w:rsidRPr="00D436D2">
        <w:rPr>
          <w:color w:val="000000" w:themeColor="text1"/>
        </w:rPr>
        <w:t>).</w:t>
      </w:r>
      <w:r w:rsidRPr="00D436D2">
        <w:rPr>
          <w:color w:val="000000" w:themeColor="text1"/>
        </w:rPr>
        <w:t xml:space="preserve">  </w:t>
      </w:r>
    </w:p>
    <w:p w14:paraId="37F97DEB" w14:textId="77777777" w:rsidR="00AF1021" w:rsidRPr="00D436D2" w:rsidRDefault="00AF1021" w:rsidP="009D5FDC">
      <w:pPr>
        <w:pStyle w:val="NormalWeb"/>
        <w:spacing w:before="0" w:beforeAutospacing="0" w:after="0" w:afterAutospacing="0" w:line="480" w:lineRule="auto"/>
        <w:rPr>
          <w:color w:val="000000" w:themeColor="text1"/>
        </w:rPr>
      </w:pPr>
    </w:p>
    <w:p w14:paraId="601EF1B7" w14:textId="60BFC51B" w:rsidR="00E87B7F" w:rsidRPr="00D436D2" w:rsidRDefault="00E87B7F" w:rsidP="009D5FDC">
      <w:pPr>
        <w:pStyle w:val="NormalWeb"/>
        <w:spacing w:before="0" w:beforeAutospacing="0" w:after="0" w:afterAutospacing="0" w:line="480" w:lineRule="auto"/>
        <w:rPr>
          <w:color w:val="000000" w:themeColor="text1"/>
        </w:rPr>
      </w:pPr>
    </w:p>
    <w:p w14:paraId="60F9C8ED" w14:textId="77777777" w:rsidR="007501E8" w:rsidRPr="00D436D2" w:rsidRDefault="007501E8" w:rsidP="009D5FDC">
      <w:pPr>
        <w:pStyle w:val="NormalWeb"/>
        <w:spacing w:before="0" w:beforeAutospacing="0" w:after="0" w:afterAutospacing="0" w:line="480" w:lineRule="auto"/>
        <w:rPr>
          <w:color w:val="000000" w:themeColor="text1"/>
        </w:rPr>
      </w:pPr>
      <w:r w:rsidRPr="00D436D2">
        <w:rPr>
          <w:rStyle w:val="Emphasis"/>
          <w:b/>
          <w:bCs/>
          <w:color w:val="000000" w:themeColor="text1"/>
        </w:rPr>
        <w:lastRenderedPageBreak/>
        <w:t>Statistical analyses</w:t>
      </w:r>
    </w:p>
    <w:p w14:paraId="6408AAA1" w14:textId="47BEDF2F" w:rsidR="00E051FD" w:rsidRPr="00D436D2" w:rsidRDefault="00CA3B7E" w:rsidP="009D5FDC">
      <w:pPr>
        <w:pStyle w:val="NormalWeb"/>
        <w:spacing w:before="0" w:beforeAutospacing="0" w:after="0" w:afterAutospacing="0" w:line="480" w:lineRule="auto"/>
        <w:rPr>
          <w:color w:val="000000" w:themeColor="text1"/>
        </w:rPr>
      </w:pPr>
      <w:r w:rsidRPr="00D436D2">
        <w:rPr>
          <w:b/>
          <w:color w:val="000000" w:themeColor="text1"/>
        </w:rPr>
        <w:t>Descriptive statistics:</w:t>
      </w:r>
      <w:r w:rsidRPr="00D436D2">
        <w:rPr>
          <w:color w:val="000000" w:themeColor="text1"/>
        </w:rPr>
        <w:t xml:space="preserve"> </w:t>
      </w:r>
      <w:r w:rsidR="007501E8" w:rsidRPr="00D436D2">
        <w:rPr>
          <w:color w:val="000000" w:themeColor="text1"/>
        </w:rPr>
        <w:t>Descriptive statistics of each of the selected confounding variables and distribution of type of delivery were shown by adjusting</w:t>
      </w:r>
      <w:r w:rsidR="006F11C9" w:rsidRPr="00D436D2">
        <w:rPr>
          <w:color w:val="000000" w:themeColor="text1"/>
        </w:rPr>
        <w:t xml:space="preserve"> the</w:t>
      </w:r>
      <w:r w:rsidR="007501E8" w:rsidRPr="00D436D2">
        <w:rPr>
          <w:color w:val="000000" w:themeColor="text1"/>
        </w:rPr>
        <w:t xml:space="preserve"> sampling weight</w:t>
      </w:r>
      <w:r w:rsidR="003B158F" w:rsidRPr="00D436D2">
        <w:rPr>
          <w:color w:val="000000" w:themeColor="text1"/>
        </w:rPr>
        <w:t xml:space="preserve"> of the survey</w:t>
      </w:r>
      <w:r w:rsidR="007501E8" w:rsidRPr="00D436D2">
        <w:rPr>
          <w:color w:val="000000" w:themeColor="text1"/>
        </w:rPr>
        <w:t xml:space="preserve">. Similarly, weighted percentages were calculated to compare demographic and socioeconomic characteristics among the type of delivery. Pearson's chi-squared test was used to determine whether differences in demographic and socioeconomic characteristics between C-section and </w:t>
      </w:r>
      <w:r w:rsidR="002218B3" w:rsidRPr="00D436D2">
        <w:rPr>
          <w:color w:val="000000" w:themeColor="text1"/>
        </w:rPr>
        <w:t>normal</w:t>
      </w:r>
      <w:r w:rsidR="007501E8" w:rsidRPr="00D436D2">
        <w:rPr>
          <w:color w:val="000000" w:themeColor="text1"/>
        </w:rPr>
        <w:t xml:space="preserve"> delivery were statistically significant.</w:t>
      </w:r>
    </w:p>
    <w:p w14:paraId="1783A666" w14:textId="598E8A23" w:rsidR="004C7642" w:rsidRPr="00D436D2" w:rsidRDefault="004C7642" w:rsidP="004C7642">
      <w:pPr>
        <w:pStyle w:val="NormalWeb"/>
        <w:spacing w:before="0" w:beforeAutospacing="0" w:after="0" w:afterAutospacing="0" w:line="480" w:lineRule="auto"/>
        <w:rPr>
          <w:color w:val="000000" w:themeColor="text1"/>
          <w:shd w:val="clear" w:color="auto" w:fill="FFFFFF"/>
        </w:rPr>
      </w:pPr>
      <w:r w:rsidRPr="00D436D2">
        <w:rPr>
          <w:b/>
          <w:color w:val="000000" w:themeColor="text1"/>
          <w:shd w:val="clear" w:color="auto" w:fill="FFFFFF"/>
        </w:rPr>
        <w:t>Poisson regression models:</w:t>
      </w:r>
      <w:r w:rsidRPr="00D436D2">
        <w:rPr>
          <w:b/>
          <w:i/>
          <w:color w:val="000000" w:themeColor="text1"/>
          <w:shd w:val="clear" w:color="auto" w:fill="FFFFFF"/>
        </w:rPr>
        <w:t xml:space="preserve"> </w:t>
      </w:r>
      <w:r w:rsidRPr="00D436D2">
        <w:rPr>
          <w:bCs/>
          <w:iCs/>
          <w:color w:val="000000" w:themeColor="text1"/>
          <w:shd w:val="clear" w:color="auto" w:fill="FFFFFF"/>
        </w:rPr>
        <w:t xml:space="preserve">As our main outcome is </w:t>
      </w:r>
      <w:r w:rsidR="00185BBC" w:rsidRPr="00D436D2">
        <w:rPr>
          <w:bCs/>
          <w:iCs/>
          <w:color w:val="000000" w:themeColor="text1"/>
          <w:shd w:val="clear" w:color="auto" w:fill="FFFFFF"/>
        </w:rPr>
        <w:t xml:space="preserve">a </w:t>
      </w:r>
      <w:r w:rsidRPr="00D436D2">
        <w:rPr>
          <w:bCs/>
          <w:iCs/>
          <w:color w:val="000000" w:themeColor="text1"/>
          <w:shd w:val="clear" w:color="auto" w:fill="FFFFFF"/>
        </w:rPr>
        <w:t>count</w:t>
      </w:r>
      <w:r w:rsidR="00185BBC" w:rsidRPr="00D436D2">
        <w:rPr>
          <w:bCs/>
          <w:iCs/>
          <w:color w:val="000000" w:themeColor="text1"/>
          <w:shd w:val="clear" w:color="auto" w:fill="FFFFFF"/>
        </w:rPr>
        <w:t xml:space="preserve"> variable</w:t>
      </w:r>
      <w:r w:rsidRPr="00D436D2">
        <w:rPr>
          <w:bCs/>
          <w:iCs/>
          <w:color w:val="000000" w:themeColor="text1"/>
          <w:shd w:val="clear" w:color="auto" w:fill="FFFFFF"/>
        </w:rPr>
        <w:t>, frequency of diseases,</w:t>
      </w:r>
      <w:r w:rsidRPr="00D436D2">
        <w:rPr>
          <w:b/>
          <w:iCs/>
          <w:color w:val="000000" w:themeColor="text1"/>
          <w:shd w:val="clear" w:color="auto" w:fill="FFFFFF"/>
        </w:rPr>
        <w:t xml:space="preserve"> </w:t>
      </w:r>
      <w:r w:rsidRPr="00D436D2">
        <w:rPr>
          <w:color w:val="000000" w:themeColor="text1"/>
          <w:shd w:val="clear" w:color="auto" w:fill="FFFFFF"/>
        </w:rPr>
        <w:t>Poisson regression models were applied. However, this model often display</w:t>
      </w:r>
      <w:r w:rsidR="00185BBC" w:rsidRPr="00D436D2">
        <w:rPr>
          <w:color w:val="000000" w:themeColor="text1"/>
          <w:shd w:val="clear" w:color="auto" w:fill="FFFFFF"/>
        </w:rPr>
        <w:t>s</w:t>
      </w:r>
      <w:r w:rsidRPr="00D436D2">
        <w:rPr>
          <w:color w:val="000000" w:themeColor="text1"/>
          <w:shd w:val="clear" w:color="auto" w:fill="FFFFFF"/>
        </w:rPr>
        <w:t xml:space="preserve"> overdispersion, for that reason, negative binomial (NB) regression models are perhaps the most convenient too with and have been used by various authors </w:t>
      </w:r>
      <w:r w:rsidRPr="00D436D2">
        <w:rPr>
          <w:color w:val="000000" w:themeColor="text1"/>
          <w:shd w:val="clear" w:color="auto" w:fill="FFFFFF"/>
        </w:rPr>
        <w:fldChar w:fldCharType="begin" w:fldLock="1"/>
      </w:r>
      <w:r w:rsidRPr="00D436D2">
        <w:rPr>
          <w:color w:val="000000" w:themeColor="text1"/>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Pr="00D436D2">
        <w:rPr>
          <w:color w:val="000000" w:themeColor="text1"/>
          <w:shd w:val="clear" w:color="auto" w:fill="FFFFFF"/>
        </w:rPr>
        <w:fldChar w:fldCharType="separate"/>
      </w:r>
      <w:r w:rsidRPr="00D436D2">
        <w:rPr>
          <w:noProof/>
          <w:color w:val="000000" w:themeColor="text1"/>
          <w:shd w:val="clear" w:color="auto" w:fill="FFFFFF"/>
        </w:rPr>
        <w:t>(Lawless, 1987)</w:t>
      </w:r>
      <w:r w:rsidRPr="00D436D2">
        <w:rPr>
          <w:color w:val="000000" w:themeColor="text1"/>
          <w:shd w:val="clear" w:color="auto" w:fill="FFFFFF"/>
        </w:rPr>
        <w:fldChar w:fldCharType="end"/>
      </w:r>
      <w:r w:rsidRPr="00D436D2">
        <w:rPr>
          <w:color w:val="000000" w:themeColor="text1"/>
          <w:shd w:val="clear" w:color="auto" w:fill="FFFFFF"/>
        </w:rPr>
        <w:t xml:space="preserve">. Hence, we also applied </w:t>
      </w:r>
      <w:r w:rsidR="00185BBC" w:rsidRPr="00D436D2">
        <w:rPr>
          <w:color w:val="000000" w:themeColor="text1"/>
          <w:shd w:val="clear" w:color="auto" w:fill="FFFFFF"/>
        </w:rPr>
        <w:t xml:space="preserve">the </w:t>
      </w:r>
      <w:r w:rsidRPr="00D436D2">
        <w:rPr>
          <w:color w:val="000000" w:themeColor="text1"/>
          <w:shd w:val="clear" w:color="auto" w:fill="FFFFFF"/>
        </w:rPr>
        <w:t>NB regression method with a log link. In the analyses, we reported crude (only exposure and outcome in the model) and adjusted (exposure and other confounding variables</w:t>
      </w:r>
      <w:r w:rsidR="00BE4CA6" w:rsidRPr="00D436D2">
        <w:rPr>
          <w:color w:val="000000" w:themeColor="text1"/>
          <w:shd w:val="clear" w:color="auto" w:fill="FFFFFF"/>
        </w:rPr>
        <w:t xml:space="preserve"> in the model</w:t>
      </w:r>
      <w:r w:rsidRPr="00D436D2">
        <w:rPr>
          <w:color w:val="000000" w:themeColor="text1"/>
          <w:shd w:val="clear" w:color="auto" w:fill="FFFFFF"/>
        </w:rPr>
        <w:t>)</w:t>
      </w:r>
      <w:r w:rsidR="00BE4CA6" w:rsidRPr="00D436D2">
        <w:rPr>
          <w:color w:val="000000" w:themeColor="text1"/>
          <w:shd w:val="clear" w:color="auto" w:fill="FFFFFF"/>
        </w:rPr>
        <w:t xml:space="preserve"> </w:t>
      </w:r>
      <w:r w:rsidRPr="00D436D2">
        <w:rPr>
          <w:color w:val="000000" w:themeColor="text1"/>
          <w:shd w:val="clear" w:color="auto" w:fill="FFFFFF"/>
        </w:rPr>
        <w:t xml:space="preserve">exposure effects. </w:t>
      </w:r>
    </w:p>
    <w:p w14:paraId="1EB308AA" w14:textId="33635AC9" w:rsidR="004C7642" w:rsidRPr="00D436D2" w:rsidRDefault="004C7642" w:rsidP="004C7642">
      <w:pPr>
        <w:pStyle w:val="NormalWeb"/>
        <w:spacing w:before="0" w:beforeAutospacing="0" w:after="0" w:afterAutospacing="0" w:line="480" w:lineRule="auto"/>
        <w:rPr>
          <w:color w:val="000000" w:themeColor="text1"/>
          <w:shd w:val="clear" w:color="auto" w:fill="FFFFFF"/>
        </w:rPr>
      </w:pPr>
      <w:r w:rsidRPr="00D436D2">
        <w:rPr>
          <w:b/>
          <w:color w:val="000000" w:themeColor="text1"/>
          <w:shd w:val="clear" w:color="auto" w:fill="FFFFFF"/>
        </w:rPr>
        <w:t>Model assessment:</w:t>
      </w:r>
      <w:r w:rsidRPr="00D436D2">
        <w:rPr>
          <w:color w:val="000000" w:themeColor="text1"/>
          <w:shd w:val="clear" w:color="auto" w:fill="FFFFFF"/>
        </w:rPr>
        <w:t xml:space="preserve"> </w:t>
      </w:r>
      <w:r w:rsidR="00AE0066" w:rsidRPr="00D436D2">
        <w:rPr>
          <w:color w:val="000000" w:themeColor="text1"/>
          <w:shd w:val="clear" w:color="auto" w:fill="FFFFFF"/>
        </w:rPr>
        <w:t>W</w:t>
      </w:r>
      <w:r w:rsidRPr="00D436D2">
        <w:rPr>
          <w:color w:val="000000" w:themeColor="text1"/>
          <w:shd w:val="clear" w:color="auto" w:fill="FFFFFF"/>
        </w:rPr>
        <w:t xml:space="preserve">e used </w:t>
      </w:r>
      <w:r w:rsidR="00AE0066" w:rsidRPr="00D436D2">
        <w:rPr>
          <w:color w:val="000000" w:themeColor="text1"/>
          <w:shd w:val="clear" w:color="auto" w:fill="FFFFFF"/>
        </w:rPr>
        <w:t xml:space="preserve">the </w:t>
      </w:r>
      <w:r w:rsidRPr="00D436D2">
        <w:rPr>
          <w:color w:val="000000" w:themeColor="text1"/>
          <w:shd w:val="clear" w:color="auto" w:fill="FFFFFF"/>
        </w:rPr>
        <w:t xml:space="preserve">AIC and BIC values to compare </w:t>
      </w:r>
      <w:r w:rsidR="004C700A" w:rsidRPr="00D436D2">
        <w:rPr>
          <w:color w:val="000000" w:themeColor="text1"/>
          <w:shd w:val="clear" w:color="auto" w:fill="FFFFFF"/>
        </w:rPr>
        <w:t>the</w:t>
      </w:r>
      <w:r w:rsidRPr="00D436D2">
        <w:rPr>
          <w:color w:val="000000" w:themeColor="text1"/>
          <w:shd w:val="clear" w:color="auto" w:fill="FFFFFF"/>
        </w:rPr>
        <w:t xml:space="preserve"> models</w:t>
      </w:r>
      <w:r w:rsidR="00AE0066" w:rsidRPr="00D436D2">
        <w:rPr>
          <w:color w:val="000000" w:themeColor="text1"/>
          <w:shd w:val="clear" w:color="auto" w:fill="FFFFFF"/>
        </w:rPr>
        <w:t xml:space="preserve"> (Poisson regression versus NB regression)</w:t>
      </w:r>
      <w:r w:rsidRPr="00D436D2">
        <w:rPr>
          <w:color w:val="000000" w:themeColor="text1"/>
          <w:shd w:val="clear" w:color="auto" w:fill="FFFFFF"/>
        </w:rPr>
        <w:t xml:space="preserve">; the lowest value of AIC and BIC indicates a better fit of the data after accounting for model complexity (i.e. the number of model parameters). Using the best model, we reviewed the variability of the results from the models. </w:t>
      </w:r>
    </w:p>
    <w:p w14:paraId="308F8A66" w14:textId="35A99B7C" w:rsidR="00E051FD" w:rsidRPr="00D436D2" w:rsidRDefault="00E051FD" w:rsidP="009D5FDC">
      <w:pPr>
        <w:pStyle w:val="NormalWeb"/>
        <w:spacing w:before="0" w:beforeAutospacing="0" w:after="0" w:afterAutospacing="0" w:line="480" w:lineRule="auto"/>
        <w:rPr>
          <w:color w:val="000000" w:themeColor="text1"/>
          <w:lang w:bidi="bn-IN"/>
        </w:rPr>
      </w:pPr>
      <w:r w:rsidRPr="00D436D2">
        <w:rPr>
          <w:b/>
          <w:color w:val="000000" w:themeColor="text1"/>
        </w:rPr>
        <w:t xml:space="preserve">Propensity score models: </w:t>
      </w:r>
      <w:r w:rsidR="00AE0066" w:rsidRPr="00D436D2">
        <w:rPr>
          <w:bCs/>
          <w:color w:val="000000" w:themeColor="text1"/>
        </w:rPr>
        <w:t>As a sensitivity, w</w:t>
      </w:r>
      <w:r w:rsidR="007501E8" w:rsidRPr="00D436D2">
        <w:rPr>
          <w:bCs/>
          <w:color w:val="000000" w:themeColor="text1"/>
        </w:rPr>
        <w:t>e</w:t>
      </w:r>
      <w:r w:rsidR="007501E8" w:rsidRPr="00D436D2">
        <w:rPr>
          <w:color w:val="000000" w:themeColor="text1"/>
        </w:rPr>
        <w:t xml:space="preserve"> </w:t>
      </w:r>
      <w:r w:rsidR="004E4BBF" w:rsidRPr="00D436D2">
        <w:rPr>
          <w:color w:val="000000" w:themeColor="text1"/>
        </w:rPr>
        <w:t xml:space="preserve">also </w:t>
      </w:r>
      <w:r w:rsidR="007501E8" w:rsidRPr="00D436D2">
        <w:rPr>
          <w:color w:val="000000" w:themeColor="text1"/>
        </w:rPr>
        <w:t>applied a propensity score</w:t>
      </w:r>
      <w:r w:rsidR="007B1817" w:rsidRPr="00D436D2">
        <w:rPr>
          <w:color w:val="000000" w:themeColor="text1"/>
        </w:rPr>
        <w:t xml:space="preserve"> (PS)</w:t>
      </w:r>
      <w:r w:rsidR="007501E8" w:rsidRPr="00D436D2">
        <w:rPr>
          <w:color w:val="000000" w:themeColor="text1"/>
        </w:rPr>
        <w:t xml:space="preserve"> method for the </w:t>
      </w:r>
      <w:r w:rsidR="00AE0066" w:rsidRPr="00D436D2">
        <w:rPr>
          <w:color w:val="000000" w:themeColor="text1"/>
        </w:rPr>
        <w:t xml:space="preserve">second </w:t>
      </w:r>
      <w:r w:rsidR="007501E8" w:rsidRPr="00D436D2">
        <w:rPr>
          <w:color w:val="000000" w:themeColor="text1"/>
        </w:rPr>
        <w:t>outcome (binary)</w:t>
      </w:r>
      <w:r w:rsidR="003B21C0" w:rsidRPr="00D436D2">
        <w:rPr>
          <w:color w:val="000000" w:themeColor="text1"/>
        </w:rPr>
        <w:t xml:space="preserve"> variable</w:t>
      </w:r>
      <w:r w:rsidR="00B02EEC" w:rsidRPr="00D436D2">
        <w:rPr>
          <w:color w:val="000000" w:themeColor="text1"/>
        </w:rPr>
        <w:t>.</w:t>
      </w:r>
      <w:r w:rsidR="007501E8" w:rsidRPr="00D436D2">
        <w:rPr>
          <w:color w:val="000000" w:themeColor="text1"/>
        </w:rPr>
        <w:t xml:space="preserve"> The propensity score method is the probability of exposure (C-section versus </w:t>
      </w:r>
      <w:r w:rsidR="002218B3" w:rsidRPr="00D436D2">
        <w:rPr>
          <w:color w:val="000000" w:themeColor="text1"/>
        </w:rPr>
        <w:t>norma</w:t>
      </w:r>
      <w:r w:rsidR="007501E8" w:rsidRPr="00D436D2">
        <w:rPr>
          <w:color w:val="000000" w:themeColor="text1"/>
        </w:rPr>
        <w:t>l delivery) assignment conditional on possible confounding</w:t>
      </w:r>
      <w:r w:rsidR="004E4BBF" w:rsidRPr="00D436D2">
        <w:rPr>
          <w:color w:val="000000" w:themeColor="text1"/>
        </w:rPr>
        <w:t xml:space="preserve"> variables</w:t>
      </w:r>
      <w:r w:rsidR="007501E8" w:rsidRPr="00D436D2">
        <w:rPr>
          <w:color w:val="000000" w:themeColor="text1"/>
        </w:rPr>
        <w:t xml:space="preserve">. </w:t>
      </w:r>
      <w:r w:rsidR="004E4BBF" w:rsidRPr="00D436D2">
        <w:rPr>
          <w:color w:val="000000" w:themeColor="text1"/>
        </w:rPr>
        <w:t>This approach helps us to design and analyze our observational survey data so that it mimics some of the characteristics (covariates) of a randomized controlled trial </w:t>
      </w:r>
      <w:r w:rsidR="004E4BBF"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studies","type":"article-journal","volume":"46"},"uris":["http://www.mendeley.com/documents/?uuid=f8debdc7-1758-3a9e-bb57-eb0e5750b392"]}],"mendeley":{"formattedCitation":"(Austin, 2011)","plainTextFormattedCitation":"(Austin, 2011)","previouslyFormattedCitation":"(Austin, 2011)"},"properties":{"noteIndex":0},"schema":"https://github.com/citation-style-language/schema/raw/master/csl-citation.json"}</w:instrText>
      </w:r>
      <w:r w:rsidR="004E4BBF" w:rsidRPr="00D436D2">
        <w:rPr>
          <w:color w:val="000000" w:themeColor="text1"/>
          <w:shd w:val="clear" w:color="auto" w:fill="FFFFFF"/>
        </w:rPr>
        <w:fldChar w:fldCharType="separate"/>
      </w:r>
      <w:r w:rsidR="00BD5186" w:rsidRPr="00D436D2">
        <w:rPr>
          <w:noProof/>
          <w:color w:val="000000" w:themeColor="text1"/>
          <w:shd w:val="clear" w:color="auto" w:fill="FFFFFF"/>
        </w:rPr>
        <w:t>(Austin, 2011)</w:t>
      </w:r>
      <w:r w:rsidR="004E4BBF" w:rsidRPr="00D436D2">
        <w:rPr>
          <w:color w:val="000000" w:themeColor="text1"/>
          <w:shd w:val="clear" w:color="auto" w:fill="FFFFFF"/>
        </w:rPr>
        <w:fldChar w:fldCharType="end"/>
      </w:r>
      <w:r w:rsidR="004E4BBF" w:rsidRPr="00D436D2">
        <w:rPr>
          <w:color w:val="000000" w:themeColor="text1"/>
          <w:shd w:val="clear" w:color="auto" w:fill="FFFFFF"/>
        </w:rPr>
        <w:t xml:space="preserve">. </w:t>
      </w:r>
      <w:r w:rsidR="007B1817" w:rsidRPr="00D436D2">
        <w:rPr>
          <w:color w:val="000000" w:themeColor="text1"/>
          <w:shd w:val="clear" w:color="auto" w:fill="FFFFFF"/>
        </w:rPr>
        <w:t>The detailed</w:t>
      </w:r>
      <w:r w:rsidR="004E4BBF" w:rsidRPr="00D436D2">
        <w:rPr>
          <w:color w:val="000000" w:themeColor="text1"/>
          <w:shd w:val="clear" w:color="auto" w:fill="FFFFFF"/>
        </w:rPr>
        <w:t xml:space="preserve"> </w:t>
      </w:r>
      <w:r w:rsidR="007B1817" w:rsidRPr="00D436D2">
        <w:rPr>
          <w:color w:val="000000" w:themeColor="text1"/>
          <w:shd w:val="clear" w:color="auto" w:fill="FFFFFF"/>
        </w:rPr>
        <w:t>practical explanations</w:t>
      </w:r>
      <w:r w:rsidR="004E4BBF" w:rsidRPr="00D436D2">
        <w:rPr>
          <w:color w:val="000000" w:themeColor="text1"/>
          <w:shd w:val="clear" w:color="auto" w:fill="FFFFFF"/>
        </w:rPr>
        <w:t xml:space="preserve"> of the </w:t>
      </w:r>
      <w:r w:rsidR="007B1817" w:rsidRPr="00D436D2">
        <w:rPr>
          <w:color w:val="000000" w:themeColor="text1"/>
          <w:shd w:val="clear" w:color="auto" w:fill="FFFFFF"/>
        </w:rPr>
        <w:t>PS method can be found elsewhere</w:t>
      </w:r>
      <w:r w:rsidR="00BD5186" w:rsidRPr="00D436D2">
        <w:rPr>
          <w:color w:val="000000" w:themeColor="text1"/>
          <w:shd w:val="clear" w:color="auto" w:fill="FFFFFF"/>
        </w:rPr>
        <w:t xml:space="preserve"> </w:t>
      </w:r>
      <w:r w:rsidR="00BD5186"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studies","type":"article-journal","volume":"46"},"uris":["http://www.mendeley.com/documents/?uuid=f8debdc7-1758-3a9e-bb57-eb0e5750b392"]},{"id":"ITEM-2","itemData":{"DOI":"10.3945/ajcn.115.125914","ISSN":"0002-9165","abstract":"In observational studies, treatment assignment is a nonrandom process and treatment groups may not be comparable in their baseline characteristics, a phenomenon known as confounding. Propensity score (PS) methods can be used to achieve comparability of treated and nontreated groups in terms of their observed covariates and, as such, control for confounding in estimating treatment effects. In this article, we provide a step-by-step guidance on how to use PS methods. For illustrative purposes, we used simulated data based on an observational study of the relation between oral nutritional supplementation and hospital length of stay. We focused on the key aspects of PS analysis, including covariate selection, PS estimation, covariate balance assessment, treatment effect estimation, and reporting. PS matching, stratification, covariate adjustment, and weighting are discussed. R codes and example data are provided to show the different steps in a PS analysis.","author":[{"dropping-particle":"","family":"Ali","given":"M Sanni","non-dropping-particle":"","parse-names":false,"suffix":""},{"dropping-particle":"","family":"Groenwold","given":"Rolf HH","non-dropping-particle":"","parse-names":false,"suffix":""},{"dropping-particle":"","family":"Klungel","given":"Olaf H","non-dropping-particle":"","parse-names":false,"suffix":""}],"container-title":"The American Journal of Clinical Nutrition","id":"ITEM-2","issue":"2","issued":{"date-parts":[["2016","8","1"]]},"page":"247-258","publisher":"American Society for Nutrition","title":"Best (but oft-forgotten) practices: propensity score methods in clinical nutrition research","type":"article-journal","volume":"104"},"uris":["http://www.mendeley.com/documents/?uuid=d2abc4b5-ffa5-341f-87da-e9a7f94e77b5"]}],"mendeley":{"formattedCitation":"(Ali et al., 2016; Austin, 2011)","plainTextFormattedCitation":"(Ali et al., 2016; Austin, 2011)","previouslyFormattedCitation":"(Ali et al., 2016; Austin, 2011)"},"properties":{"noteIndex":0},"schema":"https://github.com/citation-style-language/schema/raw/master/csl-citation.json"}</w:instrText>
      </w:r>
      <w:r w:rsidR="00BD5186" w:rsidRPr="00D436D2">
        <w:rPr>
          <w:color w:val="000000" w:themeColor="text1"/>
          <w:shd w:val="clear" w:color="auto" w:fill="FFFFFF"/>
        </w:rPr>
        <w:fldChar w:fldCharType="separate"/>
      </w:r>
      <w:r w:rsidR="00BD5186" w:rsidRPr="00D436D2">
        <w:rPr>
          <w:noProof/>
          <w:color w:val="000000" w:themeColor="text1"/>
          <w:shd w:val="clear" w:color="auto" w:fill="FFFFFF"/>
        </w:rPr>
        <w:t>(Ali et al., 2016; Austin, 2011)</w:t>
      </w:r>
      <w:r w:rsidR="00BD5186" w:rsidRPr="00D436D2">
        <w:rPr>
          <w:color w:val="000000" w:themeColor="text1"/>
          <w:shd w:val="clear" w:color="auto" w:fill="FFFFFF"/>
        </w:rPr>
        <w:fldChar w:fldCharType="end"/>
      </w:r>
      <w:r w:rsidR="002E3378" w:rsidRPr="00D436D2">
        <w:rPr>
          <w:color w:val="000000" w:themeColor="text1"/>
          <w:shd w:val="clear" w:color="auto" w:fill="FFFFFF"/>
        </w:rPr>
        <w:t>.</w:t>
      </w:r>
      <w:r w:rsidR="007B1817" w:rsidRPr="00D436D2">
        <w:rPr>
          <w:color w:val="000000" w:themeColor="text1"/>
          <w:shd w:val="clear" w:color="auto" w:fill="FFFFFF"/>
        </w:rPr>
        <w:t xml:space="preserve"> </w:t>
      </w:r>
    </w:p>
    <w:p w14:paraId="74039C13" w14:textId="173D60FF" w:rsidR="00A47817" w:rsidRPr="00D436D2" w:rsidRDefault="00A47817" w:rsidP="009D5FDC">
      <w:pPr>
        <w:pStyle w:val="NormalWeb"/>
        <w:spacing w:before="0" w:beforeAutospacing="0" w:after="0" w:afterAutospacing="0" w:line="480" w:lineRule="auto"/>
        <w:rPr>
          <w:color w:val="000000" w:themeColor="text1"/>
          <w:shd w:val="clear" w:color="auto" w:fill="FFFFFF"/>
        </w:rPr>
      </w:pPr>
      <w:r w:rsidRPr="00D436D2">
        <w:rPr>
          <w:color w:val="000000" w:themeColor="text1"/>
          <w:shd w:val="clear" w:color="auto" w:fill="FFFFFF"/>
        </w:rPr>
        <w:lastRenderedPageBreak/>
        <w:t>All statistical analyses were performed by SAS and SPSS (IBM SPSS 25). In SAS, the survey analysis procedures command</w:t>
      </w:r>
      <w:r w:rsidR="00906DC2" w:rsidRPr="00D436D2">
        <w:rPr>
          <w:color w:val="000000" w:themeColor="text1"/>
          <w:shd w:val="clear" w:color="auto" w:fill="FFFFFF"/>
        </w:rPr>
        <w:t xml:space="preserve"> (e.g. PROC SURVEYFREQ, SURVEYLOGISTIC)</w:t>
      </w:r>
      <w:r w:rsidRPr="00D436D2">
        <w:rPr>
          <w:color w:val="000000" w:themeColor="text1"/>
          <w:shd w:val="clear" w:color="auto" w:fill="FFFFFF"/>
        </w:rPr>
        <w:t xml:space="preserve"> w</w:t>
      </w:r>
      <w:r w:rsidR="00C4383B" w:rsidRPr="00D436D2">
        <w:rPr>
          <w:color w:val="000000" w:themeColor="text1"/>
          <w:shd w:val="clear" w:color="auto" w:fill="FFFFFF"/>
        </w:rPr>
        <w:t>ere</w:t>
      </w:r>
      <w:r w:rsidRPr="00D436D2">
        <w:rPr>
          <w:color w:val="000000" w:themeColor="text1"/>
          <w:shd w:val="clear" w:color="auto" w:fill="FFFFFF"/>
        </w:rPr>
        <w:t xml:space="preserve"> used to allow for the adjustments of the </w:t>
      </w:r>
      <w:r w:rsidR="00906DC2" w:rsidRPr="00D436D2">
        <w:rPr>
          <w:color w:val="000000" w:themeColor="text1"/>
          <w:shd w:val="clear" w:color="auto" w:fill="FFFFFF"/>
        </w:rPr>
        <w:t xml:space="preserve">complex </w:t>
      </w:r>
      <w:r w:rsidRPr="00D436D2">
        <w:rPr>
          <w:color w:val="000000" w:themeColor="text1"/>
          <w:shd w:val="clear" w:color="auto" w:fill="FFFFFF"/>
        </w:rPr>
        <w:t>sampling design</w:t>
      </w:r>
      <w:r w:rsidR="00906DC2" w:rsidRPr="00D436D2">
        <w:rPr>
          <w:color w:val="000000" w:themeColor="text1"/>
          <w:shd w:val="clear" w:color="auto" w:fill="FFFFFF"/>
        </w:rPr>
        <w:t>.</w:t>
      </w:r>
    </w:p>
    <w:p w14:paraId="7B295CF1" w14:textId="77777777" w:rsidR="006F1E55" w:rsidRPr="00D436D2" w:rsidRDefault="006F1E55" w:rsidP="009D5FDC">
      <w:pPr>
        <w:spacing w:after="0" w:line="480" w:lineRule="auto"/>
        <w:rPr>
          <w:rFonts w:ascii="Times New Roman" w:eastAsia="Times New Roman" w:hAnsi="Times New Roman" w:cs="Times New Roman"/>
          <w:i/>
          <w:iCs/>
          <w:color w:val="000000" w:themeColor="text1"/>
          <w:sz w:val="24"/>
          <w:szCs w:val="24"/>
          <w:shd w:val="clear" w:color="auto" w:fill="FFFFFF"/>
        </w:rPr>
      </w:pPr>
      <w:r w:rsidRPr="00D436D2">
        <w:rPr>
          <w:rFonts w:ascii="Times New Roman" w:eastAsia="Times New Roman" w:hAnsi="Times New Roman" w:cs="Times New Roman"/>
          <w:b/>
          <w:bCs/>
          <w:i/>
          <w:iCs/>
          <w:color w:val="000000" w:themeColor="text1"/>
          <w:sz w:val="24"/>
          <w:szCs w:val="24"/>
          <w:shd w:val="clear" w:color="auto" w:fill="FFFFFF"/>
        </w:rPr>
        <w:t>Ethics approval</w:t>
      </w:r>
      <w:r w:rsidRPr="00D436D2">
        <w:rPr>
          <w:rFonts w:ascii="Times New Roman" w:eastAsia="Times New Roman" w:hAnsi="Times New Roman" w:cs="Times New Roman"/>
          <w:i/>
          <w:iCs/>
          <w:color w:val="000000" w:themeColor="text1"/>
          <w:sz w:val="24"/>
          <w:szCs w:val="24"/>
          <w:shd w:val="clear" w:color="auto" w:fill="FFFFFF"/>
        </w:rPr>
        <w:t xml:space="preserve"> </w:t>
      </w:r>
    </w:p>
    <w:p w14:paraId="2680C531" w14:textId="5F6FAA4A" w:rsidR="007501E8" w:rsidRPr="00D436D2" w:rsidRDefault="007501E8" w:rsidP="009D5FDC">
      <w:pPr>
        <w:spacing w:after="0" w:line="480" w:lineRule="auto"/>
        <w:rPr>
          <w:rFonts w:ascii="Times New Roman" w:eastAsia="Times New Roman" w:hAnsi="Times New Roman" w:cs="Times New Roman"/>
          <w:b/>
          <w:sz w:val="24"/>
          <w:szCs w:val="24"/>
          <w:shd w:val="clear" w:color="auto" w:fill="FFFFFF"/>
        </w:rPr>
      </w:pPr>
      <w:r w:rsidRPr="00D436D2">
        <w:rPr>
          <w:rFonts w:ascii="Times New Roman" w:eastAsia="Times New Roman" w:hAnsi="Times New Roman" w:cs="Times New Roman"/>
          <w:color w:val="000000" w:themeColor="text1"/>
          <w:sz w:val="24"/>
          <w:szCs w:val="24"/>
          <w:shd w:val="clear" w:color="auto" w:fill="FFFFFF"/>
        </w:rPr>
        <w:t xml:space="preserve">Our study was wholly based on an analysis of existing public domain health survey datasets obtained from </w:t>
      </w:r>
      <w:r w:rsidR="000D2A0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BDHS 2014 and MICS 2012,</w:t>
      </w:r>
      <w:r w:rsidR="00AF1021" w:rsidRPr="00D436D2">
        <w:rPr>
          <w:rFonts w:ascii="Times New Roman" w:eastAsia="Times New Roman" w:hAnsi="Times New Roman" w:cs="Times New Roman"/>
          <w:color w:val="000000" w:themeColor="text1"/>
          <w:sz w:val="24"/>
          <w:szCs w:val="24"/>
          <w:shd w:val="clear" w:color="auto" w:fill="FFFFFF"/>
        </w:rPr>
        <w:t xml:space="preserve"> 2019</w:t>
      </w:r>
      <w:r w:rsidRPr="00D436D2">
        <w:rPr>
          <w:rFonts w:ascii="Times New Roman" w:eastAsia="Times New Roman" w:hAnsi="Times New Roman" w:cs="Times New Roman"/>
          <w:color w:val="000000" w:themeColor="text1"/>
          <w:sz w:val="24"/>
          <w:szCs w:val="24"/>
          <w:shd w:val="clear" w:color="auto" w:fill="FFFFFF"/>
        </w:rPr>
        <w:t xml:space="preserve"> which is freely available online with all </w:t>
      </w:r>
      <w:r w:rsidR="00A152B3" w:rsidRPr="00D436D2">
        <w:rPr>
          <w:rFonts w:ascii="Times New Roman" w:eastAsia="Times New Roman" w:hAnsi="Times New Roman" w:cs="Times New Roman"/>
          <w:color w:val="000000" w:themeColor="text1"/>
          <w:sz w:val="24"/>
          <w:szCs w:val="24"/>
          <w:shd w:val="clear" w:color="auto" w:fill="FFFFFF"/>
        </w:rPr>
        <w:t xml:space="preserve">personal </w:t>
      </w:r>
      <w:r w:rsidR="00452B85" w:rsidRPr="00D436D2">
        <w:rPr>
          <w:rFonts w:ascii="Times New Roman" w:eastAsia="Times New Roman" w:hAnsi="Times New Roman" w:cs="Times New Roman"/>
          <w:color w:val="000000" w:themeColor="text1"/>
          <w:sz w:val="24"/>
          <w:szCs w:val="24"/>
          <w:shd w:val="clear" w:color="auto" w:fill="FFFFFF"/>
        </w:rPr>
        <w:t>identifying information</w:t>
      </w:r>
      <w:r w:rsidRPr="00D436D2">
        <w:rPr>
          <w:rFonts w:ascii="Times New Roman" w:eastAsia="Times New Roman" w:hAnsi="Times New Roman" w:cs="Times New Roman"/>
          <w:color w:val="000000" w:themeColor="text1"/>
          <w:sz w:val="24"/>
          <w:szCs w:val="24"/>
          <w:shd w:val="clear" w:color="auto" w:fill="FFFFFF"/>
        </w:rPr>
        <w:t xml:space="preserve"> removed. The BDHS 2014 data </w:t>
      </w:r>
      <w:r w:rsidR="00A152B3" w:rsidRPr="00D436D2">
        <w:rPr>
          <w:rFonts w:ascii="Times New Roman" w:eastAsia="Times New Roman" w:hAnsi="Times New Roman" w:cs="Times New Roman"/>
          <w:color w:val="000000" w:themeColor="text1"/>
          <w:sz w:val="24"/>
          <w:szCs w:val="24"/>
          <w:shd w:val="clear" w:color="auto" w:fill="FFFFFF"/>
        </w:rPr>
        <w:t>were</w:t>
      </w:r>
      <w:r w:rsidRPr="00D436D2">
        <w:rPr>
          <w:rFonts w:ascii="Times New Roman" w:eastAsia="Times New Roman" w:hAnsi="Times New Roman" w:cs="Times New Roman"/>
          <w:color w:val="000000" w:themeColor="text1"/>
          <w:sz w:val="24"/>
          <w:szCs w:val="24"/>
          <w:shd w:val="clear" w:color="auto" w:fill="FFFFFF"/>
        </w:rPr>
        <w:t xml:space="preserve"> reviewed and approved by the ICF Macro Institutional Review Board and the National Research Ethics Committee of the Bangladesh Medical Research Council. The MICS procedures were reviewed and approved by the Bangladesh Bureau of Statistics (BBS) and</w:t>
      </w:r>
      <w:r w:rsidR="00A152B3"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UNICEF. Informed consent was obtained from participants while interviewing them. Because this study involved the analysis with secondary data thus, it did not require the ethical approval of the respective institution.</w:t>
      </w:r>
    </w:p>
    <w:p w14:paraId="61A99721" w14:textId="2F1BD556" w:rsidR="006678DB" w:rsidRPr="00D436D2" w:rsidRDefault="00911D0C" w:rsidP="009D5FDC">
      <w:pPr>
        <w:spacing w:after="0" w:line="480" w:lineRule="auto"/>
        <w:rPr>
          <w:rFonts w:ascii="Times New Roman" w:eastAsia="Times New Roman" w:hAnsi="Times New Roman" w:cs="Times New Roman"/>
          <w:sz w:val="24"/>
          <w:szCs w:val="24"/>
          <w:shd w:val="clear" w:color="auto" w:fill="FFFFFF"/>
        </w:rPr>
      </w:pPr>
      <w:r w:rsidRPr="00D436D2">
        <w:rPr>
          <w:rFonts w:ascii="Times New Roman" w:eastAsia="Times New Roman" w:hAnsi="Times New Roman" w:cs="Times New Roman"/>
          <w:b/>
          <w:sz w:val="24"/>
          <w:szCs w:val="24"/>
          <w:shd w:val="clear" w:color="auto" w:fill="FFFFFF"/>
        </w:rPr>
        <w:t>3. Results</w:t>
      </w:r>
    </w:p>
    <w:p w14:paraId="779C753C" w14:textId="77777777" w:rsidR="00570FAD" w:rsidRDefault="006E4A28" w:rsidP="00970725">
      <w:pPr>
        <w:spacing w:before="240" w:after="0"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Our analyses showed that t</w:t>
      </w:r>
      <w:r w:rsidR="00B02DC9" w:rsidRPr="00D436D2">
        <w:rPr>
          <w:rFonts w:ascii="Times New Roman" w:eastAsia="Times New Roman" w:hAnsi="Times New Roman" w:cs="Times New Roman"/>
          <w:sz w:val="24"/>
          <w:szCs w:val="24"/>
          <w:shd w:val="clear" w:color="auto" w:fill="FFFFFF"/>
        </w:rPr>
        <w:t xml:space="preserve">he </w:t>
      </w:r>
      <w:r w:rsidR="00FF591C" w:rsidRPr="00D436D2">
        <w:rPr>
          <w:rFonts w:ascii="Times New Roman" w:eastAsia="Times New Roman" w:hAnsi="Times New Roman" w:cs="Times New Roman"/>
          <w:sz w:val="24"/>
          <w:szCs w:val="24"/>
          <w:shd w:val="clear" w:color="auto" w:fill="FFFFFF"/>
        </w:rPr>
        <w:t>proportions</w:t>
      </w:r>
      <w:r w:rsidR="00B02DC9" w:rsidRPr="00D436D2">
        <w:rPr>
          <w:rFonts w:ascii="Times New Roman" w:eastAsia="Times New Roman" w:hAnsi="Times New Roman" w:cs="Times New Roman"/>
          <w:sz w:val="24"/>
          <w:szCs w:val="24"/>
          <w:shd w:val="clear" w:color="auto" w:fill="FFFFFF"/>
        </w:rPr>
        <w:t xml:space="preserve"> of cesarean deliveries were 19.1%</w:t>
      </w:r>
      <w:r w:rsidR="00B22A99" w:rsidRPr="00D436D2">
        <w:rPr>
          <w:rFonts w:ascii="Times New Roman" w:eastAsia="Times New Roman" w:hAnsi="Times New Roman" w:cs="Times New Roman"/>
          <w:sz w:val="24"/>
          <w:szCs w:val="24"/>
          <w:shd w:val="clear" w:color="auto" w:fill="FFFFFF"/>
        </w:rPr>
        <w:t>, 36.0%</w:t>
      </w:r>
      <w:r w:rsidR="00B02DC9" w:rsidRPr="00D436D2">
        <w:rPr>
          <w:rFonts w:ascii="Times New Roman" w:eastAsia="Times New Roman" w:hAnsi="Times New Roman" w:cs="Times New Roman"/>
          <w:sz w:val="24"/>
          <w:szCs w:val="24"/>
          <w:shd w:val="clear" w:color="auto" w:fill="FFFFFF"/>
        </w:rPr>
        <w:t xml:space="preserve"> and 23.3% </w:t>
      </w:r>
      <w:r w:rsidR="00D515AD">
        <w:rPr>
          <w:rFonts w:ascii="Times New Roman" w:eastAsia="Times New Roman" w:hAnsi="Times New Roman" w:cs="Times New Roman"/>
          <w:sz w:val="24"/>
          <w:szCs w:val="24"/>
          <w:shd w:val="clear" w:color="auto" w:fill="FFFFFF"/>
        </w:rPr>
        <w:t>for</w:t>
      </w:r>
      <w:r w:rsidR="00D515AD" w:rsidRPr="00D436D2">
        <w:rPr>
          <w:rFonts w:ascii="Times New Roman" w:eastAsia="Times New Roman" w:hAnsi="Times New Roman" w:cs="Times New Roman"/>
          <w:sz w:val="24"/>
          <w:szCs w:val="24"/>
          <w:shd w:val="clear" w:color="auto" w:fill="FFFFFF"/>
        </w:rPr>
        <w:t xml:space="preserve"> </w:t>
      </w:r>
      <w:r w:rsidR="00B02DC9" w:rsidRPr="00D436D2">
        <w:rPr>
          <w:rFonts w:ascii="Times New Roman" w:eastAsia="Times New Roman" w:hAnsi="Times New Roman" w:cs="Times New Roman"/>
          <w:sz w:val="24"/>
          <w:szCs w:val="24"/>
          <w:shd w:val="clear" w:color="auto" w:fill="FFFFFF"/>
        </w:rPr>
        <w:t>MICS</w:t>
      </w:r>
      <w:r w:rsidR="00B22A99" w:rsidRPr="00D436D2">
        <w:rPr>
          <w:rFonts w:ascii="Times New Roman" w:eastAsia="Times New Roman" w:hAnsi="Times New Roman" w:cs="Times New Roman"/>
          <w:sz w:val="24"/>
          <w:szCs w:val="24"/>
          <w:shd w:val="clear" w:color="auto" w:fill="FFFFFF"/>
        </w:rPr>
        <w:t xml:space="preserve"> (2012), MICS (2019)</w:t>
      </w:r>
      <w:r w:rsidR="00B02DC9" w:rsidRPr="00D436D2">
        <w:rPr>
          <w:rFonts w:ascii="Times New Roman" w:eastAsia="Times New Roman" w:hAnsi="Times New Roman" w:cs="Times New Roman"/>
          <w:sz w:val="24"/>
          <w:szCs w:val="24"/>
          <w:shd w:val="clear" w:color="auto" w:fill="FFFFFF"/>
        </w:rPr>
        <w:t xml:space="preserve"> and BDHS</w:t>
      </w:r>
      <w:r w:rsidR="005D73C6" w:rsidRPr="00D436D2">
        <w:rPr>
          <w:rFonts w:ascii="Times New Roman" w:eastAsia="Times New Roman" w:hAnsi="Times New Roman" w:cs="Times New Roman"/>
          <w:sz w:val="24"/>
          <w:szCs w:val="24"/>
          <w:shd w:val="clear" w:color="auto" w:fill="FFFFFF"/>
        </w:rPr>
        <w:t xml:space="preserve"> (2014)</w:t>
      </w:r>
      <w:r w:rsidR="00B02DC9" w:rsidRPr="00D436D2">
        <w:rPr>
          <w:rFonts w:ascii="Times New Roman" w:eastAsia="Times New Roman" w:hAnsi="Times New Roman" w:cs="Times New Roman"/>
          <w:sz w:val="24"/>
          <w:szCs w:val="24"/>
          <w:shd w:val="clear" w:color="auto" w:fill="FFFFFF"/>
        </w:rPr>
        <w:t xml:space="preserve"> data, </w:t>
      </w:r>
      <w:r w:rsidR="0022189F" w:rsidRPr="00D436D2">
        <w:rPr>
          <w:rFonts w:ascii="Times New Roman" w:eastAsia="Times New Roman" w:hAnsi="Times New Roman" w:cs="Times New Roman"/>
          <w:sz w:val="24"/>
          <w:szCs w:val="24"/>
          <w:shd w:val="clear" w:color="auto" w:fill="FFFFFF"/>
        </w:rPr>
        <w:t>respectively</w:t>
      </w:r>
      <w:r w:rsidR="000A3863" w:rsidRPr="00D436D2">
        <w:rPr>
          <w:rFonts w:ascii="Times New Roman" w:eastAsia="Times New Roman" w:hAnsi="Times New Roman" w:cs="Times New Roman"/>
          <w:sz w:val="24"/>
          <w:szCs w:val="24"/>
          <w:shd w:val="clear" w:color="auto" w:fill="FFFFFF"/>
        </w:rPr>
        <w:t xml:space="preserve"> (</w:t>
      </w:r>
      <w:r w:rsidR="00D515AD">
        <w:rPr>
          <w:rFonts w:ascii="Times New Roman" w:eastAsia="Times New Roman" w:hAnsi="Times New Roman" w:cs="Times New Roman"/>
          <w:sz w:val="24"/>
          <w:szCs w:val="24"/>
          <w:shd w:val="clear" w:color="auto" w:fill="FFFFFF"/>
        </w:rPr>
        <w:t>F</w:t>
      </w:r>
      <w:r w:rsidR="00D515AD" w:rsidRPr="00D436D2">
        <w:rPr>
          <w:rFonts w:ascii="Times New Roman" w:eastAsia="Times New Roman" w:hAnsi="Times New Roman" w:cs="Times New Roman"/>
          <w:sz w:val="24"/>
          <w:szCs w:val="24"/>
          <w:shd w:val="clear" w:color="auto" w:fill="FFFFFF"/>
        </w:rPr>
        <w:t xml:space="preserve">igure </w:t>
      </w:r>
      <w:r w:rsidR="002A139C">
        <w:rPr>
          <w:rFonts w:ascii="Times New Roman" w:eastAsia="Times New Roman" w:hAnsi="Times New Roman" w:cs="Times New Roman"/>
          <w:sz w:val="24"/>
          <w:szCs w:val="24"/>
          <w:shd w:val="clear" w:color="auto" w:fill="FFFFFF"/>
        </w:rPr>
        <w:t>4</w:t>
      </w:r>
      <w:r w:rsidR="000A3863" w:rsidRPr="00D436D2">
        <w:rPr>
          <w:rFonts w:ascii="Times New Roman" w:eastAsia="Times New Roman" w:hAnsi="Times New Roman" w:cs="Times New Roman"/>
          <w:sz w:val="24"/>
          <w:szCs w:val="24"/>
          <w:shd w:val="clear" w:color="auto" w:fill="FFFFFF"/>
        </w:rPr>
        <w:t>)</w:t>
      </w:r>
      <w:r w:rsidR="0022189F" w:rsidRPr="00D436D2">
        <w:rPr>
          <w:rFonts w:ascii="Times New Roman" w:eastAsia="Times New Roman" w:hAnsi="Times New Roman" w:cs="Times New Roman"/>
          <w:sz w:val="24"/>
          <w:szCs w:val="24"/>
          <w:shd w:val="clear" w:color="auto" w:fill="FFFFFF"/>
        </w:rPr>
        <w:t>.</w:t>
      </w:r>
      <w:r w:rsidR="00BE79DB">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Moreover, for b</w:t>
      </w:r>
      <w:r w:rsidR="00BE79DB">
        <w:rPr>
          <w:rFonts w:ascii="Times New Roman" w:eastAsia="Times New Roman" w:hAnsi="Times New Roman" w:cs="Times New Roman"/>
          <w:sz w:val="24"/>
          <w:szCs w:val="24"/>
          <w:shd w:val="clear" w:color="auto" w:fill="FFFFFF"/>
        </w:rPr>
        <w:t>oth MICS surveys, most of the children suffering from 2-3 diseases</w:t>
      </w:r>
      <w:r w:rsidR="001126E3">
        <w:rPr>
          <w:rFonts w:ascii="Times New Roman" w:eastAsia="Times New Roman" w:hAnsi="Times New Roman" w:cs="Times New Roman"/>
          <w:sz w:val="24"/>
          <w:szCs w:val="24"/>
          <w:shd w:val="clear" w:color="auto" w:fill="FFFFFF"/>
        </w:rPr>
        <w:t xml:space="preserve"> (about 72% for 2012 and 82% for 2019) </w:t>
      </w:r>
      <w:r w:rsidR="00B77AC7" w:rsidRPr="00FF591C">
        <w:rPr>
          <w:rFonts w:ascii="Times New Roman" w:eastAsia="Times New Roman" w:hAnsi="Times New Roman" w:cs="Times New Roman"/>
          <w:sz w:val="24"/>
          <w:szCs w:val="24"/>
          <w:shd w:val="clear" w:color="auto" w:fill="FFFFFF"/>
        </w:rPr>
        <w:t>in the two weeks before or during the survey</w:t>
      </w:r>
      <w:r w:rsidR="00B77AC7">
        <w:rPr>
          <w:rFonts w:ascii="Times New Roman" w:eastAsia="Times New Roman" w:hAnsi="Times New Roman" w:cs="Times New Roman"/>
          <w:sz w:val="24"/>
          <w:szCs w:val="24"/>
          <w:shd w:val="clear" w:color="auto" w:fill="FFFFFF"/>
        </w:rPr>
        <w:t xml:space="preserve"> and which is more </w:t>
      </w:r>
      <w:r w:rsidR="00B77AC7" w:rsidRPr="00B77AC7">
        <w:rPr>
          <w:rFonts w:ascii="Times New Roman" w:eastAsia="Times New Roman" w:hAnsi="Times New Roman" w:cs="Times New Roman"/>
          <w:sz w:val="24"/>
          <w:szCs w:val="24"/>
          <w:shd w:val="clear" w:color="auto" w:fill="FFFFFF"/>
        </w:rPr>
        <w:t>noticeabl</w:t>
      </w:r>
      <w:r w:rsidR="00B77AC7">
        <w:rPr>
          <w:rFonts w:ascii="Times New Roman" w:eastAsia="Times New Roman" w:hAnsi="Times New Roman" w:cs="Times New Roman"/>
          <w:sz w:val="24"/>
          <w:szCs w:val="24"/>
          <w:shd w:val="clear" w:color="auto" w:fill="FFFFFF"/>
        </w:rPr>
        <w:t>e in the C-section group</w:t>
      </w:r>
      <w:r w:rsidR="001126E3">
        <w:rPr>
          <w:rFonts w:ascii="Times New Roman" w:eastAsia="Times New Roman" w:hAnsi="Times New Roman" w:cs="Times New Roman"/>
          <w:sz w:val="24"/>
          <w:szCs w:val="24"/>
          <w:shd w:val="clear" w:color="auto" w:fill="FFFFFF"/>
        </w:rPr>
        <w:t>. However,</w:t>
      </w:r>
      <w:r w:rsidR="00BE79DB">
        <w:rPr>
          <w:rFonts w:ascii="Times New Roman" w:eastAsia="Times New Roman" w:hAnsi="Times New Roman" w:cs="Times New Roman"/>
          <w:sz w:val="24"/>
          <w:szCs w:val="24"/>
          <w:shd w:val="clear" w:color="auto" w:fill="FFFFFF"/>
        </w:rPr>
        <w:t xml:space="preserve"> in BDHS, this percentage was </w:t>
      </w:r>
      <w:r w:rsidR="00FF591C">
        <w:rPr>
          <w:rFonts w:ascii="Times New Roman" w:eastAsia="Times New Roman" w:hAnsi="Times New Roman" w:cs="Times New Roman"/>
          <w:sz w:val="24"/>
          <w:szCs w:val="24"/>
          <w:shd w:val="clear" w:color="auto" w:fill="FFFFFF"/>
        </w:rPr>
        <w:t>only</w:t>
      </w:r>
      <w:r w:rsidR="00BE79DB">
        <w:rPr>
          <w:rFonts w:ascii="Times New Roman" w:eastAsia="Times New Roman" w:hAnsi="Times New Roman" w:cs="Times New Roman"/>
          <w:sz w:val="24"/>
          <w:szCs w:val="24"/>
          <w:shd w:val="clear" w:color="auto" w:fill="FFFFFF"/>
        </w:rPr>
        <w:t xml:space="preserve"> 29%</w:t>
      </w:r>
      <w:r w:rsidR="00570FAD">
        <w:rPr>
          <w:rFonts w:ascii="Times New Roman" w:eastAsia="Times New Roman" w:hAnsi="Times New Roman" w:cs="Times New Roman"/>
          <w:sz w:val="24"/>
          <w:szCs w:val="24"/>
          <w:shd w:val="clear" w:color="auto" w:fill="FFFFFF"/>
        </w:rPr>
        <w:t xml:space="preserve"> and almost equal between two delivery groups (Table 1)</w:t>
      </w:r>
      <w:r w:rsidR="00BE79DB">
        <w:rPr>
          <w:rFonts w:ascii="Times New Roman" w:eastAsia="Times New Roman" w:hAnsi="Times New Roman" w:cs="Times New Roman"/>
          <w:sz w:val="24"/>
          <w:szCs w:val="24"/>
          <w:shd w:val="clear" w:color="auto" w:fill="FFFFFF"/>
        </w:rPr>
        <w:t xml:space="preserve">. </w:t>
      </w:r>
      <w:r w:rsidR="002A139C">
        <w:rPr>
          <w:rFonts w:ascii="Times New Roman" w:eastAsia="Times New Roman" w:hAnsi="Times New Roman" w:cs="Times New Roman"/>
          <w:sz w:val="24"/>
          <w:szCs w:val="24"/>
          <w:shd w:val="clear" w:color="auto" w:fill="FFFFFF"/>
        </w:rPr>
        <w:t>These findings</w:t>
      </w:r>
      <w:r w:rsidR="00FF591C">
        <w:rPr>
          <w:rFonts w:ascii="Times New Roman" w:eastAsia="Times New Roman" w:hAnsi="Times New Roman" w:cs="Times New Roman"/>
          <w:sz w:val="24"/>
          <w:szCs w:val="24"/>
          <w:shd w:val="clear" w:color="auto" w:fill="FFFFFF"/>
        </w:rPr>
        <w:t xml:space="preserve"> indicate that t</w:t>
      </w:r>
      <w:r w:rsidR="00BE79DB">
        <w:rPr>
          <w:rFonts w:ascii="Times New Roman" w:eastAsia="Times New Roman" w:hAnsi="Times New Roman" w:cs="Times New Roman"/>
          <w:sz w:val="24"/>
          <w:szCs w:val="24"/>
          <w:shd w:val="clear" w:color="auto" w:fill="FFFFFF"/>
        </w:rPr>
        <w:t>here w</w:t>
      </w:r>
      <w:r w:rsidR="00B92BCD">
        <w:rPr>
          <w:rFonts w:ascii="Times New Roman" w:eastAsia="Times New Roman" w:hAnsi="Times New Roman" w:cs="Times New Roman"/>
          <w:sz w:val="24"/>
          <w:szCs w:val="24"/>
          <w:shd w:val="clear" w:color="auto" w:fill="FFFFFF"/>
        </w:rPr>
        <w:t>as a different trend for disease counts in MICS and BDHS surveys</w:t>
      </w:r>
      <w:r w:rsidR="00F814A2">
        <w:rPr>
          <w:rFonts w:ascii="Times New Roman" w:eastAsia="Times New Roman" w:hAnsi="Times New Roman" w:cs="Times New Roman"/>
          <w:sz w:val="24"/>
          <w:szCs w:val="24"/>
          <w:shd w:val="clear" w:color="auto" w:fill="FFFFFF"/>
        </w:rPr>
        <w:t xml:space="preserve"> (Figure </w:t>
      </w:r>
      <w:r w:rsidR="002A139C">
        <w:rPr>
          <w:rFonts w:ascii="Times New Roman" w:eastAsia="Times New Roman" w:hAnsi="Times New Roman" w:cs="Times New Roman"/>
          <w:sz w:val="24"/>
          <w:szCs w:val="24"/>
          <w:shd w:val="clear" w:color="auto" w:fill="FFFFFF"/>
        </w:rPr>
        <w:t>5</w:t>
      </w:r>
      <w:r w:rsidR="00F814A2">
        <w:rPr>
          <w:rFonts w:ascii="Times New Roman" w:eastAsia="Times New Roman" w:hAnsi="Times New Roman" w:cs="Times New Roman"/>
          <w:sz w:val="24"/>
          <w:szCs w:val="24"/>
          <w:shd w:val="clear" w:color="auto" w:fill="FFFFFF"/>
        </w:rPr>
        <w:t>)</w:t>
      </w:r>
      <w:r w:rsidR="00B92BCD">
        <w:rPr>
          <w:rFonts w:ascii="Times New Roman" w:eastAsia="Times New Roman" w:hAnsi="Times New Roman" w:cs="Times New Roman"/>
          <w:sz w:val="24"/>
          <w:szCs w:val="24"/>
          <w:shd w:val="clear" w:color="auto" w:fill="FFFFFF"/>
        </w:rPr>
        <w:t xml:space="preserve">. </w:t>
      </w:r>
    </w:p>
    <w:p w14:paraId="659664C3" w14:textId="190E7729" w:rsidR="00E7774D" w:rsidRDefault="006E4A28" w:rsidP="00970725">
      <w:pPr>
        <w:spacing w:before="240" w:after="0" w:line="480" w:lineRule="auto"/>
        <w:rPr>
          <w:rFonts w:ascii="Times New Roman" w:eastAsia="Times New Roman" w:hAnsi="Times New Roman" w:cs="Times New Roman"/>
          <w:sz w:val="24"/>
          <w:szCs w:val="24"/>
          <w:shd w:val="clear" w:color="auto" w:fill="FFFFFF"/>
        </w:rPr>
      </w:pPr>
      <w:r w:rsidRPr="006E4A28">
        <w:rPr>
          <w:rFonts w:ascii="Times New Roman" w:eastAsia="Times New Roman" w:hAnsi="Times New Roman" w:cs="Times New Roman"/>
          <w:sz w:val="24"/>
          <w:szCs w:val="24"/>
          <w:shd w:val="clear" w:color="auto" w:fill="FFFFFF"/>
        </w:rPr>
        <w:t xml:space="preserve">Table 1 outlines the </w:t>
      </w:r>
      <w:r w:rsidR="00E4463C" w:rsidRPr="00E4463C">
        <w:rPr>
          <w:rFonts w:ascii="Times New Roman" w:eastAsia="Times New Roman" w:hAnsi="Times New Roman" w:cs="Times New Roman"/>
          <w:sz w:val="24"/>
          <w:szCs w:val="24"/>
          <w:shd w:val="clear" w:color="auto" w:fill="FFFFFF"/>
        </w:rPr>
        <w:t xml:space="preserve">maternal and child characteristics </w:t>
      </w:r>
      <w:r w:rsidRPr="006E4A28">
        <w:rPr>
          <w:rFonts w:ascii="Times New Roman" w:eastAsia="Times New Roman" w:hAnsi="Times New Roman" w:cs="Times New Roman"/>
          <w:sz w:val="24"/>
          <w:szCs w:val="24"/>
          <w:shd w:val="clear" w:color="auto" w:fill="FFFFFF"/>
        </w:rPr>
        <w:t xml:space="preserve">between C-section </w:t>
      </w:r>
      <w:r w:rsidR="00E4463C">
        <w:rPr>
          <w:rFonts w:ascii="Times New Roman" w:eastAsia="Times New Roman" w:hAnsi="Times New Roman" w:cs="Times New Roman"/>
          <w:sz w:val="24"/>
          <w:szCs w:val="24"/>
          <w:shd w:val="clear" w:color="auto" w:fill="FFFFFF"/>
        </w:rPr>
        <w:t xml:space="preserve">and </w:t>
      </w:r>
      <w:r w:rsidRPr="006E4A28">
        <w:rPr>
          <w:rFonts w:ascii="Times New Roman" w:eastAsia="Times New Roman" w:hAnsi="Times New Roman" w:cs="Times New Roman"/>
          <w:sz w:val="24"/>
          <w:szCs w:val="24"/>
          <w:shd w:val="clear" w:color="auto" w:fill="FFFFFF"/>
        </w:rPr>
        <w:t xml:space="preserve">normal delivery for three databases. </w:t>
      </w:r>
      <w:r w:rsidR="00D444A1">
        <w:rPr>
          <w:rFonts w:ascii="Times New Roman" w:eastAsia="Times New Roman" w:hAnsi="Times New Roman" w:cs="Times New Roman"/>
          <w:sz w:val="24"/>
          <w:szCs w:val="24"/>
          <w:shd w:val="clear" w:color="auto" w:fill="FFFFFF"/>
        </w:rPr>
        <w:t xml:space="preserve">The mean age of </w:t>
      </w:r>
      <w:r w:rsidR="00F856BB">
        <w:rPr>
          <w:rFonts w:ascii="Times New Roman" w:eastAsia="Times New Roman" w:hAnsi="Times New Roman" w:cs="Times New Roman"/>
          <w:sz w:val="24"/>
          <w:szCs w:val="24"/>
          <w:shd w:val="clear" w:color="auto" w:fill="FFFFFF"/>
        </w:rPr>
        <w:t>mothers was</w:t>
      </w:r>
      <w:r w:rsidR="00472876">
        <w:rPr>
          <w:rFonts w:ascii="Times New Roman" w:eastAsia="Times New Roman" w:hAnsi="Times New Roman" w:cs="Times New Roman"/>
          <w:sz w:val="24"/>
          <w:szCs w:val="24"/>
          <w:shd w:val="clear" w:color="auto" w:fill="FFFFFF"/>
        </w:rPr>
        <w:t xml:space="preserve"> about 25 years and for all age groups, the distribution of </w:t>
      </w:r>
      <w:r w:rsidR="007D4C26">
        <w:rPr>
          <w:rFonts w:ascii="Times New Roman" w:eastAsia="Times New Roman" w:hAnsi="Times New Roman" w:cs="Times New Roman"/>
          <w:sz w:val="24"/>
          <w:szCs w:val="24"/>
          <w:shd w:val="clear" w:color="auto" w:fill="FFFFFF"/>
        </w:rPr>
        <w:t xml:space="preserve">the </w:t>
      </w:r>
      <w:r w:rsidR="00472876">
        <w:rPr>
          <w:rFonts w:ascii="Times New Roman" w:eastAsia="Times New Roman" w:hAnsi="Times New Roman" w:cs="Times New Roman"/>
          <w:sz w:val="24"/>
          <w:szCs w:val="24"/>
          <w:shd w:val="clear" w:color="auto" w:fill="FFFFFF"/>
        </w:rPr>
        <w:t xml:space="preserve">mothers </w:t>
      </w:r>
      <w:r w:rsidR="00472876" w:rsidRPr="00472876">
        <w:rPr>
          <w:rFonts w:ascii="Times New Roman" w:eastAsia="Times New Roman" w:hAnsi="Times New Roman" w:cs="Times New Roman"/>
          <w:sz w:val="24"/>
          <w:szCs w:val="24"/>
          <w:shd w:val="clear" w:color="auto" w:fill="FFFFFF"/>
        </w:rPr>
        <w:t>between C-section and normal delivery was approximately similar</w:t>
      </w:r>
      <w:r w:rsidR="009E3DC7">
        <w:rPr>
          <w:rFonts w:ascii="Times New Roman" w:eastAsia="Times New Roman" w:hAnsi="Times New Roman" w:cs="Times New Roman"/>
          <w:sz w:val="24"/>
          <w:szCs w:val="24"/>
          <w:shd w:val="clear" w:color="auto" w:fill="FFFFFF"/>
        </w:rPr>
        <w:t>.</w:t>
      </w:r>
      <w:r w:rsidR="00F856BB">
        <w:rPr>
          <w:rFonts w:ascii="Times New Roman" w:eastAsia="Times New Roman" w:hAnsi="Times New Roman" w:cs="Times New Roman"/>
          <w:sz w:val="24"/>
          <w:szCs w:val="24"/>
          <w:shd w:val="clear" w:color="auto" w:fill="FFFFFF"/>
        </w:rPr>
        <w:t xml:space="preserve"> </w:t>
      </w:r>
      <w:r w:rsidR="00F856BB" w:rsidRPr="00F856BB">
        <w:rPr>
          <w:rFonts w:ascii="Times New Roman" w:eastAsia="Times New Roman" w:hAnsi="Times New Roman" w:cs="Times New Roman"/>
          <w:sz w:val="24"/>
          <w:szCs w:val="24"/>
          <w:shd w:val="clear" w:color="auto" w:fill="FFFFFF"/>
        </w:rPr>
        <w:t xml:space="preserve">Mothers living in </w:t>
      </w:r>
      <w:r w:rsidR="00F856BB">
        <w:rPr>
          <w:rFonts w:ascii="Times New Roman" w:eastAsia="Times New Roman" w:hAnsi="Times New Roman" w:cs="Times New Roman"/>
          <w:sz w:val="24"/>
          <w:szCs w:val="24"/>
          <w:shd w:val="clear" w:color="auto" w:fill="FFFFFF"/>
        </w:rPr>
        <w:t>urban</w:t>
      </w:r>
      <w:r w:rsidR="00F856BB" w:rsidRPr="00F856BB">
        <w:rPr>
          <w:rFonts w:ascii="Times New Roman" w:eastAsia="Times New Roman" w:hAnsi="Times New Roman" w:cs="Times New Roman"/>
          <w:sz w:val="24"/>
          <w:szCs w:val="24"/>
          <w:shd w:val="clear" w:color="auto" w:fill="FFFFFF"/>
        </w:rPr>
        <w:t xml:space="preserve"> areas </w:t>
      </w:r>
      <w:r w:rsidR="003F579A">
        <w:rPr>
          <w:rFonts w:ascii="Times New Roman" w:eastAsia="Times New Roman" w:hAnsi="Times New Roman" w:cs="Times New Roman"/>
          <w:sz w:val="24"/>
          <w:szCs w:val="24"/>
          <w:shd w:val="clear" w:color="auto" w:fill="FFFFFF"/>
        </w:rPr>
        <w:t xml:space="preserve">or belong to the richest family </w:t>
      </w:r>
      <w:r w:rsidR="00F856BB" w:rsidRPr="00F856BB">
        <w:rPr>
          <w:rFonts w:ascii="Times New Roman" w:eastAsia="Times New Roman" w:hAnsi="Times New Roman" w:cs="Times New Roman"/>
          <w:sz w:val="24"/>
          <w:szCs w:val="24"/>
          <w:shd w:val="clear" w:color="auto" w:fill="FFFFFF"/>
        </w:rPr>
        <w:t xml:space="preserve">being delivered by C-section were </w:t>
      </w:r>
      <w:r w:rsidR="00670C7E">
        <w:rPr>
          <w:rFonts w:ascii="Times New Roman" w:eastAsia="Times New Roman" w:hAnsi="Times New Roman" w:cs="Times New Roman"/>
          <w:sz w:val="24"/>
          <w:szCs w:val="24"/>
          <w:shd w:val="clear" w:color="auto" w:fill="FFFFFF"/>
        </w:rPr>
        <w:t xml:space="preserve">significantly </w:t>
      </w:r>
      <w:r w:rsidR="00F856BB" w:rsidRPr="00F856BB">
        <w:rPr>
          <w:rFonts w:ascii="Times New Roman" w:eastAsia="Times New Roman" w:hAnsi="Times New Roman" w:cs="Times New Roman"/>
          <w:sz w:val="24"/>
          <w:szCs w:val="24"/>
          <w:shd w:val="clear" w:color="auto" w:fill="FFFFFF"/>
        </w:rPr>
        <w:t>highe</w:t>
      </w:r>
      <w:r w:rsidR="00F856BB">
        <w:rPr>
          <w:rFonts w:ascii="Times New Roman" w:eastAsia="Times New Roman" w:hAnsi="Times New Roman" w:cs="Times New Roman"/>
          <w:sz w:val="24"/>
          <w:szCs w:val="24"/>
          <w:shd w:val="clear" w:color="auto" w:fill="FFFFFF"/>
        </w:rPr>
        <w:t>r</w:t>
      </w:r>
      <w:r w:rsidR="00F856BB" w:rsidRPr="00F856BB">
        <w:rPr>
          <w:rFonts w:ascii="Times New Roman" w:eastAsia="Times New Roman" w:hAnsi="Times New Roman" w:cs="Times New Roman"/>
          <w:sz w:val="24"/>
          <w:szCs w:val="24"/>
          <w:shd w:val="clear" w:color="auto" w:fill="FFFFFF"/>
        </w:rPr>
        <w:t xml:space="preserve"> </w:t>
      </w:r>
      <w:r w:rsidR="00E7774D">
        <w:rPr>
          <w:rFonts w:ascii="Times New Roman" w:eastAsia="Times New Roman" w:hAnsi="Times New Roman" w:cs="Times New Roman"/>
          <w:sz w:val="24"/>
          <w:szCs w:val="24"/>
          <w:shd w:val="clear" w:color="auto" w:fill="FFFFFF"/>
        </w:rPr>
        <w:t>in all databases</w:t>
      </w:r>
      <w:r w:rsidR="003F579A">
        <w:rPr>
          <w:rFonts w:ascii="Times New Roman" w:eastAsia="Times New Roman" w:hAnsi="Times New Roman" w:cs="Times New Roman"/>
          <w:sz w:val="24"/>
          <w:szCs w:val="24"/>
          <w:shd w:val="clear" w:color="auto" w:fill="FFFFFF"/>
        </w:rPr>
        <w:t>.</w:t>
      </w:r>
      <w:r w:rsidR="00670C7E">
        <w:rPr>
          <w:rFonts w:ascii="Times New Roman" w:eastAsia="Times New Roman" w:hAnsi="Times New Roman" w:cs="Times New Roman"/>
          <w:sz w:val="24"/>
          <w:szCs w:val="24"/>
          <w:shd w:val="clear" w:color="auto" w:fill="FFFFFF"/>
        </w:rPr>
        <w:t xml:space="preserve"> </w:t>
      </w:r>
      <w:r w:rsidR="007D4C26">
        <w:rPr>
          <w:rFonts w:ascii="Times New Roman" w:eastAsia="Times New Roman" w:hAnsi="Times New Roman" w:cs="Times New Roman"/>
          <w:sz w:val="24"/>
          <w:szCs w:val="24"/>
          <w:shd w:val="clear" w:color="auto" w:fill="FFFFFF"/>
        </w:rPr>
        <w:t>Moreover, e</w:t>
      </w:r>
      <w:r w:rsidR="00815CDA" w:rsidRPr="00815CDA">
        <w:rPr>
          <w:rFonts w:ascii="Times New Roman" w:eastAsia="Times New Roman" w:hAnsi="Times New Roman" w:cs="Times New Roman"/>
          <w:sz w:val="24"/>
          <w:szCs w:val="24"/>
          <w:shd w:val="clear" w:color="auto" w:fill="FFFFFF"/>
        </w:rPr>
        <w:t xml:space="preserve">ducation of mother was significantly </w:t>
      </w:r>
      <w:r w:rsidR="00815CDA" w:rsidRPr="00815CDA">
        <w:rPr>
          <w:rFonts w:ascii="Times New Roman" w:eastAsia="Times New Roman" w:hAnsi="Times New Roman" w:cs="Times New Roman"/>
          <w:sz w:val="24"/>
          <w:szCs w:val="24"/>
          <w:shd w:val="clear" w:color="auto" w:fill="FFFFFF"/>
        </w:rPr>
        <w:lastRenderedPageBreak/>
        <w:t xml:space="preserve">related to the C-section and the percentage was higher for </w:t>
      </w:r>
      <w:r w:rsidR="00300814">
        <w:rPr>
          <w:rFonts w:ascii="Times New Roman" w:eastAsia="Times New Roman" w:hAnsi="Times New Roman" w:cs="Times New Roman"/>
          <w:sz w:val="24"/>
          <w:szCs w:val="24"/>
          <w:shd w:val="clear" w:color="auto" w:fill="FFFFFF"/>
        </w:rPr>
        <w:t xml:space="preserve">the </w:t>
      </w:r>
      <w:r w:rsidR="00815CDA" w:rsidRPr="00815CDA">
        <w:rPr>
          <w:rFonts w:ascii="Times New Roman" w:eastAsia="Times New Roman" w:hAnsi="Times New Roman" w:cs="Times New Roman"/>
          <w:sz w:val="24"/>
          <w:szCs w:val="24"/>
          <w:shd w:val="clear" w:color="auto" w:fill="FFFFFF"/>
        </w:rPr>
        <w:t>mothers with secondary or higher education. For example, for MICS 2019, about 84% (vs 60% normal delivery) mother gave birth in C-section.</w:t>
      </w:r>
      <w:r w:rsidR="005D445B">
        <w:rPr>
          <w:rFonts w:ascii="Times New Roman" w:eastAsia="Times New Roman" w:hAnsi="Times New Roman" w:cs="Times New Roman"/>
          <w:sz w:val="24"/>
          <w:szCs w:val="24"/>
          <w:shd w:val="clear" w:color="auto" w:fill="FFFFFF"/>
        </w:rPr>
        <w:t xml:space="preserve"> Although large size of the child at birth is one of the reasons for C-section, the highest percentage </w:t>
      </w:r>
      <w:r w:rsidR="00121594">
        <w:rPr>
          <w:rFonts w:ascii="Times New Roman" w:eastAsia="Times New Roman" w:hAnsi="Times New Roman" w:cs="Times New Roman"/>
          <w:sz w:val="24"/>
          <w:szCs w:val="24"/>
          <w:shd w:val="clear" w:color="auto" w:fill="FFFFFF"/>
        </w:rPr>
        <w:t xml:space="preserve">was observed for the average </w:t>
      </w:r>
      <w:r w:rsidR="00A80CAD">
        <w:rPr>
          <w:rFonts w:ascii="Times New Roman" w:eastAsia="Times New Roman" w:hAnsi="Times New Roman" w:cs="Times New Roman"/>
          <w:sz w:val="24"/>
          <w:szCs w:val="24"/>
          <w:shd w:val="clear" w:color="auto" w:fill="FFFFFF"/>
        </w:rPr>
        <w:t>size of the child at birth in all databases (59.4% for MICS 2012, 66.8% for MICS 2019 and BDHS</w:t>
      </w:r>
      <w:r w:rsidR="009A7F7B">
        <w:rPr>
          <w:rFonts w:ascii="Times New Roman" w:eastAsia="Times New Roman" w:hAnsi="Times New Roman" w:cs="Times New Roman"/>
          <w:sz w:val="24"/>
          <w:szCs w:val="24"/>
          <w:shd w:val="clear" w:color="auto" w:fill="FFFFFF"/>
        </w:rPr>
        <w:t>)</w:t>
      </w:r>
      <w:r w:rsidR="00A80CAD">
        <w:rPr>
          <w:rFonts w:ascii="Times New Roman" w:eastAsia="Times New Roman" w:hAnsi="Times New Roman" w:cs="Times New Roman"/>
          <w:sz w:val="24"/>
          <w:szCs w:val="24"/>
          <w:shd w:val="clear" w:color="auto" w:fill="FFFFFF"/>
        </w:rPr>
        <w:t>.</w:t>
      </w:r>
      <w:r w:rsidR="005D445B">
        <w:rPr>
          <w:rFonts w:ascii="Times New Roman" w:eastAsia="Times New Roman" w:hAnsi="Times New Roman" w:cs="Times New Roman"/>
          <w:sz w:val="24"/>
          <w:szCs w:val="24"/>
          <w:shd w:val="clear" w:color="auto" w:fill="FFFFFF"/>
        </w:rPr>
        <w:t xml:space="preserve"> </w:t>
      </w:r>
    </w:p>
    <w:p w14:paraId="244AE2FE" w14:textId="5D9414B0" w:rsidR="004E16FD" w:rsidRPr="00D436D2" w:rsidRDefault="004E16FD" w:rsidP="004E16FD">
      <w:pPr>
        <w:spacing w:after="0" w:line="480" w:lineRule="auto"/>
        <w:jc w:val="both"/>
        <w:rPr>
          <w:rFonts w:ascii="Times New Roman" w:hAnsi="Times New Roman" w:cs="Times New Roman"/>
          <w:b/>
          <w:bCs/>
          <w:sz w:val="24"/>
          <w:szCs w:val="24"/>
        </w:rPr>
      </w:pPr>
      <w:r w:rsidRPr="00D436D2">
        <w:rPr>
          <w:rFonts w:ascii="Times New Roman" w:hAnsi="Times New Roman" w:cs="Times New Roman"/>
          <w:sz w:val="24"/>
          <w:szCs w:val="24"/>
        </w:rPr>
        <w:t>Table 2 demonstrates the goodness of fit of two models</w:t>
      </w:r>
      <w:r w:rsidR="00556D88">
        <w:rPr>
          <w:rFonts w:ascii="Times New Roman" w:hAnsi="Times New Roman" w:cs="Times New Roman"/>
          <w:sz w:val="24"/>
          <w:szCs w:val="24"/>
        </w:rPr>
        <w:t>,</w:t>
      </w:r>
      <w:r w:rsidRPr="00D436D2">
        <w:rPr>
          <w:rFonts w:ascii="Times New Roman" w:hAnsi="Times New Roman" w:cs="Times New Roman"/>
          <w:sz w:val="24"/>
          <w:szCs w:val="24"/>
        </w:rPr>
        <w:t xml:space="preserve"> Poisson and NB regression. The NB model has the smallest AIC and BIC in </w:t>
      </w:r>
      <w:r w:rsidR="00556D88">
        <w:rPr>
          <w:rFonts w:ascii="Times New Roman" w:hAnsi="Times New Roman" w:cs="Times New Roman"/>
          <w:sz w:val="24"/>
          <w:szCs w:val="24"/>
        </w:rPr>
        <w:t xml:space="preserve">all </w:t>
      </w:r>
      <w:r w:rsidRPr="00D436D2">
        <w:rPr>
          <w:rFonts w:ascii="Times New Roman" w:hAnsi="Times New Roman" w:cs="Times New Roman"/>
          <w:sz w:val="24"/>
          <w:szCs w:val="24"/>
        </w:rPr>
        <w:t xml:space="preserve">data sets and therefore it was chosen as a final model.   </w:t>
      </w:r>
    </w:p>
    <w:p w14:paraId="27826F17" w14:textId="04385DD6" w:rsidR="00B60A26" w:rsidRPr="00D436D2" w:rsidRDefault="007501E8" w:rsidP="00651ED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Table </w:t>
      </w:r>
      <w:r w:rsidR="00F30B26" w:rsidRPr="00D436D2">
        <w:rPr>
          <w:rFonts w:ascii="Times New Roman" w:eastAsia="Times New Roman" w:hAnsi="Times New Roman" w:cs="Times New Roman"/>
          <w:sz w:val="24"/>
          <w:szCs w:val="24"/>
        </w:rPr>
        <w:t>3</w:t>
      </w:r>
      <w:r w:rsidRPr="00D436D2">
        <w:rPr>
          <w:rFonts w:ascii="Times New Roman" w:eastAsia="Times New Roman" w:hAnsi="Times New Roman" w:cs="Times New Roman"/>
          <w:sz w:val="24"/>
          <w:szCs w:val="24"/>
        </w:rPr>
        <w:t xml:space="preserve"> shows the results from crude </w:t>
      </w:r>
      <w:r w:rsidR="00AB5C7B" w:rsidRPr="00D436D2">
        <w:rPr>
          <w:rFonts w:ascii="Times New Roman" w:eastAsia="Times New Roman" w:hAnsi="Times New Roman" w:cs="Times New Roman"/>
          <w:sz w:val="24"/>
          <w:szCs w:val="24"/>
        </w:rPr>
        <w:t xml:space="preserve">and adjusted </w:t>
      </w:r>
      <w:r w:rsidRPr="00D436D2">
        <w:rPr>
          <w:rFonts w:ascii="Times New Roman" w:eastAsia="Times New Roman" w:hAnsi="Times New Roman" w:cs="Times New Roman"/>
          <w:sz w:val="24"/>
          <w:szCs w:val="24"/>
        </w:rPr>
        <w:t>estimates</w:t>
      </w:r>
      <w:r w:rsidR="00782C0B" w:rsidRPr="00D436D2">
        <w:rPr>
          <w:rFonts w:ascii="Times New Roman" w:eastAsia="Times New Roman" w:hAnsi="Times New Roman" w:cs="Times New Roman"/>
          <w:sz w:val="24"/>
          <w:szCs w:val="24"/>
        </w:rPr>
        <w:t xml:space="preserve"> </w:t>
      </w:r>
      <w:r w:rsidR="00F22B17" w:rsidRPr="00D436D2">
        <w:rPr>
          <w:rFonts w:ascii="Times New Roman" w:eastAsia="Times New Roman" w:hAnsi="Times New Roman" w:cs="Times New Roman"/>
          <w:sz w:val="24"/>
          <w:szCs w:val="24"/>
        </w:rPr>
        <w:t>obtained from the</w:t>
      </w:r>
      <w:r w:rsidRPr="00D436D2">
        <w:rPr>
          <w:rFonts w:ascii="Times New Roman" w:eastAsia="Times New Roman" w:hAnsi="Times New Roman" w:cs="Times New Roman"/>
          <w:sz w:val="24"/>
          <w:szCs w:val="24"/>
        </w:rPr>
        <w:t xml:space="preserve"> NB regression</w:t>
      </w:r>
      <w:r w:rsidR="00AB5C7B" w:rsidRPr="00D436D2">
        <w:rPr>
          <w:rFonts w:ascii="Times New Roman" w:eastAsia="Times New Roman" w:hAnsi="Times New Roman" w:cs="Times New Roman"/>
          <w:sz w:val="24"/>
          <w:szCs w:val="24"/>
        </w:rPr>
        <w:t xml:space="preserve"> model</w:t>
      </w:r>
      <w:r w:rsidRPr="00D436D2">
        <w:rPr>
          <w:rFonts w:ascii="Times New Roman" w:eastAsia="Times New Roman" w:hAnsi="Times New Roman" w:cs="Times New Roman"/>
          <w:sz w:val="24"/>
          <w:szCs w:val="24"/>
        </w:rPr>
        <w:t>.</w:t>
      </w:r>
      <w:r w:rsidR="00F22B17" w:rsidRPr="00D436D2">
        <w:rPr>
          <w:rFonts w:ascii="Times New Roman" w:eastAsia="Times New Roman" w:hAnsi="Times New Roman" w:cs="Times New Roman"/>
          <w:sz w:val="24"/>
          <w:szCs w:val="24"/>
        </w:rPr>
        <w:t xml:space="preserve"> </w:t>
      </w:r>
      <w:r w:rsidR="006079D6" w:rsidRPr="00D436D2">
        <w:rPr>
          <w:rFonts w:ascii="Times New Roman" w:eastAsia="Times New Roman" w:hAnsi="Times New Roman" w:cs="Times New Roman"/>
          <w:sz w:val="24"/>
          <w:szCs w:val="24"/>
        </w:rPr>
        <w:t xml:space="preserve">The </w:t>
      </w:r>
      <w:r w:rsidR="003609CB" w:rsidRPr="00D436D2">
        <w:rPr>
          <w:rFonts w:ascii="Times New Roman" w:eastAsia="Times New Roman" w:hAnsi="Times New Roman" w:cs="Times New Roman"/>
          <w:sz w:val="24"/>
          <w:szCs w:val="24"/>
        </w:rPr>
        <w:t>analyses</w:t>
      </w:r>
      <w:r w:rsidR="006079D6" w:rsidRPr="00D436D2">
        <w:rPr>
          <w:rFonts w:ascii="Times New Roman" w:eastAsia="Times New Roman" w:hAnsi="Times New Roman" w:cs="Times New Roman"/>
          <w:sz w:val="24"/>
          <w:szCs w:val="24"/>
        </w:rPr>
        <w:t xml:space="preserve"> showed that the risk ratio (RR) for the C-section</w:t>
      </w:r>
      <w:r w:rsidR="003609CB" w:rsidRPr="00D436D2">
        <w:rPr>
          <w:rFonts w:ascii="Times New Roman" w:eastAsia="Times New Roman" w:hAnsi="Times New Roman" w:cs="Times New Roman"/>
          <w:sz w:val="24"/>
          <w:szCs w:val="24"/>
        </w:rPr>
        <w:t xml:space="preserve"> (vs normal delivery)</w:t>
      </w:r>
      <w:r w:rsidR="006079D6" w:rsidRPr="00D436D2">
        <w:rPr>
          <w:rFonts w:ascii="Times New Roman" w:eastAsia="Times New Roman" w:hAnsi="Times New Roman" w:cs="Times New Roman"/>
          <w:sz w:val="24"/>
          <w:szCs w:val="24"/>
        </w:rPr>
        <w:t xml:space="preserve"> was 1.0</w:t>
      </w:r>
      <w:r w:rsidR="0044794F" w:rsidRPr="00D436D2">
        <w:rPr>
          <w:rFonts w:ascii="Times New Roman" w:eastAsia="Times New Roman" w:hAnsi="Times New Roman" w:cs="Times New Roman"/>
          <w:sz w:val="24"/>
          <w:szCs w:val="24"/>
        </w:rPr>
        <w:t>5</w:t>
      </w:r>
      <w:r w:rsidR="006079D6" w:rsidRPr="00D436D2">
        <w:rPr>
          <w:rFonts w:ascii="Times New Roman" w:eastAsia="Times New Roman" w:hAnsi="Times New Roman" w:cs="Times New Roman"/>
          <w:sz w:val="24"/>
          <w:szCs w:val="24"/>
        </w:rPr>
        <w:t xml:space="preserve"> (95% confidence interval (CI): 1.02-1.0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for MICS</w:t>
      </w:r>
      <w:r w:rsidR="008B292D" w:rsidRPr="00D436D2">
        <w:rPr>
          <w:rFonts w:ascii="Times New Roman" w:eastAsia="Times New Roman" w:hAnsi="Times New Roman" w:cs="Times New Roman"/>
          <w:sz w:val="24"/>
          <w:szCs w:val="24"/>
        </w:rPr>
        <w:t xml:space="preserve"> 2012, 1.16 (CI: 1.14-1.18) for MICS 2019</w:t>
      </w:r>
      <w:r w:rsidR="006079D6" w:rsidRPr="00D436D2">
        <w:rPr>
          <w:rFonts w:ascii="Times New Roman" w:eastAsia="Times New Roman" w:hAnsi="Times New Roman" w:cs="Times New Roman"/>
          <w:sz w:val="24"/>
          <w:szCs w:val="24"/>
        </w:rPr>
        <w:t xml:space="preserve"> and 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xml:space="preserve"> (CI: 0.97-1.19) for BDHS, respectively, which indicates that children were born in C-section  compared with the </w:t>
      </w:r>
      <w:r w:rsidR="003609CB" w:rsidRPr="00D436D2">
        <w:rPr>
          <w:rFonts w:ascii="Times New Roman" w:eastAsia="Times New Roman" w:hAnsi="Times New Roman" w:cs="Times New Roman"/>
          <w:sz w:val="24"/>
          <w:szCs w:val="24"/>
        </w:rPr>
        <w:t xml:space="preserve">normal </w:t>
      </w:r>
      <w:r w:rsidR="006079D6" w:rsidRPr="00D436D2">
        <w:rPr>
          <w:rFonts w:ascii="Times New Roman" w:eastAsia="Times New Roman" w:hAnsi="Times New Roman" w:cs="Times New Roman"/>
          <w:sz w:val="24"/>
          <w:szCs w:val="24"/>
        </w:rPr>
        <w:t xml:space="preserve">delivery were at increased risk for developing childhood disease. </w:t>
      </w:r>
      <w:r w:rsidR="003609CB" w:rsidRPr="00D436D2">
        <w:rPr>
          <w:rFonts w:ascii="Times New Roman" w:eastAsia="Times New Roman" w:hAnsi="Times New Roman" w:cs="Times New Roman"/>
          <w:sz w:val="24"/>
          <w:szCs w:val="24"/>
        </w:rPr>
        <w:t>The</w:t>
      </w:r>
      <w:r w:rsidR="006079D6" w:rsidRPr="00D436D2">
        <w:rPr>
          <w:rFonts w:ascii="Times New Roman" w:eastAsia="Times New Roman" w:hAnsi="Times New Roman" w:cs="Times New Roman"/>
          <w:sz w:val="24"/>
          <w:szCs w:val="24"/>
        </w:rPr>
        <w:t xml:space="preserve"> association was </w:t>
      </w:r>
      <w:r w:rsidR="003609CB" w:rsidRPr="00D436D2">
        <w:rPr>
          <w:rFonts w:ascii="Times New Roman" w:eastAsia="Times New Roman" w:hAnsi="Times New Roman" w:cs="Times New Roman"/>
          <w:sz w:val="24"/>
          <w:szCs w:val="24"/>
        </w:rPr>
        <w:t xml:space="preserve">statistically significant for </w:t>
      </w:r>
      <w:r w:rsidR="009729E4" w:rsidRPr="00D436D2">
        <w:rPr>
          <w:rFonts w:ascii="Times New Roman" w:eastAsia="Times New Roman" w:hAnsi="Times New Roman" w:cs="Times New Roman"/>
          <w:sz w:val="24"/>
          <w:szCs w:val="24"/>
        </w:rPr>
        <w:t xml:space="preserve">both </w:t>
      </w:r>
      <w:r w:rsidR="003609CB" w:rsidRPr="00D436D2">
        <w:rPr>
          <w:rFonts w:ascii="Times New Roman" w:eastAsia="Times New Roman" w:hAnsi="Times New Roman" w:cs="Times New Roman"/>
          <w:sz w:val="24"/>
          <w:szCs w:val="24"/>
        </w:rPr>
        <w:t xml:space="preserve">MICS data (p-value=0.001) but for BDHS, this was not significant </w:t>
      </w:r>
      <w:r w:rsidR="006079D6" w:rsidRPr="00D436D2">
        <w:rPr>
          <w:rFonts w:ascii="Times New Roman" w:eastAsia="Times New Roman" w:hAnsi="Times New Roman" w:cs="Times New Roman"/>
          <w:sz w:val="24"/>
          <w:szCs w:val="24"/>
        </w:rPr>
        <w:t>(p-value=0.159</w:t>
      </w:r>
      <w:r w:rsidR="003609CB" w:rsidRPr="00D436D2">
        <w:rPr>
          <w:rFonts w:ascii="Times New Roman" w:eastAsia="Times New Roman" w:hAnsi="Times New Roman" w:cs="Times New Roman"/>
          <w:sz w:val="24"/>
          <w:szCs w:val="24"/>
        </w:rPr>
        <w:t>)</w:t>
      </w:r>
      <w:r w:rsidR="0044794F" w:rsidRPr="00D436D2">
        <w:rPr>
          <w:rFonts w:ascii="Times New Roman" w:eastAsia="Times New Roman" w:hAnsi="Times New Roman" w:cs="Times New Roman"/>
          <w:sz w:val="24"/>
          <w:szCs w:val="24"/>
        </w:rPr>
        <w:t xml:space="preserve"> in </w:t>
      </w:r>
      <w:r w:rsidR="00556D88">
        <w:rPr>
          <w:rFonts w:ascii="Times New Roman" w:eastAsia="Times New Roman" w:hAnsi="Times New Roman" w:cs="Times New Roman"/>
          <w:sz w:val="24"/>
          <w:szCs w:val="24"/>
        </w:rPr>
        <w:t xml:space="preserve">the </w:t>
      </w:r>
      <w:r w:rsidR="0044794F" w:rsidRPr="00D436D2">
        <w:rPr>
          <w:rFonts w:ascii="Times New Roman" w:eastAsia="Times New Roman" w:hAnsi="Times New Roman" w:cs="Times New Roman"/>
          <w:sz w:val="24"/>
          <w:szCs w:val="24"/>
        </w:rPr>
        <w:t>crude model</w:t>
      </w:r>
      <w:r w:rsidR="003609CB" w:rsidRPr="00D436D2">
        <w:rPr>
          <w:rFonts w:ascii="Times New Roman" w:eastAsia="Times New Roman" w:hAnsi="Times New Roman" w:cs="Times New Roman"/>
          <w:sz w:val="24"/>
          <w:szCs w:val="24"/>
        </w:rPr>
        <w:t>.</w:t>
      </w:r>
      <w:r w:rsidR="006079D6" w:rsidRPr="00D436D2">
        <w:rPr>
          <w:rFonts w:ascii="Times New Roman" w:eastAsia="Times New Roman" w:hAnsi="Times New Roman" w:cs="Times New Roman"/>
          <w:sz w:val="24"/>
          <w:szCs w:val="24"/>
        </w:rPr>
        <w:t xml:space="preserve"> </w:t>
      </w:r>
      <w:r w:rsidR="00904D8C">
        <w:rPr>
          <w:rFonts w:ascii="Times New Roman" w:eastAsia="Times New Roman" w:hAnsi="Times New Roman" w:cs="Times New Roman"/>
          <w:sz w:val="24"/>
          <w:szCs w:val="24"/>
        </w:rPr>
        <w:t>Moreover</w:t>
      </w:r>
      <w:r w:rsidR="00AB5C7B" w:rsidRPr="00D436D2">
        <w:rPr>
          <w:rFonts w:ascii="Times New Roman" w:eastAsia="Times New Roman" w:hAnsi="Times New Roman" w:cs="Times New Roman"/>
          <w:sz w:val="24"/>
          <w:szCs w:val="24"/>
        </w:rPr>
        <w:t xml:space="preserve">, </w:t>
      </w:r>
      <w:r w:rsidR="00C1019F" w:rsidRPr="00D436D2">
        <w:rPr>
          <w:rFonts w:ascii="Times New Roman" w:eastAsia="Times New Roman" w:hAnsi="Times New Roman" w:cs="Times New Roman"/>
          <w:sz w:val="24"/>
          <w:szCs w:val="24"/>
        </w:rPr>
        <w:t xml:space="preserve">after adjusting for possible confounding factors in the adjusted </w:t>
      </w:r>
      <w:r w:rsidR="00904D8C">
        <w:rPr>
          <w:rFonts w:ascii="Times New Roman" w:eastAsia="Times New Roman" w:hAnsi="Times New Roman" w:cs="Times New Roman"/>
          <w:sz w:val="24"/>
          <w:szCs w:val="24"/>
        </w:rPr>
        <w:t xml:space="preserve">NB </w:t>
      </w:r>
      <w:r w:rsidR="00C1019F" w:rsidRPr="00D436D2">
        <w:rPr>
          <w:rFonts w:ascii="Times New Roman" w:eastAsia="Times New Roman" w:hAnsi="Times New Roman" w:cs="Times New Roman"/>
          <w:sz w:val="24"/>
          <w:szCs w:val="24"/>
        </w:rPr>
        <w:t>model,</w:t>
      </w:r>
      <w:r w:rsidR="00AB5C7B" w:rsidRPr="00D436D2">
        <w:rPr>
          <w:rFonts w:ascii="Times New Roman" w:eastAsia="Times New Roman" w:hAnsi="Times New Roman" w:cs="Times New Roman"/>
          <w:sz w:val="24"/>
          <w:szCs w:val="24"/>
        </w:rPr>
        <w:t xml:space="preserve"> the RR was 1.0</w:t>
      </w:r>
      <w:r w:rsidR="00B60A26" w:rsidRPr="00D436D2">
        <w:rPr>
          <w:rFonts w:ascii="Times New Roman" w:eastAsia="Times New Roman" w:hAnsi="Times New Roman" w:cs="Times New Roman"/>
          <w:sz w:val="24"/>
          <w:szCs w:val="24"/>
        </w:rPr>
        <w:t>1</w:t>
      </w:r>
      <w:r w:rsidR="00AB5C7B" w:rsidRPr="00D436D2">
        <w:rPr>
          <w:rFonts w:ascii="Times New Roman" w:eastAsia="Times New Roman" w:hAnsi="Times New Roman" w:cs="Times New Roman"/>
          <w:sz w:val="24"/>
          <w:szCs w:val="24"/>
        </w:rPr>
        <w:t xml:space="preserve"> (95% CI: 0.9</w:t>
      </w:r>
      <w:r w:rsidR="00B60A26" w:rsidRPr="00D436D2">
        <w:rPr>
          <w:rFonts w:ascii="Times New Roman" w:eastAsia="Times New Roman" w:hAnsi="Times New Roman" w:cs="Times New Roman"/>
          <w:sz w:val="24"/>
          <w:szCs w:val="24"/>
        </w:rPr>
        <w:t>7</w:t>
      </w:r>
      <w:r w:rsidR="00AB5C7B" w:rsidRPr="00D436D2">
        <w:rPr>
          <w:rFonts w:ascii="Times New Roman" w:eastAsia="Times New Roman" w:hAnsi="Times New Roman" w:cs="Times New Roman"/>
          <w:sz w:val="24"/>
          <w:szCs w:val="24"/>
        </w:rPr>
        <w:t>-1.0</w:t>
      </w:r>
      <w:r w:rsidR="00B60A26" w:rsidRPr="00D436D2">
        <w:rPr>
          <w:rFonts w:ascii="Times New Roman" w:eastAsia="Times New Roman" w:hAnsi="Times New Roman" w:cs="Times New Roman"/>
          <w:sz w:val="24"/>
          <w:szCs w:val="24"/>
        </w:rPr>
        <w:t>4</w:t>
      </w:r>
      <w:r w:rsidR="00AB5C7B" w:rsidRPr="00D436D2">
        <w:rPr>
          <w:rFonts w:ascii="Times New Roman" w:eastAsia="Times New Roman" w:hAnsi="Times New Roman" w:cs="Times New Roman"/>
          <w:sz w:val="24"/>
          <w:szCs w:val="24"/>
        </w:rPr>
        <w:t>) for MICS</w:t>
      </w:r>
      <w:r w:rsidR="009729E4" w:rsidRPr="00D436D2">
        <w:rPr>
          <w:rFonts w:ascii="Times New Roman" w:eastAsia="Times New Roman" w:hAnsi="Times New Roman" w:cs="Times New Roman"/>
          <w:sz w:val="24"/>
          <w:szCs w:val="24"/>
        </w:rPr>
        <w:t xml:space="preserve"> 2012, 1.14 (CI: 1.11-1.17) for MICS 2019</w:t>
      </w:r>
      <w:r w:rsidR="00AB5C7B" w:rsidRPr="00D436D2">
        <w:rPr>
          <w:rFonts w:ascii="Times New Roman" w:eastAsia="Times New Roman" w:hAnsi="Times New Roman" w:cs="Times New Roman"/>
          <w:sz w:val="24"/>
          <w:szCs w:val="24"/>
        </w:rPr>
        <w:t xml:space="preserve"> and 1.15 (CI: 1.05-1.27) for BDHS, respectively. </w:t>
      </w:r>
      <w:r w:rsidR="00C1019F" w:rsidRPr="00D436D2">
        <w:rPr>
          <w:rFonts w:ascii="Times New Roman" w:eastAsia="Times New Roman" w:hAnsi="Times New Roman" w:cs="Times New Roman"/>
          <w:sz w:val="24"/>
          <w:szCs w:val="24"/>
        </w:rPr>
        <w:t>Here, the association between</w:t>
      </w:r>
      <w:r w:rsidR="006F3C28" w:rsidRPr="00D436D2">
        <w:rPr>
          <w:rFonts w:ascii="Times New Roman" w:eastAsia="Times New Roman" w:hAnsi="Times New Roman" w:cs="Times New Roman"/>
          <w:sz w:val="24"/>
          <w:szCs w:val="24"/>
        </w:rPr>
        <w:t xml:space="preserve"> C-section </w:t>
      </w:r>
      <w:r w:rsidR="00C1019F" w:rsidRPr="00D436D2">
        <w:rPr>
          <w:rFonts w:ascii="Times New Roman" w:eastAsia="Times New Roman" w:hAnsi="Times New Roman" w:cs="Times New Roman"/>
          <w:sz w:val="24"/>
          <w:szCs w:val="24"/>
        </w:rPr>
        <w:t xml:space="preserve">and childhood disease was statistically significant only for </w:t>
      </w:r>
      <w:r w:rsidR="009729E4" w:rsidRPr="00D436D2">
        <w:rPr>
          <w:rFonts w:ascii="Times New Roman" w:eastAsia="Times New Roman" w:hAnsi="Times New Roman" w:cs="Times New Roman"/>
          <w:sz w:val="24"/>
          <w:szCs w:val="24"/>
        </w:rPr>
        <w:t xml:space="preserve">MICS 2019 </w:t>
      </w:r>
      <w:r w:rsidR="004B3D12" w:rsidRPr="00D436D2">
        <w:rPr>
          <w:rFonts w:ascii="Times New Roman" w:eastAsia="Times New Roman" w:hAnsi="Times New Roman" w:cs="Times New Roman"/>
          <w:sz w:val="24"/>
          <w:szCs w:val="24"/>
        </w:rPr>
        <w:t>(P</w:t>
      </w:r>
      <w:r w:rsidR="004B3D12">
        <w:rPr>
          <w:rFonts w:ascii="Times New Roman" w:eastAsia="Times New Roman" w:hAnsi="Times New Roman" w:cs="Times New Roman"/>
          <w:sz w:val="24"/>
          <w:szCs w:val="24"/>
        </w:rPr>
        <w:t>&lt;</w:t>
      </w:r>
      <w:r w:rsidR="004B3D12" w:rsidRPr="00D436D2">
        <w:rPr>
          <w:rFonts w:ascii="Times New Roman" w:eastAsia="Times New Roman" w:hAnsi="Times New Roman" w:cs="Times New Roman"/>
          <w:sz w:val="24"/>
          <w:szCs w:val="24"/>
        </w:rPr>
        <w:t>0.00</w:t>
      </w:r>
      <w:r w:rsidR="004B3D12">
        <w:rPr>
          <w:rFonts w:ascii="Times New Roman" w:eastAsia="Times New Roman" w:hAnsi="Times New Roman" w:cs="Times New Roman"/>
          <w:sz w:val="24"/>
          <w:szCs w:val="24"/>
        </w:rPr>
        <w:t>1</w:t>
      </w:r>
      <w:r w:rsidR="004B3D12" w:rsidRPr="00D436D2">
        <w:rPr>
          <w:rFonts w:ascii="Times New Roman" w:eastAsia="Times New Roman" w:hAnsi="Times New Roman" w:cs="Times New Roman"/>
          <w:sz w:val="24"/>
          <w:szCs w:val="24"/>
        </w:rPr>
        <w:t xml:space="preserve">) </w:t>
      </w:r>
      <w:r w:rsidR="009729E4" w:rsidRPr="00D436D2">
        <w:rPr>
          <w:rFonts w:ascii="Times New Roman" w:eastAsia="Times New Roman" w:hAnsi="Times New Roman" w:cs="Times New Roman"/>
          <w:sz w:val="24"/>
          <w:szCs w:val="24"/>
        </w:rPr>
        <w:t xml:space="preserve">and </w:t>
      </w:r>
      <w:r w:rsidR="00C1019F" w:rsidRPr="00D436D2">
        <w:rPr>
          <w:rFonts w:ascii="Times New Roman" w:eastAsia="Times New Roman" w:hAnsi="Times New Roman" w:cs="Times New Roman"/>
          <w:sz w:val="24"/>
          <w:szCs w:val="24"/>
        </w:rPr>
        <w:t xml:space="preserve">BDHS data </w:t>
      </w:r>
      <w:r w:rsidR="004B3D12" w:rsidRPr="00D436D2">
        <w:rPr>
          <w:rFonts w:ascii="Times New Roman" w:eastAsia="Times New Roman" w:hAnsi="Times New Roman" w:cs="Times New Roman"/>
          <w:sz w:val="24"/>
          <w:szCs w:val="24"/>
        </w:rPr>
        <w:t xml:space="preserve">(P=0.004) </w:t>
      </w:r>
      <w:r w:rsidR="00C1019F" w:rsidRPr="00D436D2">
        <w:rPr>
          <w:rFonts w:ascii="Times New Roman" w:eastAsia="Times New Roman" w:hAnsi="Times New Roman" w:cs="Times New Roman"/>
          <w:sz w:val="24"/>
          <w:szCs w:val="24"/>
        </w:rPr>
        <w:t>(Table 3).</w:t>
      </w:r>
    </w:p>
    <w:p w14:paraId="6D83C189" w14:textId="213ACA4C" w:rsidR="00F75365" w:rsidRPr="00D436D2" w:rsidRDefault="00C1019F" w:rsidP="00F7536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Similarly, for </w:t>
      </w:r>
      <w:r w:rsidR="001C1009"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binary outcome, the crude estimates from the PS method were 1.</w:t>
      </w:r>
      <w:r w:rsidR="00B60A26" w:rsidRPr="00D436D2">
        <w:rPr>
          <w:rFonts w:ascii="Times New Roman" w:eastAsia="Times New Roman" w:hAnsi="Times New Roman" w:cs="Times New Roman"/>
          <w:sz w:val="24"/>
          <w:szCs w:val="24"/>
        </w:rPr>
        <w:t>1</w:t>
      </w:r>
      <w:r w:rsidR="005276D7" w:rsidRPr="00D436D2">
        <w:rPr>
          <w:rFonts w:ascii="Times New Roman" w:eastAsia="Times New Roman" w:hAnsi="Times New Roman" w:cs="Times New Roman"/>
          <w:sz w:val="24"/>
          <w:szCs w:val="24"/>
        </w:rPr>
        <w:t>2</w:t>
      </w:r>
      <w:r w:rsidRPr="00D436D2">
        <w:rPr>
          <w:rFonts w:ascii="Times New Roman" w:eastAsia="Times New Roman" w:hAnsi="Times New Roman" w:cs="Times New Roman"/>
          <w:sz w:val="24"/>
          <w:szCs w:val="24"/>
        </w:rPr>
        <w:t xml:space="preserve"> (95% CI: </w:t>
      </w:r>
      <w:r w:rsidR="00B60A26" w:rsidRPr="00D436D2">
        <w:rPr>
          <w:rFonts w:ascii="Times New Roman" w:eastAsia="Times New Roman" w:hAnsi="Times New Roman" w:cs="Times New Roman"/>
          <w:sz w:val="24"/>
          <w:szCs w:val="24"/>
        </w:rPr>
        <w:t>0.94-</w:t>
      </w:r>
      <w:r w:rsidRPr="00D436D2">
        <w:rPr>
          <w:rFonts w:ascii="Times New Roman" w:eastAsia="Times New Roman" w:hAnsi="Times New Roman" w:cs="Times New Roman"/>
          <w:sz w:val="24"/>
          <w:szCs w:val="24"/>
        </w:rPr>
        <w:t>1.</w:t>
      </w:r>
      <w:r w:rsidR="00B60A26" w:rsidRPr="00D436D2">
        <w:rPr>
          <w:rFonts w:ascii="Times New Roman" w:eastAsia="Times New Roman" w:hAnsi="Times New Roman" w:cs="Times New Roman"/>
          <w:sz w:val="24"/>
          <w:szCs w:val="24"/>
        </w:rPr>
        <w:t>31</w:t>
      </w:r>
      <w:r w:rsidRPr="00D436D2">
        <w:rPr>
          <w:rFonts w:ascii="Times New Roman" w:eastAsia="Times New Roman" w:hAnsi="Times New Roman" w:cs="Times New Roman"/>
          <w:sz w:val="24"/>
          <w:szCs w:val="24"/>
        </w:rPr>
        <w:t>)</w:t>
      </w:r>
      <w:r w:rsidR="005276D7" w:rsidRPr="00D436D2">
        <w:rPr>
          <w:rFonts w:ascii="Times New Roman" w:eastAsia="Times New Roman" w:hAnsi="Times New Roman" w:cs="Times New Roman"/>
          <w:sz w:val="24"/>
          <w:szCs w:val="24"/>
        </w:rPr>
        <w:t>, 1.02 (CI:0.87-1.20)</w:t>
      </w:r>
      <w:r w:rsidRPr="00D436D2">
        <w:rPr>
          <w:rFonts w:ascii="Times New Roman" w:eastAsia="Times New Roman" w:hAnsi="Times New Roman" w:cs="Times New Roman"/>
          <w:sz w:val="24"/>
          <w:szCs w:val="24"/>
        </w:rPr>
        <w:t xml:space="preserve"> and 1.11 (95% CI: 1.01-1.23) for MICS</w:t>
      </w:r>
      <w:r w:rsidR="005276D7" w:rsidRPr="00D436D2">
        <w:rPr>
          <w:rFonts w:ascii="Times New Roman" w:eastAsia="Times New Roman" w:hAnsi="Times New Roman" w:cs="Times New Roman"/>
          <w:sz w:val="24"/>
          <w:szCs w:val="24"/>
        </w:rPr>
        <w:t xml:space="preserve"> 2012, 2019</w:t>
      </w:r>
      <w:r w:rsidRPr="00D436D2">
        <w:rPr>
          <w:rFonts w:ascii="Times New Roman" w:eastAsia="Times New Roman" w:hAnsi="Times New Roman" w:cs="Times New Roman"/>
          <w:sz w:val="24"/>
          <w:szCs w:val="24"/>
        </w:rPr>
        <w:t xml:space="preserve"> and BDHS, respectively. The RR from adjusted (type of delivery and propensity scores) model was 1.</w:t>
      </w:r>
      <w:r w:rsidR="00E972C8" w:rsidRPr="00D436D2">
        <w:rPr>
          <w:rFonts w:ascii="Times New Roman" w:eastAsia="Times New Roman" w:hAnsi="Times New Roman" w:cs="Times New Roman"/>
          <w:sz w:val="24"/>
          <w:szCs w:val="24"/>
        </w:rPr>
        <w:t>02</w:t>
      </w:r>
      <w:r w:rsidRPr="00D436D2">
        <w:rPr>
          <w:rFonts w:ascii="Times New Roman" w:eastAsia="Times New Roman" w:hAnsi="Times New Roman" w:cs="Times New Roman"/>
          <w:sz w:val="24"/>
          <w:szCs w:val="24"/>
        </w:rPr>
        <w:t xml:space="preserve"> (CI: 0.9</w:t>
      </w:r>
      <w:r w:rsidR="00E972C8" w:rsidRPr="00D436D2">
        <w:rPr>
          <w:rFonts w:ascii="Times New Roman" w:eastAsia="Times New Roman" w:hAnsi="Times New Roman" w:cs="Times New Roman"/>
          <w:sz w:val="24"/>
          <w:szCs w:val="24"/>
        </w:rPr>
        <w:t>0</w:t>
      </w:r>
      <w:r w:rsidRPr="00D436D2">
        <w:rPr>
          <w:rFonts w:ascii="Times New Roman" w:eastAsia="Times New Roman" w:hAnsi="Times New Roman" w:cs="Times New Roman"/>
          <w:sz w:val="24"/>
          <w:szCs w:val="24"/>
        </w:rPr>
        <w:t>-1.</w:t>
      </w:r>
      <w:r w:rsidR="00E972C8" w:rsidRPr="00D436D2">
        <w:rPr>
          <w:rFonts w:ascii="Times New Roman" w:eastAsia="Times New Roman" w:hAnsi="Times New Roman" w:cs="Times New Roman"/>
          <w:sz w:val="24"/>
          <w:szCs w:val="24"/>
        </w:rPr>
        <w:t>14</w:t>
      </w:r>
      <w:r w:rsidRPr="00D436D2">
        <w:rPr>
          <w:rFonts w:ascii="Times New Roman" w:eastAsia="Times New Roman" w:hAnsi="Times New Roman" w:cs="Times New Roman"/>
          <w:sz w:val="24"/>
          <w:szCs w:val="24"/>
        </w:rPr>
        <w:t>) for MICS</w:t>
      </w:r>
      <w:r w:rsidR="00BE5D10" w:rsidRPr="00D436D2">
        <w:rPr>
          <w:rFonts w:ascii="Times New Roman" w:eastAsia="Times New Roman" w:hAnsi="Times New Roman" w:cs="Times New Roman"/>
          <w:sz w:val="24"/>
          <w:szCs w:val="24"/>
        </w:rPr>
        <w:t xml:space="preserve"> 2012, 1.01 (CI: 98-1.03) for MICS 2019</w:t>
      </w:r>
      <w:r w:rsidRPr="00D436D2">
        <w:rPr>
          <w:rFonts w:ascii="Times New Roman" w:eastAsia="Times New Roman" w:hAnsi="Times New Roman" w:cs="Times New Roman"/>
          <w:sz w:val="24"/>
          <w:szCs w:val="24"/>
        </w:rPr>
        <w:t xml:space="preserve"> and 1.17 (1.05-1.29) for BDHS, respectively. </w:t>
      </w:r>
      <w:r w:rsidR="001C1009" w:rsidRPr="00D436D2">
        <w:rPr>
          <w:rFonts w:ascii="Times New Roman" w:eastAsia="Times New Roman" w:hAnsi="Times New Roman" w:cs="Times New Roman"/>
          <w:sz w:val="24"/>
          <w:szCs w:val="24"/>
        </w:rPr>
        <w:t>L</w:t>
      </w:r>
      <w:r w:rsidR="00F75365" w:rsidRPr="00D436D2">
        <w:rPr>
          <w:rFonts w:ascii="Times New Roman" w:eastAsia="Times New Roman" w:hAnsi="Times New Roman" w:cs="Times New Roman"/>
          <w:sz w:val="24"/>
          <w:szCs w:val="24"/>
        </w:rPr>
        <w:t xml:space="preserve">ike NB binomial model, the association between C-section </w:t>
      </w:r>
      <w:r w:rsidR="00F75365" w:rsidRPr="00D436D2">
        <w:rPr>
          <w:rFonts w:ascii="Times New Roman" w:eastAsia="Times New Roman" w:hAnsi="Times New Roman" w:cs="Times New Roman"/>
          <w:sz w:val="24"/>
          <w:szCs w:val="24"/>
        </w:rPr>
        <w:lastRenderedPageBreak/>
        <w:t xml:space="preserve">and childhood disease was statistically significant </w:t>
      </w:r>
      <w:r w:rsidR="004B3D12">
        <w:rPr>
          <w:rFonts w:ascii="Times New Roman" w:eastAsia="Times New Roman" w:hAnsi="Times New Roman" w:cs="Times New Roman"/>
          <w:sz w:val="24"/>
          <w:szCs w:val="24"/>
        </w:rPr>
        <w:t xml:space="preserve">only </w:t>
      </w:r>
      <w:r w:rsidR="00F75365" w:rsidRPr="00D436D2">
        <w:rPr>
          <w:rFonts w:ascii="Times New Roman" w:eastAsia="Times New Roman" w:hAnsi="Times New Roman" w:cs="Times New Roman"/>
          <w:sz w:val="24"/>
          <w:szCs w:val="24"/>
        </w:rPr>
        <w:t>for BDHS data</w:t>
      </w:r>
      <w:r w:rsidR="00E972C8" w:rsidRPr="00D436D2">
        <w:rPr>
          <w:rFonts w:ascii="Times New Roman" w:eastAsia="Times New Roman" w:hAnsi="Times New Roman" w:cs="Times New Roman"/>
          <w:sz w:val="24"/>
          <w:szCs w:val="24"/>
        </w:rPr>
        <w:t xml:space="preserve"> in both model</w:t>
      </w:r>
      <w:r w:rsidR="001C1009" w:rsidRPr="00D436D2">
        <w:rPr>
          <w:rFonts w:ascii="Times New Roman" w:eastAsia="Times New Roman" w:hAnsi="Times New Roman" w:cs="Times New Roman"/>
          <w:sz w:val="24"/>
          <w:szCs w:val="24"/>
        </w:rPr>
        <w:t>s</w:t>
      </w:r>
      <w:r w:rsidR="00F75365" w:rsidRPr="00D436D2">
        <w:rPr>
          <w:rFonts w:ascii="Times New Roman" w:eastAsia="Times New Roman" w:hAnsi="Times New Roman" w:cs="Times New Roman"/>
          <w:sz w:val="24"/>
          <w:szCs w:val="24"/>
        </w:rPr>
        <w:t xml:space="preserve"> (Table 4).</w:t>
      </w:r>
    </w:p>
    <w:p w14:paraId="56BB4CC1" w14:textId="71EAD035" w:rsidR="007501E8" w:rsidRPr="00D436D2" w:rsidRDefault="007501E8" w:rsidP="009D5FDC">
      <w:pPr>
        <w:pStyle w:val="NormalWeb"/>
        <w:spacing w:before="0" w:beforeAutospacing="0" w:after="0" w:afterAutospacing="0" w:line="480" w:lineRule="auto"/>
      </w:pPr>
      <w:r w:rsidRPr="00D436D2">
        <w:rPr>
          <w:rStyle w:val="Strong"/>
        </w:rPr>
        <w:t xml:space="preserve">Risk factors </w:t>
      </w:r>
      <w:r w:rsidR="00601569" w:rsidRPr="00D436D2">
        <w:rPr>
          <w:rStyle w:val="Strong"/>
        </w:rPr>
        <w:t>for</w:t>
      </w:r>
      <w:r w:rsidRPr="00D436D2">
        <w:rPr>
          <w:rStyle w:val="Strong"/>
        </w:rPr>
        <w:t xml:space="preserve"> childhood diseases </w:t>
      </w:r>
    </w:p>
    <w:p w14:paraId="3A0A751F" w14:textId="344B946F" w:rsidR="00C46BD7" w:rsidRDefault="004B3D12" w:rsidP="009D5FDC">
      <w:pPr>
        <w:pStyle w:val="NormalWeb"/>
        <w:spacing w:before="0" w:beforeAutospacing="0" w:after="0" w:afterAutospacing="0" w:line="480" w:lineRule="auto"/>
      </w:pPr>
      <w:r>
        <w:t xml:space="preserve">Apart from the </w:t>
      </w:r>
      <w:r w:rsidR="00766799">
        <w:t>t</w:t>
      </w:r>
      <w:r w:rsidR="006321F5" w:rsidRPr="00D436D2">
        <w:t xml:space="preserve">ype of delivery, </w:t>
      </w:r>
      <w:r>
        <w:t xml:space="preserve">we observed that </w:t>
      </w:r>
      <w:r w:rsidR="006321F5" w:rsidRPr="00D436D2">
        <w:t xml:space="preserve">age of mother, </w:t>
      </w:r>
      <w:r w:rsidR="00E1114B">
        <w:t>geographical location</w:t>
      </w:r>
      <w:r w:rsidR="007501E8" w:rsidRPr="00D436D2">
        <w:t>, BMI</w:t>
      </w:r>
      <w:r w:rsidR="006321F5" w:rsidRPr="00D436D2">
        <w:t xml:space="preserve"> and </w:t>
      </w:r>
      <w:r w:rsidR="007501E8" w:rsidRPr="00D436D2">
        <w:t xml:space="preserve">were </w:t>
      </w:r>
      <w:r w:rsidR="00766799">
        <w:t>significantly a</w:t>
      </w:r>
      <w:r w:rsidR="003F6BB5">
        <w:t>ssociated to</w:t>
      </w:r>
      <w:r w:rsidR="007501E8" w:rsidRPr="00D436D2">
        <w:t xml:space="preserve"> childhood diseases</w:t>
      </w:r>
      <w:r w:rsidR="006321F5" w:rsidRPr="00D436D2">
        <w:t xml:space="preserve"> in MICS </w:t>
      </w:r>
      <w:r w:rsidR="003F6BB5">
        <w:t xml:space="preserve">2012 and 2019 </w:t>
      </w:r>
      <w:r w:rsidR="006321F5" w:rsidRPr="00D436D2">
        <w:t>data</w:t>
      </w:r>
      <w:r w:rsidR="007501E8" w:rsidRPr="00D436D2">
        <w:t>.</w:t>
      </w:r>
      <w:r w:rsidR="006321F5" w:rsidRPr="00D436D2">
        <w:t xml:space="preserve"> </w:t>
      </w:r>
      <w:r w:rsidR="003F6BB5">
        <w:t xml:space="preserve">Moreover, </w:t>
      </w:r>
      <w:r w:rsidR="006321F5" w:rsidRPr="00D436D2">
        <w:t>BMI, sex of child and child age were the contributing factors to childhood diseases according to BDHS data (</w:t>
      </w:r>
      <w:r w:rsidR="003337D0">
        <w:t xml:space="preserve">Table </w:t>
      </w:r>
      <w:r w:rsidR="006321F5" w:rsidRPr="00D436D2">
        <w:t>S1 and S2).</w:t>
      </w:r>
      <w:r w:rsidR="00C46BD7" w:rsidRPr="00D436D2">
        <w:t xml:space="preserve"> </w:t>
      </w:r>
    </w:p>
    <w:p w14:paraId="1FC4C4F2" w14:textId="1FA6A4D5" w:rsidR="005077F4" w:rsidRDefault="007501E8" w:rsidP="00970725">
      <w:pPr>
        <w:pStyle w:val="NormalWeb"/>
        <w:spacing w:before="0" w:beforeAutospacing="0" w:after="0" w:afterAutospacing="0" w:line="480" w:lineRule="auto"/>
      </w:pPr>
      <w:r w:rsidRPr="00D436D2">
        <w:t xml:space="preserve">Table </w:t>
      </w:r>
      <w:r w:rsidR="00FD197F">
        <w:t>S3</w:t>
      </w:r>
      <w:r w:rsidR="00FD197F" w:rsidRPr="00D436D2">
        <w:t xml:space="preserve"> </w:t>
      </w:r>
      <w:r w:rsidRPr="00D436D2">
        <w:t xml:space="preserve">shows the association between early childhood diseases </w:t>
      </w:r>
      <w:r w:rsidR="00481A1F">
        <w:t>and other</w:t>
      </w:r>
      <w:r w:rsidR="00E15C74" w:rsidRPr="00D436D2">
        <w:t xml:space="preserve"> </w:t>
      </w:r>
      <w:r w:rsidRPr="00D436D2">
        <w:t xml:space="preserve">confounding factors. </w:t>
      </w:r>
      <w:r w:rsidR="00102F17">
        <w:t>C</w:t>
      </w:r>
      <w:r w:rsidRPr="00D436D2">
        <w:t xml:space="preserve">hildren </w:t>
      </w:r>
      <w:r w:rsidR="00102F17">
        <w:t xml:space="preserve">from young mothers, </w:t>
      </w:r>
      <w:r w:rsidR="00102F17" w:rsidRPr="00D436D2">
        <w:t>aged between 15-19 years</w:t>
      </w:r>
      <w:r w:rsidR="00102F17">
        <w:t>, were more</w:t>
      </w:r>
      <w:r w:rsidR="00102F17" w:rsidRPr="00D436D2">
        <w:t xml:space="preserve"> </w:t>
      </w:r>
      <w:r w:rsidRPr="00D436D2">
        <w:t>affected by diseases</w:t>
      </w:r>
      <w:r w:rsidR="00102F17">
        <w:t>,</w:t>
      </w:r>
      <w:r w:rsidRPr="00D436D2">
        <w:t xml:space="preserve"> </w:t>
      </w:r>
      <w:r w:rsidR="00102F17" w:rsidRPr="00D436D2">
        <w:t>1.04 (CI: 0.97-1.12)</w:t>
      </w:r>
      <w:r w:rsidR="00102F17">
        <w:t xml:space="preserve"> for MICS 2012 and 1.05 [0.95-1.15] for BDHS, than those of other categories of ages. However, this association was not statistically significant. Moreover, c</w:t>
      </w:r>
      <w:r w:rsidRPr="00D436D2">
        <w:t>hildren who were born to underweight and overweight mothers were more likely to have the disease, 1.</w:t>
      </w:r>
      <w:r w:rsidR="00C46BD7" w:rsidRPr="00D436D2">
        <w:t>11</w:t>
      </w:r>
      <w:r w:rsidRPr="00D436D2">
        <w:t xml:space="preserve"> (</w:t>
      </w:r>
      <w:r w:rsidR="003651F8" w:rsidRPr="00D436D2">
        <w:t>C</w:t>
      </w:r>
      <w:r w:rsidRPr="00D436D2">
        <w:t>I: 1.0</w:t>
      </w:r>
      <w:r w:rsidR="00C46BD7" w:rsidRPr="00D436D2">
        <w:t>4</w:t>
      </w:r>
      <w:r w:rsidRPr="00D436D2">
        <w:t>-1.1</w:t>
      </w:r>
      <w:r w:rsidR="00C46BD7" w:rsidRPr="00D436D2">
        <w:t>9</w:t>
      </w:r>
      <w:r w:rsidRPr="00D436D2">
        <w:t>) and 1.</w:t>
      </w:r>
      <w:r w:rsidR="00C46BD7" w:rsidRPr="00D436D2">
        <w:t>12</w:t>
      </w:r>
      <w:r w:rsidRPr="00D436D2">
        <w:t xml:space="preserve"> (95 % CI: 1.0</w:t>
      </w:r>
      <w:r w:rsidR="00C46BD7" w:rsidRPr="00D436D2">
        <w:t>3</w:t>
      </w:r>
      <w:r w:rsidRPr="00D436D2">
        <w:t>-1.</w:t>
      </w:r>
      <w:r w:rsidR="00C46BD7" w:rsidRPr="00D436D2">
        <w:t>21</w:t>
      </w:r>
      <w:r w:rsidRPr="00D436D2">
        <w:t xml:space="preserve">) in MICS and 1.13 (CI: 1.01-1.26) and 1.17 (CI: 1.03-1.32) in BDHS. </w:t>
      </w:r>
      <w:r w:rsidR="00D37A7F">
        <w:t>We found a</w:t>
      </w:r>
      <w:r w:rsidRPr="00D436D2">
        <w:t xml:space="preserve">ge of the children </w:t>
      </w:r>
      <w:r w:rsidR="00D37A7F">
        <w:t>was one of the</w:t>
      </w:r>
      <w:r w:rsidRPr="00D436D2">
        <w:t xml:space="preserve"> important factor</w:t>
      </w:r>
      <w:r w:rsidR="00D37A7F">
        <w:t>s</w:t>
      </w:r>
      <w:r w:rsidRPr="00D436D2">
        <w:t xml:space="preserve"> for childhood diseases</w:t>
      </w:r>
      <w:r w:rsidR="00C46BD7" w:rsidRPr="00D436D2">
        <w:t xml:space="preserve"> in BDHS but not in MICS</w:t>
      </w:r>
      <w:r w:rsidRPr="00D436D2">
        <w:t xml:space="preserve">, and </w:t>
      </w:r>
      <w:r w:rsidR="00D37A7F">
        <w:t xml:space="preserve">the </w:t>
      </w:r>
      <w:r w:rsidRPr="00D436D2">
        <w:t>results showed that children with age between 0-11 months and 12-23 months were more at risk of suffering from diseases than 24–35 months, 1.15 (CI: 1.04-1.27) and 1.14 (CI: 1.04-1.26).</w:t>
      </w:r>
    </w:p>
    <w:p w14:paraId="1F1838F9" w14:textId="77777777" w:rsidR="00D37A7F" w:rsidRPr="00D436D2" w:rsidRDefault="00D37A7F" w:rsidP="00970725">
      <w:pPr>
        <w:pStyle w:val="NormalWeb"/>
        <w:spacing w:before="0" w:beforeAutospacing="0" w:after="0" w:afterAutospacing="0" w:line="480" w:lineRule="auto"/>
        <w:rPr>
          <w:i/>
        </w:rPr>
      </w:pPr>
    </w:p>
    <w:p w14:paraId="5AC44E28" w14:textId="317A71DC"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4. Discussion</w:t>
      </w:r>
    </w:p>
    <w:p w14:paraId="0AC607A4" w14:textId="77777777" w:rsidR="00A56BF5" w:rsidRDefault="00A56BF5" w:rsidP="00353A67">
      <w:pPr>
        <w:spacing w:before="100" w:after="100" w:line="480" w:lineRule="auto"/>
        <w:rPr>
          <w:rFonts w:ascii="Times New Roman" w:eastAsia="Times New Roman" w:hAnsi="Times New Roman" w:cs="Times New Roman"/>
          <w:sz w:val="24"/>
          <w:szCs w:val="24"/>
        </w:rPr>
      </w:pPr>
      <w:r w:rsidRPr="00A56BF5">
        <w:rPr>
          <w:rFonts w:ascii="Times New Roman" w:eastAsia="Times New Roman" w:hAnsi="Times New Roman" w:cs="Times New Roman"/>
          <w:sz w:val="24"/>
          <w:szCs w:val="24"/>
        </w:rPr>
        <w:t xml:space="preserve">In this study, we investigated the relationship between C-section (versus normal delivery) and early childhood diseases in Bangladesh using multiple nationally representative surveys. We observed that for MICS (2012), BDHS (2014) and MICS (2019), the percentage of cesarean deliveries was 19.1 percent, 23.3 percent, and 36.0 percent, respectively, and it continued to increase gradually. While the trend towards cesarean delivery is rising over time, there is a significant disparity between databases. We found that the risk of childhood diseases for </w:t>
      </w:r>
      <w:r w:rsidRPr="00A56BF5">
        <w:rPr>
          <w:rFonts w:ascii="Times New Roman" w:eastAsia="Times New Roman" w:hAnsi="Times New Roman" w:cs="Times New Roman"/>
          <w:sz w:val="24"/>
          <w:szCs w:val="24"/>
        </w:rPr>
        <w:lastRenderedPageBreak/>
        <w:t>children born in C-section was substantially higher than children in normal delivery. This finding over the databases is consistent. In addition to the C-section, we have found that in all databases, the body mass index of the mother was a major risk factor for childhood diseases. In addition, in both MICS databases, geographic location, and weight at the child's birth were reported as other significant risk factors for childhood diseases. Furthermore, only for the BDHS database, sex of the child and child age were substantially correlated with the diseases.</w:t>
      </w:r>
    </w:p>
    <w:p w14:paraId="79D4BB9C" w14:textId="72BCF4B8" w:rsidR="00E20C2E" w:rsidRDefault="004B13EB" w:rsidP="00353A67">
      <w:pPr>
        <w:spacing w:before="100" w:after="100" w:line="480" w:lineRule="auto"/>
        <w:rPr>
          <w:rFonts w:ascii="Times New Roman" w:hAnsi="Times New Roman" w:cs="Times New Roman"/>
          <w:sz w:val="24"/>
          <w:szCs w:val="24"/>
        </w:rPr>
      </w:pPr>
      <w:r w:rsidRPr="004B13EB">
        <w:rPr>
          <w:rFonts w:ascii="Times New Roman" w:hAnsi="Times New Roman" w:cs="Times New Roman"/>
          <w:sz w:val="24"/>
          <w:szCs w:val="24"/>
        </w:rPr>
        <w:t>Children born in cesarean delivery may have a poor immune system relative to regular delivery children due to lack of interaction with maternal gut bacteria</w:t>
      </w:r>
      <w:r w:rsidR="0051182B">
        <w:rPr>
          <w:rFonts w:ascii="Times New Roman" w:hAnsi="Times New Roman" w:cs="Times New Roman"/>
          <w:sz w:val="24"/>
          <w:szCs w:val="24"/>
        </w:rPr>
        <w:t xml:space="preserve"> </w:t>
      </w:r>
      <w:r w:rsidR="0051182B">
        <w:rPr>
          <w:rFonts w:ascii="Times New Roman" w:hAnsi="Times New Roman" w:cs="Times New Roman"/>
          <w:sz w:val="24"/>
          <w:szCs w:val="24"/>
        </w:rPr>
        <w:fldChar w:fldCharType="begin" w:fldLock="1"/>
      </w:r>
      <w:r w:rsidR="00E411BE">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Bacteria","type":"article-journal","volume":"138"},"uris":["http://www.mendeley.com/documents/?uuid=f060dad4-f4c1-35e0-abdb-43d3875b5f4f"]}],"mendeley":{"formattedCitation":"(Biasucci et al., 2008; Shao et al., 2019)","plainTextFormattedCitation":"(Biasucci et al., 2008; Shao et al., 2019)","previouslyFormattedCitation":"(Biasucci et al., 2008; Shao et al., 2019)"},"properties":{"noteIndex":0},"schema":"https://github.com/citation-style-language/schema/raw/master/csl-citation.json"}</w:instrText>
      </w:r>
      <w:r w:rsidR="0051182B">
        <w:rPr>
          <w:rFonts w:ascii="Times New Roman" w:hAnsi="Times New Roman" w:cs="Times New Roman"/>
          <w:sz w:val="24"/>
          <w:szCs w:val="24"/>
        </w:rPr>
        <w:fldChar w:fldCharType="separate"/>
      </w:r>
      <w:r w:rsidR="0051182B" w:rsidRPr="0051182B">
        <w:rPr>
          <w:rFonts w:ascii="Times New Roman" w:hAnsi="Times New Roman" w:cs="Times New Roman"/>
          <w:noProof/>
          <w:sz w:val="24"/>
          <w:szCs w:val="24"/>
        </w:rPr>
        <w:t>(Biasucci et al., 2008; Shao et al., 2019)</w:t>
      </w:r>
      <w:r w:rsidR="0051182B">
        <w:rPr>
          <w:rFonts w:ascii="Times New Roman" w:hAnsi="Times New Roman" w:cs="Times New Roman"/>
          <w:sz w:val="24"/>
          <w:szCs w:val="24"/>
        </w:rPr>
        <w:fldChar w:fldCharType="end"/>
      </w:r>
      <w:r w:rsidR="00BB77FC" w:rsidRPr="00287E7C">
        <w:rPr>
          <w:rFonts w:ascii="Times New Roman" w:hAnsi="Times New Roman" w:cs="Times New Roman"/>
          <w:sz w:val="24"/>
          <w:szCs w:val="24"/>
        </w:rPr>
        <w:t>. They mostly had bacteria associated with hospital environments in their guts</w:t>
      </w:r>
      <w:r w:rsidR="001F6D7C" w:rsidRPr="00287E7C">
        <w:rPr>
          <w:rFonts w:ascii="Times New Roman" w:hAnsi="Times New Roman" w:cs="Times New Roman"/>
          <w:sz w:val="24"/>
          <w:szCs w:val="24"/>
        </w:rPr>
        <w:t>, which may have a negative impact in their health</w:t>
      </w:r>
      <w:r w:rsidR="00E411BE">
        <w:rPr>
          <w:rFonts w:ascii="Times New Roman" w:hAnsi="Times New Roman" w:cs="Times New Roman"/>
          <w:sz w:val="24"/>
          <w:szCs w:val="24"/>
        </w:rPr>
        <w:t xml:space="preserve"> </w:t>
      </w:r>
      <w:r w:rsidR="00E411BE">
        <w:rPr>
          <w:rFonts w:ascii="Times New Roman" w:hAnsi="Times New Roman" w:cs="Times New Roman"/>
          <w:sz w:val="24"/>
          <w:szCs w:val="24"/>
        </w:rPr>
        <w:fldChar w:fldCharType="begin" w:fldLock="1"/>
      </w:r>
      <w:r w:rsidR="00F744B3">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Bacteria","type":"article-journal","volume":"138"},"uris":["http://www.mendeley.com/documents/?uuid=f060dad4-f4c1-35e0-abdb-43d3875b5f4f"]}],"mendeley":{"formattedCitation":"(Biasucci et al., 2008; Shao et al., 2019)","plainTextFormattedCitation":"(Biasucci et al., 2008; Shao et al., 2019)","previouslyFormattedCitation":"(Biasucci et al., 2008; Shao et al., 2019)"},"properties":{"noteIndex":0},"schema":"https://github.com/citation-style-language/schema/raw/master/csl-citation.json"}</w:instrText>
      </w:r>
      <w:r w:rsidR="00E411BE">
        <w:rPr>
          <w:rFonts w:ascii="Times New Roman" w:hAnsi="Times New Roman" w:cs="Times New Roman"/>
          <w:sz w:val="24"/>
          <w:szCs w:val="24"/>
        </w:rPr>
        <w:fldChar w:fldCharType="separate"/>
      </w:r>
      <w:r w:rsidR="00E411BE" w:rsidRPr="00E411BE">
        <w:rPr>
          <w:rFonts w:ascii="Times New Roman" w:hAnsi="Times New Roman" w:cs="Times New Roman"/>
          <w:noProof/>
          <w:sz w:val="24"/>
          <w:szCs w:val="24"/>
        </w:rPr>
        <w:t>(Biasucci et al., 2008; Shao et al., 2019)</w:t>
      </w:r>
      <w:r w:rsidR="00E411BE">
        <w:rPr>
          <w:rFonts w:ascii="Times New Roman" w:hAnsi="Times New Roman" w:cs="Times New Roman"/>
          <w:sz w:val="24"/>
          <w:szCs w:val="24"/>
        </w:rPr>
        <w:fldChar w:fldCharType="end"/>
      </w:r>
      <w:r w:rsidR="001F6D7C" w:rsidRPr="00287E7C">
        <w:rPr>
          <w:rFonts w:ascii="Times New Roman" w:hAnsi="Times New Roman" w:cs="Times New Roman"/>
          <w:sz w:val="24"/>
          <w:szCs w:val="24"/>
        </w:rPr>
        <w:t xml:space="preserve">. </w:t>
      </w:r>
      <w:r w:rsidRPr="004B13EB">
        <w:rPr>
          <w:rFonts w:ascii="Times New Roman" w:hAnsi="Times New Roman" w:cs="Times New Roman"/>
          <w:sz w:val="24"/>
          <w:szCs w:val="24"/>
        </w:rPr>
        <w:t xml:space="preserve">In addition, mothers who opted to go through cesarean delivery were usually exposed to multiple medications, including antibiotics during pregnancy and/or after birth, which may have a long-term negative effect on children's health and some of the microbiome discrepancies from </w:t>
      </w:r>
      <w:r>
        <w:rPr>
          <w:rFonts w:ascii="Times New Roman" w:hAnsi="Times New Roman" w:cs="Times New Roman"/>
          <w:sz w:val="24"/>
          <w:szCs w:val="24"/>
        </w:rPr>
        <w:t>the children born in normal</w:t>
      </w:r>
      <w:r w:rsidRPr="004B13EB">
        <w:rPr>
          <w:rFonts w:ascii="Times New Roman" w:hAnsi="Times New Roman" w:cs="Times New Roman"/>
          <w:sz w:val="24"/>
          <w:szCs w:val="24"/>
        </w:rPr>
        <w:t xml:space="preserve"> delivery</w:t>
      </w:r>
      <w:r>
        <w:rPr>
          <w:rFonts w:ascii="Times New Roman" w:hAnsi="Times New Roman" w:cs="Times New Roman"/>
          <w:sz w:val="24"/>
          <w:szCs w:val="24"/>
        </w:rPr>
        <w:t xml:space="preserve"> </w:t>
      </w:r>
      <w:r w:rsidR="00314154">
        <w:rPr>
          <w:rFonts w:ascii="Times New Roman" w:hAnsi="Times New Roman" w:cs="Times New Roman"/>
          <w:sz w:val="24"/>
          <w:szCs w:val="24"/>
        </w:rPr>
        <w:fldChar w:fldCharType="begin" w:fldLock="1"/>
      </w:r>
      <w:r w:rsidR="009E351E">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birth","type":"article-journal","volume":"574"},"uris":["http://www.mendeley.com/documents/?uuid=47291b74-cb16-3585-bbb3-0365e6762ae2"]}],"mendeley":{"formattedCitation":"(Shao et al., 2019)","plainTextFormattedCitation":"(Shao et al., 2019)","previouslyFormattedCitation":"(Shao et al., 2019)"},"properties":{"noteIndex":0},"schema":"https://github.com/citation-style-language/schema/raw/master/csl-citation.json"}</w:instrText>
      </w:r>
      <w:r w:rsidR="00314154">
        <w:rPr>
          <w:rFonts w:ascii="Times New Roman" w:hAnsi="Times New Roman" w:cs="Times New Roman"/>
          <w:sz w:val="24"/>
          <w:szCs w:val="24"/>
        </w:rPr>
        <w:fldChar w:fldCharType="separate"/>
      </w:r>
      <w:r w:rsidR="00314154" w:rsidRPr="00314154">
        <w:rPr>
          <w:rFonts w:ascii="Times New Roman" w:hAnsi="Times New Roman" w:cs="Times New Roman"/>
          <w:noProof/>
          <w:sz w:val="24"/>
          <w:szCs w:val="24"/>
        </w:rPr>
        <w:t>(Shao et al., 2019)</w:t>
      </w:r>
      <w:r w:rsidR="00314154">
        <w:rPr>
          <w:rFonts w:ascii="Times New Roman" w:hAnsi="Times New Roman" w:cs="Times New Roman"/>
          <w:sz w:val="24"/>
          <w:szCs w:val="24"/>
        </w:rPr>
        <w:fldChar w:fldCharType="end"/>
      </w:r>
      <w:r w:rsidRPr="00287E7C">
        <w:rPr>
          <w:rFonts w:ascii="Times New Roman" w:hAnsi="Times New Roman" w:cs="Times New Roman"/>
          <w:sz w:val="24"/>
          <w:szCs w:val="24"/>
        </w:rPr>
        <w:t xml:space="preserve">. </w:t>
      </w:r>
      <w:r w:rsidR="00A678AD" w:rsidRPr="00A678AD">
        <w:rPr>
          <w:rFonts w:ascii="Times New Roman" w:hAnsi="Times New Roman" w:cs="Times New Roman"/>
          <w:sz w:val="24"/>
          <w:szCs w:val="24"/>
        </w:rPr>
        <w:t>Furthermore, available epidemiological data have shown that many diseases (e.g., type I diabetes mellitus, extreme respiratory morbidity, celiac disease) including atopic disease occur more often in infants after cesarean delivery than after vaginal delivery</w:t>
      </w:r>
      <w:r w:rsidR="009E351E">
        <w:rPr>
          <w:rFonts w:ascii="Times New Roman" w:hAnsi="Times New Roman" w:cs="Times New Roman"/>
          <w:sz w:val="24"/>
          <w:szCs w:val="24"/>
        </w:rPr>
        <w:t xml:space="preserve"> </w:t>
      </w:r>
      <w:r w:rsidR="009E351E">
        <w:rPr>
          <w:rFonts w:ascii="Times New Roman" w:hAnsi="Times New Roman" w:cs="Times New Roman"/>
          <w:sz w:val="24"/>
          <w:szCs w:val="24"/>
        </w:rPr>
        <w:fldChar w:fldCharType="begin" w:fldLock="1"/>
      </w:r>
      <w:r w:rsidR="009E351E">
        <w:rPr>
          <w:rFonts w:ascii="Times New Roman" w:hAnsi="Times New Roman" w:cs="Times New Roman"/>
          <w:sz w:val="24"/>
          <w:szCs w:val="24"/>
        </w:rPr>
        <w:instrText>ADDIN CSL_CITATION {"citationItems":[{"id":"ITEM-1","itemData":{"DOI":"10.1067/mai.2003.1610","ISSN":"00916749","PMID":"12897751","abstract":"Background: Cesarean delivery might delay the colonization of the newborn intestine. A delayed or aberrant colonization process has been offered as an explanation for the increase in allergic diseases. Objective: The aim of this study was to examine whether cesarean delivery and the use of antibiotics were associated with subsequent food allergy. Methods: In a population-based birth cohort of 2803 children, information regarding mode of delivery, maternal or infant use of antibiotics, and information on potential confounders was obtained prospectively from parental reports and the Norwegian Birth Registry. Parentally perceived reactions to egg, fish, or nuts, as well as objectively confirmed reactions to egg at the age of 21/2 years, were chosen as outcomes. Results: Among children whose mothers were allergic, cesarean section was associated with a 7-fold increased risk of parentally perceived reactions to egg, fish, or nuts (odds ratio, 7.0; CI, 1.8-28; P = .005) and a 4-fold increased risk of confirmed egg allergy (odds ratio, 4.1; CI, 0.9-19; P = .08) in a logistic regression analysis, adjusting for pregnancy complications, birth weight, gestational length, and socioeconomic factors. Among children whose mothers were not allergic, the association was much weaker and not significant. Maternal or infant use of antibiotics was not associated with an increased risk of food allergy. Conclusion: The results indicate that in predisposed children cesarean section might increase the risk of development of food allergy, which supports the theory that factors interfering with the colonization process might play a role in the development of food allergy.","author":[{"dropping-particle":"","family":"Eggesbø","given":"Merete","non-dropping-particle":"","parse-names":false,"suffix":""},{"dropping-particle":"","family":"Botten","given":"Grete","non-dropping-particle":"","parse-names":false,"suffix":""},{"dropping-particle":"","family":"Stigum","given":"Hein","non-dropping-particle":"","parse-names":false,"suffix":""},{"dropping-particle":"","family":"Nafstad","given":"Per","non-dropping-particle":"","parse-names":false,"suffix":""},{"dropping-particle":"","family":"Magnus","given":"Per","non-dropping-particle":"","parse-names":false,"suffix":""}],"container-title":"Journal of Allergy and Clinical Immunology","id":"ITEM-1","issue":"2","issued":{"date-parts":[["2003","8","1"]]},"page":"420-426","publisher":"Mosby Inc.","title":"Is delivery by cesarean section a risk factor for food allergy?","type":"article-journal","volume":"112"},"uris":["http://www.mendeley.com/documents/?uuid=2bfe74ac-74f5-3c95-baa9-c8e8bc22dea2"]},{"id":"ITEM-2","itemData":{"DOI":"10.1542/peds.2009-2260","ISSN":"00314005","PMID":"20478942","abstract":"OBJECTIVES: The aim of this study was to analyze a possible association between cesarean delivery and enteric inflammatory diseases in children. METHODS: A retrospective, multicenter, case-control study that included 1950 children was performed in cooperation with 26 university and 16 nonacademic children's hospitals. Information on intestinal disease manifestation, together with mode of delivery and gestational age at birth, postnatal complications, and breastfeeding, was collected by the attending physician from children and their parents who were visiting a gastrointestinal outpatient clinic for Crohn disease (CD; 516 cases), ulcerative colitis (250 cases), celiac disease (157 cases), and other gastrointestinal diseases (165 cases) and control subjects who were visiting ophthalmologic, orthodontic, and dental outpatient clinics (862 cases). RESULTS: Whereas the rate of cesarean delivery of children with Crohn disease or ulcerative colitis was similar to that of control subjects, a significantly enhanced likelihood of being born by cesarean delivery was found in children with celiac disease compared with control subjects (odds ratio: 1.8 [95% confidence interval: 1.13-2.88]; P = .014). CONCLUSIONS: The mode of delivery and associated alterations in the development of the enteric homeostasis during the neonatal period might influence the incidence of celiac disease. Copyright © 2010 by the American Academy of Pediatrics.","author":[{"dropping-particle":"","family":"Decker","given":"Evalotte","non-dropping-particle":"","parse-names":false,"suffix":""},{"dropping-particle":"","family":"Engelmann","given":"Guido","non-dropping-particle":"","parse-names":false,"suffix":""},{"dropping-particle":"","family":"Findeisen","given":"Annette","non-dropping-particle":"","parse-names":false,"suffix":""},{"dropping-particle":"","family":"Gerner","given":"Patrick","non-dropping-particle":"","parse-names":false,"suffix":""},{"dropping-particle":"","family":"Laaß","given":"Martin","non-dropping-particle":"","parse-names":false,"suffix":""},{"dropping-particle":"","family":"Ney","given":"Dietrich","non-dropping-particle":"","parse-names":false,"suffix":""},{"dropping-particle":"","family":"Posovszky","given":"Carsten","non-dropping-particle":"","parse-names":false,"suffix":""},{"dropping-particle":"","family":"Hoy","given":"Ludwig","non-dropping-particle":"","parse-names":false,"suffix":""},{"dropping-particle":"","family":"Hornef","given":"Mathias W.","non-dropping-particle":"","parse-names":false,"suffix":""}],"container-title":"Pediatrics","id":"ITEM-2","issue":"6","issued":{"date-parts":[["2010","6"]]},"publisher":"Pediatrics","title":"Cesarean delivery is associated with celiac disease but not inflammatory bowel disease in children","type":"article-journal","volume":"125"},"uris":["http://www.mendeley.com/documents/?uuid=d431fee5-8946-3a07-9b10-6d9e41f65ac0"]},{"id":"ITEM-3","itemData":{"DOI":"10.1038/s41586-019-1560-1","ISSN":"14764687","PMID":"31534227","abstract":"Immediately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D.","non-dropping-particle":"","parse-names":false,"suffix":""}],"container-title":"Nature","id":"ITEM-3","issue":"7776","issued":{"date-parts":[["2019","10","3"]]},"page":"117-121","publisher":"Nature Publishing Group","title":"Stunted microbiota and opportunistic pathogen colonization in caesarean-section birth","type":"article-journal","volume":"574"},"uris":["http://www.mendeley.com/documents/?uuid=47291b74-cb16-3585-bbb3-0365e6762ae2"]},{"id":"ITEM-4","itemData":{"DOI":"10.1016/S1081-1206(10)61300-2","ISSN":"10811206","PMID":"15765737","abstract":"Background: Cesarean delivery modifies infant gut bacterial flora composition, which may result in hindered tolerance to allergenic substances, thereby increasing the risk of asthma in accordance with the hygiene hypothesis. Results of previous studies regarding an association between birth route and asthma are conflicting, and these studies have not evaluated some potential confounding effects, including prematurity and maternal asthma. Objective: To determine whether cesarean delivery in full-term and premature infants increases the risk of subsequent childhood asthma hospitalization. Methods: We conducted a case-control study using the Washington State Birth Events Record Database linked to statewide hospitalization data. The study included 2,028 children hospitalized for asthma (cases) and 8,292 age-matched controls. Results: Cesarean delivery was modestly associated with an increased risk of asthma hospitalization (odds ratio [OR], 1.20; 95% confidence interval [CI], 1.04-1.39). However, when analyzed separately, there was an association between cesarean delivery and asthma hospitalization in premature infants (OR, 1.90; 95% CI, 1.09-3.02) but not in full-term infants (OR, 1.15; 95% CI, 0.97-1.34). Conclusions: Cesarean delivery was associated with subsequent asthma hospitalization only in premature infants. Because mothers with asthma are reported to have increased rates of cesarean delivery and premature delivery, other factors in addition to the hygiene hypothesis, including genetic and in utero influences associated with maternal asthma, may contribute to the increased risk of asthma in premature infants.","author":[{"dropping-particle":"","family":"Debley","given":"Jason S.","non-dropping-particle":"","parse-names":false,"suffix":""},{"dropping-particle":"","family":"Smith","given":"Jodi M.","non-dropping-particle":"","parse-names":false,"suffix":""},{"dropping-particle":"","family":"Redding","given":"Gregory J.","non-dropping-particle":"","parse-names":false,"suffix":""},{"dropping-particle":"","family":"Critchlow","given":"Cathy W.","non-dropping-particle":"","parse-names":false,"suffix":""}],"container-title":"Annals of Allergy, Asthma and Immunology","id":"ITEM-4","issue":"2","issued":{"date-parts":[["2005"]]},"page":"228-233","publisher":"American College of Allergy, Asthma and Immunology","title":"Childhood asthma hospitalization risk after cesarean delivery in former term and premature infants","type":"article-journal","volume":"94"},"uris":["http://www.mendeley.com/documents/?uuid=98cb9f1b-b110-3e01-bd73-f02e6f337dee"]},{"id":"ITEM-5","itemData":{"DOI":"10.1136/adc.2003.043265","ISSN":"00039888","PMID":"15499049","abstract":"Aims: To investigate the effect of caesarean section on gastrointestinal symptoms, atopic dermatitis, and sensitisation to nutritional allergens in infants. Methods: A total of 865 healthy full term neonates with parental history of allergy participating in the prospective German Infant Nutritional Intervention Program (GINI) were exclusively breast fed during the first four months of life and had a one year follow up. Data were obtained by follow up visits at age 1, 4, 8, and 12 months, weekly diaries for the first six months, and measurement of total and specific IgE at birth and 12 months. Results: Infants born by caesarean section (147/865, 17%) had a greater risk of diarrhoea (ORadj 1.46, 95% CI 1.022 to 2.10) and sensitisation to food allergens, both in adjusted (ORadj 2.06, 95% CI 1.123 to 3.80) and stratified analyses (by cord blood IgE). Caesarean delivery was not associated with colicky pain and atopic dermatitis. Conclusion: Caesarean delivery might be a risk factor for diarrhoea and sensitisation in infants with family history of allergy. Further research in this area seems warranted as choosing caesarean section becomes increasingly popular.","author":[{"dropping-particle":"","family":"Laubereau","given":"B.","non-dropping-particle":"","parse-names":false,"suffix":""},{"dropping-particle":"","family":"Filipiak-Pittroff","given":"B.","non-dropping-particle":"","parse-names":false,"suffix":""},{"dropping-particle":"","family":"Berg","given":"A.","non-dropping-particle":"Von","parse-names":false,"suffix":""},{"dropping-particle":"","family":"Grübl","given":"A.","non-dropping-particle":"","parse-names":false,"suffix":""},{"dropping-particle":"","family":"Reinhardt","given":"D.","non-dropping-particle":"","parse-names":false,"suffix":""},{"dropping-particle":"","family":"Wichmann","given":"H. E.","non-dropping-particle":"","parse-names":false,"suffix":""},{"dropping-particle":"","family":"Koletzko","given":"S.","non-dropping-particle":"","parse-names":false,"suffix":""}],"container-title":"Archives of Disease in Childhood","id":"ITEM-5","issue":"11","issued":{"date-parts":[["2004","11"]]},"page":"993-997","publisher":"Arch Dis Child","title":"Caesarean section and gastrointestinal symptoms, atopic dermatitis, and sensitisation during trie first year of life","type":"article-journal","volume":"89"},"uris":["http://www.mendeley.com/documents/?uuid=427e806c-3809-3e2b-812f-530ff1fb5ead"]},{"id":"ITEM-6","itemData":{"DOI":"10.1007/s001250051309","ISSN":"0012186X","abstract":"Aims/hypothesis. Several reports on the incidence of Type I (insulin- dependent) diabetes mellitus have suggested that the incidence is increasing. The aim of this study was to find out whether the incidence is increasing globally or restricted to a selected populations only and to estimate the magnitude of the change in incidence. Methods. During 1960 to 1996 37 studies in 27 countries were carried out. To fulfil the inclusion criteria the study periods ranged from 8-32 years. The temporal trend was fitted by linear regression, with the logarithm of the age-standardized incidence as the dependent variable and the calendar year as the independent variable. Then, the regression coefficient (x 100%) is approximately the average relative increase in incidence per year (as percentage). Results. Results from the pooled data from all 37 populations showed that the overall increase in incidence was 3.0 % per year (95 % CI 2.6; 3.3, p = 0.0001). The statistically significant increase was found in 24 of 37 populations including all high incidence (&gt; 14.6 per 100 000 a year) populations. The relative increase was, however, steeper in the populations with a lower incidence. The correlation between logarithm of the incidence and the increase in incidence was r = -0.56, p = 0.0004. Conclusion/interpretation. The incidence of Type I diabetes is increasing worldwide both in low and high incidence populations. By the year 2010 the incidence will be 50 per 100 000 a year in Finland and also in many other populations it will exceed 30 per 100 000 a year.","author":[{"dropping-particle":"","family":"Onkamo","given":"P.","non-dropping-particle":"","parse-names":false,"suffix":""},{"dropping-particle":"","family":"Väänänen","given":"S.","non-dropping-particle":"","parse-names":false,"suffix":""},{"dropping-particle":"","family":"Karvonen","given":"M.","non-dropping-particle":"","parse-names":false,"suffix":""},{"dropping-particle":"","family":"Tuomilehto","given":"J.","non-dropping-particle":"","parse-names":false,"suffix":""}],"container-title":"Diabetologia","id":"ITEM-6","issue":"12","issued":{"date-parts":[["1999"]]},"page":"1395-1403","publisher":"Diabetologia","title":"Worldwide increase in incidence of Type I diabetes - The analysis of the data on published incidence trends","type":"article-journal","volume":"42"},"uris":["http://www.mendeley.com/documents/?uuid=877d54ef-c040-3550-b39b-bdbf3570750d"]},{"id":"ITEM-7","itemData":{"DOI":"10.1093/jn/138.9.1796s","ISSN":"0022-3166","abstract":"The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Nutrition","id":"ITEM-7","issue":"9","issued":{"date-parts":[["2008"]]},"page":"1796S-1800S","title":"Cesarean Delivery May Affect the Early Biodiversity of Intestinal Bacteria","type":"article-journal","volume":"138"},"uris":["http://www.mendeley.com/documents/?uuid=f060dad4-f4c1-35e0-abdb-43d3875b5f4f"]},{"id":"ITEM-8","itemData":{"DOI":"10.1046/j.0905-6157.2003.00101.x","ISSN":"09056157","PMID":"14998382","abstract":"It has been hypothesized that cesarean delivery might have an impact on the development of atopic diseases because of its gut flora modulating properties. In the present study, we analysed the association between cesarean delivery and atopic diseases using data of 2500 infants enrolled in the LISA-Study, a German prospective multicenter birth cohort study. Data on symptoms and physician-diagnosed atopic diseases were gathered by questionnaires shortly after birth and at infant's age 6, 12, 18, and 24 months. In addition, sensitization to common food and inhalant allergens was assessed by measuring specific immunoglobulin E (IgE) using the CAP-RAST FEIA method at the age of 2 yr. Confounder-adjusted odds ratios (aOR) with 95% confidence intervals (CI) were calculated by multiple logistic regression. We found a positive association between cesarean delivery and occurrence of at least one episode of wheezing [aOR 1.31 (95% CI 1.02-1.68)] and of recurrent wheezing [1.41 (1.02-1.96)] during the first 2 yr of life. Furthermore, effect estimates for allergic sensitization defined as at least one specific IgE ≥0.70 kU/l against any allergen [1.48 (0.98-2.24)], against food allergens [1.64 (1.03-2.63)], and against inhalant allergens [1.75 (0.98-3.12)] were increased. Symptoms of atopic dermatitis [1.21 (0.92-1.59)], physician-diagnosed atopic dermatitis [1.04 (0.79-1.39)], and symptoms of allergic rhinoconjunctivitis [1.40 (0.80-2.44)] were only marginally increased in children delivered by cesarean section. In conclusion, our results suggest that cesarean delivery may be an additional risk factor for wheezing and allergic sensitization at least to food allergens up to the age of 2 yr. This should be considered when cesarean section is done for other than medical reasons.","author":[{"dropping-particle":"","family":"Negele","given":"Kathrin","non-dropping-particle":"","parse-names":false,"suffix":""},{"dropping-particle":"","family":"Heinrich","given":"Joachim","non-dropping-particle":"","parse-names":false,"suffix":""},{"dropping-particle":"","family":"Borte","given":"Michael","non-dropping-particle":"","parse-names":false,"suffix":""},{"dropping-particle":"","family":"Berg","given":"Andrea","non-dropping-particle":"Von","parse-names":false,"suffix":""},{"dropping-particle":"","family":"Schaaf","given":"Beate","non-dropping-particle":"","parse-names":false,"suffix":""},{"dropping-particle":"","family":"Lehmann","given":"Irina","non-dropping-particle":"","parse-names":false,"suffix":""},{"dropping-particle":"","family":"Wichmann","given":"H. Erich","non-dropping-particle":"","parse-names":false,"suffix":""},{"dropping-particle":"","family":"Bolte","given":"Gabriele","non-dropping-particle":"","parse-names":false,"suffix":""}],"container-title":"Pediatric Allergy and Immunology","id":"ITEM-8","issue":"1","issued":{"date-parts":[["2004","2"]]},"page":"48-54","publisher":"Pediatr Allergy Immunol","title":"Mode of delivery and development of atopic disease during the first 2 years of life","type":"article-journal","volume":"15"},"uris":["http://www.mendeley.com/documents/?uuid=7253ab0b-fe0f-37dc-8b9d-3d7560df60b2"]}],"mendeley":{"formattedCitation":"(Biasucci et al., 2008; Debley et al., 2005; Decker et al., 2010; Eggesbø et al., 2003; Laubereau et al., 2004; Negele et al., 2004; Onkamo et al., 1999; Shao et al., 2019)","plainTextFormattedCitation":"(Biasucci et al., 2008; Debley et al., 2005; Decker et al., 2010; Eggesbø et al., 2003; Laubereau et al., 2004; Negele et al., 2004; Onkamo et al., 1999; Shao et al., 2019)","previouslyFormattedCitation":"(Biasucci et al., 2008; Debley et al., 2005; Decker et al., 2010; Eggesbø et al., 2003; Laubereau et al., 2004; Negele et al., 2004; Onkamo et al., 1999; Shao et al., 2019)"},"properties":{"noteIndex":0},"schema":"https://github.com/citation-style-language/schema/raw/master/csl-citation.json"}</w:instrText>
      </w:r>
      <w:r w:rsidR="009E351E">
        <w:rPr>
          <w:rFonts w:ascii="Times New Roman" w:hAnsi="Times New Roman" w:cs="Times New Roman"/>
          <w:sz w:val="24"/>
          <w:szCs w:val="24"/>
        </w:rPr>
        <w:fldChar w:fldCharType="separate"/>
      </w:r>
      <w:r w:rsidR="009E351E" w:rsidRPr="009E351E">
        <w:rPr>
          <w:rFonts w:ascii="Times New Roman" w:hAnsi="Times New Roman" w:cs="Times New Roman"/>
          <w:noProof/>
          <w:sz w:val="24"/>
          <w:szCs w:val="24"/>
        </w:rPr>
        <w:t>(Biasucci et al., 2008; Debley et al., 2005; Decker et al., 2010; Eggesbø et al., 2003; Laubereau et al., 2004; Negele et al., 2004; Onkamo et al., 1999; Shao et al., 2019)</w:t>
      </w:r>
      <w:r w:rsidR="009E351E">
        <w:rPr>
          <w:rFonts w:ascii="Times New Roman" w:hAnsi="Times New Roman" w:cs="Times New Roman"/>
          <w:sz w:val="24"/>
          <w:szCs w:val="24"/>
        </w:rPr>
        <w:fldChar w:fldCharType="end"/>
      </w:r>
      <w:r w:rsidR="00076E1D" w:rsidRPr="00076E1D">
        <w:rPr>
          <w:rFonts w:ascii="Times New Roman" w:hAnsi="Times New Roman" w:cs="Times New Roman"/>
          <w:sz w:val="24"/>
          <w:szCs w:val="24"/>
        </w:rPr>
        <w:t>.</w:t>
      </w:r>
      <w:r w:rsidR="00E22B03" w:rsidRPr="00E22B03">
        <w:t xml:space="preserve"> </w:t>
      </w:r>
      <w:r w:rsidR="00EA6FB9">
        <w:rPr>
          <w:rFonts w:ascii="Times New Roman" w:hAnsi="Times New Roman" w:cs="Times New Roman"/>
          <w:sz w:val="24"/>
          <w:szCs w:val="24"/>
        </w:rPr>
        <w:t>S</w:t>
      </w:r>
      <w:r w:rsidR="00E22B03" w:rsidRPr="00E22B03">
        <w:rPr>
          <w:rFonts w:ascii="Times New Roman" w:hAnsi="Times New Roman" w:cs="Times New Roman"/>
          <w:sz w:val="24"/>
          <w:szCs w:val="24"/>
        </w:rPr>
        <w:t xml:space="preserve">everal studies </w:t>
      </w:r>
      <w:r w:rsidR="00EA6FB9">
        <w:rPr>
          <w:rFonts w:ascii="Times New Roman" w:hAnsi="Times New Roman" w:cs="Times New Roman"/>
          <w:sz w:val="24"/>
          <w:szCs w:val="24"/>
        </w:rPr>
        <w:t xml:space="preserve">also </w:t>
      </w:r>
      <w:r w:rsidR="00E22B03" w:rsidRPr="00E22B03">
        <w:rPr>
          <w:rFonts w:ascii="Times New Roman" w:hAnsi="Times New Roman" w:cs="Times New Roman"/>
          <w:sz w:val="24"/>
          <w:szCs w:val="24"/>
        </w:rPr>
        <w:t>indicate</w:t>
      </w:r>
      <w:r w:rsidR="00E22B03">
        <w:rPr>
          <w:rFonts w:ascii="Times New Roman" w:hAnsi="Times New Roman" w:cs="Times New Roman"/>
          <w:sz w:val="24"/>
          <w:szCs w:val="24"/>
        </w:rPr>
        <w:t>d that</w:t>
      </w:r>
      <w:r w:rsidR="00E22B03" w:rsidRPr="00E22B03">
        <w:rPr>
          <w:rFonts w:ascii="Times New Roman" w:hAnsi="Times New Roman" w:cs="Times New Roman"/>
          <w:sz w:val="24"/>
          <w:szCs w:val="24"/>
        </w:rPr>
        <w:t xml:space="preserve"> </w:t>
      </w:r>
      <w:r w:rsidR="00E22B03">
        <w:rPr>
          <w:rFonts w:ascii="Times New Roman" w:hAnsi="Times New Roman" w:cs="Times New Roman"/>
          <w:sz w:val="24"/>
          <w:szCs w:val="24"/>
        </w:rPr>
        <w:t>due to</w:t>
      </w:r>
      <w:r w:rsidR="00E22B03" w:rsidRPr="00E22B03">
        <w:rPr>
          <w:rFonts w:ascii="Times New Roman" w:hAnsi="Times New Roman" w:cs="Times New Roman"/>
          <w:sz w:val="24"/>
          <w:szCs w:val="24"/>
        </w:rPr>
        <w:t xml:space="preserve"> delay onset of lactation </w:t>
      </w:r>
      <w:r w:rsidR="00E22B03">
        <w:rPr>
          <w:rFonts w:ascii="Times New Roman" w:hAnsi="Times New Roman" w:cs="Times New Roman"/>
          <w:sz w:val="24"/>
          <w:szCs w:val="24"/>
        </w:rPr>
        <w:t>in the</w:t>
      </w:r>
      <w:r w:rsidR="00E22B03" w:rsidRPr="00E22B03">
        <w:rPr>
          <w:rFonts w:ascii="Times New Roman" w:hAnsi="Times New Roman" w:cs="Times New Roman"/>
          <w:sz w:val="24"/>
          <w:szCs w:val="24"/>
        </w:rPr>
        <w:t xml:space="preserve"> cesarean section</w:t>
      </w:r>
      <w:r w:rsidR="00E22B03">
        <w:rPr>
          <w:rFonts w:ascii="Times New Roman" w:hAnsi="Times New Roman" w:cs="Times New Roman"/>
          <w:sz w:val="24"/>
          <w:szCs w:val="24"/>
        </w:rPr>
        <w:t xml:space="preserve">, </w:t>
      </w:r>
      <w:r w:rsidR="00E22B03" w:rsidRPr="00E22B03">
        <w:rPr>
          <w:rFonts w:ascii="Times New Roman" w:hAnsi="Times New Roman" w:cs="Times New Roman"/>
          <w:sz w:val="24"/>
          <w:szCs w:val="24"/>
        </w:rPr>
        <w:t xml:space="preserve">many infants </w:t>
      </w:r>
      <w:r w:rsidR="00EA6FB9">
        <w:rPr>
          <w:rFonts w:ascii="Times New Roman" w:hAnsi="Times New Roman" w:cs="Times New Roman"/>
          <w:sz w:val="24"/>
          <w:szCs w:val="24"/>
        </w:rPr>
        <w:t>may receive bottle milk and may developed diarrheal diseases</w:t>
      </w:r>
      <w:r w:rsidR="00F744B3">
        <w:rPr>
          <w:rFonts w:ascii="Times New Roman" w:hAnsi="Times New Roman" w:cs="Times New Roman"/>
          <w:sz w:val="24"/>
          <w:szCs w:val="24"/>
        </w:rPr>
        <w:t xml:space="preserve"> </w:t>
      </w:r>
      <w:r w:rsidR="00F744B3">
        <w:rPr>
          <w:rFonts w:ascii="Times New Roman" w:hAnsi="Times New Roman" w:cs="Times New Roman"/>
          <w:sz w:val="24"/>
          <w:szCs w:val="24"/>
        </w:rPr>
        <w:fldChar w:fldCharType="begin" w:fldLock="1"/>
      </w:r>
      <w:r w:rsidR="000F63B5">
        <w:rPr>
          <w:rFonts w:ascii="Times New Roman" w:hAnsi="Times New Roman" w:cs="Times New Roman"/>
          <w:sz w:val="24"/>
          <w:szCs w:val="24"/>
        </w:rPr>
        <w:instrText>ADDIN CSL_CITATION {"citationItems":[{"id":"ITEM-1","itemData":{"ISSN":"2153-8166","PMID":"20111658","abstract":"Health outcomes in developed countries differ substantially for mothers and infants who formula feed compared with those who breastfeed. For infants, not being breastfed is associated with an increased incidence of infectious morbidity, as well as elevated risks of childhood obesity, type 1 and type 2 diabetes, leukemia, and sudden infant death syndrome. For mothers, failure to breastfeed is associated with an increased incidence of premenopausal breast cancer, ovarian cancer, retained gestational weight gain, type 2 diabetes, myocardial infarction, and the metabolic syndrome. Obstetricians are uniquely positioned to counsel mothers about the health impact of breastfeeding and to ensure that mothers and infants receive appropriate, evidence-based care, starting at birth.","author":[{"dropping-particle":"","family":"Stuebe","given":"Alison","non-dropping-particle":"","parse-names":false,"suffix":""}],"container-title":"Reviews in obstetrics &amp; gynecology","id":"ITEM-1","issue":"4","issued":{"date-parts":[["2009"]]},"page":"222-31","publisher":"MedReviews, LLC","title":"The risks of not breastfeeding for mothers and infants.","type":"article-journal","volume":"2"},"uris":["http://www.mendeley.com/documents/?uuid=d4130567-7b01-3fc3-8fbe-3120a9e7fc3b"]},{"id":"ITEM-2","itemData":{"DOI":"10.1186/s12884-016-0876-1","ISSN":"1471-2393","abstract":"Background: The caesarean section (c-section) rate in Canada is 27.1 %, well above the 5-15 % of deliveries suggested by the World Health Organization in 2009. Emergency and planned c-sections may adversely affect breastfeeding initiation, milk supply and infant breastfeeding receptivity compared to vaginal deliveries. Our study examined mode of delivery and breastfeeding initiation, duration, and difficulties reported by mothers at 4 months postpartum. Methods: The All Our Babies study is a prospective pregnancy cohort in Calgary, Alberta, that began in 2008. Participants completed questionnaires at &lt;25 and 34-36 weeks gestation and approximately 4 months postpartum. Demographic, mental health, lifestyle, and health services data were obtained. Women giving birth to singleton infants were included (n = 3021). Breastfeeding rates and difficulties according to mode of birth (vaginal, planned c-section and emergency c-section) were compared using cross-tabulations and chi-square tests. A multivariable logistic regression model was created to examine the association between mode of birth on breastfeeding duration to 12 weeks postpartum. Results: More women who delivered by planned c-section had no intention to breastfeed or did not initiate breastfeeding (7.4 % and 4.3 % respectively), when compared to women with vaginal births (3.4 % and 1.8 %, respectively) and emergency c-section (2.7 % and 2.5 %, respectively). Women who delivered by emergency c-section were found to have a higher proportion of breastfeeding difficulties (41 %), and used more resources before (67 %) and after (58 %) leaving the hospital, when compared to vaginal delivery (29 %, 40 %, and 52 %, respectively) or planned c-sections (33 %, 49 %, and 41 %, respectively). Women who delivered with a planned c-section were more likely (OR = 1.61; 95 % CI: 1.14, 2.26; p = 0.014) to discontinue breastfeeding before 12 weeks postpartum compared to those who delivered vaginally, controlling for income, education, parity, preterm birth, maternal physical and mental health, ethnicity and breastfeeding difficulties. Conclusions: We found that when controlling for socio-demographic and labor and delivery characteristics, planned c-section is associated with early breastfeeding cessation. Anticipatory guidance around breastfeeding could be provided to women considering a planned c-section. As well, additional supportive care could be made available to lactating women with emergency c-sections, within t…","author":[{"dropping-particle":"","family":"Hobbs","given":"Amy J.","non-dropping-particle":"","parse-names":false,"suffix":""},{"dropping-particle":"","family":"Mannion","given":"Cynthia A.","non-dropping-particle":"","parse-names":false,"suffix":""},{"dropping-particle":"","family":"McDonald","given":"Sheila W.","non-dropping-particle":"","parse-names":false,"suffix":""},{"dropping-particle":"","family":"Brockway","given":"Meredith","non-dropping-particle":"","parse-names":false,"suffix":""},{"dropping-particle":"","family":"Tough","given":"Suzanne C.","non-dropping-particle":"","parse-names":false,"suffix":""}],"container-title":"BMC Pregnancy and Childbirth","id":"ITEM-2","issue":"1","issued":{"date-parts":[["2016","12","26"]]},"page":"90","publisher":"BioMed Central Ltd.","title":"The impact of caesarean section on breastfeeding initiation, duration and difficulties in the first four months postpartum","type":"article-journal","volume":"16"},"uris":["http://www.mendeley.com/documents/?uuid=3f7f171b-5be4-3130-b606-dc9f91c17794"]}],"mendeley":{"formattedCitation":"(Hobbs et al., 2016; Stuebe, 2009)","plainTextFormattedCitation":"(Hobbs et al., 2016; Stuebe, 2009)","previouslyFormattedCitation":"(Hobbs et al., 2016; Stuebe, 2009)"},"properties":{"noteIndex":0},"schema":"https://github.com/citation-style-language/schema/raw/master/csl-citation.json"}</w:instrText>
      </w:r>
      <w:r w:rsidR="00F744B3">
        <w:rPr>
          <w:rFonts w:ascii="Times New Roman" w:hAnsi="Times New Roman" w:cs="Times New Roman"/>
          <w:sz w:val="24"/>
          <w:szCs w:val="24"/>
        </w:rPr>
        <w:fldChar w:fldCharType="separate"/>
      </w:r>
      <w:r w:rsidR="00F744B3" w:rsidRPr="00F744B3">
        <w:rPr>
          <w:rFonts w:ascii="Times New Roman" w:hAnsi="Times New Roman" w:cs="Times New Roman"/>
          <w:noProof/>
          <w:sz w:val="24"/>
          <w:szCs w:val="24"/>
        </w:rPr>
        <w:t>(Hobbs et al., 2016; Stuebe, 2009)</w:t>
      </w:r>
      <w:r w:rsidR="00F744B3">
        <w:rPr>
          <w:rFonts w:ascii="Times New Roman" w:hAnsi="Times New Roman" w:cs="Times New Roman"/>
          <w:sz w:val="24"/>
          <w:szCs w:val="24"/>
        </w:rPr>
        <w:fldChar w:fldCharType="end"/>
      </w:r>
      <w:r w:rsidR="00EA6FB9">
        <w:rPr>
          <w:rFonts w:ascii="Times New Roman" w:hAnsi="Times New Roman" w:cs="Times New Roman"/>
          <w:sz w:val="24"/>
          <w:szCs w:val="24"/>
        </w:rPr>
        <w:t xml:space="preserve">. </w:t>
      </w:r>
    </w:p>
    <w:p w14:paraId="2A1F93A2" w14:textId="63E90BE7" w:rsidR="00F744B3" w:rsidRDefault="001478C9" w:rsidP="00AC1603">
      <w:pPr>
        <w:spacing w:before="100" w:after="100" w:line="480" w:lineRule="auto"/>
        <w:rPr>
          <w:rFonts w:ascii="Times New Roman" w:eastAsia="Times New Roman" w:hAnsi="Times New Roman" w:cs="Times New Roman"/>
          <w:sz w:val="24"/>
          <w:szCs w:val="24"/>
        </w:rPr>
      </w:pPr>
      <w:r w:rsidRPr="001478C9">
        <w:rPr>
          <w:rFonts w:ascii="Times New Roman" w:eastAsia="Times New Roman" w:hAnsi="Times New Roman" w:cs="Times New Roman"/>
          <w:sz w:val="24"/>
          <w:szCs w:val="24"/>
        </w:rPr>
        <w:t xml:space="preserve">From our findings, we saw that the delivery rate for the C-section was higher particularly in the Dhaka division compared to other divisions in Bangladesh. An earlier study found that women in the division of Chittagong, Dhaka, Khulna and </w:t>
      </w:r>
      <w:proofErr w:type="spellStart"/>
      <w:r w:rsidRPr="001478C9">
        <w:rPr>
          <w:rFonts w:ascii="Times New Roman" w:eastAsia="Times New Roman" w:hAnsi="Times New Roman" w:cs="Times New Roman"/>
          <w:sz w:val="24"/>
          <w:szCs w:val="24"/>
        </w:rPr>
        <w:t>Rajshahi</w:t>
      </w:r>
      <w:proofErr w:type="spellEnd"/>
      <w:r w:rsidRPr="001478C9">
        <w:rPr>
          <w:rFonts w:ascii="Times New Roman" w:eastAsia="Times New Roman" w:hAnsi="Times New Roman" w:cs="Times New Roman"/>
          <w:sz w:val="24"/>
          <w:szCs w:val="24"/>
        </w:rPr>
        <w:t xml:space="preserve"> were more likely to benefit from hospital delivery and C-section </w:t>
      </w:r>
      <w:r w:rsidR="007443EA">
        <w:rPr>
          <w:rFonts w:ascii="Times New Roman" w:eastAsia="Times New Roman" w:hAnsi="Times New Roman" w:cs="Times New Roman"/>
          <w:sz w:val="24"/>
          <w:szCs w:val="24"/>
        </w:rPr>
        <w:fldChar w:fldCharType="begin" w:fldLock="1"/>
      </w:r>
      <w:r w:rsidR="006822C2">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443EA">
        <w:rPr>
          <w:rFonts w:ascii="Times New Roman" w:eastAsia="Times New Roman" w:hAnsi="Times New Roman" w:cs="Times New Roman"/>
          <w:sz w:val="24"/>
          <w:szCs w:val="24"/>
        </w:rPr>
        <w:fldChar w:fldCharType="separate"/>
      </w:r>
      <w:r w:rsidR="007443EA" w:rsidRPr="007443EA">
        <w:rPr>
          <w:rFonts w:ascii="Times New Roman" w:eastAsia="Times New Roman" w:hAnsi="Times New Roman" w:cs="Times New Roman"/>
          <w:noProof/>
          <w:sz w:val="24"/>
          <w:szCs w:val="24"/>
        </w:rPr>
        <w:t>(Kamal, 2013)</w:t>
      </w:r>
      <w:r w:rsidR="007443EA">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r w:rsidR="002E4B60">
        <w:rPr>
          <w:rFonts w:ascii="Times New Roman" w:eastAsia="Times New Roman" w:hAnsi="Times New Roman" w:cs="Times New Roman"/>
          <w:sz w:val="24"/>
          <w:szCs w:val="24"/>
        </w:rPr>
        <w:t xml:space="preserve"> </w:t>
      </w:r>
      <w:r w:rsidR="00AC1603" w:rsidRPr="00D436D2">
        <w:rPr>
          <w:rFonts w:ascii="Times New Roman" w:eastAsia="Times New Roman" w:hAnsi="Times New Roman" w:cs="Times New Roman"/>
          <w:sz w:val="24"/>
          <w:szCs w:val="24"/>
        </w:rPr>
        <w:t xml:space="preserve">For instance, the risk of disease was </w:t>
      </w:r>
      <w:r w:rsidR="00AC1603" w:rsidRPr="00D436D2">
        <w:rPr>
          <w:rFonts w:ascii="Times New Roman" w:eastAsia="Times New Roman" w:hAnsi="Times New Roman" w:cs="Times New Roman"/>
          <w:sz w:val="24"/>
          <w:szCs w:val="24"/>
        </w:rPr>
        <w:lastRenderedPageBreak/>
        <w:t xml:space="preserve">higher in Khulna in the MICS survey. </w:t>
      </w:r>
      <w:r w:rsidR="00075581" w:rsidRPr="00075581">
        <w:rPr>
          <w:rFonts w:ascii="Times New Roman" w:eastAsia="Times New Roman" w:hAnsi="Times New Roman" w:cs="Times New Roman"/>
          <w:sz w:val="24"/>
          <w:szCs w:val="24"/>
        </w:rPr>
        <w:t>Mo</w:t>
      </w:r>
      <w:r w:rsidR="00075581">
        <w:rPr>
          <w:rFonts w:ascii="Times New Roman" w:eastAsia="Times New Roman" w:hAnsi="Times New Roman" w:cs="Times New Roman"/>
          <w:sz w:val="24"/>
          <w:szCs w:val="24"/>
        </w:rPr>
        <w:t xml:space="preserve">st of the women in this </w:t>
      </w:r>
      <w:r w:rsidR="00075581" w:rsidRPr="00075581">
        <w:rPr>
          <w:rFonts w:ascii="Times New Roman" w:eastAsia="Times New Roman" w:hAnsi="Times New Roman" w:cs="Times New Roman"/>
          <w:sz w:val="24"/>
          <w:szCs w:val="24"/>
        </w:rPr>
        <w:t>areas are educated and they belong to middle-class and rich families, and have access to and ability to undergo CS delivery</w:t>
      </w:r>
      <w:r w:rsidR="000F63B5">
        <w:rPr>
          <w:rFonts w:ascii="Times New Roman" w:eastAsia="Times New Roman" w:hAnsi="Times New Roman" w:cs="Times New Roman"/>
          <w:sz w:val="24"/>
          <w:szCs w:val="24"/>
        </w:rPr>
        <w:t xml:space="preserve"> </w:t>
      </w:r>
      <w:r w:rsidR="000F63B5">
        <w:rPr>
          <w:rFonts w:ascii="Times New Roman" w:eastAsia="Times New Roman" w:hAnsi="Times New Roman" w:cs="Times New Roman"/>
          <w:sz w:val="24"/>
          <w:szCs w:val="24"/>
        </w:rPr>
        <w:fldChar w:fldCharType="begin" w:fldLock="1"/>
      </w:r>
      <w:r w:rsidR="00314154">
        <w:rPr>
          <w:rFonts w:ascii="Times New Roman" w:eastAsia="Times New Roman" w:hAnsi="Times New Roman" w:cs="Times New Roman"/>
          <w:sz w:val="24"/>
          <w:szCs w:val="24"/>
        </w:rPr>
        <w:instrText>ADDIN CSL_CITATION {"citationItems":[{"id":"ITEM-1","itemData":{"DOI":"10.1186/s12884-019-2588-9","ISSN":"14712393","PMID":"31752772","abstract":"BACKGROUND: Caesarean section (CS) delivery has a significant effect on maternal and neonatal health especially in a developing country like Bangladesh. The aim of the study was to determine the risk factors and their individual contribution to CS delivery among Bangladeshi married women in reproductive age. METHODS: The cross sectional secondary data was used in this study. Data was extracted from Bangladesh Demographic and Health Survey (BDHS), 2014 dataset. BDHS-2014 collected data from all over Bangladesh. Stepwise logistic regression analysis and population attributable fractions (PAF) were utilized in this study. RESULTS: A total number of 4422 married Bangladeshi women having at least one child (age ≤ 5 years) were considered in this study. The prevalence of CS delivery among Bangladeshi women was 23.94%. The stepwise logistic regression model showed that location (division), type of residence, education of respondent and her husband, working status, age at first birth, number of children, wealth index and baby's birth weight were most important predictors of CS delivery among Bangladeshi mothers. PAF demonstrated that overweight or obese women had highest contribution (23.36%) among the risk factors of CS delivery, followed by age at first birth (age &gt;  20 years) (18.97%), highest wealth quintile (17.39%), higher education (15.93%), living in urban environment (14.39%), having lower number of ever born children (1-2 children) (13.58%), living in Dhaka division (12.11%), delivering large size of child at birth (11.13%) and housewife (6.55%). CONCLUSIONS: In the present study, we have identified the important risk factors and their individual contribution to CS delivery in Bangladesh. Consequently, these factors can be considered for reducing the rate of CS delivery in Bangladesh.","author":[{"dropping-particle":"","family":"Hasan","given":"Farhana","non-dropping-particle":"","parse-names":false,"suffix":""},{"dropping-particle":"","family":"Alam","given":"Md Mesbahul","non-dropping-particle":"","parse-names":false,"suffix":""},{"dropping-particle":"","family":"Hossain","given":"Md Golam","non-dropping-particle":"","parse-names":false,"suffix":""}],"container-title":"BMC pregnancy and childbirth","id":"ITEM-1","issue":"1","issued":{"date-parts":[["2019","11","21"]]},"page":"433","publisher":"NLM (Medline)","title":"Associated factors and their individual contributions to caesarean delivery among married women in Bangladesh: analysis of Bangladesh demographic and health survey data","type":"article-journal","volume":"19"},"uris":["http://www.mendeley.com/documents/?uuid=5457550d-fc41-3f3b-b297-3abad5cbd449"]}],"mendeley":{"formattedCitation":"(Hasan et al., 2019)","plainTextFormattedCitation":"(Hasan et al., 2019)","previouslyFormattedCitation":"(Hasan et al., 2019)"},"properties":{"noteIndex":0},"schema":"https://github.com/citation-style-language/schema/raw/master/csl-citation.json"}</w:instrText>
      </w:r>
      <w:r w:rsidR="000F63B5">
        <w:rPr>
          <w:rFonts w:ascii="Times New Roman" w:eastAsia="Times New Roman" w:hAnsi="Times New Roman" w:cs="Times New Roman"/>
          <w:sz w:val="24"/>
          <w:szCs w:val="24"/>
        </w:rPr>
        <w:fldChar w:fldCharType="separate"/>
      </w:r>
      <w:r w:rsidR="000F63B5" w:rsidRPr="000F63B5">
        <w:rPr>
          <w:rFonts w:ascii="Times New Roman" w:eastAsia="Times New Roman" w:hAnsi="Times New Roman" w:cs="Times New Roman"/>
          <w:noProof/>
          <w:sz w:val="24"/>
          <w:szCs w:val="24"/>
        </w:rPr>
        <w:t>(Hasan et al., 2019)</w:t>
      </w:r>
      <w:r w:rsidR="000F63B5">
        <w:rPr>
          <w:rFonts w:ascii="Times New Roman" w:eastAsia="Times New Roman" w:hAnsi="Times New Roman" w:cs="Times New Roman"/>
          <w:sz w:val="24"/>
          <w:szCs w:val="24"/>
        </w:rPr>
        <w:fldChar w:fldCharType="end"/>
      </w:r>
      <w:r w:rsidR="000F63B5">
        <w:rPr>
          <w:rFonts w:ascii="Times New Roman" w:eastAsia="Times New Roman" w:hAnsi="Times New Roman" w:cs="Times New Roman"/>
          <w:sz w:val="24"/>
          <w:szCs w:val="24"/>
        </w:rPr>
        <w:t>.</w:t>
      </w:r>
      <w:r w:rsidR="000F63B5" w:rsidRPr="000F63B5">
        <w:t xml:space="preserve"> </w:t>
      </w:r>
      <w:r w:rsidR="000F63B5" w:rsidRPr="000F63B5">
        <w:rPr>
          <w:rFonts w:ascii="Times New Roman" w:eastAsia="Times New Roman" w:hAnsi="Times New Roman" w:cs="Times New Roman"/>
          <w:sz w:val="24"/>
          <w:szCs w:val="24"/>
        </w:rPr>
        <w:t>Now a day educated pregnant women want to avoid vaginal delivery in fear of labor pain and other consequences. Perhaps these are the most important reasons for the increased rate of CS delivery in Bangladesh.</w:t>
      </w:r>
    </w:p>
    <w:p w14:paraId="0285F768" w14:textId="177323AB" w:rsidR="00AC1603" w:rsidRPr="00D436D2" w:rsidRDefault="00073B06" w:rsidP="00AC1603">
      <w:pPr>
        <w:spacing w:before="100" w:after="100" w:line="480" w:lineRule="auto"/>
        <w:rPr>
          <w:rFonts w:ascii="Times New Roman" w:eastAsia="Times New Roman" w:hAnsi="Times New Roman" w:cs="Times New Roman"/>
          <w:sz w:val="24"/>
          <w:szCs w:val="24"/>
        </w:rPr>
      </w:pPr>
      <w:r w:rsidRPr="00073B06">
        <w:rPr>
          <w:rFonts w:ascii="Times New Roman" w:eastAsia="Times New Roman" w:hAnsi="Times New Roman" w:cs="Times New Roman"/>
          <w:color w:val="000000"/>
          <w:sz w:val="24"/>
          <w:szCs w:val="24"/>
        </w:rPr>
        <w:t xml:space="preserve">Our study findings also confirmed that the highest rate of C-section among educated women has occurred among secondary completed or higher educated females. We also observed that there was a lower risk of disease for babies in the C-section than children born through normal delivery in all other mother's education levels compared to this group. Since education is directly related to women's autonomy, they are economically more solvent and may decide to give birth through a C-section, mostly living in urban areas. Some studies, however, reported no visible link between women's preference for C-section and their educational level </w:t>
      </w:r>
      <w:r w:rsidR="00AC1603" w:rsidRPr="00D436D2">
        <w:rPr>
          <w:rFonts w:ascii="Times New Roman" w:eastAsia="Times New Roman" w:hAnsi="Times New Roman" w:cs="Times New Roman"/>
          <w:sz w:val="24"/>
          <w:szCs w:val="24"/>
        </w:rPr>
        <w:fldChar w:fldCharType="begin" w:fldLock="1"/>
      </w:r>
      <w:r w:rsidR="00AC1603" w:rsidRPr="00D436D2">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et al., 2010)","plainTextFormattedCitation":"(Angeja et al., 2006; Chu et al., 2010)","previouslyFormattedCitation":"(Angeja et al., 2006; Chu et al., 2010)"},"properties":{"noteIndex":0},"schema":"https://github.com/citation-style-language/schema/raw/master/csl-citation.json"}</w:instrText>
      </w:r>
      <w:r w:rsidR="00AC1603" w:rsidRPr="00D436D2">
        <w:rPr>
          <w:rFonts w:ascii="Times New Roman" w:eastAsia="Times New Roman" w:hAnsi="Times New Roman" w:cs="Times New Roman"/>
          <w:sz w:val="24"/>
          <w:szCs w:val="24"/>
        </w:rPr>
        <w:fldChar w:fldCharType="separate"/>
      </w:r>
      <w:r w:rsidR="00AC1603" w:rsidRPr="00D436D2">
        <w:rPr>
          <w:rFonts w:ascii="Times New Roman" w:eastAsia="Times New Roman" w:hAnsi="Times New Roman" w:cs="Times New Roman"/>
          <w:noProof/>
          <w:sz w:val="24"/>
          <w:szCs w:val="24"/>
        </w:rPr>
        <w:t>(Angeja et al., 2006; Chu et al., 2010)</w:t>
      </w:r>
      <w:r w:rsidR="00AC1603" w:rsidRPr="00D436D2">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p>
    <w:p w14:paraId="334D343D" w14:textId="77777777" w:rsidR="000A5436" w:rsidRDefault="00073B06" w:rsidP="000A5436">
      <w:pPr>
        <w:spacing w:after="0" w:line="480" w:lineRule="auto"/>
        <w:rPr>
          <w:rFonts w:ascii="Times New Roman" w:eastAsia="Times New Roman" w:hAnsi="Times New Roman" w:cs="Times New Roman"/>
          <w:sz w:val="24"/>
          <w:szCs w:val="24"/>
        </w:rPr>
      </w:pPr>
      <w:r w:rsidRPr="00073B06">
        <w:rPr>
          <w:rFonts w:ascii="Times New Roman" w:hAnsi="Times New Roman" w:cs="Times New Roman"/>
          <w:sz w:val="24"/>
          <w:szCs w:val="24"/>
        </w:rPr>
        <w:t xml:space="preserve">By wealth status, for the richest family, health care facilities were higher than for the middle and poorer families. C-section rates were also higher among the wealthiest families compared with those of the poorest or poorest families </w:t>
      </w:r>
      <w:r w:rsidR="00AC1603" w:rsidRPr="00D436D2">
        <w:rPr>
          <w:rFonts w:ascii="Times New Roman" w:eastAsia="Times New Roman" w:hAnsi="Times New Roman" w:cs="Times New Roman"/>
          <w:sz w:val="24"/>
          <w:szCs w:val="24"/>
        </w:rPr>
        <w:fldChar w:fldCharType="begin" w:fldLock="1"/>
      </w:r>
      <w:r w:rsidR="00AC1603" w:rsidRPr="00D436D2">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et al., 2016)","plainTextFormattedCitation":"(Shahabuddin et al., 2016)","previouslyFormattedCitation":"(Shahabuddin et al., 2016)"},"properties":{"noteIndex":0},"schema":"https://github.com/citation-style-language/schema/raw/master/csl-citation.json"}</w:instrText>
      </w:r>
      <w:r w:rsidR="00AC1603" w:rsidRPr="00D436D2">
        <w:rPr>
          <w:rFonts w:ascii="Times New Roman" w:eastAsia="Times New Roman" w:hAnsi="Times New Roman" w:cs="Times New Roman"/>
          <w:sz w:val="24"/>
          <w:szCs w:val="24"/>
        </w:rPr>
        <w:fldChar w:fldCharType="separate"/>
      </w:r>
      <w:r w:rsidR="00AC1603" w:rsidRPr="00D436D2">
        <w:rPr>
          <w:rFonts w:ascii="Times New Roman" w:eastAsia="Times New Roman" w:hAnsi="Times New Roman" w:cs="Times New Roman"/>
          <w:noProof/>
          <w:sz w:val="24"/>
          <w:szCs w:val="24"/>
        </w:rPr>
        <w:t>(Shahabuddin et al., 2016)</w:t>
      </w:r>
      <w:r w:rsidR="00AC1603" w:rsidRPr="00D436D2">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5436" w:rsidRPr="000A5436">
        <w:rPr>
          <w:rFonts w:ascii="Times New Roman" w:eastAsia="Times New Roman" w:hAnsi="Times New Roman" w:cs="Times New Roman"/>
          <w:sz w:val="24"/>
          <w:szCs w:val="24"/>
        </w:rPr>
        <w:t>This could be because of financial problems, because the richest family has the ability to bear C-section expenses.</w:t>
      </w:r>
    </w:p>
    <w:p w14:paraId="211F5FA9" w14:textId="44D753BC" w:rsidR="007501E8" w:rsidRPr="00D436D2" w:rsidRDefault="000A5436" w:rsidP="000A5436">
      <w:pPr>
        <w:spacing w:after="0" w:line="480" w:lineRule="auto"/>
        <w:rPr>
          <w:rFonts w:ascii="Times New Roman" w:eastAsia="Times New Roman" w:hAnsi="Times New Roman" w:cs="Times New Roman"/>
          <w:sz w:val="24"/>
          <w:szCs w:val="24"/>
        </w:rPr>
      </w:pPr>
      <w:r w:rsidRPr="000A5436">
        <w:rPr>
          <w:rFonts w:ascii="Times New Roman" w:eastAsia="Times New Roman" w:hAnsi="Times New Roman" w:cs="Times New Roman"/>
          <w:sz w:val="24"/>
          <w:szCs w:val="24"/>
        </w:rPr>
        <w:t xml:space="preserve">The analyses of this study confirmed that childhood disease is associated with maternal age according to MICS data. In earlier </w:t>
      </w:r>
      <w:r w:rsidR="00285BB5">
        <w:rPr>
          <w:rFonts w:ascii="Times New Roman" w:eastAsia="Times New Roman" w:hAnsi="Times New Roman" w:cs="Times New Roman"/>
          <w:sz w:val="24"/>
          <w:szCs w:val="24"/>
        </w:rPr>
        <w:t xml:space="preserve">a </w:t>
      </w:r>
      <w:r w:rsidRPr="000A5436">
        <w:rPr>
          <w:rFonts w:ascii="Times New Roman" w:eastAsia="Times New Roman" w:hAnsi="Times New Roman" w:cs="Times New Roman"/>
          <w:sz w:val="24"/>
          <w:szCs w:val="24"/>
        </w:rPr>
        <w:t>stud</w:t>
      </w:r>
      <w:r w:rsidR="00285BB5">
        <w:rPr>
          <w:rFonts w:ascii="Times New Roman" w:eastAsia="Times New Roman" w:hAnsi="Times New Roman" w:cs="Times New Roman"/>
          <w:sz w:val="24"/>
          <w:szCs w:val="24"/>
        </w:rPr>
        <w:t>y showed that</w:t>
      </w:r>
      <w:r w:rsidRPr="000A5436">
        <w:rPr>
          <w:rFonts w:ascii="Times New Roman" w:eastAsia="Times New Roman" w:hAnsi="Times New Roman" w:cs="Times New Roman"/>
          <w:sz w:val="24"/>
          <w:szCs w:val="24"/>
        </w:rPr>
        <w:t xml:space="preserve"> children born to younger mothers (aged &lt;20 years) were found to have a relatively high risk of diarrhea, cough, and fever. </w:t>
      </w:r>
      <w:r w:rsidR="00737955" w:rsidRPr="00D436D2">
        <w:rPr>
          <w:rFonts w:ascii="Times New Roman" w:eastAsia="Times New Roman" w:hAnsi="Times New Roman" w:cs="Times New Roman"/>
          <w:sz w:val="24"/>
          <w:szCs w:val="24"/>
        </w:rPr>
        <w:fldChar w:fldCharType="begin" w:fldLock="1"/>
      </w:r>
      <w:r w:rsidR="00737955" w:rsidRPr="00D436D2">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D436D2">
        <w:rPr>
          <w:rFonts w:ascii="Times New Roman" w:eastAsia="Times New Roman" w:hAnsi="Times New Roman" w:cs="Times New Roman"/>
          <w:sz w:val="24"/>
          <w:szCs w:val="24"/>
        </w:rPr>
        <w:fldChar w:fldCharType="separate"/>
      </w:r>
      <w:r w:rsidR="00737955" w:rsidRPr="00D436D2">
        <w:rPr>
          <w:rFonts w:ascii="Times New Roman" w:eastAsia="Times New Roman" w:hAnsi="Times New Roman" w:cs="Times New Roman"/>
          <w:noProof/>
          <w:sz w:val="24"/>
          <w:szCs w:val="24"/>
        </w:rPr>
        <w:t>(Kandala, 2006)</w:t>
      </w:r>
      <w:r w:rsidR="00737955" w:rsidRPr="00D436D2">
        <w:rPr>
          <w:rFonts w:ascii="Times New Roman" w:eastAsia="Times New Roman" w:hAnsi="Times New Roman" w:cs="Times New Roman"/>
          <w:sz w:val="24"/>
          <w:szCs w:val="24"/>
        </w:rPr>
        <w:fldChar w:fldCharType="end"/>
      </w:r>
      <w:r w:rsidR="006A3D95" w:rsidRPr="00D436D2">
        <w:rPr>
          <w:rFonts w:ascii="Times New Roman" w:eastAsia="Times New Roman" w:hAnsi="Times New Roman" w:cs="Times New Roman"/>
          <w:sz w:val="24"/>
          <w:szCs w:val="24"/>
        </w:rPr>
        <w:t>,</w:t>
      </w:r>
      <w:r w:rsidR="006A3D95" w:rsidRPr="00D436D2">
        <w:rPr>
          <w:rFonts w:ascii="Times New Roman" w:hAnsi="Times New Roman" w:cs="Times New Roman"/>
          <w:sz w:val="24"/>
          <w:szCs w:val="24"/>
        </w:rPr>
        <w:t xml:space="preserve"> </w:t>
      </w:r>
      <w:r w:rsidR="007501E8" w:rsidRPr="00D436D2">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 or other causes.</w:t>
      </w:r>
      <w:r w:rsidR="00D87D6C" w:rsidRPr="00D436D2">
        <w:rPr>
          <w:rFonts w:ascii="Times New Roman" w:hAnsi="Times New Roman" w:cs="Times New Roman"/>
        </w:rPr>
        <w:t xml:space="preserve"> </w:t>
      </w:r>
      <w:r w:rsidR="00285BB5">
        <w:rPr>
          <w:rFonts w:ascii="Times New Roman" w:hAnsi="Times New Roman" w:cs="Times New Roman"/>
        </w:rPr>
        <w:t xml:space="preserve">However, </w:t>
      </w:r>
      <w:r w:rsidR="00285BB5" w:rsidRPr="00D436D2">
        <w:rPr>
          <w:rFonts w:ascii="Times New Roman" w:eastAsia="Times New Roman" w:hAnsi="Times New Roman" w:cs="Times New Roman"/>
          <w:sz w:val="24"/>
          <w:szCs w:val="24"/>
        </w:rPr>
        <w:t>in BDHS data</w:t>
      </w:r>
      <w:r w:rsidR="00285BB5">
        <w:rPr>
          <w:rFonts w:ascii="Times New Roman" w:eastAsia="Times New Roman" w:hAnsi="Times New Roman" w:cs="Times New Roman"/>
          <w:sz w:val="24"/>
          <w:szCs w:val="24"/>
        </w:rPr>
        <w:t>,</w:t>
      </w:r>
      <w:r w:rsidR="00D87D6C" w:rsidRPr="00D436D2">
        <w:rPr>
          <w:rFonts w:ascii="Times New Roman" w:eastAsia="Times New Roman" w:hAnsi="Times New Roman" w:cs="Times New Roman"/>
          <w:sz w:val="24"/>
          <w:szCs w:val="24"/>
        </w:rPr>
        <w:t xml:space="preserve"> there was no clear and consistent relationship between the ages of the mothers and the risk of short-term diseases</w:t>
      </w:r>
      <w:r w:rsidR="00285BB5">
        <w:rPr>
          <w:rFonts w:ascii="Times New Roman" w:eastAsia="Times New Roman" w:hAnsi="Times New Roman" w:cs="Times New Roman"/>
          <w:sz w:val="24"/>
          <w:szCs w:val="24"/>
        </w:rPr>
        <w:t>.</w:t>
      </w:r>
      <w:r w:rsidR="00D87D6C" w:rsidRPr="00D436D2">
        <w:rPr>
          <w:rFonts w:ascii="Times New Roman" w:eastAsia="Times New Roman" w:hAnsi="Times New Roman" w:cs="Times New Roman"/>
          <w:sz w:val="24"/>
          <w:szCs w:val="24"/>
        </w:rPr>
        <w:t xml:space="preserve"> </w:t>
      </w:r>
    </w:p>
    <w:p w14:paraId="17D504EF" w14:textId="737D1849" w:rsidR="00E800B2" w:rsidRPr="00D436D2" w:rsidRDefault="00E800B2"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lastRenderedPageBreak/>
        <w:t>Conclusion</w:t>
      </w:r>
    </w:p>
    <w:p w14:paraId="2614739A" w14:textId="77777777" w:rsidR="002A5EB3" w:rsidRDefault="002A5EB3" w:rsidP="009D5FDC">
      <w:pPr>
        <w:spacing w:after="0" w:line="480" w:lineRule="auto"/>
        <w:rPr>
          <w:rFonts w:ascii="Times New Roman" w:eastAsia="Times New Roman" w:hAnsi="Times New Roman" w:cs="Times New Roman"/>
          <w:bCs/>
          <w:sz w:val="24"/>
          <w:szCs w:val="24"/>
        </w:rPr>
      </w:pPr>
      <w:r w:rsidRPr="002A5EB3">
        <w:rPr>
          <w:rFonts w:ascii="Times New Roman" w:eastAsia="Times New Roman" w:hAnsi="Times New Roman" w:cs="Times New Roman"/>
          <w:bCs/>
          <w:sz w:val="24"/>
          <w:szCs w:val="24"/>
        </w:rPr>
        <w:t>In conclusion, our study shows cesarean delivery continued to increase gradually over time, and there is a significant positive association between C-section and early childhood diseases in Bangladesh. The analysis also confirmed that childhood disease is associated with maternal age. Among the educated women, the highest C-section rate has occurred among secondary completed or higher educated women. Rates of C-section were also higher among the wealthiest family than those belonging to the poorest or poorer families. As the unnecessary cesarean section delivery is a burden on the health system and negatively affects childhood health, improving maternal health requires regular monitoring and evaluation of the provision of emergency obstetric services. Thus, the decision to perform a C-section delivery must be carefully chosen and not aimed at profit.</w:t>
      </w:r>
    </w:p>
    <w:p w14:paraId="143C6428" w14:textId="77777777" w:rsidR="002A5EB3" w:rsidRDefault="002A5EB3" w:rsidP="009D5FDC">
      <w:pPr>
        <w:spacing w:after="0" w:line="480" w:lineRule="auto"/>
        <w:rPr>
          <w:rFonts w:ascii="Times New Roman" w:eastAsia="Times New Roman" w:hAnsi="Times New Roman" w:cs="Times New Roman"/>
          <w:bCs/>
          <w:sz w:val="24"/>
          <w:szCs w:val="24"/>
        </w:rPr>
      </w:pPr>
    </w:p>
    <w:p w14:paraId="0BFF8CA1" w14:textId="64CAFE2B" w:rsidR="00715B57" w:rsidRPr="00D436D2" w:rsidRDefault="00715B57" w:rsidP="009D5FDC">
      <w:pPr>
        <w:spacing w:after="0" w:line="480" w:lineRule="auto"/>
        <w:rPr>
          <w:rFonts w:ascii="Times New Roman" w:hAnsi="Times New Roman" w:cs="Times New Roman"/>
          <w:sz w:val="24"/>
          <w:szCs w:val="24"/>
        </w:rPr>
      </w:pPr>
      <w:r w:rsidRPr="00D436D2">
        <w:rPr>
          <w:rFonts w:ascii="Times New Roman" w:hAnsi="Times New Roman" w:cs="Times New Roman"/>
          <w:b/>
          <w:sz w:val="24"/>
          <w:szCs w:val="24"/>
        </w:rPr>
        <w:t>Recommendations</w:t>
      </w:r>
    </w:p>
    <w:p w14:paraId="18BA55B4" w14:textId="6135B12B" w:rsidR="00E32C12" w:rsidRPr="00D436D2" w:rsidRDefault="008D571F" w:rsidP="009D5FDC">
      <w:pPr>
        <w:tabs>
          <w:tab w:val="left" w:pos="543"/>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cesarean birth </w:t>
      </w:r>
      <w:r w:rsidR="00B759B8" w:rsidRPr="00B759B8">
        <w:rPr>
          <w:rFonts w:ascii="Times New Roman" w:eastAsia="Times New Roman" w:hAnsi="Times New Roman" w:cs="Times New Roman"/>
          <w:sz w:val="24"/>
          <w:szCs w:val="24"/>
        </w:rPr>
        <w:t xml:space="preserve">may have </w:t>
      </w:r>
      <w:r w:rsidR="00712A0C">
        <w:rPr>
          <w:rFonts w:ascii="Times New Roman" w:eastAsia="Times New Roman" w:hAnsi="Times New Roman" w:cs="Times New Roman"/>
          <w:sz w:val="24"/>
          <w:szCs w:val="24"/>
        </w:rPr>
        <w:t>negative</w:t>
      </w:r>
      <w:r w:rsidR="00B759B8" w:rsidRPr="00B759B8">
        <w:rPr>
          <w:rFonts w:ascii="Times New Roman" w:eastAsia="Times New Roman" w:hAnsi="Times New Roman" w:cs="Times New Roman"/>
          <w:sz w:val="24"/>
          <w:szCs w:val="24"/>
        </w:rPr>
        <w:t xml:space="preserve"> effects on </w:t>
      </w:r>
      <w:r>
        <w:rPr>
          <w:rFonts w:ascii="Times New Roman" w:eastAsia="Times New Roman" w:hAnsi="Times New Roman" w:cs="Times New Roman"/>
          <w:sz w:val="24"/>
          <w:szCs w:val="24"/>
        </w:rPr>
        <w:t>early childhood diseases</w:t>
      </w:r>
      <w:r w:rsidR="00B759B8" w:rsidRPr="00B759B8">
        <w:rPr>
          <w:rFonts w:ascii="Times New Roman" w:eastAsia="Times New Roman" w:hAnsi="Times New Roman" w:cs="Times New Roman"/>
          <w:sz w:val="24"/>
          <w:szCs w:val="24"/>
        </w:rPr>
        <w:t>,</w:t>
      </w:r>
      <w:r w:rsidR="00314154">
        <w:rPr>
          <w:rFonts w:ascii="Times New Roman" w:eastAsia="Times New Roman" w:hAnsi="Times New Roman" w:cs="Times New Roman"/>
          <w:sz w:val="24"/>
          <w:szCs w:val="24"/>
        </w:rPr>
        <w:t xml:space="preserve"> poor immune system</w:t>
      </w:r>
      <w:r w:rsidR="00B759B8" w:rsidRPr="00B759B8">
        <w:rPr>
          <w:rFonts w:ascii="Times New Roman" w:eastAsia="Times New Roman" w:hAnsi="Times New Roman" w:cs="Times New Roman"/>
          <w:sz w:val="24"/>
          <w:szCs w:val="24"/>
        </w:rPr>
        <w:t xml:space="preserve"> and the infant-mother relationship</w:t>
      </w:r>
      <w:r w:rsidR="00B759B8">
        <w:rPr>
          <w:rFonts w:ascii="Times New Roman" w:eastAsia="Times New Roman" w:hAnsi="Times New Roman" w:cs="Times New Roman"/>
          <w:sz w:val="24"/>
          <w:szCs w:val="24"/>
        </w:rPr>
        <w:t xml:space="preserve">. </w:t>
      </w:r>
      <w:r w:rsidR="00314154">
        <w:rPr>
          <w:rFonts w:ascii="Times New Roman" w:hAnsi="Times New Roman" w:cs="Times New Roman"/>
          <w:sz w:val="24"/>
          <w:szCs w:val="24"/>
        </w:rPr>
        <w:t>Cesarean delivery</w:t>
      </w:r>
      <w:r w:rsidR="00314154" w:rsidRPr="00A678AD">
        <w:rPr>
          <w:rFonts w:ascii="Times New Roman" w:hAnsi="Times New Roman" w:cs="Times New Roman"/>
          <w:sz w:val="24"/>
          <w:szCs w:val="24"/>
        </w:rPr>
        <w:t xml:space="preserve"> </w:t>
      </w:r>
      <w:r w:rsidR="00314154">
        <w:rPr>
          <w:rFonts w:ascii="Times New Roman" w:hAnsi="Times New Roman" w:cs="Times New Roman"/>
          <w:sz w:val="24"/>
          <w:szCs w:val="24"/>
        </w:rPr>
        <w:t>also responsible for</w:t>
      </w:r>
      <w:r w:rsidR="00314154" w:rsidRPr="00A678AD">
        <w:rPr>
          <w:rFonts w:ascii="Times New Roman" w:hAnsi="Times New Roman" w:cs="Times New Roman"/>
          <w:sz w:val="24"/>
          <w:szCs w:val="24"/>
        </w:rPr>
        <w:t xml:space="preserve"> many diseases (e.g., type I diabetes mellitus, extreme respiratory morbidity, </w:t>
      </w:r>
      <w:r w:rsidR="00C86D0F" w:rsidRPr="00C86D0F">
        <w:rPr>
          <w:rFonts w:ascii="Times New Roman" w:hAnsi="Times New Roman" w:cs="Times New Roman"/>
          <w:sz w:val="24"/>
          <w:szCs w:val="24"/>
        </w:rPr>
        <w:t>leukemia</w:t>
      </w:r>
      <w:r w:rsidR="00C86D0F">
        <w:rPr>
          <w:rFonts w:ascii="Times New Roman" w:hAnsi="Times New Roman" w:cs="Times New Roman"/>
          <w:sz w:val="24"/>
          <w:szCs w:val="24"/>
        </w:rPr>
        <w:t xml:space="preserve">, </w:t>
      </w:r>
      <w:r w:rsidR="00314154" w:rsidRPr="00A678AD">
        <w:rPr>
          <w:rFonts w:ascii="Times New Roman" w:hAnsi="Times New Roman" w:cs="Times New Roman"/>
          <w:sz w:val="24"/>
          <w:szCs w:val="24"/>
        </w:rPr>
        <w:t>celiac</w:t>
      </w:r>
      <w:r w:rsidR="0037250A">
        <w:rPr>
          <w:rFonts w:ascii="Times New Roman" w:hAnsi="Times New Roman" w:cs="Times New Roman"/>
          <w:sz w:val="24"/>
          <w:szCs w:val="24"/>
        </w:rPr>
        <w:t>,</w:t>
      </w:r>
      <w:r w:rsidR="0037250A" w:rsidRPr="0037250A">
        <w:t xml:space="preserve"> </w:t>
      </w:r>
      <w:r w:rsidR="0037250A">
        <w:rPr>
          <w:rFonts w:ascii="Times New Roman" w:hAnsi="Times New Roman" w:cs="Times New Roman"/>
          <w:sz w:val="24"/>
          <w:szCs w:val="24"/>
        </w:rPr>
        <w:t>m</w:t>
      </w:r>
      <w:r w:rsidR="0037250A" w:rsidRPr="0037250A">
        <w:rPr>
          <w:rFonts w:ascii="Times New Roman" w:hAnsi="Times New Roman" w:cs="Times New Roman"/>
          <w:sz w:val="24"/>
          <w:szCs w:val="24"/>
        </w:rPr>
        <w:t>alignancies</w:t>
      </w:r>
      <w:r w:rsidR="0037250A">
        <w:rPr>
          <w:rFonts w:ascii="Times New Roman" w:hAnsi="Times New Roman" w:cs="Times New Roman"/>
          <w:sz w:val="24"/>
          <w:szCs w:val="24"/>
        </w:rPr>
        <w:t xml:space="preserve"> and allergic disease</w:t>
      </w:r>
      <w:r w:rsidR="00314154" w:rsidRPr="00A678AD">
        <w:rPr>
          <w:rFonts w:ascii="Times New Roman" w:hAnsi="Times New Roman" w:cs="Times New Roman"/>
          <w:sz w:val="24"/>
          <w:szCs w:val="24"/>
        </w:rPr>
        <w:t>) including atopic disease occur more often in infants after cesarean delivery</w:t>
      </w:r>
      <w:r w:rsidR="00314154">
        <w:rPr>
          <w:rFonts w:ascii="Times New Roman" w:hAnsi="Times New Roman" w:cs="Times New Roman"/>
          <w:sz w:val="24"/>
          <w:szCs w:val="24"/>
        </w:rPr>
        <w:t>.</w:t>
      </w:r>
      <w:r w:rsidR="00314154" w:rsidRPr="00A678AD">
        <w:rPr>
          <w:rFonts w:ascii="Times New Roman" w:hAnsi="Times New Roman" w:cs="Times New Roman"/>
          <w:sz w:val="24"/>
          <w:szCs w:val="24"/>
        </w:rPr>
        <w:t xml:space="preserve"> </w:t>
      </w:r>
      <w:r w:rsidR="002A4EA6" w:rsidRPr="002A4EA6">
        <w:rPr>
          <w:rFonts w:ascii="Times New Roman" w:hAnsi="Times New Roman" w:cs="Times New Roman"/>
          <w:sz w:val="24"/>
          <w:szCs w:val="24"/>
        </w:rPr>
        <w:t xml:space="preserve">The negative impacts of C-section on later health may be due to the delay in the postnatal establishment of the gut microbiota and subsequent alterations to the maturation of the mucosal immune system. </w:t>
      </w:r>
      <w:r w:rsidR="002A4EA6">
        <w:rPr>
          <w:rFonts w:ascii="Times New Roman" w:eastAsia="Times New Roman" w:hAnsi="Times New Roman" w:cs="Times New Roman"/>
          <w:sz w:val="24"/>
          <w:szCs w:val="24"/>
        </w:rPr>
        <w:t xml:space="preserve">However, </w:t>
      </w:r>
      <w:r w:rsidR="003D3AD8">
        <w:rPr>
          <w:rFonts w:ascii="Times New Roman" w:eastAsia="Times New Roman" w:hAnsi="Times New Roman" w:cs="Times New Roman"/>
          <w:sz w:val="24"/>
          <w:szCs w:val="24"/>
        </w:rPr>
        <w:t>t</w:t>
      </w:r>
      <w:r w:rsidR="00D80057" w:rsidRPr="00D436D2">
        <w:rPr>
          <w:rFonts w:ascii="Times New Roman" w:eastAsia="Times New Roman" w:hAnsi="Times New Roman" w:cs="Times New Roman"/>
          <w:sz w:val="24"/>
          <w:szCs w:val="24"/>
        </w:rPr>
        <w:t xml:space="preserve">o reduce unnecessary C-sections and </w:t>
      </w:r>
      <w:r w:rsidR="00AB2B44">
        <w:rPr>
          <w:rFonts w:ascii="Times New Roman" w:eastAsia="Times New Roman" w:hAnsi="Times New Roman" w:cs="Times New Roman"/>
          <w:sz w:val="24"/>
          <w:szCs w:val="24"/>
        </w:rPr>
        <w:t>reduce complicated health impact</w:t>
      </w:r>
      <w:r w:rsidR="00D80057" w:rsidRPr="00D436D2">
        <w:rPr>
          <w:rFonts w:ascii="Times New Roman" w:eastAsia="Times New Roman" w:hAnsi="Times New Roman" w:cs="Times New Roman"/>
          <w:sz w:val="24"/>
          <w:szCs w:val="24"/>
        </w:rPr>
        <w:t xml:space="preserve">, various strategies must be taken, such as the implementation of standardized protocols, requests of a second medical opinion prior to surgery, improving maternal empowerment during pregnancy and delivery, maternal and medical collaboration on birth plans. Prior to delivery, all available birthing procedures and its merit and demerit should be explained to the pregnant women during </w:t>
      </w:r>
      <w:r w:rsidR="00BC7C52" w:rsidRPr="00D436D2">
        <w:rPr>
          <w:rFonts w:ascii="Times New Roman" w:eastAsia="Times New Roman" w:hAnsi="Times New Roman" w:cs="Times New Roman"/>
          <w:sz w:val="24"/>
          <w:szCs w:val="24"/>
        </w:rPr>
        <w:t xml:space="preserve">the </w:t>
      </w:r>
      <w:r w:rsidR="00441BCC" w:rsidRPr="00D436D2">
        <w:rPr>
          <w:rFonts w:ascii="Times New Roman" w:eastAsia="Times New Roman" w:hAnsi="Times New Roman" w:cs="Times New Roman"/>
          <w:sz w:val="24"/>
          <w:szCs w:val="24"/>
        </w:rPr>
        <w:t>antenatal care</w:t>
      </w:r>
      <w:r w:rsidR="00D80057" w:rsidRPr="00D436D2">
        <w:rPr>
          <w:rFonts w:ascii="Times New Roman" w:eastAsia="Times New Roman" w:hAnsi="Times New Roman" w:cs="Times New Roman"/>
          <w:sz w:val="24"/>
          <w:szCs w:val="24"/>
        </w:rPr>
        <w:t xml:space="preserve"> </w:t>
      </w:r>
      <w:r w:rsidR="00D80057" w:rsidRPr="00D436D2">
        <w:rPr>
          <w:rFonts w:ascii="Times New Roman" w:eastAsia="Times New Roman" w:hAnsi="Times New Roman" w:cs="Times New Roman"/>
          <w:sz w:val="24"/>
          <w:szCs w:val="24"/>
        </w:rPr>
        <w:lastRenderedPageBreak/>
        <w:t xml:space="preserve">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w:t>
      </w:r>
      <w:r w:rsidR="00AB2B44">
        <w:rPr>
          <w:rFonts w:ascii="Times New Roman" w:eastAsia="Times New Roman" w:hAnsi="Times New Roman" w:cs="Times New Roman"/>
          <w:sz w:val="24"/>
          <w:szCs w:val="24"/>
        </w:rPr>
        <w:t xml:space="preserve">on </w:t>
      </w:r>
      <w:r w:rsidR="00F522BF">
        <w:rPr>
          <w:rFonts w:ascii="Times New Roman" w:eastAsia="Times New Roman" w:hAnsi="Times New Roman" w:cs="Times New Roman"/>
          <w:sz w:val="24"/>
          <w:szCs w:val="24"/>
        </w:rPr>
        <w:t>children’s</w:t>
      </w:r>
      <w:r w:rsidR="00EC1333">
        <w:rPr>
          <w:rFonts w:ascii="Times New Roman" w:eastAsia="Times New Roman" w:hAnsi="Times New Roman" w:cs="Times New Roman"/>
          <w:sz w:val="24"/>
          <w:szCs w:val="24"/>
        </w:rPr>
        <w:t xml:space="preserve"> adverse</w:t>
      </w:r>
      <w:r w:rsidR="00F522BF">
        <w:rPr>
          <w:rFonts w:ascii="Times New Roman" w:eastAsia="Times New Roman" w:hAnsi="Times New Roman" w:cs="Times New Roman"/>
          <w:sz w:val="24"/>
          <w:szCs w:val="24"/>
        </w:rPr>
        <w:t xml:space="preserve"> </w:t>
      </w:r>
      <w:r w:rsidR="00AB2B44">
        <w:rPr>
          <w:rFonts w:ascii="Times New Roman" w:eastAsia="Times New Roman" w:hAnsi="Times New Roman" w:cs="Times New Roman"/>
          <w:sz w:val="24"/>
          <w:szCs w:val="24"/>
        </w:rPr>
        <w:t>health outcomes</w:t>
      </w:r>
      <w:r w:rsidR="00715B57" w:rsidRPr="00D436D2">
        <w:rPr>
          <w:rFonts w:ascii="Times New Roman" w:eastAsia="Times New Roman" w:hAnsi="Times New Roman" w:cs="Times New Roman"/>
          <w:sz w:val="24"/>
          <w:szCs w:val="24"/>
        </w:rPr>
        <w:t>.</w:t>
      </w:r>
    </w:p>
    <w:p w14:paraId="3F76A804" w14:textId="77777777" w:rsidR="00D80057" w:rsidRPr="00D436D2" w:rsidRDefault="00D80057" w:rsidP="009D5FDC">
      <w:pPr>
        <w:tabs>
          <w:tab w:val="left" w:pos="543"/>
        </w:tabs>
        <w:spacing w:after="0" w:line="480" w:lineRule="auto"/>
        <w:rPr>
          <w:rFonts w:ascii="Times New Roman" w:hAnsi="Times New Roman" w:cs="Times New Roman"/>
          <w:b/>
          <w:sz w:val="24"/>
          <w:szCs w:val="24"/>
        </w:rPr>
      </w:pPr>
    </w:p>
    <w:p w14:paraId="35473205" w14:textId="228790F2" w:rsidR="00E32C12" w:rsidRPr="00A03379" w:rsidRDefault="00911D0C" w:rsidP="00C1713A">
      <w:pPr>
        <w:spacing w:line="480" w:lineRule="auto"/>
        <w:rPr>
          <w:rFonts w:ascii="Times New Roman" w:eastAsia="Times New Roman" w:hAnsi="Times New Roman" w:cs="Times New Roman"/>
          <w:b/>
          <w:sz w:val="24"/>
          <w:szCs w:val="24"/>
          <w:lang w:val="da-DK"/>
        </w:rPr>
      </w:pPr>
      <w:r w:rsidRPr="00D436D2">
        <w:rPr>
          <w:rFonts w:ascii="Times New Roman" w:eastAsia="Times New Roman" w:hAnsi="Times New Roman" w:cs="Times New Roman"/>
          <w:b/>
          <w:sz w:val="24"/>
          <w:szCs w:val="24"/>
          <w:lang w:val="da-DK"/>
        </w:rPr>
        <w:t>References</w:t>
      </w:r>
    </w:p>
    <w:p w14:paraId="621133A5" w14:textId="37374D2D" w:rsidR="009E351E" w:rsidRPr="009E351E" w:rsidRDefault="001D53B3"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sidRPr="00276CA0">
        <w:rPr>
          <w:rFonts w:ascii="Times New Roman" w:eastAsia="Times New Roman" w:hAnsi="Times New Roman" w:cs="Times New Roman"/>
          <w:b/>
          <w:sz w:val="24"/>
          <w:szCs w:val="24"/>
          <w:lang w:val="da-DK"/>
        </w:rPr>
        <w:instrText xml:space="preserve">ADDIN Mendeley Bibliography CSL_BIBLIOGRAPHY </w:instrText>
      </w:r>
      <w:r>
        <w:rPr>
          <w:rFonts w:ascii="Times New Roman" w:eastAsia="Times New Roman" w:hAnsi="Times New Roman" w:cs="Times New Roman"/>
          <w:b/>
          <w:sz w:val="24"/>
          <w:szCs w:val="24"/>
        </w:rPr>
        <w:fldChar w:fldCharType="separate"/>
      </w:r>
      <w:r w:rsidR="009E351E" w:rsidRPr="009E351E">
        <w:rPr>
          <w:rFonts w:ascii="Times New Roman" w:hAnsi="Times New Roman" w:cs="Times New Roman"/>
          <w:noProof/>
          <w:sz w:val="24"/>
          <w:szCs w:val="24"/>
        </w:rPr>
        <w:t xml:space="preserve">Ajslev, T. A., Andersen, C. S., Gamborg, M., Sørensen, T. I. A., &amp; Jess, T. (2011). Childhood overweight after establishment of the gut microbiota: The role of delivery mode, pre-pregnancy weight and early administration of antibiotics. </w:t>
      </w:r>
      <w:r w:rsidR="009E351E" w:rsidRPr="009E351E">
        <w:rPr>
          <w:rFonts w:ascii="Times New Roman" w:hAnsi="Times New Roman" w:cs="Times New Roman"/>
          <w:i/>
          <w:iCs/>
          <w:noProof/>
          <w:sz w:val="24"/>
          <w:szCs w:val="24"/>
        </w:rPr>
        <w:t>International Journal of Obesity</w:t>
      </w:r>
      <w:r w:rsidR="009E351E" w:rsidRPr="009E351E">
        <w:rPr>
          <w:rFonts w:ascii="Times New Roman" w:hAnsi="Times New Roman" w:cs="Times New Roman"/>
          <w:noProof/>
          <w:sz w:val="24"/>
          <w:szCs w:val="24"/>
        </w:rPr>
        <w:t xml:space="preserve">, </w:t>
      </w:r>
      <w:r w:rsidR="009E351E" w:rsidRPr="009E351E">
        <w:rPr>
          <w:rFonts w:ascii="Times New Roman" w:hAnsi="Times New Roman" w:cs="Times New Roman"/>
          <w:i/>
          <w:iCs/>
          <w:noProof/>
          <w:sz w:val="24"/>
          <w:szCs w:val="24"/>
        </w:rPr>
        <w:t>35</w:t>
      </w:r>
      <w:r w:rsidR="009E351E" w:rsidRPr="009E351E">
        <w:rPr>
          <w:rFonts w:ascii="Times New Roman" w:hAnsi="Times New Roman" w:cs="Times New Roman"/>
          <w:noProof/>
          <w:sz w:val="24"/>
          <w:szCs w:val="24"/>
        </w:rPr>
        <w:t>(4), 522–529. https://doi.org/10.1038/ijo.2011.27</w:t>
      </w:r>
    </w:p>
    <w:p w14:paraId="48F738E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Ali, M. S., Groenwold, R. H., &amp; Klungel, O. H. (2016). Best (but oft-forgotten) practices: propensity score methods in clinical nutrition research. </w:t>
      </w:r>
      <w:r w:rsidRPr="009E351E">
        <w:rPr>
          <w:rFonts w:ascii="Times New Roman" w:hAnsi="Times New Roman" w:cs="Times New Roman"/>
          <w:i/>
          <w:iCs/>
          <w:noProof/>
          <w:sz w:val="24"/>
          <w:szCs w:val="24"/>
        </w:rPr>
        <w:t>The American Journal of Clinical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104</w:t>
      </w:r>
      <w:r w:rsidRPr="009E351E">
        <w:rPr>
          <w:rFonts w:ascii="Times New Roman" w:hAnsi="Times New Roman" w:cs="Times New Roman"/>
          <w:noProof/>
          <w:sz w:val="24"/>
          <w:szCs w:val="24"/>
        </w:rPr>
        <w:t>(2), 247–258. https://doi.org/10.3945/ajcn.115.125914</w:t>
      </w:r>
    </w:p>
    <w:p w14:paraId="4F4EC85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9E351E">
        <w:rPr>
          <w:rFonts w:ascii="Times New Roman" w:hAnsi="Times New Roman" w:cs="Times New Roman"/>
          <w:i/>
          <w:iCs/>
          <w:noProof/>
          <w:sz w:val="24"/>
          <w:szCs w:val="24"/>
        </w:rPr>
        <w:t>BJOG : An International Journal of Obstetrics and Gynaecology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113</w:t>
      </w:r>
      <w:r w:rsidRPr="009E351E">
        <w:rPr>
          <w:rFonts w:ascii="Times New Roman" w:hAnsi="Times New Roman" w:cs="Times New Roman"/>
          <w:noProof/>
          <w:sz w:val="24"/>
          <w:szCs w:val="24"/>
        </w:rPr>
        <w:t>(11), 1253–1258. https://doi.org/10.1111/j.1471-0528.2006.01069.x</w:t>
      </w:r>
    </w:p>
    <w:p w14:paraId="1C6883F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Austin, P. C. (2011). An introduction to propensity score methods for reducing the effects of confounding in observational studies. </w:t>
      </w:r>
      <w:r w:rsidRPr="009E351E">
        <w:rPr>
          <w:rFonts w:ascii="Times New Roman" w:hAnsi="Times New Roman" w:cs="Times New Roman"/>
          <w:i/>
          <w:iCs/>
          <w:noProof/>
          <w:sz w:val="24"/>
          <w:szCs w:val="24"/>
        </w:rPr>
        <w:t>Multivariate Behavioral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46</w:t>
      </w:r>
      <w:r w:rsidRPr="009E351E">
        <w:rPr>
          <w:rFonts w:ascii="Times New Roman" w:hAnsi="Times New Roman" w:cs="Times New Roman"/>
          <w:noProof/>
          <w:sz w:val="24"/>
          <w:szCs w:val="24"/>
        </w:rPr>
        <w:t>(3), 399–424. https://doi.org/10.1080/00273171.2011.568786</w:t>
      </w:r>
    </w:p>
    <w:p w14:paraId="709AF30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9E351E">
        <w:rPr>
          <w:rFonts w:ascii="Times New Roman" w:hAnsi="Times New Roman" w:cs="Times New Roman"/>
          <w:i/>
          <w:iCs/>
          <w:noProof/>
          <w:sz w:val="24"/>
          <w:szCs w:val="24"/>
        </w:rPr>
        <w:t>Acta Obstetricia et Gynecologica Scandinavica</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86</w:t>
      </w:r>
      <w:r w:rsidRPr="009E351E">
        <w:rPr>
          <w:rFonts w:ascii="Times New Roman" w:hAnsi="Times New Roman" w:cs="Times New Roman"/>
          <w:noProof/>
          <w:sz w:val="24"/>
          <w:szCs w:val="24"/>
        </w:rPr>
        <w:t>(1), 42–47. https://doi.org/10.1080/00016340600994950</w:t>
      </w:r>
    </w:p>
    <w:p w14:paraId="0369D652"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Begum, T., Rahman, A., Nababan, H., Emdadul Hoque, D. M., Khan, A. F., Ali, T., &amp; </w:t>
      </w:r>
      <w:r w:rsidRPr="009E351E">
        <w:rPr>
          <w:rFonts w:ascii="Times New Roman" w:hAnsi="Times New Roman" w:cs="Times New Roman"/>
          <w:noProof/>
          <w:sz w:val="24"/>
          <w:szCs w:val="24"/>
        </w:rPr>
        <w:lastRenderedPageBreak/>
        <w:t xml:space="preserve">Anwar, I. (2017). Indications and determinants of caesarean section delivery: Evidence from a population-based study in Matlab, Bangladesh.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12</w:t>
      </w:r>
      <w:r w:rsidRPr="009E351E">
        <w:rPr>
          <w:rFonts w:ascii="Times New Roman" w:hAnsi="Times New Roman" w:cs="Times New Roman"/>
          <w:noProof/>
          <w:sz w:val="24"/>
          <w:szCs w:val="24"/>
        </w:rPr>
        <w:t>(11). https://doi.org/10.1371/journal.pone.0188074</w:t>
      </w:r>
    </w:p>
    <w:p w14:paraId="0E4FB0A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Betrán, A. P., Ye, J., Moller, A. B., Zhang, J., Gülmezoglu, A. M., &amp; Torloni, M. R. (2016). The increasing trend in caesarean section rates: Global, regional and national estimates: 1990-2014.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11</w:t>
      </w:r>
      <w:r w:rsidRPr="009E351E">
        <w:rPr>
          <w:rFonts w:ascii="Times New Roman" w:hAnsi="Times New Roman" w:cs="Times New Roman"/>
          <w:noProof/>
          <w:sz w:val="24"/>
          <w:szCs w:val="24"/>
        </w:rPr>
        <w:t>(2). https://doi.org/10.1371/journal.pone.0148343</w:t>
      </w:r>
    </w:p>
    <w:p w14:paraId="2237C3BE"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Biasucci, G., Benenati, B., Morelli, L., Bessi, E., &amp; Boehm, G. (2008). Cesarean Delivery May Affect the Early Biodiversity of Intestinal Bacteria. </w:t>
      </w:r>
      <w:r w:rsidRPr="009E351E">
        <w:rPr>
          <w:rFonts w:ascii="Times New Roman" w:hAnsi="Times New Roman" w:cs="Times New Roman"/>
          <w:i/>
          <w:iCs/>
          <w:noProof/>
          <w:sz w:val="24"/>
          <w:szCs w:val="24"/>
        </w:rPr>
        <w:t>The Journal of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138</w:t>
      </w:r>
      <w:r w:rsidRPr="009E351E">
        <w:rPr>
          <w:rFonts w:ascii="Times New Roman" w:hAnsi="Times New Roman" w:cs="Times New Roman"/>
          <w:noProof/>
          <w:sz w:val="24"/>
          <w:szCs w:val="24"/>
        </w:rPr>
        <w:t>(9), 1796S-1800S. https://doi.org/10.1093/jn/138.9.1796s</w:t>
      </w:r>
    </w:p>
    <w:p w14:paraId="505D0CC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9E351E">
        <w:rPr>
          <w:rFonts w:ascii="Times New Roman" w:hAnsi="Times New Roman" w:cs="Times New Roman"/>
          <w:i/>
          <w:iCs/>
          <w:noProof/>
          <w:sz w:val="24"/>
          <w:szCs w:val="24"/>
        </w:rPr>
        <w:t>BMC Health Services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10</w:t>
      </w:r>
      <w:r w:rsidRPr="009E351E">
        <w:rPr>
          <w:rFonts w:ascii="Times New Roman" w:hAnsi="Times New Roman" w:cs="Times New Roman"/>
          <w:noProof/>
          <w:sz w:val="24"/>
          <w:szCs w:val="24"/>
        </w:rPr>
        <w:t>. https://doi.org/10.1186/1472-6963-10-138</w:t>
      </w:r>
    </w:p>
    <w:p w14:paraId="1CC08723"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Corsi, D. J., Perkins, J. M., &amp; Subramanian, S. V. (2017). Child anthropometry data quality from Demographic and Health Surveys, Multiple Indicator Cluster Surveys, and National Nutrition Surveys in the West Central Africa region: are we comparing apples and oranges? </w:t>
      </w:r>
      <w:r w:rsidRPr="009E351E">
        <w:rPr>
          <w:rFonts w:ascii="Times New Roman" w:hAnsi="Times New Roman" w:cs="Times New Roman"/>
          <w:i/>
          <w:iCs/>
          <w:noProof/>
          <w:sz w:val="24"/>
          <w:szCs w:val="24"/>
        </w:rPr>
        <w:t>Global Health Action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10</w:t>
      </w:r>
      <w:r w:rsidRPr="009E351E">
        <w:rPr>
          <w:rFonts w:ascii="Times New Roman" w:hAnsi="Times New Roman" w:cs="Times New Roman"/>
          <w:noProof/>
          <w:sz w:val="24"/>
          <w:szCs w:val="24"/>
        </w:rPr>
        <w:t>(1), 1328185. https://doi.org/10.1080/16549716.2017.1328185</w:t>
      </w:r>
    </w:p>
    <w:p w14:paraId="210D16D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Danforth, D. N. (David N., &amp; Gibbs, R. S. (2008). </w:t>
      </w:r>
      <w:r w:rsidRPr="009E351E">
        <w:rPr>
          <w:rFonts w:ascii="Times New Roman" w:hAnsi="Times New Roman" w:cs="Times New Roman"/>
          <w:i/>
          <w:iCs/>
          <w:noProof/>
          <w:sz w:val="24"/>
          <w:szCs w:val="24"/>
        </w:rPr>
        <w:t>Danforth’s obstetrics and gynecology.</w:t>
      </w:r>
      <w:r w:rsidRPr="009E351E">
        <w:rPr>
          <w:rFonts w:ascii="Times New Roman" w:hAnsi="Times New Roman" w:cs="Times New Roman"/>
          <w:noProof/>
          <w:sz w:val="24"/>
          <w:szCs w:val="24"/>
        </w:rPr>
        <w:t xml:space="preserve"> Lippincott Williams &amp; Wilkins.</w:t>
      </w:r>
    </w:p>
    <w:p w14:paraId="0E31263F"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Darmasseelane, K., Hyde, M. J., Santhakumaran, S., Gale, C., &amp; Modi, N. (2014). Mode of delivery and offspring body mass index, overweight and obesity in adult life: a systematic review and meta-analysis.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9</w:t>
      </w:r>
      <w:r w:rsidRPr="009E351E">
        <w:rPr>
          <w:rFonts w:ascii="Times New Roman" w:hAnsi="Times New Roman" w:cs="Times New Roman"/>
          <w:noProof/>
          <w:sz w:val="24"/>
          <w:szCs w:val="24"/>
        </w:rPr>
        <w:t>(2), e87896. https://doi.org/10.1371/journal.pone.0087896</w:t>
      </w:r>
    </w:p>
    <w:p w14:paraId="0E94FBF5"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Debley, J. S., Smith, J. M., Redding, G. J., &amp; Critchlow, C. W. (2005). Childhood asthma </w:t>
      </w:r>
      <w:r w:rsidRPr="009E351E">
        <w:rPr>
          <w:rFonts w:ascii="Times New Roman" w:hAnsi="Times New Roman" w:cs="Times New Roman"/>
          <w:noProof/>
          <w:sz w:val="24"/>
          <w:szCs w:val="24"/>
        </w:rPr>
        <w:lastRenderedPageBreak/>
        <w:t xml:space="preserve">hospitalization risk after cesarean delivery in former term and premature infants. </w:t>
      </w:r>
      <w:r w:rsidRPr="009E351E">
        <w:rPr>
          <w:rFonts w:ascii="Times New Roman" w:hAnsi="Times New Roman" w:cs="Times New Roman"/>
          <w:i/>
          <w:iCs/>
          <w:noProof/>
          <w:sz w:val="24"/>
          <w:szCs w:val="24"/>
        </w:rPr>
        <w:t>Annals of Allergy, Asthma and Immunology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94</w:t>
      </w:r>
      <w:r w:rsidRPr="009E351E">
        <w:rPr>
          <w:rFonts w:ascii="Times New Roman" w:hAnsi="Times New Roman" w:cs="Times New Roman"/>
          <w:noProof/>
          <w:sz w:val="24"/>
          <w:szCs w:val="24"/>
        </w:rPr>
        <w:t>(2), 228–233. https://doi.org/10.1016/S1081-1206(10)61300-2</w:t>
      </w:r>
    </w:p>
    <w:p w14:paraId="04929AE8"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Decker, E., Engelmann, G., Findeisen, A., Gerner, P., Laaß, M., Ney, D., Posovszky, C., Hoy, L., &amp; Hornef, M. W. (2010). Cesarean delivery is associated with celiac disease but not inflammatory bowel disease in children. </w:t>
      </w:r>
      <w:r w:rsidRPr="009E351E">
        <w:rPr>
          <w:rFonts w:ascii="Times New Roman" w:hAnsi="Times New Roman" w:cs="Times New Roman"/>
          <w:i/>
          <w:iCs/>
          <w:noProof/>
          <w:sz w:val="24"/>
          <w:szCs w:val="24"/>
        </w:rPr>
        <w:t>Pediatrics</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125</w:t>
      </w:r>
      <w:r w:rsidRPr="009E351E">
        <w:rPr>
          <w:rFonts w:ascii="Times New Roman" w:hAnsi="Times New Roman" w:cs="Times New Roman"/>
          <w:noProof/>
          <w:sz w:val="24"/>
          <w:szCs w:val="24"/>
        </w:rPr>
        <w:t>(6). https://doi.org/10.1542/peds.2009-2260</w:t>
      </w:r>
    </w:p>
    <w:p w14:paraId="074D72E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Eggesbø, M., Botten, G., Stigum, H., Nafstad, P., &amp; Magnus, P. (2003). Is delivery by cesarean section a risk factor for food allergy? </w:t>
      </w:r>
      <w:r w:rsidRPr="009E351E">
        <w:rPr>
          <w:rFonts w:ascii="Times New Roman" w:hAnsi="Times New Roman" w:cs="Times New Roman"/>
          <w:i/>
          <w:iCs/>
          <w:noProof/>
          <w:sz w:val="24"/>
          <w:szCs w:val="24"/>
        </w:rPr>
        <w:t>Journal of Allergy and Clinical Immunology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112</w:t>
      </w:r>
      <w:r w:rsidRPr="009E351E">
        <w:rPr>
          <w:rFonts w:ascii="Times New Roman" w:hAnsi="Times New Roman" w:cs="Times New Roman"/>
          <w:noProof/>
          <w:sz w:val="24"/>
          <w:szCs w:val="24"/>
        </w:rPr>
        <w:t>(2), 420–426. https://doi.org/10.1067/mai.2003.1610</w:t>
      </w:r>
    </w:p>
    <w:p w14:paraId="413DB95F"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Farmer, T. W., Estell, D. B., Leung, M. C., Trott, H., Bishop, J., &amp; Cairns, B. D. (2003). Individual characteristics, early adolescent peer affiliations, and school dropout: An examination of aggressive and popular group types. </w:t>
      </w:r>
      <w:r w:rsidRPr="009E351E">
        <w:rPr>
          <w:rFonts w:ascii="Times New Roman" w:hAnsi="Times New Roman" w:cs="Times New Roman"/>
          <w:i/>
          <w:iCs/>
          <w:noProof/>
          <w:sz w:val="24"/>
          <w:szCs w:val="24"/>
        </w:rPr>
        <w:t>Journal of School Psychology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41</w:t>
      </w:r>
      <w:r w:rsidRPr="009E351E">
        <w:rPr>
          <w:rFonts w:ascii="Times New Roman" w:hAnsi="Times New Roman" w:cs="Times New Roman"/>
          <w:noProof/>
          <w:sz w:val="24"/>
          <w:szCs w:val="24"/>
        </w:rPr>
        <w:t>(3), 217–232. https://doi.org/10.1016/S0022-4405(03)00046-3</w:t>
      </w:r>
    </w:p>
    <w:p w14:paraId="77FD46D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Ferdous, F., Ahmed, S., Das, S. K., Chisti, M. J., Nasrin, D., Kotloff, K. L., Levine, M. M., Nataro, J. P., Ma, E., Muhsen, K., Wagatsuma, Y., Ahmed, T., &amp; Faruque, A. S. G. (2018). Pneumonia mortality and healthcare utilization in young children in rural Bangladesh: A prospective verbal autopsy study. </w:t>
      </w:r>
      <w:r w:rsidRPr="009E351E">
        <w:rPr>
          <w:rFonts w:ascii="Times New Roman" w:hAnsi="Times New Roman" w:cs="Times New Roman"/>
          <w:i/>
          <w:iCs/>
          <w:noProof/>
          <w:sz w:val="24"/>
          <w:szCs w:val="24"/>
        </w:rPr>
        <w:t>Tropical Medicine and Health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46</w:t>
      </w:r>
      <w:r w:rsidRPr="009E351E">
        <w:rPr>
          <w:rFonts w:ascii="Times New Roman" w:hAnsi="Times New Roman" w:cs="Times New Roman"/>
          <w:noProof/>
          <w:sz w:val="24"/>
          <w:szCs w:val="24"/>
        </w:rPr>
        <w:t>(1), 17. https://doi.org/10.1186/s41182-018-0099-4</w:t>
      </w:r>
    </w:p>
    <w:p w14:paraId="4A94152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9E351E">
        <w:rPr>
          <w:rFonts w:ascii="Times New Roman" w:hAnsi="Times New Roman" w:cs="Times New Roman"/>
          <w:i/>
          <w:iCs/>
          <w:noProof/>
          <w:sz w:val="24"/>
          <w:szCs w:val="24"/>
        </w:rPr>
        <w:t>International Journal of Epidemiology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28</w:t>
      </w:r>
      <w:r w:rsidRPr="009E351E">
        <w:rPr>
          <w:rFonts w:ascii="Times New Roman" w:hAnsi="Times New Roman" w:cs="Times New Roman"/>
          <w:noProof/>
          <w:sz w:val="24"/>
          <w:szCs w:val="24"/>
        </w:rPr>
        <w:t>(4), 687–694. https://doi.org/10.1093/ije/28.4.687</w:t>
      </w:r>
    </w:p>
    <w:p w14:paraId="2DFB574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Haider, M. R., Rahman, M. M., Moinuddin, M., Rahman, A. E., Ahmed, S., &amp; Khan, M. M. (2018). Ever-increasing Caesarean section and its economic burden in Bangladesh. </w:t>
      </w:r>
      <w:r w:rsidRPr="009E351E">
        <w:rPr>
          <w:rFonts w:ascii="Times New Roman" w:hAnsi="Times New Roman" w:cs="Times New Roman"/>
          <w:i/>
          <w:iCs/>
          <w:noProof/>
          <w:sz w:val="24"/>
          <w:szCs w:val="24"/>
        </w:rPr>
        <w:lastRenderedPageBreak/>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13</w:t>
      </w:r>
      <w:r w:rsidRPr="009E351E">
        <w:rPr>
          <w:rFonts w:ascii="Times New Roman" w:hAnsi="Times New Roman" w:cs="Times New Roman"/>
          <w:noProof/>
          <w:sz w:val="24"/>
          <w:szCs w:val="24"/>
        </w:rPr>
        <w:t>(12), e0208623. https://doi.org/10.1371/journal.pone.0208623</w:t>
      </w:r>
    </w:p>
    <w:p w14:paraId="1E4EF7F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Hasan, F., Alam, M. M., &amp; Hossain, M. G. (2019). Associated factors and their individual contributions to caesarean delivery among married women in Bangladesh: analysis of Bangladesh demographic and health survey data. </w:t>
      </w:r>
      <w:r w:rsidRPr="009E351E">
        <w:rPr>
          <w:rFonts w:ascii="Times New Roman" w:hAnsi="Times New Roman" w:cs="Times New Roman"/>
          <w:i/>
          <w:iCs/>
          <w:noProof/>
          <w:sz w:val="24"/>
          <w:szCs w:val="24"/>
        </w:rPr>
        <w:t>BMC Pregnancy and Childbirth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19</w:t>
      </w:r>
      <w:r w:rsidRPr="009E351E">
        <w:rPr>
          <w:rFonts w:ascii="Times New Roman" w:hAnsi="Times New Roman" w:cs="Times New Roman"/>
          <w:noProof/>
          <w:sz w:val="24"/>
          <w:szCs w:val="24"/>
        </w:rPr>
        <w:t>(1), 433. https://doi.org/10.1186/s12884-019-2588-9</w:t>
      </w:r>
    </w:p>
    <w:p w14:paraId="568A62D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Hobbs, A. J., Mannion, C. A., McDonald, S. W., Brockway, M., &amp; Tough, S. C. (2016). The impact of caesarean section on breastfeeding initiation, duration and difficulties in the first four months postpartum. </w:t>
      </w:r>
      <w:r w:rsidRPr="009E351E">
        <w:rPr>
          <w:rFonts w:ascii="Times New Roman" w:hAnsi="Times New Roman" w:cs="Times New Roman"/>
          <w:i/>
          <w:iCs/>
          <w:noProof/>
          <w:sz w:val="24"/>
          <w:szCs w:val="24"/>
        </w:rPr>
        <w:t>BMC Pregnancy and Childbirth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16</w:t>
      </w:r>
      <w:r w:rsidRPr="009E351E">
        <w:rPr>
          <w:rFonts w:ascii="Times New Roman" w:hAnsi="Times New Roman" w:cs="Times New Roman"/>
          <w:noProof/>
          <w:sz w:val="24"/>
          <w:szCs w:val="24"/>
        </w:rPr>
        <w:t>(1), 90. https://doi.org/10.1186/s12884-016-0876-1</w:t>
      </w:r>
    </w:p>
    <w:p w14:paraId="15FDC159"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Kamal, S. M. (2013). Preference for Institutional Delivery and Caesarean Sections in Bangladesh. </w:t>
      </w:r>
      <w:r w:rsidRPr="009E351E">
        <w:rPr>
          <w:rFonts w:ascii="Times New Roman" w:hAnsi="Times New Roman" w:cs="Times New Roman"/>
          <w:i/>
          <w:iCs/>
          <w:noProof/>
          <w:sz w:val="24"/>
          <w:szCs w:val="24"/>
        </w:rPr>
        <w:t>Journal of Health, Population and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31</w:t>
      </w:r>
      <w:r w:rsidRPr="009E351E">
        <w:rPr>
          <w:rFonts w:ascii="Times New Roman" w:hAnsi="Times New Roman" w:cs="Times New Roman"/>
          <w:noProof/>
          <w:sz w:val="24"/>
          <w:szCs w:val="24"/>
        </w:rPr>
        <w:t>(1). https://doi.org/10.3329/jhpn.v31i1.14754</w:t>
      </w:r>
    </w:p>
    <w:p w14:paraId="42EF298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Kandala, N.-B. (2006). Bayesian geo-additive modelling of childhood morbidity in Malawi. </w:t>
      </w:r>
      <w:r w:rsidRPr="009E351E">
        <w:rPr>
          <w:rFonts w:ascii="Times New Roman" w:hAnsi="Times New Roman" w:cs="Times New Roman"/>
          <w:i/>
          <w:iCs/>
          <w:noProof/>
          <w:sz w:val="24"/>
          <w:szCs w:val="24"/>
        </w:rPr>
        <w:t>Applied Stochastic Models in Business and Industry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22</w:t>
      </w:r>
      <w:r w:rsidRPr="009E351E">
        <w:rPr>
          <w:rFonts w:ascii="Times New Roman" w:hAnsi="Times New Roman" w:cs="Times New Roman"/>
          <w:noProof/>
          <w:sz w:val="24"/>
          <w:szCs w:val="24"/>
        </w:rPr>
        <w:t>(2), 139–154. https://doi.org/10.1002/asmb.624</w:t>
      </w:r>
    </w:p>
    <w:p w14:paraId="6C18203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Kasai, K. E., Nomura, R. M. Y., Benute, G. R. G., de Lucia, M. C. S., &amp; Zugaib, M. (2010). Women’s opinions about mode of birth in Brazil: A qualitative study in a public teaching hospital. </w:t>
      </w:r>
      <w:r w:rsidRPr="009E351E">
        <w:rPr>
          <w:rFonts w:ascii="Times New Roman" w:hAnsi="Times New Roman" w:cs="Times New Roman"/>
          <w:i/>
          <w:iCs/>
          <w:noProof/>
          <w:sz w:val="24"/>
          <w:szCs w:val="24"/>
        </w:rPr>
        <w:t>Midwifery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26</w:t>
      </w:r>
      <w:r w:rsidRPr="009E351E">
        <w:rPr>
          <w:rFonts w:ascii="Times New Roman" w:hAnsi="Times New Roman" w:cs="Times New Roman"/>
          <w:noProof/>
          <w:sz w:val="24"/>
          <w:szCs w:val="24"/>
        </w:rPr>
        <w:t>(3), 319–326. https://doi.org/10.1016/j.midw.2008.08.001</w:t>
      </w:r>
    </w:p>
    <w:p w14:paraId="7498BC76"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12</w:t>
      </w:r>
      <w:r w:rsidRPr="009E351E">
        <w:rPr>
          <w:rFonts w:ascii="Times New Roman" w:hAnsi="Times New Roman" w:cs="Times New Roman"/>
          <w:noProof/>
          <w:sz w:val="24"/>
          <w:szCs w:val="24"/>
        </w:rPr>
        <w:t>(5). https://doi.org/10.1371/journal.pone.0177579</w:t>
      </w:r>
    </w:p>
    <w:p w14:paraId="2282FD05"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9E351E">
        <w:rPr>
          <w:rFonts w:ascii="Times New Roman" w:hAnsi="Times New Roman" w:cs="Times New Roman"/>
          <w:i/>
          <w:iCs/>
          <w:noProof/>
          <w:sz w:val="24"/>
          <w:szCs w:val="24"/>
        </w:rPr>
        <w:t>Iranian Journal of Nursing and Midwifery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19</w:t>
      </w:r>
      <w:r w:rsidRPr="009E351E">
        <w:rPr>
          <w:rFonts w:ascii="Times New Roman" w:hAnsi="Times New Roman" w:cs="Times New Roman"/>
          <w:noProof/>
          <w:sz w:val="24"/>
          <w:szCs w:val="24"/>
        </w:rPr>
        <w:t xml:space="preserve">(7 Suppl 1), S28-36. </w:t>
      </w:r>
      <w:r w:rsidRPr="009E351E">
        <w:rPr>
          <w:rFonts w:ascii="Times New Roman" w:hAnsi="Times New Roman" w:cs="Times New Roman"/>
          <w:noProof/>
          <w:sz w:val="24"/>
          <w:szCs w:val="24"/>
        </w:rPr>
        <w:lastRenderedPageBreak/>
        <w:t>http://www.ncbi.nlm.nih.gov/pubmed/25949249</w:t>
      </w:r>
    </w:p>
    <w:p w14:paraId="16316FED"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Laubereau, B., Filipiak-Pittroff, B., Von Berg, A., Grübl, A., Reinhardt, D., Wichmann, H. E., &amp; Koletzko, S. (2004). Caesarean section and gastrointestinal symptoms, atopic dermatitis, and sensitisation during trie first year of life. </w:t>
      </w:r>
      <w:r w:rsidRPr="009E351E">
        <w:rPr>
          <w:rFonts w:ascii="Times New Roman" w:hAnsi="Times New Roman" w:cs="Times New Roman"/>
          <w:i/>
          <w:iCs/>
          <w:noProof/>
          <w:sz w:val="24"/>
          <w:szCs w:val="24"/>
        </w:rPr>
        <w:t>Archives of Disease in Childhood</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89</w:t>
      </w:r>
      <w:r w:rsidRPr="009E351E">
        <w:rPr>
          <w:rFonts w:ascii="Times New Roman" w:hAnsi="Times New Roman" w:cs="Times New Roman"/>
          <w:noProof/>
          <w:sz w:val="24"/>
          <w:szCs w:val="24"/>
        </w:rPr>
        <w:t>(11), 993–997. https://doi.org/10.1136/adc.2003.043265</w:t>
      </w:r>
    </w:p>
    <w:p w14:paraId="019F990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Lawless, J. F. (1987). Negative binomial and mixed poisson regression. </w:t>
      </w:r>
      <w:r w:rsidRPr="009E351E">
        <w:rPr>
          <w:rFonts w:ascii="Times New Roman" w:hAnsi="Times New Roman" w:cs="Times New Roman"/>
          <w:i/>
          <w:iCs/>
          <w:noProof/>
          <w:sz w:val="24"/>
          <w:szCs w:val="24"/>
        </w:rPr>
        <w:t>Canadian Journal of Statistics</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15</w:t>
      </w:r>
      <w:r w:rsidRPr="009E351E">
        <w:rPr>
          <w:rFonts w:ascii="Times New Roman" w:hAnsi="Times New Roman" w:cs="Times New Roman"/>
          <w:noProof/>
          <w:sz w:val="24"/>
          <w:szCs w:val="24"/>
        </w:rPr>
        <w:t>(3), 209–225. https://doi.org/10.2307/3314912</w:t>
      </w:r>
    </w:p>
    <w:p w14:paraId="62BEC21D"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Lori, J. R., &amp; Boyle, J. S. (2011). Cultural childbirth practices, beliefs, and traditions in postconflict liberia. </w:t>
      </w:r>
      <w:r w:rsidRPr="009E351E">
        <w:rPr>
          <w:rFonts w:ascii="Times New Roman" w:hAnsi="Times New Roman" w:cs="Times New Roman"/>
          <w:i/>
          <w:iCs/>
          <w:noProof/>
          <w:sz w:val="24"/>
          <w:szCs w:val="24"/>
        </w:rPr>
        <w:t>Health Care for Women International</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32</w:t>
      </w:r>
      <w:r w:rsidRPr="009E351E">
        <w:rPr>
          <w:rFonts w:ascii="Times New Roman" w:hAnsi="Times New Roman" w:cs="Times New Roman"/>
          <w:noProof/>
          <w:sz w:val="24"/>
          <w:szCs w:val="24"/>
        </w:rPr>
        <w:t>(6), 454–473. https://doi.org/10.1080/07399332.2011.555831</w:t>
      </w:r>
    </w:p>
    <w:p w14:paraId="4B29B63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Lumbiganon, P., Laopaiboon, M., Gülmezoglu, A. M., Souza, J. P., Taneepanichskul, S., Ruyan, P., Attygalle, D. E., Shrestha, N., Mori, R., Nguyen, D. H., Hoang, T. B., Rathavy, T., Chuyun, K., Cheang, K., Festin, M., Udomprasertgul, V., Germar, M. J. V, Yanqiu, G., Roy, M., … World Health Organization Global Survey on Maternal and Perinatal Health Research Group. (2010). Method of delivery and pregnancy outcomes in Asia: the WHO global survey on maternal and perinatal health 2007-08. </w:t>
      </w:r>
      <w:r w:rsidRPr="009E351E">
        <w:rPr>
          <w:rFonts w:ascii="Times New Roman" w:hAnsi="Times New Roman" w:cs="Times New Roman"/>
          <w:i/>
          <w:iCs/>
          <w:noProof/>
          <w:sz w:val="24"/>
          <w:szCs w:val="24"/>
        </w:rPr>
        <w:t>Lancet (London, England)</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375</w:t>
      </w:r>
      <w:r w:rsidRPr="009E351E">
        <w:rPr>
          <w:rFonts w:ascii="Times New Roman" w:hAnsi="Times New Roman" w:cs="Times New Roman"/>
          <w:noProof/>
          <w:sz w:val="24"/>
          <w:szCs w:val="24"/>
        </w:rPr>
        <w:t>(9713), 490–499. https://doi.org/10.1016/S0140-6736(09)61870-5</w:t>
      </w:r>
    </w:p>
    <w:p w14:paraId="1A3F4B12"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Magne, F., Silva, A. P., Carvajal, B., &amp; Gotteland, M. (2017). The elevated rate of cesarean section and its contribution to non-communicable chronic diseases in Latin America: The growing involvement of the microbiota. In </w:t>
      </w:r>
      <w:r w:rsidRPr="009E351E">
        <w:rPr>
          <w:rFonts w:ascii="Times New Roman" w:hAnsi="Times New Roman" w:cs="Times New Roman"/>
          <w:i/>
          <w:iCs/>
          <w:noProof/>
          <w:sz w:val="24"/>
          <w:szCs w:val="24"/>
        </w:rPr>
        <w:t>Frontiers in Pediatrics</w:t>
      </w:r>
      <w:r w:rsidRPr="009E351E">
        <w:rPr>
          <w:rFonts w:ascii="Times New Roman" w:hAnsi="Times New Roman" w:cs="Times New Roman"/>
          <w:noProof/>
          <w:sz w:val="24"/>
          <w:szCs w:val="24"/>
        </w:rPr>
        <w:t xml:space="preserve"> (Vol. 5). Frontiers Media S.A. https://doi.org/10.3389/fped.2017.00192</w:t>
      </w:r>
    </w:p>
    <w:p w14:paraId="092FC02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MICS. (2015). </w:t>
      </w:r>
      <w:r w:rsidRPr="009E351E">
        <w:rPr>
          <w:rFonts w:ascii="Times New Roman" w:hAnsi="Times New Roman" w:cs="Times New Roman"/>
          <w:i/>
          <w:iCs/>
          <w:noProof/>
          <w:sz w:val="24"/>
          <w:szCs w:val="24"/>
        </w:rPr>
        <w:t>BANGLADESH 2012-13 MICS FINAL REPORT RELEASED - UNICEF MICS</w:t>
      </w:r>
      <w:r w:rsidRPr="009E351E">
        <w:rPr>
          <w:rFonts w:ascii="Times New Roman" w:hAnsi="Times New Roman" w:cs="Times New Roman"/>
          <w:noProof/>
          <w:sz w:val="24"/>
          <w:szCs w:val="24"/>
        </w:rPr>
        <w:t>. https://mics.unicef.org/news_entries/15</w:t>
      </w:r>
    </w:p>
    <w:p w14:paraId="07EAED5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Negele, K., Heinrich, J., Borte, M., Von Berg, A., Schaaf, B., Lehmann, I., Wichmann, H. E., &amp; Bolte, G. (2004). Mode of delivery and development of atopic disease during the first </w:t>
      </w:r>
      <w:r w:rsidRPr="009E351E">
        <w:rPr>
          <w:rFonts w:ascii="Times New Roman" w:hAnsi="Times New Roman" w:cs="Times New Roman"/>
          <w:noProof/>
          <w:sz w:val="24"/>
          <w:szCs w:val="24"/>
        </w:rPr>
        <w:lastRenderedPageBreak/>
        <w:t xml:space="preserve">2 years of life. </w:t>
      </w:r>
      <w:r w:rsidRPr="009E351E">
        <w:rPr>
          <w:rFonts w:ascii="Times New Roman" w:hAnsi="Times New Roman" w:cs="Times New Roman"/>
          <w:i/>
          <w:iCs/>
          <w:noProof/>
          <w:sz w:val="24"/>
          <w:szCs w:val="24"/>
        </w:rPr>
        <w:t>Pediatric Allergy and Immunology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15</w:t>
      </w:r>
      <w:r w:rsidRPr="009E351E">
        <w:rPr>
          <w:rFonts w:ascii="Times New Roman" w:hAnsi="Times New Roman" w:cs="Times New Roman"/>
          <w:noProof/>
          <w:sz w:val="24"/>
          <w:szCs w:val="24"/>
        </w:rPr>
        <w:t>(1), 48–54. https://doi.org/10.1046/j.0905-6157.2003.00101.x</w:t>
      </w:r>
    </w:p>
    <w:p w14:paraId="5A9ECD6F"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Onkamo, P., Väänänen, S., Karvonen, M., &amp; Tuomilehto, J. (1999). Worldwide increase in incidence of Type I diabetes - The analysis of the data on published incidence trends. </w:t>
      </w:r>
      <w:r w:rsidRPr="009E351E">
        <w:rPr>
          <w:rFonts w:ascii="Times New Roman" w:hAnsi="Times New Roman" w:cs="Times New Roman"/>
          <w:i/>
          <w:iCs/>
          <w:noProof/>
          <w:sz w:val="24"/>
          <w:szCs w:val="24"/>
        </w:rPr>
        <w:t>Diabetologia</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42</w:t>
      </w:r>
      <w:r w:rsidRPr="009E351E">
        <w:rPr>
          <w:rFonts w:ascii="Times New Roman" w:hAnsi="Times New Roman" w:cs="Times New Roman"/>
          <w:noProof/>
          <w:sz w:val="24"/>
          <w:szCs w:val="24"/>
        </w:rPr>
        <w:t>(12), 1395–1403. https://doi.org/10.1007/s001250051309</w:t>
      </w:r>
    </w:p>
    <w:p w14:paraId="193BFE15"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9E351E">
        <w:rPr>
          <w:rFonts w:ascii="Times New Roman" w:hAnsi="Times New Roman" w:cs="Times New Roman"/>
          <w:i/>
          <w:iCs/>
          <w:noProof/>
          <w:sz w:val="24"/>
          <w:szCs w:val="24"/>
        </w:rPr>
        <w:t>Journal of Health, Population, and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33</w:t>
      </w:r>
      <w:r w:rsidRPr="009E351E">
        <w:rPr>
          <w:rFonts w:ascii="Times New Roman" w:hAnsi="Times New Roman" w:cs="Times New Roman"/>
          <w:noProof/>
          <w:sz w:val="24"/>
          <w:szCs w:val="24"/>
        </w:rPr>
        <w:t>, 8. https://doi.org/10.1186/s41043-015-0020-2</w:t>
      </w:r>
    </w:p>
    <w:p w14:paraId="2D8F2E8B"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Shahabuddin, A. S. M., Delvaux, T., Utz, B., Bardaji, A., &amp; De Brouwere, V. (2016). Determinants and trends in health facility-based deliveries and caesarean sections among married adolescent girls in Bangladesh. </w:t>
      </w:r>
      <w:r w:rsidRPr="009E351E">
        <w:rPr>
          <w:rFonts w:ascii="Times New Roman" w:hAnsi="Times New Roman" w:cs="Times New Roman"/>
          <w:i/>
          <w:iCs/>
          <w:noProof/>
          <w:sz w:val="24"/>
          <w:szCs w:val="24"/>
        </w:rPr>
        <w:t>BMJ Open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6</w:t>
      </w:r>
      <w:r w:rsidRPr="009E351E">
        <w:rPr>
          <w:rFonts w:ascii="Times New Roman" w:hAnsi="Times New Roman" w:cs="Times New Roman"/>
          <w:noProof/>
          <w:sz w:val="24"/>
          <w:szCs w:val="24"/>
        </w:rPr>
        <w:t>(9). https://doi.org/10.1136/bmjopen-2016-012424</w:t>
      </w:r>
    </w:p>
    <w:p w14:paraId="68F945D6"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Shao, Y., Forster, S. C., Tsaliki, E., Vervier, K., Strang, A., Simpson, N., Kumar, N., Stares, M. D., Rodger, A., Brocklehurst, P., Field, N., &amp; Lawley, T. D. (2019). Stunted microbiota and opportunistic pathogen colonization in caesarean-section birth. </w:t>
      </w:r>
      <w:r w:rsidRPr="009E351E">
        <w:rPr>
          <w:rFonts w:ascii="Times New Roman" w:hAnsi="Times New Roman" w:cs="Times New Roman"/>
          <w:i/>
          <w:iCs/>
          <w:noProof/>
          <w:sz w:val="24"/>
          <w:szCs w:val="24"/>
        </w:rPr>
        <w:t>Nature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574</w:t>
      </w:r>
      <w:r w:rsidRPr="009E351E">
        <w:rPr>
          <w:rFonts w:ascii="Times New Roman" w:hAnsi="Times New Roman" w:cs="Times New Roman"/>
          <w:noProof/>
          <w:sz w:val="24"/>
          <w:szCs w:val="24"/>
        </w:rPr>
        <w:t>(7776), 117–121. https://doi.org/10.1038/s41586-019-1560-1</w:t>
      </w:r>
    </w:p>
    <w:p w14:paraId="3DF91D8D"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Stuebe, A. (2009). The risks of not breastfeeding for mothers and infants. </w:t>
      </w:r>
      <w:r w:rsidRPr="009E351E">
        <w:rPr>
          <w:rFonts w:ascii="Times New Roman" w:hAnsi="Times New Roman" w:cs="Times New Roman"/>
          <w:i/>
          <w:iCs/>
          <w:noProof/>
          <w:sz w:val="24"/>
          <w:szCs w:val="24"/>
        </w:rPr>
        <w:t>Reviews in Obstetrics &amp; Gynecology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w:t>
      </w:r>
      <w:r w:rsidRPr="009E351E">
        <w:rPr>
          <w:rFonts w:ascii="Times New Roman" w:hAnsi="Times New Roman" w:cs="Times New Roman"/>
          <w:noProof/>
          <w:sz w:val="24"/>
          <w:szCs w:val="24"/>
        </w:rPr>
        <w:t>(4), 222–231. http://www.ncbi.nlm.nih.gov/pubmed/20111658</w:t>
      </w:r>
    </w:p>
    <w:p w14:paraId="18EF78E6"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9E351E">
        <w:rPr>
          <w:rFonts w:ascii="Times New Roman" w:hAnsi="Times New Roman" w:cs="Times New Roman"/>
          <w:i/>
          <w:iCs/>
          <w:noProof/>
          <w:sz w:val="24"/>
          <w:szCs w:val="24"/>
        </w:rPr>
        <w:t>Social Science and Medicine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50</w:t>
      </w:r>
      <w:r w:rsidRPr="009E351E">
        <w:rPr>
          <w:rFonts w:ascii="Times New Roman" w:hAnsi="Times New Roman" w:cs="Times New Roman"/>
          <w:noProof/>
          <w:sz w:val="24"/>
          <w:szCs w:val="24"/>
        </w:rPr>
        <w:t>(9), 1227–1233. https://doi.org/10.1016/S0277-9536(99)00315-9</w:t>
      </w:r>
    </w:p>
    <w:p w14:paraId="35FDDEC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Villar, J., Valladares, E., Wojdyla, D., Zavaleta, N., Carroli, G., Velazco, A., Shah, A., Campodónico, L., Bataglia, V., Faundes, A., Langer, A., Narváez, A., Donner, A., </w:t>
      </w:r>
      <w:r w:rsidRPr="009E351E">
        <w:rPr>
          <w:rFonts w:ascii="Times New Roman" w:hAnsi="Times New Roman" w:cs="Times New Roman"/>
          <w:noProof/>
          <w:sz w:val="24"/>
          <w:szCs w:val="24"/>
        </w:rPr>
        <w:lastRenderedPageBreak/>
        <w:t xml:space="preserve">Romero, M., Reynoso, S., Simônia de Pádua, K., Giordano, D., Kublickas, M., &amp; Acosta, A. (2006). Caesarean delivery rates and pregnancy outcomes: the 2005 WHO global survey on maternal and perinatal health in Latin America. </w:t>
      </w:r>
      <w:r w:rsidRPr="009E351E">
        <w:rPr>
          <w:rFonts w:ascii="Times New Roman" w:hAnsi="Times New Roman" w:cs="Times New Roman"/>
          <w:i/>
          <w:iCs/>
          <w:noProof/>
          <w:sz w:val="24"/>
          <w:szCs w:val="24"/>
        </w:rPr>
        <w:t>Lancet</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367</w:t>
      </w:r>
      <w:r w:rsidRPr="009E351E">
        <w:rPr>
          <w:rFonts w:ascii="Times New Roman" w:hAnsi="Times New Roman" w:cs="Times New Roman"/>
          <w:noProof/>
          <w:sz w:val="24"/>
          <w:szCs w:val="24"/>
        </w:rPr>
        <w:t>(9525), 1819–1829. https://doi.org/10.1016/S0140-6736(06)68704-7</w:t>
      </w:r>
    </w:p>
    <w:p w14:paraId="67576BB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Yuan, C., Gaskins, A. J., Blaine, A. I., Zhang, C., Gillman, M. W., Missmer, S. A., Field, A. E., &amp; Chavarro, J. E. (2016). Association between cesarean birth and risk of obesity in offspring in childhood, adolescence, and early adulthood. In </w:t>
      </w:r>
      <w:r w:rsidRPr="009E351E">
        <w:rPr>
          <w:rFonts w:ascii="Times New Roman" w:hAnsi="Times New Roman" w:cs="Times New Roman"/>
          <w:i/>
          <w:iCs/>
          <w:noProof/>
          <w:sz w:val="24"/>
          <w:szCs w:val="24"/>
        </w:rPr>
        <w:t>JAMA Pediatrics</w:t>
      </w:r>
      <w:r w:rsidRPr="009E351E">
        <w:rPr>
          <w:rFonts w:ascii="Times New Roman" w:hAnsi="Times New Roman" w:cs="Times New Roman"/>
          <w:noProof/>
          <w:sz w:val="24"/>
          <w:szCs w:val="24"/>
        </w:rPr>
        <w:t xml:space="preserve"> (Vol. 170, Issue 11). https://doi.org/10.1001/jamapediatrics.2016.2385</w:t>
      </w:r>
    </w:p>
    <w:p w14:paraId="1FCCA1B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Yun, X. D., An, L. P., Cheng, P., Wu, M., &amp; Xia, Y. Y. (2013). [Treatment of tibial intercondylar eminence fracture under arthroscopy through patellofemoral joint space]. </w:t>
      </w:r>
      <w:r w:rsidRPr="009E351E">
        <w:rPr>
          <w:rFonts w:ascii="Times New Roman" w:hAnsi="Times New Roman" w:cs="Times New Roman"/>
          <w:i/>
          <w:iCs/>
          <w:noProof/>
          <w:sz w:val="24"/>
          <w:szCs w:val="24"/>
        </w:rPr>
        <w:t>Zhongguo Gu Shang = China Journal of Orthopaedics and Traumatology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26</w:t>
      </w:r>
      <w:r w:rsidRPr="009E351E">
        <w:rPr>
          <w:rFonts w:ascii="Times New Roman" w:hAnsi="Times New Roman" w:cs="Times New Roman"/>
          <w:noProof/>
          <w:sz w:val="24"/>
          <w:szCs w:val="24"/>
        </w:rPr>
        <w:t>(9), 714–716. https://dhsprogram.com/pubs/pdf/FR311/FR311.pdf</w:t>
      </w:r>
    </w:p>
    <w:p w14:paraId="086435C9"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9E351E">
        <w:rPr>
          <w:rFonts w:ascii="Times New Roman" w:hAnsi="Times New Roman" w:cs="Times New Roman"/>
          <w:i/>
          <w:iCs/>
          <w:noProof/>
          <w:sz w:val="24"/>
          <w:szCs w:val="24"/>
        </w:rPr>
        <w:t>International Journal of Community Based Nursing and Midwifery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w:t>
      </w:r>
      <w:r w:rsidRPr="009E351E">
        <w:rPr>
          <w:rFonts w:ascii="Times New Roman" w:hAnsi="Times New Roman" w:cs="Times New Roman"/>
          <w:noProof/>
          <w:sz w:val="24"/>
          <w:szCs w:val="24"/>
        </w:rPr>
        <w:t>(1), 39–50.</w:t>
      </w:r>
    </w:p>
    <w:p w14:paraId="077006C3"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rPr>
      </w:pPr>
      <w:r w:rsidRPr="009E351E">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9E351E">
        <w:rPr>
          <w:rFonts w:ascii="Times New Roman" w:hAnsi="Times New Roman" w:cs="Times New Roman"/>
          <w:i/>
          <w:iCs/>
          <w:noProof/>
          <w:sz w:val="24"/>
          <w:szCs w:val="24"/>
        </w:rPr>
        <w:t>Iranian Journal of Nursing and Midwifery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19</w:t>
      </w:r>
      <w:r w:rsidRPr="009E351E">
        <w:rPr>
          <w:rFonts w:ascii="Times New Roman" w:hAnsi="Times New Roman" w:cs="Times New Roman"/>
          <w:noProof/>
          <w:sz w:val="24"/>
          <w:szCs w:val="24"/>
        </w:rPr>
        <w:t>(7 Suppl 1), S37-44. http://www.ncbi.nlm.nih.gov/pubmed/25949250</w:t>
      </w:r>
    </w:p>
    <w:p w14:paraId="530CB4F5" w14:textId="535A9AF2" w:rsidR="007512B2" w:rsidRPr="00D436D2" w:rsidRDefault="001D53B3" w:rsidP="009D5FDC">
      <w:pPr>
        <w:tabs>
          <w:tab w:val="left" w:pos="543"/>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3CB27E0F" w14:textId="172AA22B" w:rsidR="00505471" w:rsidRPr="00D436D2" w:rsidRDefault="000C6600" w:rsidP="000C66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7512B2" w:rsidRPr="00D436D2">
        <w:rPr>
          <w:rFonts w:ascii="Times New Roman" w:eastAsia="Times New Roman" w:hAnsi="Times New Roman" w:cs="Times New Roman"/>
          <w:b/>
          <w:sz w:val="24"/>
          <w:szCs w:val="24"/>
        </w:rPr>
        <w:lastRenderedPageBreak/>
        <w:t>TABLES AND FIGURES</w:t>
      </w:r>
    </w:p>
    <w:p w14:paraId="7E844FAF" w14:textId="6B4F3541" w:rsidR="00970725" w:rsidRPr="00D436D2" w:rsidRDefault="003D2E1F" w:rsidP="00970725">
      <w:pPr>
        <w:spacing w:after="0" w:line="480" w:lineRule="auto"/>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noProof/>
          <w:color w:val="000000" w:themeColor="text1"/>
          <w:sz w:val="24"/>
          <w:szCs w:val="24"/>
          <w:shd w:val="clear" w:color="auto" w:fill="FFFFFF"/>
        </w:rPr>
        <w:drawing>
          <wp:inline distT="0" distB="0" distL="0" distR="0" wp14:anchorId="0EF3156E" wp14:editId="24FEF08F">
            <wp:extent cx="6124575" cy="4444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1239" cy="4448948"/>
                    </a:xfrm>
                    <a:prstGeom prst="rect">
                      <a:avLst/>
                    </a:prstGeom>
                    <a:noFill/>
                    <a:ln>
                      <a:noFill/>
                    </a:ln>
                  </pic:spPr>
                </pic:pic>
              </a:graphicData>
            </a:graphic>
          </wp:inline>
        </w:drawing>
      </w:r>
    </w:p>
    <w:p w14:paraId="34F1E9B5" w14:textId="40AF8A18" w:rsidR="00970725" w:rsidRPr="00D436D2" w:rsidRDefault="00970725"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Figure 1: Flow Chart of BDHS data for the study population</w:t>
      </w:r>
    </w:p>
    <w:p w14:paraId="10EBC397" w14:textId="77777777" w:rsidR="00B36B2C" w:rsidRPr="00D436D2" w:rsidRDefault="00B36B2C" w:rsidP="00970725">
      <w:pPr>
        <w:spacing w:after="0" w:line="480" w:lineRule="auto"/>
        <w:rPr>
          <w:rFonts w:ascii="Times New Roman" w:eastAsia="Times New Roman" w:hAnsi="Times New Roman" w:cs="Times New Roman"/>
          <w:b/>
          <w:color w:val="000000" w:themeColor="text1"/>
          <w:sz w:val="24"/>
          <w:szCs w:val="24"/>
          <w:shd w:val="clear" w:color="auto" w:fill="FFFFFF"/>
        </w:rPr>
      </w:pPr>
    </w:p>
    <w:p w14:paraId="269AE103" w14:textId="313B4EF5" w:rsidR="00E32C12" w:rsidRPr="00D436D2" w:rsidRDefault="00E32C12" w:rsidP="009D5FDC">
      <w:pPr>
        <w:spacing w:after="0" w:line="480" w:lineRule="auto"/>
        <w:rPr>
          <w:rFonts w:ascii="Times New Roman" w:eastAsia="Times New Roman" w:hAnsi="Times New Roman" w:cs="Times New Roman"/>
          <w:b/>
          <w:sz w:val="24"/>
          <w:szCs w:val="24"/>
        </w:rPr>
      </w:pPr>
    </w:p>
    <w:p w14:paraId="0CB4F9BB" w14:textId="7473608B" w:rsidR="00970725" w:rsidRPr="00D436D2" w:rsidRDefault="003D2E1F" w:rsidP="007512B2">
      <w:pPr>
        <w:spacing w:after="0" w:line="480" w:lineRule="auto"/>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noProof/>
          <w:color w:val="000000" w:themeColor="text1"/>
          <w:sz w:val="24"/>
          <w:szCs w:val="24"/>
          <w:shd w:val="clear" w:color="auto" w:fill="FFFFFF"/>
        </w:rPr>
        <w:lastRenderedPageBreak/>
        <w:drawing>
          <wp:inline distT="0" distB="0" distL="0" distR="0" wp14:anchorId="1E29DEC6" wp14:editId="79EA3644">
            <wp:extent cx="6324600" cy="447119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108" cy="4472972"/>
                    </a:xfrm>
                    <a:prstGeom prst="rect">
                      <a:avLst/>
                    </a:prstGeom>
                    <a:noFill/>
                    <a:ln>
                      <a:noFill/>
                    </a:ln>
                  </pic:spPr>
                </pic:pic>
              </a:graphicData>
            </a:graphic>
          </wp:inline>
        </w:drawing>
      </w:r>
    </w:p>
    <w:p w14:paraId="15DD45A4" w14:textId="46FCB206" w:rsidR="00970725" w:rsidRPr="00D436D2" w:rsidRDefault="00970725" w:rsidP="00C44C1A">
      <w:pPr>
        <w:spacing w:after="0" w:line="480" w:lineRule="auto"/>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Figure 2: Flow Chart of MICS</w:t>
      </w:r>
      <w:r w:rsidR="00AF1021" w:rsidRPr="00D436D2">
        <w:rPr>
          <w:rFonts w:ascii="Times New Roman" w:eastAsia="Times New Roman" w:hAnsi="Times New Roman" w:cs="Times New Roman"/>
          <w:b/>
          <w:color w:val="000000" w:themeColor="text1"/>
          <w:sz w:val="24"/>
          <w:szCs w:val="24"/>
          <w:shd w:val="clear" w:color="auto" w:fill="FFFFFF"/>
        </w:rPr>
        <w:t xml:space="preserve"> 2012</w:t>
      </w:r>
      <w:r w:rsidRPr="00D436D2">
        <w:rPr>
          <w:rFonts w:ascii="Times New Roman" w:eastAsia="Times New Roman" w:hAnsi="Times New Roman" w:cs="Times New Roman"/>
          <w:b/>
          <w:color w:val="000000" w:themeColor="text1"/>
          <w:sz w:val="24"/>
          <w:szCs w:val="24"/>
          <w:shd w:val="clear" w:color="auto" w:fill="FFFFFF"/>
        </w:rPr>
        <w:t xml:space="preserve"> data for the study population</w:t>
      </w:r>
    </w:p>
    <w:p w14:paraId="3B55EA96" w14:textId="46A93297" w:rsidR="00B36B2C" w:rsidRPr="00D436D2" w:rsidRDefault="003D2E1F"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Pr>
          <w:rFonts w:ascii="Times New Roman" w:eastAsia="Times New Roman" w:hAnsi="Times New Roman" w:cs="Times New Roman"/>
          <w:b/>
          <w:noProof/>
          <w:color w:val="000000" w:themeColor="text1"/>
          <w:sz w:val="24"/>
          <w:szCs w:val="24"/>
          <w:shd w:val="clear" w:color="auto" w:fill="FFFFFF"/>
        </w:rPr>
        <w:lastRenderedPageBreak/>
        <w:drawing>
          <wp:inline distT="0" distB="0" distL="0" distR="0" wp14:anchorId="41775E8F" wp14:editId="587E81A1">
            <wp:extent cx="6305550" cy="44264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653" cy="4427187"/>
                    </a:xfrm>
                    <a:prstGeom prst="rect">
                      <a:avLst/>
                    </a:prstGeom>
                    <a:noFill/>
                    <a:ln>
                      <a:noFill/>
                    </a:ln>
                  </pic:spPr>
                </pic:pic>
              </a:graphicData>
            </a:graphic>
          </wp:inline>
        </w:drawing>
      </w:r>
    </w:p>
    <w:p w14:paraId="69F4EDD5" w14:textId="1673BBCA" w:rsidR="00B36B2C" w:rsidRPr="00D436D2" w:rsidRDefault="00B36B2C" w:rsidP="00C44C1A">
      <w:pPr>
        <w:spacing w:after="0" w:line="480" w:lineRule="auto"/>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 xml:space="preserve">Figure 3: Flow Chart of </w:t>
      </w:r>
      <w:r w:rsidR="00AF1021" w:rsidRPr="00D436D2">
        <w:rPr>
          <w:rFonts w:ascii="Times New Roman" w:eastAsia="Times New Roman" w:hAnsi="Times New Roman" w:cs="Times New Roman"/>
          <w:b/>
          <w:color w:val="000000" w:themeColor="text1"/>
          <w:sz w:val="24"/>
          <w:szCs w:val="24"/>
          <w:shd w:val="clear" w:color="auto" w:fill="FFFFFF"/>
        </w:rPr>
        <w:t>MICS 2019</w:t>
      </w:r>
      <w:r w:rsidRPr="00D436D2">
        <w:rPr>
          <w:rFonts w:ascii="Times New Roman" w:eastAsia="Times New Roman" w:hAnsi="Times New Roman" w:cs="Times New Roman"/>
          <w:b/>
          <w:color w:val="000000" w:themeColor="text1"/>
          <w:sz w:val="24"/>
          <w:szCs w:val="24"/>
          <w:shd w:val="clear" w:color="auto" w:fill="FFFFFF"/>
        </w:rPr>
        <w:t xml:space="preserve"> data for the study population</w:t>
      </w:r>
    </w:p>
    <w:p w14:paraId="4B50D070" w14:textId="76E85D57" w:rsidR="00970725" w:rsidRPr="00D436D2" w:rsidRDefault="00970725" w:rsidP="009D5FDC">
      <w:pPr>
        <w:spacing w:after="0" w:line="480" w:lineRule="auto"/>
        <w:rPr>
          <w:rFonts w:ascii="Times New Roman" w:eastAsia="Times New Roman" w:hAnsi="Times New Roman" w:cs="Times New Roman"/>
          <w:b/>
          <w:sz w:val="24"/>
          <w:szCs w:val="24"/>
        </w:rPr>
      </w:pPr>
    </w:p>
    <w:p w14:paraId="6365846A" w14:textId="77777777" w:rsidR="00F479F9" w:rsidRPr="00D436D2" w:rsidRDefault="00F479F9" w:rsidP="009D5FDC">
      <w:pPr>
        <w:spacing w:after="0" w:line="480" w:lineRule="auto"/>
        <w:rPr>
          <w:rFonts w:ascii="Times New Roman" w:eastAsia="Times New Roman" w:hAnsi="Times New Roman" w:cs="Times New Roman"/>
          <w:b/>
          <w:sz w:val="24"/>
          <w:szCs w:val="24"/>
        </w:rPr>
        <w:sectPr w:rsidR="00F479F9" w:rsidRPr="00D436D2" w:rsidSect="00370513">
          <w:footerReference w:type="default" r:id="rId11"/>
          <w:pgSz w:w="11907" w:h="16840" w:code="9"/>
          <w:pgMar w:top="1418" w:right="1418" w:bottom="1418" w:left="1418" w:header="720" w:footer="720" w:gutter="0"/>
          <w:cols w:space="720"/>
          <w:docGrid w:linePitch="360"/>
        </w:sectPr>
      </w:pPr>
    </w:p>
    <w:p w14:paraId="547AED6E" w14:textId="77777777" w:rsidR="00F479F9" w:rsidRPr="00D436D2" w:rsidRDefault="00F479F9" w:rsidP="009D5FDC">
      <w:pPr>
        <w:spacing w:after="0" w:line="480" w:lineRule="auto"/>
        <w:rPr>
          <w:rFonts w:ascii="Times New Roman" w:eastAsia="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216"/>
        <w:gridCol w:w="4513"/>
        <w:gridCol w:w="216"/>
        <w:gridCol w:w="4483"/>
      </w:tblGrid>
      <w:tr w:rsidR="007512B2" w:rsidRPr="00D436D2" w14:paraId="10A574C4" w14:textId="13E5368B" w:rsidTr="00CE6149">
        <w:trPr>
          <w:jc w:val="center"/>
        </w:trPr>
        <w:tc>
          <w:tcPr>
            <w:tcW w:w="0" w:type="auto"/>
            <w:gridSpan w:val="2"/>
            <w:vAlign w:val="center"/>
          </w:tcPr>
          <w:p w14:paraId="35F39E75" w14:textId="4621D608" w:rsidR="00F479F9" w:rsidRPr="00D436D2" w:rsidRDefault="00AF1021" w:rsidP="005C0761">
            <w:pPr>
              <w:jc w:val="center"/>
              <w:rPr>
                <w:rFonts w:ascii="Times New Roman" w:eastAsia="Times New Roman" w:hAnsi="Times New Roman" w:cs="Times New Roman"/>
                <w:bCs/>
                <w:sz w:val="24"/>
                <w:szCs w:val="24"/>
                <w:shd w:val="clear" w:color="auto" w:fill="FFFFFF"/>
              </w:rPr>
            </w:pPr>
            <w:r w:rsidRPr="00D436D2">
              <w:rPr>
                <w:rFonts w:ascii="Times New Roman" w:hAnsi="Times New Roman" w:cs="Times New Roman"/>
                <w:bCs/>
                <w:noProof/>
              </w:rPr>
              <w:drawing>
                <wp:inline distT="0" distB="0" distL="0" distR="0" wp14:anchorId="1B1CC2A8" wp14:editId="050CB1AC">
                  <wp:extent cx="2838450" cy="2200275"/>
                  <wp:effectExtent l="0" t="0" r="0" b="9525"/>
                  <wp:docPr id="8" name="Chart 8">
                    <a:extLst xmlns:a="http://schemas.openxmlformats.org/drawingml/2006/main">
                      <a:ext uri="{FF2B5EF4-FFF2-40B4-BE49-F238E27FC236}">
                        <a16:creationId xmlns:a16="http://schemas.microsoft.com/office/drawing/2014/main" id="{E7569851-1F1D-4DF8-9888-EA09CC3CC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0" w:type="auto"/>
            <w:vAlign w:val="center"/>
          </w:tcPr>
          <w:p w14:paraId="5E12C1E6" w14:textId="7232CD9B" w:rsidR="00F479F9" w:rsidRPr="00D436D2" w:rsidRDefault="00F479F9" w:rsidP="005C0761">
            <w:pPr>
              <w:jc w:val="center"/>
              <w:rPr>
                <w:rFonts w:ascii="Times New Roman" w:eastAsia="Times New Roman" w:hAnsi="Times New Roman" w:cs="Times New Roman"/>
                <w:bCs/>
                <w:sz w:val="24"/>
                <w:szCs w:val="24"/>
                <w:shd w:val="clear" w:color="auto" w:fill="FFFFFF"/>
              </w:rPr>
            </w:pPr>
            <w:r w:rsidRPr="00D436D2">
              <w:rPr>
                <w:rFonts w:ascii="Times New Roman" w:hAnsi="Times New Roman" w:cs="Times New Roman"/>
                <w:bCs/>
                <w:noProof/>
              </w:rPr>
              <w:drawing>
                <wp:inline distT="0" distB="0" distL="0" distR="0" wp14:anchorId="2206A4FA" wp14:editId="5308B833">
                  <wp:extent cx="2838450" cy="2181225"/>
                  <wp:effectExtent l="0" t="0" r="0" b="9525"/>
                  <wp:docPr id="7" name="Chart 7">
                    <a:extLst xmlns:a="http://schemas.openxmlformats.org/drawingml/2006/main">
                      <a:ext uri="{FF2B5EF4-FFF2-40B4-BE49-F238E27FC236}">
                        <a16:creationId xmlns:a16="http://schemas.microsoft.com/office/drawing/2014/main" id="{DACED42C-3C98-45C0-BE39-C2FFC5DB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0" w:type="auto"/>
            <w:gridSpan w:val="2"/>
          </w:tcPr>
          <w:p w14:paraId="5B6A3A0D" w14:textId="633418F4" w:rsidR="00F479F9" w:rsidRPr="00D436D2" w:rsidRDefault="00AF1021" w:rsidP="005C0761">
            <w:pPr>
              <w:jc w:val="center"/>
              <w:rPr>
                <w:rFonts w:ascii="Times New Roman" w:hAnsi="Times New Roman" w:cs="Times New Roman"/>
                <w:bCs/>
                <w:noProof/>
              </w:rPr>
            </w:pPr>
            <w:r w:rsidRPr="00D436D2">
              <w:rPr>
                <w:rFonts w:ascii="Times New Roman" w:hAnsi="Times New Roman" w:cs="Times New Roman"/>
                <w:bCs/>
                <w:noProof/>
              </w:rPr>
              <w:drawing>
                <wp:inline distT="0" distB="0" distL="0" distR="0" wp14:anchorId="60AE3E47" wp14:editId="108F5685">
                  <wp:extent cx="2871470" cy="2176145"/>
                  <wp:effectExtent l="0" t="0" r="5080" b="14605"/>
                  <wp:docPr id="9" name="Chart 9">
                    <a:extLst xmlns:a="http://schemas.openxmlformats.org/drawingml/2006/main">
                      <a:ext uri="{FF2B5EF4-FFF2-40B4-BE49-F238E27FC236}">
                        <a16:creationId xmlns:a16="http://schemas.microsoft.com/office/drawing/2014/main" id="{121859C1-29A9-4D76-A852-EC615C070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7512B2" w:rsidRPr="00D436D2" w14:paraId="393CECCF" w14:textId="1541F079" w:rsidTr="00CE6149">
        <w:trPr>
          <w:trHeight w:val="70"/>
          <w:jc w:val="center"/>
        </w:trPr>
        <w:tc>
          <w:tcPr>
            <w:tcW w:w="0" w:type="auto"/>
            <w:gridSpan w:val="2"/>
            <w:vAlign w:val="center"/>
          </w:tcPr>
          <w:p w14:paraId="784DBD9E" w14:textId="77777777" w:rsidR="00F479F9" w:rsidRDefault="00F479F9" w:rsidP="0019157F">
            <w:pP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F814A2">
              <w:rPr>
                <w:rFonts w:ascii="Times New Roman" w:eastAsia="Times New Roman" w:hAnsi="Times New Roman" w:cs="Times New Roman"/>
                <w:b/>
                <w:color w:val="000000" w:themeColor="text1"/>
                <w:sz w:val="20"/>
                <w:szCs w:val="20"/>
                <w:shd w:val="clear" w:color="auto" w:fill="FFFFFF"/>
              </w:rPr>
              <w:t>4</w:t>
            </w:r>
            <w:r w:rsidR="00276CA0">
              <w:rPr>
                <w:rFonts w:ascii="Times New Roman" w:eastAsia="Times New Roman" w:hAnsi="Times New Roman" w:cs="Times New Roman"/>
                <w:b/>
                <w:color w:val="000000" w:themeColor="text1"/>
                <w:sz w:val="20"/>
                <w:szCs w:val="20"/>
                <w:shd w:val="clear" w:color="auto" w:fill="FFFFFF"/>
              </w:rPr>
              <w:t>a</w:t>
            </w:r>
            <w:r w:rsidRPr="00D436D2">
              <w:rPr>
                <w:rFonts w:ascii="Times New Roman" w:eastAsia="Times New Roman" w:hAnsi="Times New Roman" w:cs="Times New Roman"/>
                <w:b/>
                <w:color w:val="000000" w:themeColor="text1"/>
                <w:sz w:val="20"/>
                <w:szCs w:val="20"/>
                <w:shd w:val="clear" w:color="auto" w:fill="FFFFFF"/>
              </w:rPr>
              <w:t>: C-section delivery in MICS (2012)</w:t>
            </w:r>
          </w:p>
          <w:p w14:paraId="367D3F5F" w14:textId="72DBE0D8" w:rsidR="00CE6149" w:rsidRPr="00D436D2" w:rsidRDefault="00CE6149" w:rsidP="0019157F">
            <w:pPr>
              <w:rPr>
                <w:rFonts w:ascii="Times New Roman" w:eastAsia="Times New Roman" w:hAnsi="Times New Roman" w:cs="Times New Roman"/>
                <w:b/>
                <w:sz w:val="20"/>
                <w:szCs w:val="20"/>
                <w:shd w:val="clear" w:color="auto" w:fill="FFFFFF"/>
              </w:rPr>
            </w:pPr>
          </w:p>
        </w:tc>
        <w:tc>
          <w:tcPr>
            <w:tcW w:w="0" w:type="auto"/>
            <w:vAlign w:val="center"/>
          </w:tcPr>
          <w:p w14:paraId="7A56E6A9" w14:textId="77777777" w:rsidR="00F479F9" w:rsidRDefault="00F479F9" w:rsidP="0019157F">
            <w:pP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F814A2">
              <w:rPr>
                <w:rFonts w:ascii="Times New Roman" w:eastAsia="Times New Roman" w:hAnsi="Times New Roman" w:cs="Times New Roman"/>
                <w:b/>
                <w:color w:val="000000" w:themeColor="text1"/>
                <w:sz w:val="20"/>
                <w:szCs w:val="20"/>
                <w:shd w:val="clear" w:color="auto" w:fill="FFFFFF"/>
              </w:rPr>
              <w:t>4</w:t>
            </w:r>
            <w:r w:rsidR="00276CA0">
              <w:rPr>
                <w:rFonts w:ascii="Times New Roman" w:eastAsia="Times New Roman" w:hAnsi="Times New Roman" w:cs="Times New Roman"/>
                <w:b/>
                <w:color w:val="000000" w:themeColor="text1"/>
                <w:sz w:val="20"/>
                <w:szCs w:val="20"/>
                <w:shd w:val="clear" w:color="auto" w:fill="FFFFFF"/>
              </w:rPr>
              <w:t>b</w:t>
            </w:r>
            <w:r w:rsidRPr="00D436D2">
              <w:rPr>
                <w:rFonts w:ascii="Times New Roman" w:eastAsia="Times New Roman" w:hAnsi="Times New Roman" w:cs="Times New Roman"/>
                <w:b/>
                <w:color w:val="000000" w:themeColor="text1"/>
                <w:sz w:val="20"/>
                <w:szCs w:val="20"/>
                <w:shd w:val="clear" w:color="auto" w:fill="FFFFFF"/>
              </w:rPr>
              <w:t>: C-section delivery in MICS (2019)</w:t>
            </w:r>
          </w:p>
          <w:p w14:paraId="7DF4F3E1" w14:textId="669B9959" w:rsidR="00CE6149" w:rsidRPr="00D436D2" w:rsidRDefault="00CE6149" w:rsidP="0019157F">
            <w:pPr>
              <w:rPr>
                <w:rFonts w:ascii="Times New Roman" w:eastAsia="Times New Roman" w:hAnsi="Times New Roman" w:cs="Times New Roman"/>
                <w:b/>
                <w:sz w:val="20"/>
                <w:szCs w:val="20"/>
                <w:shd w:val="clear" w:color="auto" w:fill="FFFFFF"/>
              </w:rPr>
            </w:pPr>
          </w:p>
        </w:tc>
        <w:tc>
          <w:tcPr>
            <w:tcW w:w="0" w:type="auto"/>
            <w:gridSpan w:val="2"/>
          </w:tcPr>
          <w:p w14:paraId="47EB0BFF" w14:textId="77777777" w:rsidR="00F479F9" w:rsidRDefault="00F479F9" w:rsidP="0019157F">
            <w:pP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F814A2">
              <w:rPr>
                <w:rFonts w:ascii="Times New Roman" w:eastAsia="Times New Roman" w:hAnsi="Times New Roman" w:cs="Times New Roman"/>
                <w:b/>
                <w:color w:val="000000" w:themeColor="text1"/>
                <w:sz w:val="20"/>
                <w:szCs w:val="20"/>
                <w:shd w:val="clear" w:color="auto" w:fill="FFFFFF"/>
              </w:rPr>
              <w:t>4</w:t>
            </w:r>
            <w:r w:rsidR="00276CA0">
              <w:rPr>
                <w:rFonts w:ascii="Times New Roman" w:eastAsia="Times New Roman" w:hAnsi="Times New Roman" w:cs="Times New Roman"/>
                <w:b/>
                <w:color w:val="000000" w:themeColor="text1"/>
                <w:sz w:val="20"/>
                <w:szCs w:val="20"/>
                <w:shd w:val="clear" w:color="auto" w:fill="FFFFFF"/>
              </w:rPr>
              <w:t>c</w:t>
            </w:r>
            <w:r w:rsidRPr="00D436D2">
              <w:rPr>
                <w:rFonts w:ascii="Times New Roman" w:eastAsia="Times New Roman" w:hAnsi="Times New Roman" w:cs="Times New Roman"/>
                <w:b/>
                <w:color w:val="000000" w:themeColor="text1"/>
                <w:sz w:val="20"/>
                <w:szCs w:val="20"/>
                <w:shd w:val="clear" w:color="auto" w:fill="FFFFFF"/>
              </w:rPr>
              <w:t>: C-section delivery in BDHS (2014)</w:t>
            </w:r>
          </w:p>
          <w:p w14:paraId="1DB30D14" w14:textId="508CE2F1" w:rsidR="00F814A2" w:rsidRPr="00D436D2" w:rsidRDefault="00F814A2" w:rsidP="0019157F">
            <w:pPr>
              <w:rPr>
                <w:rFonts w:ascii="Times New Roman" w:eastAsia="Times New Roman" w:hAnsi="Times New Roman" w:cs="Times New Roman"/>
                <w:b/>
                <w:color w:val="000000" w:themeColor="text1"/>
                <w:sz w:val="20"/>
                <w:szCs w:val="20"/>
                <w:shd w:val="clear" w:color="auto" w:fill="FFFFFF"/>
              </w:rPr>
            </w:pPr>
          </w:p>
        </w:tc>
      </w:tr>
      <w:tr w:rsidR="00F814A2" w:rsidRPr="00D436D2" w14:paraId="6FA25CE6" w14:textId="77777777" w:rsidTr="00CE6149">
        <w:trPr>
          <w:trHeight w:val="3230"/>
          <w:jc w:val="center"/>
        </w:trPr>
        <w:tc>
          <w:tcPr>
            <w:tcW w:w="0" w:type="auto"/>
          </w:tcPr>
          <w:p w14:paraId="68A3DB20" w14:textId="77777777" w:rsidR="00F814A2" w:rsidRPr="00D436D2" w:rsidRDefault="00F814A2" w:rsidP="006C454C">
            <w:pPr>
              <w:pStyle w:val="NormalWeb"/>
              <w:spacing w:before="0" w:beforeAutospacing="0" w:after="0" w:afterAutospacing="0"/>
              <w:jc w:val="center"/>
              <w:rPr>
                <w:color w:val="000000" w:themeColor="text1"/>
              </w:rPr>
            </w:pPr>
            <w:r w:rsidRPr="00D436D2">
              <w:rPr>
                <w:noProof/>
              </w:rPr>
              <w:drawing>
                <wp:inline distT="0" distB="0" distL="0" distR="0" wp14:anchorId="38AF57EE" wp14:editId="39CD1C4E">
                  <wp:extent cx="2714625" cy="1952625"/>
                  <wp:effectExtent l="0" t="0" r="9525" b="9525"/>
                  <wp:docPr id="4" name="Chart 4">
                    <a:extLst xmlns:a="http://schemas.openxmlformats.org/drawingml/2006/main">
                      <a:ext uri="{FF2B5EF4-FFF2-40B4-BE49-F238E27FC236}">
                        <a16:creationId xmlns:a16="http://schemas.microsoft.com/office/drawing/2014/main" id="{5AD5F11B-FFA3-41CC-9093-66C0D362C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0" w:type="auto"/>
            <w:gridSpan w:val="3"/>
          </w:tcPr>
          <w:p w14:paraId="711A428C" w14:textId="77777777" w:rsidR="00F814A2" w:rsidRPr="00D436D2" w:rsidRDefault="00F814A2" w:rsidP="006C454C">
            <w:pPr>
              <w:pStyle w:val="NormalWeb"/>
              <w:spacing w:before="0" w:beforeAutospacing="0" w:after="0" w:afterAutospacing="0"/>
              <w:jc w:val="center"/>
              <w:rPr>
                <w:color w:val="000000" w:themeColor="text1"/>
              </w:rPr>
            </w:pPr>
            <w:r w:rsidRPr="00D436D2">
              <w:rPr>
                <w:noProof/>
              </w:rPr>
              <w:drawing>
                <wp:inline distT="0" distB="0" distL="0" distR="0" wp14:anchorId="0CC3A3D2" wp14:editId="48706DB4">
                  <wp:extent cx="2895600" cy="1952625"/>
                  <wp:effectExtent l="0" t="0" r="0" b="9525"/>
                  <wp:docPr id="10" name="Chart 10">
                    <a:extLst xmlns:a="http://schemas.openxmlformats.org/drawingml/2006/main">
                      <a:ext uri="{FF2B5EF4-FFF2-40B4-BE49-F238E27FC236}">
                        <a16:creationId xmlns:a16="http://schemas.microsoft.com/office/drawing/2014/main" id="{85326264-CE97-4D07-BEB0-49EE5AA2A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0" w:type="auto"/>
          </w:tcPr>
          <w:p w14:paraId="1777F298" w14:textId="77777777" w:rsidR="00F814A2" w:rsidRPr="00D436D2" w:rsidRDefault="00F814A2" w:rsidP="006C454C">
            <w:pPr>
              <w:pStyle w:val="NormalWeb"/>
              <w:spacing w:before="0" w:beforeAutospacing="0" w:after="0" w:afterAutospacing="0"/>
              <w:jc w:val="center"/>
              <w:rPr>
                <w:noProof/>
              </w:rPr>
            </w:pPr>
            <w:r w:rsidRPr="00D436D2">
              <w:rPr>
                <w:noProof/>
              </w:rPr>
              <w:drawing>
                <wp:inline distT="0" distB="0" distL="0" distR="0" wp14:anchorId="1C2D77FF" wp14:editId="176130CE">
                  <wp:extent cx="2752725" cy="1952625"/>
                  <wp:effectExtent l="0" t="0" r="9525" b="9525"/>
                  <wp:docPr id="11" name="Chart 11">
                    <a:extLst xmlns:a="http://schemas.openxmlformats.org/drawingml/2006/main">
                      <a:ext uri="{FF2B5EF4-FFF2-40B4-BE49-F238E27FC236}">
                        <a16:creationId xmlns:a16="http://schemas.microsoft.com/office/drawing/2014/main" id="{73F919F9-C806-4217-B9CE-25A6C38BE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F814A2" w:rsidRPr="0019157F" w14:paraId="64E1776C" w14:textId="77777777" w:rsidTr="00CE6149">
        <w:trPr>
          <w:trHeight w:val="154"/>
          <w:jc w:val="center"/>
        </w:trPr>
        <w:tc>
          <w:tcPr>
            <w:tcW w:w="0" w:type="auto"/>
          </w:tcPr>
          <w:p w14:paraId="42D2DFC9" w14:textId="44904101" w:rsidR="00F814A2" w:rsidRPr="0019157F" w:rsidRDefault="00F814A2" w:rsidP="0019157F">
            <w:pPr>
              <w:pStyle w:val="NormalWeb"/>
              <w:spacing w:before="0" w:beforeAutospacing="0" w:after="0" w:afterAutospacing="0"/>
              <w:rPr>
                <w:b/>
                <w:bCs/>
                <w:color w:val="000000" w:themeColor="text1"/>
                <w:sz w:val="20"/>
                <w:szCs w:val="20"/>
              </w:rPr>
            </w:pPr>
            <w:r w:rsidRPr="0019157F">
              <w:rPr>
                <w:b/>
                <w:bCs/>
                <w:color w:val="000000" w:themeColor="text1"/>
                <w:sz w:val="20"/>
                <w:szCs w:val="20"/>
              </w:rPr>
              <w:t>Figure 5a: Count (diseases) variable in MICS</w:t>
            </w:r>
            <w:ins w:id="2" w:author="Md Jamal Uddin" w:date="2020-04-19T10:16:00Z">
              <w:r w:rsidR="002A139C">
                <w:rPr>
                  <w:b/>
                  <w:bCs/>
                  <w:color w:val="000000" w:themeColor="text1"/>
                  <w:sz w:val="20"/>
                  <w:szCs w:val="20"/>
                </w:rPr>
                <w:t xml:space="preserve"> </w:t>
              </w:r>
            </w:ins>
            <w:r w:rsidRPr="0019157F">
              <w:rPr>
                <w:b/>
                <w:bCs/>
                <w:color w:val="000000" w:themeColor="text1"/>
                <w:sz w:val="20"/>
                <w:szCs w:val="20"/>
              </w:rPr>
              <w:t>(2012)</w:t>
            </w:r>
          </w:p>
        </w:tc>
        <w:tc>
          <w:tcPr>
            <w:tcW w:w="0" w:type="auto"/>
            <w:gridSpan w:val="3"/>
          </w:tcPr>
          <w:p w14:paraId="2EE00227" w14:textId="0E24C887" w:rsidR="00F814A2" w:rsidRPr="0019157F" w:rsidRDefault="00F814A2" w:rsidP="0019157F">
            <w:pPr>
              <w:pStyle w:val="NormalWeb"/>
              <w:spacing w:before="0" w:beforeAutospacing="0" w:after="0" w:afterAutospacing="0"/>
              <w:rPr>
                <w:b/>
                <w:bCs/>
                <w:color w:val="000000" w:themeColor="text1"/>
                <w:sz w:val="20"/>
                <w:szCs w:val="20"/>
              </w:rPr>
            </w:pPr>
            <w:r w:rsidRPr="0019157F">
              <w:rPr>
                <w:b/>
                <w:bCs/>
                <w:color w:val="000000" w:themeColor="text1"/>
                <w:sz w:val="20"/>
                <w:szCs w:val="20"/>
              </w:rPr>
              <w:t>Figure 5b: Count (diseases) variable in MICS (2019)</w:t>
            </w:r>
          </w:p>
        </w:tc>
        <w:tc>
          <w:tcPr>
            <w:tcW w:w="0" w:type="auto"/>
          </w:tcPr>
          <w:p w14:paraId="62BF6DBB" w14:textId="54CEB429" w:rsidR="00F814A2" w:rsidRPr="0019157F" w:rsidRDefault="00F814A2" w:rsidP="0019157F">
            <w:pPr>
              <w:pStyle w:val="NormalWeb"/>
              <w:spacing w:before="0" w:beforeAutospacing="0" w:after="0" w:afterAutospacing="0"/>
              <w:rPr>
                <w:b/>
                <w:bCs/>
                <w:color w:val="000000" w:themeColor="text1"/>
                <w:sz w:val="20"/>
                <w:szCs w:val="20"/>
              </w:rPr>
            </w:pPr>
            <w:r w:rsidRPr="0019157F">
              <w:rPr>
                <w:b/>
                <w:bCs/>
                <w:color w:val="000000" w:themeColor="text1"/>
                <w:sz w:val="20"/>
                <w:szCs w:val="20"/>
              </w:rPr>
              <w:t>Figure 5c: Count (diseases) variable in BDHS (2014)</w:t>
            </w:r>
          </w:p>
        </w:tc>
      </w:tr>
    </w:tbl>
    <w:p w14:paraId="283936AF" w14:textId="77777777" w:rsidR="00970725" w:rsidRPr="00CE6149" w:rsidRDefault="00970725" w:rsidP="009D5FDC">
      <w:pPr>
        <w:spacing w:after="0" w:line="480" w:lineRule="auto"/>
        <w:rPr>
          <w:rFonts w:ascii="Times New Roman" w:eastAsia="Times New Roman" w:hAnsi="Times New Roman" w:cs="Times New Roman"/>
          <w:b/>
          <w:sz w:val="20"/>
          <w:szCs w:val="20"/>
          <w:rPrChange w:id="3" w:author="Md Jamal Uddin" w:date="2020-04-19T10:01:00Z">
            <w:rPr>
              <w:rFonts w:ascii="Times New Roman" w:eastAsia="Times New Roman" w:hAnsi="Times New Roman" w:cs="Times New Roman"/>
              <w:b/>
              <w:sz w:val="24"/>
              <w:szCs w:val="24"/>
            </w:rPr>
          </w:rPrChange>
        </w:rPr>
      </w:pPr>
    </w:p>
    <w:p w14:paraId="0ECB9FDB" w14:textId="77777777" w:rsidR="00970725" w:rsidRPr="00CE6149" w:rsidRDefault="00970725" w:rsidP="00970725">
      <w:pPr>
        <w:spacing w:before="240" w:after="0" w:line="480" w:lineRule="auto"/>
        <w:rPr>
          <w:rFonts w:ascii="Times New Roman" w:eastAsia="Times New Roman" w:hAnsi="Times New Roman" w:cs="Times New Roman"/>
          <w:sz w:val="20"/>
          <w:szCs w:val="20"/>
          <w:shd w:val="clear" w:color="auto" w:fill="FFFFFF"/>
          <w:rPrChange w:id="4" w:author="Md Jamal Uddin" w:date="2020-04-19T10:01:00Z">
            <w:rPr>
              <w:rFonts w:ascii="Times New Roman" w:eastAsia="Times New Roman" w:hAnsi="Times New Roman" w:cs="Times New Roman"/>
              <w:sz w:val="24"/>
              <w:szCs w:val="24"/>
              <w:shd w:val="clear" w:color="auto" w:fill="FFFFFF"/>
            </w:rPr>
          </w:rPrChange>
        </w:rPr>
      </w:pPr>
    </w:p>
    <w:p w14:paraId="425BA1AE" w14:textId="6674DB62" w:rsidR="00B20ED1" w:rsidRPr="00D436D2" w:rsidRDefault="00B20ED1">
      <w:pPr>
        <w:spacing w:after="0" w:line="240" w:lineRule="auto"/>
        <w:rPr>
          <w:rFonts w:ascii="Times New Roman" w:eastAsia="Times New Roman" w:hAnsi="Times New Roman" w:cs="Times New Roman"/>
          <w:sz w:val="24"/>
          <w:szCs w:val="24"/>
        </w:rPr>
        <w:pPrChange w:id="5" w:author="Md Jamal Uddin" w:date="2020-04-19T07:01:00Z">
          <w:pPr>
            <w:spacing w:after="0" w:line="480" w:lineRule="auto"/>
          </w:pPr>
        </w:pPrChange>
      </w:pPr>
      <w:r w:rsidRPr="00D436D2">
        <w:rPr>
          <w:rFonts w:ascii="Times New Roman" w:eastAsia="Times New Roman" w:hAnsi="Times New Roman" w:cs="Times New Roman"/>
          <w:b/>
          <w:bCs/>
          <w:color w:val="000000" w:themeColor="text1"/>
          <w:sz w:val="24"/>
          <w:szCs w:val="24"/>
        </w:rPr>
        <w:t>Table 1: Distribution of maternal and child characteristics</w:t>
      </w:r>
      <w:r w:rsidRPr="00D436D2" w:rsidDel="006678DB">
        <w:rPr>
          <w:rFonts w:ascii="Times New Roman" w:eastAsia="Times New Roman" w:hAnsi="Times New Roman" w:cs="Times New Roman"/>
          <w:b/>
          <w:bCs/>
          <w:color w:val="000000" w:themeColor="text1"/>
          <w:sz w:val="24"/>
          <w:szCs w:val="24"/>
        </w:rPr>
        <w:t xml:space="preserve"> </w:t>
      </w:r>
      <w:ins w:id="6" w:author="Md Jamal Uddin" w:date="2020-04-19T16:11:00Z">
        <w:r w:rsidR="00105B50">
          <w:rPr>
            <w:rFonts w:ascii="Times New Roman" w:eastAsia="Times New Roman" w:hAnsi="Times New Roman" w:cs="Times New Roman"/>
            <w:b/>
            <w:bCs/>
            <w:color w:val="000000" w:themeColor="text1"/>
            <w:sz w:val="24"/>
            <w:szCs w:val="24"/>
          </w:rPr>
          <w:t>including disease</w:t>
        </w:r>
      </w:ins>
      <w:ins w:id="7" w:author="Md Jamal Uddin" w:date="2020-04-19T16:12:00Z">
        <w:r w:rsidR="00105B50">
          <w:rPr>
            <w:rFonts w:ascii="Times New Roman" w:eastAsia="Times New Roman" w:hAnsi="Times New Roman" w:cs="Times New Roman"/>
            <w:b/>
            <w:bCs/>
            <w:color w:val="000000" w:themeColor="text1"/>
            <w:sz w:val="24"/>
            <w:szCs w:val="24"/>
          </w:rPr>
          <w:t>s</w:t>
        </w:r>
      </w:ins>
      <w:ins w:id="8" w:author="Md Jamal Uddin" w:date="2020-04-19T16:11:00Z">
        <w:r w:rsidR="00105B50">
          <w:rPr>
            <w:rFonts w:ascii="Times New Roman" w:eastAsia="Times New Roman" w:hAnsi="Times New Roman" w:cs="Times New Roman"/>
            <w:b/>
            <w:bCs/>
            <w:color w:val="000000" w:themeColor="text1"/>
            <w:sz w:val="24"/>
            <w:szCs w:val="24"/>
          </w:rPr>
          <w:t xml:space="preserve"> count </w:t>
        </w:r>
      </w:ins>
      <w:r w:rsidRPr="00D436D2">
        <w:rPr>
          <w:rFonts w:ascii="Times New Roman" w:eastAsia="Times New Roman" w:hAnsi="Times New Roman" w:cs="Times New Roman"/>
          <w:b/>
          <w:bCs/>
          <w:color w:val="000000" w:themeColor="text1"/>
          <w:sz w:val="24"/>
          <w:szCs w:val="24"/>
        </w:rPr>
        <w:t>with the type of delivery</w:t>
      </w:r>
    </w:p>
    <w:tbl>
      <w:tblPr>
        <w:tblStyle w:val="TableGridLight"/>
        <w:tblW w:w="5058" w:type="pct"/>
        <w:tblLayout w:type="fixed"/>
        <w:tblLook w:val="04A0" w:firstRow="1" w:lastRow="0" w:firstColumn="1" w:lastColumn="0" w:noHBand="0" w:noVBand="1"/>
      </w:tblPr>
      <w:tblGrid>
        <w:gridCol w:w="2697"/>
        <w:gridCol w:w="1422"/>
        <w:gridCol w:w="1422"/>
        <w:gridCol w:w="995"/>
        <w:gridCol w:w="1564"/>
        <w:gridCol w:w="1422"/>
        <w:gridCol w:w="995"/>
        <w:gridCol w:w="1385"/>
        <w:gridCol w:w="1419"/>
        <w:gridCol w:w="899"/>
      </w:tblGrid>
      <w:tr w:rsidR="00F60659" w:rsidRPr="00D436D2" w14:paraId="3E0AFEBD" w14:textId="77777777" w:rsidTr="009A144E">
        <w:trPr>
          <w:trHeight w:val="1"/>
        </w:trPr>
        <w:tc>
          <w:tcPr>
            <w:tcW w:w="948" w:type="pct"/>
          </w:tcPr>
          <w:p w14:paraId="707A738F" w14:textId="77777777" w:rsidR="00B20ED1" w:rsidRPr="00D436D2" w:rsidRDefault="00B20ED1" w:rsidP="00C44C1A">
            <w:pPr>
              <w:rPr>
                <w:rFonts w:ascii="Times New Roman" w:eastAsia="Calibri" w:hAnsi="Times New Roman" w:cs="Times New Roman"/>
                <w:b/>
                <w:bCs/>
                <w:sz w:val="24"/>
                <w:szCs w:val="24"/>
              </w:rPr>
            </w:pPr>
          </w:p>
        </w:tc>
        <w:tc>
          <w:tcPr>
            <w:tcW w:w="1350" w:type="pct"/>
            <w:gridSpan w:val="3"/>
          </w:tcPr>
          <w:p w14:paraId="24B03202"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400" w:type="pct"/>
            <w:gridSpan w:val="3"/>
          </w:tcPr>
          <w:p w14:paraId="167B3059" w14:textId="77777777" w:rsidR="00B20ED1" w:rsidRPr="00D436D2"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302" w:type="pct"/>
            <w:gridSpan w:val="3"/>
          </w:tcPr>
          <w:p w14:paraId="0EFA93F6" w14:textId="77777777" w:rsidR="00B20ED1" w:rsidRPr="00D436D2" w:rsidRDefault="00B20ED1" w:rsidP="00113DF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F60659" w:rsidRPr="00D436D2" w14:paraId="2D16135E" w14:textId="77777777" w:rsidTr="009A144E">
        <w:trPr>
          <w:trHeight w:val="1"/>
        </w:trPr>
        <w:tc>
          <w:tcPr>
            <w:tcW w:w="948" w:type="pct"/>
          </w:tcPr>
          <w:p w14:paraId="46DB5F3E" w14:textId="77777777" w:rsidR="00B20ED1" w:rsidRPr="00D436D2" w:rsidRDefault="00B20ED1" w:rsidP="00C44C1A">
            <w:pPr>
              <w:jc w:val="center"/>
              <w:rPr>
                <w:rFonts w:ascii="Times New Roman" w:eastAsia="Calibri" w:hAnsi="Times New Roman" w:cs="Times New Roman"/>
                <w:b/>
                <w:bCs/>
                <w:sz w:val="24"/>
                <w:szCs w:val="24"/>
              </w:rPr>
            </w:pPr>
          </w:p>
        </w:tc>
        <w:tc>
          <w:tcPr>
            <w:tcW w:w="1350" w:type="pct"/>
            <w:gridSpan w:val="3"/>
          </w:tcPr>
          <w:p w14:paraId="68E1AB68"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c>
          <w:tcPr>
            <w:tcW w:w="1400" w:type="pct"/>
            <w:gridSpan w:val="3"/>
          </w:tcPr>
          <w:p w14:paraId="3479A579" w14:textId="77777777" w:rsidR="00B20ED1" w:rsidRPr="00D436D2"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c>
          <w:tcPr>
            <w:tcW w:w="1302" w:type="pct"/>
            <w:gridSpan w:val="3"/>
          </w:tcPr>
          <w:p w14:paraId="39CDF3FD" w14:textId="77777777" w:rsidR="00B20ED1" w:rsidRPr="00D436D2" w:rsidRDefault="00B20ED1" w:rsidP="00113DF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r>
      <w:tr w:rsidR="009A144E" w:rsidRPr="00D436D2" w14:paraId="094A52B3" w14:textId="77777777" w:rsidTr="00CE51CD">
        <w:trPr>
          <w:trHeight w:val="1"/>
        </w:trPr>
        <w:tc>
          <w:tcPr>
            <w:tcW w:w="948" w:type="pct"/>
          </w:tcPr>
          <w:p w14:paraId="42F1CA8D"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Calibri" w:hAnsi="Times New Roman" w:cs="Times New Roman"/>
                <w:b/>
                <w:bCs/>
                <w:sz w:val="24"/>
                <w:szCs w:val="24"/>
              </w:rPr>
              <w:t>Sources</w:t>
            </w:r>
          </w:p>
        </w:tc>
        <w:tc>
          <w:tcPr>
            <w:tcW w:w="500" w:type="pct"/>
          </w:tcPr>
          <w:p w14:paraId="50F44F0D" w14:textId="2BA93FF3" w:rsidR="00B20ED1"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170716A3" w14:textId="5E1E0796" w:rsidR="002F1254" w:rsidRPr="00D436D2" w:rsidRDefault="001A2CE9" w:rsidP="00C44C1A">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1513</w:t>
            </w:r>
            <w:r>
              <w:rPr>
                <w:rFonts w:ascii="Times New Roman" w:eastAsia="Times New Roman" w:hAnsi="Times New Roman" w:cs="Times New Roman"/>
                <w:b/>
                <w:bCs/>
                <w:sz w:val="24"/>
                <w:szCs w:val="24"/>
              </w:rPr>
              <w:t>)</w:t>
            </w:r>
          </w:p>
          <w:p w14:paraId="478978AB"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500" w:type="pct"/>
          </w:tcPr>
          <w:p w14:paraId="7FE714E1" w14:textId="66900D77" w:rsidR="00B20ED1" w:rsidRPr="00D436D2" w:rsidRDefault="00B20ED1" w:rsidP="00113DF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r w:rsidR="001A2CE9">
              <w:rPr>
                <w:rFonts w:ascii="Times New Roman" w:eastAsia="Times New Roman" w:hAnsi="Times New Roman" w:cs="Times New Roman"/>
                <w:b/>
                <w:bCs/>
                <w:sz w:val="24"/>
                <w:szCs w:val="24"/>
              </w:rPr>
              <w:t xml:space="preserve"> (n=</w:t>
            </w:r>
            <w:r w:rsidR="00CD211D">
              <w:rPr>
                <w:rFonts w:ascii="Times New Roman" w:eastAsia="Times New Roman" w:hAnsi="Times New Roman" w:cs="Times New Roman"/>
                <w:b/>
                <w:bCs/>
                <w:sz w:val="24"/>
                <w:szCs w:val="24"/>
              </w:rPr>
              <w:t>6408</w:t>
            </w:r>
            <w:r w:rsidR="001A2CE9">
              <w:rPr>
                <w:rFonts w:ascii="Times New Roman" w:eastAsia="Times New Roman" w:hAnsi="Times New Roman" w:cs="Times New Roman"/>
                <w:b/>
                <w:bCs/>
                <w:sz w:val="24"/>
                <w:szCs w:val="24"/>
              </w:rPr>
              <w:t>)</w:t>
            </w:r>
          </w:p>
          <w:p w14:paraId="5F18F6FE" w14:textId="77777777" w:rsidR="00B20ED1" w:rsidRPr="00D436D2" w:rsidRDefault="00B20ED1" w:rsidP="005C2DF6">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50" w:type="pct"/>
          </w:tcPr>
          <w:p w14:paraId="5BC866D5"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550" w:type="pct"/>
          </w:tcPr>
          <w:p w14:paraId="321DDD2F" w14:textId="698872EA" w:rsidR="00B20ED1"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32AD6AF4" w14:textId="28B0880D"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3306</w:t>
            </w:r>
            <w:r>
              <w:rPr>
                <w:rFonts w:ascii="Times New Roman" w:eastAsia="Times New Roman" w:hAnsi="Times New Roman" w:cs="Times New Roman"/>
                <w:b/>
                <w:bCs/>
                <w:sz w:val="24"/>
                <w:szCs w:val="24"/>
              </w:rPr>
              <w:t>)</w:t>
            </w:r>
          </w:p>
          <w:p w14:paraId="3EBB2BD1" w14:textId="77777777" w:rsidR="00B20ED1" w:rsidRPr="00D436D2"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500" w:type="pct"/>
          </w:tcPr>
          <w:p w14:paraId="2D8CBF4D" w14:textId="7B777C2D" w:rsidR="00B20ED1"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31E3B87E" w14:textId="4DED4CFF"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5877</w:t>
            </w:r>
            <w:r>
              <w:rPr>
                <w:rFonts w:ascii="Times New Roman" w:eastAsia="Times New Roman" w:hAnsi="Times New Roman" w:cs="Times New Roman"/>
                <w:b/>
                <w:bCs/>
                <w:sz w:val="24"/>
                <w:szCs w:val="24"/>
              </w:rPr>
              <w:t>)</w:t>
            </w:r>
          </w:p>
          <w:p w14:paraId="0B93C6AA" w14:textId="77777777" w:rsidR="00B20ED1" w:rsidRPr="00D436D2"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50" w:type="pct"/>
          </w:tcPr>
          <w:p w14:paraId="3F392B7E" w14:textId="77777777" w:rsidR="00B20ED1" w:rsidRPr="00D436D2"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487" w:type="pct"/>
          </w:tcPr>
          <w:p w14:paraId="0F466269" w14:textId="650903D0" w:rsidR="00B20ED1"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25E423AC" w14:textId="49D9BA60"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1062</w:t>
            </w:r>
            <w:r>
              <w:rPr>
                <w:rFonts w:ascii="Times New Roman" w:eastAsia="Times New Roman" w:hAnsi="Times New Roman" w:cs="Times New Roman"/>
                <w:b/>
                <w:bCs/>
                <w:sz w:val="24"/>
                <w:szCs w:val="24"/>
              </w:rPr>
              <w:t>)</w:t>
            </w:r>
          </w:p>
          <w:p w14:paraId="1A39FD42"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499" w:type="pct"/>
          </w:tcPr>
          <w:p w14:paraId="3DB59FC6" w14:textId="0127209A" w:rsidR="00B20ED1"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551A72F6" w14:textId="588E0142"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3495</w:t>
            </w:r>
            <w:r>
              <w:rPr>
                <w:rFonts w:ascii="Times New Roman" w:eastAsia="Times New Roman" w:hAnsi="Times New Roman" w:cs="Times New Roman"/>
                <w:b/>
                <w:bCs/>
                <w:sz w:val="24"/>
                <w:szCs w:val="24"/>
              </w:rPr>
              <w:t>)</w:t>
            </w:r>
          </w:p>
          <w:p w14:paraId="7BBF3DC0"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16" w:type="pct"/>
          </w:tcPr>
          <w:p w14:paraId="72B0F23F"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105B50" w:rsidRPr="00D436D2" w14:paraId="2B20B284" w14:textId="77777777" w:rsidTr="00105B50">
        <w:trPr>
          <w:trHeight w:val="1"/>
        </w:trPr>
        <w:tc>
          <w:tcPr>
            <w:tcW w:w="5000" w:type="pct"/>
            <w:gridSpan w:val="10"/>
          </w:tcPr>
          <w:p w14:paraId="0B03C81D" w14:textId="4905FB27" w:rsidR="00105B50" w:rsidRPr="00105B50" w:rsidRDefault="00105B50" w:rsidP="00105B50">
            <w:pPr>
              <w:rPr>
                <w:rFonts w:ascii="Times New Roman" w:eastAsia="Times New Roman" w:hAnsi="Times New Roman" w:cs="Times New Roman"/>
                <w:b/>
                <w:bCs/>
                <w:sz w:val="24"/>
                <w:szCs w:val="24"/>
              </w:rPr>
            </w:pPr>
            <w:r w:rsidRPr="00105B50">
              <w:rPr>
                <w:rFonts w:ascii="Times New Roman" w:eastAsia="Calibri" w:hAnsi="Times New Roman" w:cs="Times New Roman"/>
                <w:b/>
                <w:bCs/>
                <w:sz w:val="20"/>
                <w:szCs w:val="20"/>
              </w:rPr>
              <w:t>Disease Count</w:t>
            </w:r>
          </w:p>
        </w:tc>
      </w:tr>
      <w:tr w:rsidR="00105B50" w:rsidRPr="00D436D2" w14:paraId="3480774B" w14:textId="77777777" w:rsidTr="00CE51CD">
        <w:trPr>
          <w:trHeight w:val="1"/>
        </w:trPr>
        <w:tc>
          <w:tcPr>
            <w:tcW w:w="948" w:type="pct"/>
          </w:tcPr>
          <w:p w14:paraId="63143382" w14:textId="71203F4D" w:rsidR="00105B50" w:rsidRPr="00EC0751" w:rsidRDefault="00105B50" w:rsidP="00105B50">
            <w:pPr>
              <w:rPr>
                <w:rFonts w:ascii="Times New Roman" w:eastAsia="Calibri" w:hAnsi="Times New Roman" w:cs="Times New Roman"/>
                <w:b/>
                <w:bCs/>
                <w:sz w:val="24"/>
                <w:szCs w:val="24"/>
              </w:rPr>
            </w:pPr>
            <w:r w:rsidRPr="00EC0751">
              <w:rPr>
                <w:rFonts w:ascii="Times New Roman" w:hAnsi="Times New Roman" w:cs="Times New Roman"/>
                <w:sz w:val="24"/>
                <w:szCs w:val="24"/>
              </w:rPr>
              <w:t>0 (No)</w:t>
            </w:r>
          </w:p>
        </w:tc>
        <w:tc>
          <w:tcPr>
            <w:tcW w:w="500" w:type="pct"/>
          </w:tcPr>
          <w:p w14:paraId="1908ECC7" w14:textId="7D2968A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20 (1.5)</w:t>
            </w:r>
          </w:p>
        </w:tc>
        <w:tc>
          <w:tcPr>
            <w:tcW w:w="500" w:type="pct"/>
          </w:tcPr>
          <w:p w14:paraId="06704D03" w14:textId="38A1B0DB"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80 (1.2)</w:t>
            </w:r>
          </w:p>
        </w:tc>
        <w:tc>
          <w:tcPr>
            <w:tcW w:w="350" w:type="pct"/>
          </w:tcPr>
          <w:p w14:paraId="1D4720D8" w14:textId="2E0A8CB7"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c>
          <w:tcPr>
            <w:tcW w:w="550" w:type="pct"/>
          </w:tcPr>
          <w:p w14:paraId="4CC3AD26" w14:textId="65C50313"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13 (0.4)</w:t>
            </w:r>
          </w:p>
        </w:tc>
        <w:tc>
          <w:tcPr>
            <w:tcW w:w="500" w:type="pct"/>
          </w:tcPr>
          <w:p w14:paraId="09D66ADE" w14:textId="5213CB6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39 (0.7)</w:t>
            </w:r>
          </w:p>
        </w:tc>
        <w:tc>
          <w:tcPr>
            <w:tcW w:w="350" w:type="pct"/>
          </w:tcPr>
          <w:p w14:paraId="01CE74E2" w14:textId="5C6E8CD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c>
          <w:tcPr>
            <w:tcW w:w="487" w:type="pct"/>
          </w:tcPr>
          <w:p w14:paraId="6866B859" w14:textId="181E52A7"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518 (48.8)</w:t>
            </w:r>
          </w:p>
        </w:tc>
        <w:tc>
          <w:tcPr>
            <w:tcW w:w="499" w:type="pct"/>
          </w:tcPr>
          <w:p w14:paraId="47BB1BA8" w14:textId="5E5580C5"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1813 (51.9)</w:t>
            </w:r>
          </w:p>
        </w:tc>
        <w:tc>
          <w:tcPr>
            <w:tcW w:w="316" w:type="pct"/>
          </w:tcPr>
          <w:p w14:paraId="7020C708" w14:textId="1139F6F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r>
      <w:tr w:rsidR="00105B50" w:rsidRPr="00D436D2" w14:paraId="1CB031E7" w14:textId="77777777" w:rsidTr="00CE51CD">
        <w:trPr>
          <w:trHeight w:val="1"/>
        </w:trPr>
        <w:tc>
          <w:tcPr>
            <w:tcW w:w="948" w:type="pct"/>
          </w:tcPr>
          <w:p w14:paraId="79814835" w14:textId="77C301D7" w:rsidR="00105B50" w:rsidRPr="00EC0751" w:rsidRDefault="00105B50" w:rsidP="00105B50">
            <w:pPr>
              <w:rPr>
                <w:rFonts w:ascii="Times New Roman" w:eastAsia="Calibri" w:hAnsi="Times New Roman" w:cs="Times New Roman"/>
                <w:b/>
                <w:bCs/>
                <w:sz w:val="24"/>
                <w:szCs w:val="24"/>
              </w:rPr>
            </w:pPr>
            <w:r w:rsidRPr="00EC0751">
              <w:rPr>
                <w:rFonts w:ascii="Times New Roman" w:hAnsi="Times New Roman" w:cs="Times New Roman"/>
                <w:sz w:val="24"/>
                <w:szCs w:val="24"/>
              </w:rPr>
              <w:t>1</w:t>
            </w:r>
          </w:p>
        </w:tc>
        <w:tc>
          <w:tcPr>
            <w:tcW w:w="500" w:type="pct"/>
          </w:tcPr>
          <w:p w14:paraId="6FBC0D8A" w14:textId="0F2A9F3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135 (10.1)</w:t>
            </w:r>
          </w:p>
        </w:tc>
        <w:tc>
          <w:tcPr>
            <w:tcW w:w="500" w:type="pct"/>
          </w:tcPr>
          <w:p w14:paraId="1C6063BE" w14:textId="712A385F"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981 (15.1)</w:t>
            </w:r>
          </w:p>
        </w:tc>
        <w:tc>
          <w:tcPr>
            <w:tcW w:w="350" w:type="pct"/>
          </w:tcPr>
          <w:p w14:paraId="38DF2633"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63C93284" w14:textId="7BC19456"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333 (10.1)</w:t>
            </w:r>
          </w:p>
        </w:tc>
        <w:tc>
          <w:tcPr>
            <w:tcW w:w="500" w:type="pct"/>
          </w:tcPr>
          <w:p w14:paraId="38A3D070" w14:textId="4C64A2F3"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583 (10.1)</w:t>
            </w:r>
          </w:p>
        </w:tc>
        <w:tc>
          <w:tcPr>
            <w:tcW w:w="350" w:type="pct"/>
          </w:tcPr>
          <w:p w14:paraId="7F803465"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7467137B" w14:textId="4BCC19E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245 (23.1)</w:t>
            </w:r>
          </w:p>
        </w:tc>
        <w:tc>
          <w:tcPr>
            <w:tcW w:w="499" w:type="pct"/>
          </w:tcPr>
          <w:p w14:paraId="31633B36" w14:textId="700B3DCF"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607 (17.4)</w:t>
            </w:r>
          </w:p>
        </w:tc>
        <w:tc>
          <w:tcPr>
            <w:tcW w:w="316" w:type="pct"/>
          </w:tcPr>
          <w:p w14:paraId="46E36540"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49684E65" w14:textId="77777777" w:rsidTr="00CE51CD">
        <w:trPr>
          <w:trHeight w:val="1"/>
        </w:trPr>
        <w:tc>
          <w:tcPr>
            <w:tcW w:w="948" w:type="pct"/>
          </w:tcPr>
          <w:p w14:paraId="1DF2CB9F" w14:textId="7A4F2E8C"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2</w:t>
            </w:r>
          </w:p>
        </w:tc>
        <w:tc>
          <w:tcPr>
            <w:tcW w:w="500" w:type="pct"/>
          </w:tcPr>
          <w:p w14:paraId="067A535B" w14:textId="4AB9B6E8"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505 (37.6)</w:t>
            </w:r>
          </w:p>
        </w:tc>
        <w:tc>
          <w:tcPr>
            <w:tcW w:w="500" w:type="pct"/>
          </w:tcPr>
          <w:p w14:paraId="1DDC6D34" w14:textId="51AABA7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2434 (37.5)</w:t>
            </w:r>
          </w:p>
        </w:tc>
        <w:tc>
          <w:tcPr>
            <w:tcW w:w="350" w:type="pct"/>
          </w:tcPr>
          <w:p w14:paraId="2C561EA3"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7EE21646" w14:textId="1DC085C8"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823 (25.0)</w:t>
            </w:r>
          </w:p>
        </w:tc>
        <w:tc>
          <w:tcPr>
            <w:tcW w:w="500" w:type="pct"/>
          </w:tcPr>
          <w:p w14:paraId="427D6B13" w14:textId="7DD90A9E"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 xml:space="preserve">3486 (60.2) </w:t>
            </w:r>
          </w:p>
        </w:tc>
        <w:tc>
          <w:tcPr>
            <w:tcW w:w="350" w:type="pct"/>
          </w:tcPr>
          <w:p w14:paraId="60818441"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63BB8EF9" w14:textId="0A793BC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162 (15.3)</w:t>
            </w:r>
          </w:p>
        </w:tc>
        <w:tc>
          <w:tcPr>
            <w:tcW w:w="499" w:type="pct"/>
          </w:tcPr>
          <w:p w14:paraId="2D68CCBC" w14:textId="67F5DB0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535 (15.3)</w:t>
            </w:r>
          </w:p>
        </w:tc>
        <w:tc>
          <w:tcPr>
            <w:tcW w:w="316" w:type="pct"/>
          </w:tcPr>
          <w:p w14:paraId="28831FD1"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0B18B823" w14:textId="77777777" w:rsidTr="00CE51CD">
        <w:trPr>
          <w:trHeight w:val="1"/>
        </w:trPr>
        <w:tc>
          <w:tcPr>
            <w:tcW w:w="948" w:type="pct"/>
          </w:tcPr>
          <w:p w14:paraId="4C0E6E6E" w14:textId="5DE0E181"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3</w:t>
            </w:r>
          </w:p>
        </w:tc>
        <w:tc>
          <w:tcPr>
            <w:tcW w:w="500" w:type="pct"/>
          </w:tcPr>
          <w:p w14:paraId="60AF6007" w14:textId="1737E7A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497 (37.0)</w:t>
            </w:r>
          </w:p>
        </w:tc>
        <w:tc>
          <w:tcPr>
            <w:tcW w:w="500" w:type="pct"/>
          </w:tcPr>
          <w:p w14:paraId="4303E63A" w14:textId="56BEF10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2241 (34.5)</w:t>
            </w:r>
          </w:p>
        </w:tc>
        <w:tc>
          <w:tcPr>
            <w:tcW w:w="350" w:type="pct"/>
          </w:tcPr>
          <w:p w14:paraId="07A41850"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3D45755A" w14:textId="76322B1A"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1884 (57.3)</w:t>
            </w:r>
          </w:p>
        </w:tc>
        <w:tc>
          <w:tcPr>
            <w:tcW w:w="500" w:type="pct"/>
          </w:tcPr>
          <w:p w14:paraId="2CB3D1B1" w14:textId="7DAC8B2A"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1259 (21.7)</w:t>
            </w:r>
          </w:p>
        </w:tc>
        <w:tc>
          <w:tcPr>
            <w:tcW w:w="350" w:type="pct"/>
          </w:tcPr>
          <w:p w14:paraId="09803E88"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17EBA8F9" w14:textId="5F63BAE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122 (11.5)</w:t>
            </w:r>
          </w:p>
        </w:tc>
        <w:tc>
          <w:tcPr>
            <w:tcW w:w="499" w:type="pct"/>
          </w:tcPr>
          <w:p w14:paraId="46BE0976" w14:textId="1004FD8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493 (14.1)</w:t>
            </w:r>
          </w:p>
        </w:tc>
        <w:tc>
          <w:tcPr>
            <w:tcW w:w="316" w:type="pct"/>
          </w:tcPr>
          <w:p w14:paraId="037DC5C5"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04EC4407" w14:textId="77777777" w:rsidTr="00CE51CD">
        <w:trPr>
          <w:trHeight w:val="1"/>
        </w:trPr>
        <w:tc>
          <w:tcPr>
            <w:tcW w:w="948" w:type="pct"/>
          </w:tcPr>
          <w:p w14:paraId="0F397D1E" w14:textId="2A7E7823"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4</w:t>
            </w:r>
          </w:p>
        </w:tc>
        <w:tc>
          <w:tcPr>
            <w:tcW w:w="500" w:type="pct"/>
          </w:tcPr>
          <w:p w14:paraId="2B81A7DA" w14:textId="50D39F9F"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137 (10.2)</w:t>
            </w:r>
          </w:p>
        </w:tc>
        <w:tc>
          <w:tcPr>
            <w:tcW w:w="500" w:type="pct"/>
          </w:tcPr>
          <w:p w14:paraId="28111E04" w14:textId="619F667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559 (8.6)</w:t>
            </w:r>
          </w:p>
        </w:tc>
        <w:tc>
          <w:tcPr>
            <w:tcW w:w="350" w:type="pct"/>
          </w:tcPr>
          <w:p w14:paraId="33B94A0C"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665A6E3C" w14:textId="3B2B871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220 (6.7)</w:t>
            </w:r>
          </w:p>
        </w:tc>
        <w:tc>
          <w:tcPr>
            <w:tcW w:w="500" w:type="pct"/>
          </w:tcPr>
          <w:p w14:paraId="3643DB03" w14:textId="0FE9D08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378 (6.5)</w:t>
            </w:r>
          </w:p>
        </w:tc>
        <w:tc>
          <w:tcPr>
            <w:tcW w:w="350" w:type="pct"/>
          </w:tcPr>
          <w:p w14:paraId="6435D0C3"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7F96BE66" w14:textId="17F2733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15 (1.4)</w:t>
            </w:r>
          </w:p>
        </w:tc>
        <w:tc>
          <w:tcPr>
            <w:tcW w:w="499" w:type="pct"/>
          </w:tcPr>
          <w:p w14:paraId="55134F08" w14:textId="4B3B9F9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47 (1.3)</w:t>
            </w:r>
          </w:p>
        </w:tc>
        <w:tc>
          <w:tcPr>
            <w:tcW w:w="316" w:type="pct"/>
          </w:tcPr>
          <w:p w14:paraId="60CBC909"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689EA722" w14:textId="77777777" w:rsidTr="00CE51CD">
        <w:trPr>
          <w:trHeight w:val="1"/>
        </w:trPr>
        <w:tc>
          <w:tcPr>
            <w:tcW w:w="948" w:type="pct"/>
          </w:tcPr>
          <w:p w14:paraId="35D157FC" w14:textId="49670335"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5</w:t>
            </w:r>
          </w:p>
        </w:tc>
        <w:tc>
          <w:tcPr>
            <w:tcW w:w="500" w:type="pct"/>
          </w:tcPr>
          <w:p w14:paraId="3B293BFC" w14:textId="0FF2D27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49 (3.6)</w:t>
            </w:r>
          </w:p>
        </w:tc>
        <w:tc>
          <w:tcPr>
            <w:tcW w:w="500" w:type="pct"/>
          </w:tcPr>
          <w:p w14:paraId="37EEF96E" w14:textId="717FBF6B"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195 (3.0)</w:t>
            </w:r>
          </w:p>
        </w:tc>
        <w:tc>
          <w:tcPr>
            <w:tcW w:w="350" w:type="pct"/>
          </w:tcPr>
          <w:p w14:paraId="65E3C45B"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6DF0B744" w14:textId="4CDF5692"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16 (0.5)</w:t>
            </w:r>
          </w:p>
        </w:tc>
        <w:tc>
          <w:tcPr>
            <w:tcW w:w="500" w:type="pct"/>
          </w:tcPr>
          <w:p w14:paraId="46B38E3C" w14:textId="2F08EBB1"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44 (0.8)</w:t>
            </w:r>
          </w:p>
        </w:tc>
        <w:tc>
          <w:tcPr>
            <w:tcW w:w="350" w:type="pct"/>
          </w:tcPr>
          <w:p w14:paraId="7164683D"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33FFE133" w14:textId="0446B82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w:t>
            </w:r>
          </w:p>
        </w:tc>
        <w:tc>
          <w:tcPr>
            <w:tcW w:w="499" w:type="pct"/>
          </w:tcPr>
          <w:p w14:paraId="7A6F30E0" w14:textId="281445C7"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w:t>
            </w:r>
          </w:p>
        </w:tc>
        <w:tc>
          <w:tcPr>
            <w:tcW w:w="316" w:type="pct"/>
          </w:tcPr>
          <w:p w14:paraId="16B2E8EE"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30D3990D" w14:textId="77777777" w:rsidTr="009A144E">
        <w:trPr>
          <w:trHeight w:val="1"/>
        </w:trPr>
        <w:tc>
          <w:tcPr>
            <w:tcW w:w="5000" w:type="pct"/>
            <w:gridSpan w:val="10"/>
          </w:tcPr>
          <w:p w14:paraId="03536197" w14:textId="77777777" w:rsidR="00105B50" w:rsidRPr="00EC0751" w:rsidRDefault="00105B50" w:rsidP="00105B50">
            <w:pPr>
              <w:rPr>
                <w:rFonts w:ascii="Times New Roman" w:eastAsia="Calibri" w:hAnsi="Times New Roman" w:cs="Times New Roman"/>
                <w:sz w:val="24"/>
                <w:szCs w:val="24"/>
              </w:rPr>
            </w:pPr>
            <w:r w:rsidRPr="00EC0751">
              <w:rPr>
                <w:rFonts w:ascii="Times New Roman" w:eastAsia="Times New Roman" w:hAnsi="Times New Roman" w:cs="Times New Roman"/>
                <w:b/>
                <w:sz w:val="24"/>
                <w:szCs w:val="24"/>
              </w:rPr>
              <w:t>Mother’s age group in years at birth</w:t>
            </w:r>
          </w:p>
        </w:tc>
      </w:tr>
      <w:tr w:rsidR="00105B50" w:rsidRPr="00D436D2" w14:paraId="3FDEEB28" w14:textId="77777777" w:rsidTr="00CE51CD">
        <w:trPr>
          <w:trHeight w:val="1"/>
        </w:trPr>
        <w:tc>
          <w:tcPr>
            <w:tcW w:w="948" w:type="pct"/>
          </w:tcPr>
          <w:p w14:paraId="40A34E3C"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Mean (SD)</w:t>
            </w:r>
          </w:p>
        </w:tc>
        <w:tc>
          <w:tcPr>
            <w:tcW w:w="500" w:type="pct"/>
          </w:tcPr>
          <w:p w14:paraId="53FD1B5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25.4 (5.2)</w:t>
            </w:r>
          </w:p>
        </w:tc>
        <w:tc>
          <w:tcPr>
            <w:tcW w:w="500" w:type="pct"/>
          </w:tcPr>
          <w:p w14:paraId="300F377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25.9 (6.0)</w:t>
            </w:r>
          </w:p>
        </w:tc>
        <w:tc>
          <w:tcPr>
            <w:tcW w:w="350" w:type="pct"/>
          </w:tcPr>
          <w:p w14:paraId="52CECB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6263064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25.4 (5.3)</w:t>
            </w:r>
          </w:p>
        </w:tc>
        <w:tc>
          <w:tcPr>
            <w:tcW w:w="500" w:type="pct"/>
          </w:tcPr>
          <w:p w14:paraId="0BF5DFB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25.7 (5.7)</w:t>
            </w:r>
          </w:p>
        </w:tc>
        <w:tc>
          <w:tcPr>
            <w:tcW w:w="350" w:type="pct"/>
          </w:tcPr>
          <w:p w14:paraId="729523B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&lt;0.009</w:t>
            </w:r>
          </w:p>
        </w:tc>
        <w:tc>
          <w:tcPr>
            <w:tcW w:w="487" w:type="pct"/>
          </w:tcPr>
          <w:p w14:paraId="5E88C77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 xml:space="preserve">24.9 (5.5) </w:t>
            </w:r>
          </w:p>
        </w:tc>
        <w:tc>
          <w:tcPr>
            <w:tcW w:w="499" w:type="pct"/>
          </w:tcPr>
          <w:p w14:paraId="4059679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24.5 (5.8)</w:t>
            </w:r>
          </w:p>
        </w:tc>
        <w:tc>
          <w:tcPr>
            <w:tcW w:w="316" w:type="pct"/>
          </w:tcPr>
          <w:p w14:paraId="40E8D92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0.038</w:t>
            </w:r>
          </w:p>
        </w:tc>
      </w:tr>
      <w:tr w:rsidR="00105B50" w:rsidRPr="00D436D2" w14:paraId="0D522E8A" w14:textId="77777777" w:rsidTr="00CE51CD">
        <w:trPr>
          <w:trHeight w:val="1"/>
        </w:trPr>
        <w:tc>
          <w:tcPr>
            <w:tcW w:w="948" w:type="pct"/>
          </w:tcPr>
          <w:p w14:paraId="65F0366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15-19</w:t>
            </w:r>
          </w:p>
        </w:tc>
        <w:tc>
          <w:tcPr>
            <w:tcW w:w="500" w:type="pct"/>
          </w:tcPr>
          <w:p w14:paraId="4B63AAD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171 (11.4)</w:t>
            </w:r>
          </w:p>
        </w:tc>
        <w:tc>
          <w:tcPr>
            <w:tcW w:w="500" w:type="pct"/>
          </w:tcPr>
          <w:p w14:paraId="499EC8E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740 (11.6)</w:t>
            </w:r>
          </w:p>
        </w:tc>
        <w:tc>
          <w:tcPr>
            <w:tcW w:w="350" w:type="pct"/>
          </w:tcPr>
          <w:p w14:paraId="6B8D75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2CEDCC7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427 (13.0)</w:t>
            </w:r>
          </w:p>
        </w:tc>
        <w:tc>
          <w:tcPr>
            <w:tcW w:w="500" w:type="pct"/>
          </w:tcPr>
          <w:p w14:paraId="39C9965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812 (14.0)</w:t>
            </w:r>
          </w:p>
        </w:tc>
        <w:tc>
          <w:tcPr>
            <w:tcW w:w="350" w:type="pct"/>
          </w:tcPr>
          <w:p w14:paraId="05989E4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4AFC14F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191 (18.0)</w:t>
            </w:r>
          </w:p>
        </w:tc>
        <w:tc>
          <w:tcPr>
            <w:tcW w:w="499" w:type="pct"/>
          </w:tcPr>
          <w:p w14:paraId="43BDB43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745 (21.3)</w:t>
            </w:r>
          </w:p>
        </w:tc>
        <w:tc>
          <w:tcPr>
            <w:tcW w:w="316" w:type="pct"/>
          </w:tcPr>
          <w:p w14:paraId="5FB7129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0.402</w:t>
            </w:r>
          </w:p>
        </w:tc>
      </w:tr>
      <w:tr w:rsidR="00105B50" w:rsidRPr="00D436D2" w14:paraId="035DFB39" w14:textId="77777777" w:rsidTr="00CE51CD">
        <w:trPr>
          <w:trHeight w:val="1"/>
        </w:trPr>
        <w:tc>
          <w:tcPr>
            <w:tcW w:w="948" w:type="pct"/>
          </w:tcPr>
          <w:p w14:paraId="24D01044"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20-34</w:t>
            </w:r>
          </w:p>
        </w:tc>
        <w:tc>
          <w:tcPr>
            <w:tcW w:w="500" w:type="pct"/>
          </w:tcPr>
          <w:p w14:paraId="5D0CDA04" w14:textId="5899D33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1241(82.5)</w:t>
            </w:r>
          </w:p>
        </w:tc>
        <w:tc>
          <w:tcPr>
            <w:tcW w:w="500" w:type="pct"/>
          </w:tcPr>
          <w:p w14:paraId="5114B91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4952 (77.5)</w:t>
            </w:r>
          </w:p>
        </w:tc>
        <w:tc>
          <w:tcPr>
            <w:tcW w:w="350" w:type="pct"/>
          </w:tcPr>
          <w:p w14:paraId="230CDDC7" w14:textId="77777777" w:rsidR="00105B50" w:rsidRPr="00D436D2" w:rsidRDefault="00105B50" w:rsidP="00105B50">
            <w:pPr>
              <w:rPr>
                <w:rFonts w:ascii="Times New Roman" w:eastAsia="Calibri" w:hAnsi="Times New Roman" w:cs="Times New Roman"/>
                <w:sz w:val="24"/>
                <w:szCs w:val="24"/>
              </w:rPr>
            </w:pPr>
          </w:p>
        </w:tc>
        <w:tc>
          <w:tcPr>
            <w:tcW w:w="550" w:type="pct"/>
          </w:tcPr>
          <w:p w14:paraId="3FA4E6E5" w14:textId="60118CD8"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2682</w:t>
            </w:r>
            <w:r>
              <w:rPr>
                <w:rFonts w:ascii="Times New Roman" w:hAnsi="Times New Roman" w:cs="Times New Roman"/>
                <w:sz w:val="24"/>
                <w:szCs w:val="24"/>
              </w:rPr>
              <w:t xml:space="preserve"> </w:t>
            </w:r>
            <w:r w:rsidRPr="00D436D2">
              <w:rPr>
                <w:rFonts w:ascii="Times New Roman" w:hAnsi="Times New Roman" w:cs="Times New Roman"/>
                <w:sz w:val="24"/>
                <w:szCs w:val="24"/>
              </w:rPr>
              <w:t>(81.5)</w:t>
            </w:r>
          </w:p>
        </w:tc>
        <w:tc>
          <w:tcPr>
            <w:tcW w:w="500" w:type="pct"/>
          </w:tcPr>
          <w:p w14:paraId="343AC399" w14:textId="72330972"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 xml:space="preserve">4481 </w:t>
            </w:r>
            <w:r>
              <w:rPr>
                <w:rFonts w:ascii="Times New Roman" w:hAnsi="Times New Roman" w:cs="Times New Roman"/>
                <w:sz w:val="24"/>
                <w:szCs w:val="24"/>
              </w:rPr>
              <w:t>(</w:t>
            </w:r>
            <w:r w:rsidRPr="00D436D2">
              <w:rPr>
                <w:rFonts w:ascii="Times New Roman" w:hAnsi="Times New Roman" w:cs="Times New Roman"/>
                <w:sz w:val="24"/>
                <w:szCs w:val="24"/>
              </w:rPr>
              <w:t>77.4)</w:t>
            </w:r>
          </w:p>
        </w:tc>
        <w:tc>
          <w:tcPr>
            <w:tcW w:w="350" w:type="pct"/>
          </w:tcPr>
          <w:p w14:paraId="4D6E8758" w14:textId="77777777" w:rsidR="00105B50" w:rsidRPr="00D436D2" w:rsidRDefault="00105B50" w:rsidP="00105B50">
            <w:pPr>
              <w:rPr>
                <w:rFonts w:ascii="Times New Roman" w:hAnsi="Times New Roman" w:cs="Times New Roman"/>
                <w:sz w:val="24"/>
                <w:szCs w:val="24"/>
              </w:rPr>
            </w:pPr>
          </w:p>
        </w:tc>
        <w:tc>
          <w:tcPr>
            <w:tcW w:w="487" w:type="pct"/>
          </w:tcPr>
          <w:p w14:paraId="244B0EB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802 (75.5)</w:t>
            </w:r>
          </w:p>
        </w:tc>
        <w:tc>
          <w:tcPr>
            <w:tcW w:w="499" w:type="pct"/>
          </w:tcPr>
          <w:p w14:paraId="6E81455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2550 (73.0)</w:t>
            </w:r>
          </w:p>
        </w:tc>
        <w:tc>
          <w:tcPr>
            <w:tcW w:w="316" w:type="pct"/>
          </w:tcPr>
          <w:p w14:paraId="704E3541" w14:textId="77777777" w:rsidR="00105B50" w:rsidRPr="00D436D2" w:rsidRDefault="00105B50" w:rsidP="00105B50">
            <w:pPr>
              <w:rPr>
                <w:rFonts w:ascii="Times New Roman" w:eastAsia="Calibri" w:hAnsi="Times New Roman" w:cs="Times New Roman"/>
                <w:sz w:val="24"/>
                <w:szCs w:val="24"/>
              </w:rPr>
            </w:pPr>
          </w:p>
        </w:tc>
      </w:tr>
      <w:tr w:rsidR="00105B50" w:rsidRPr="00D436D2" w14:paraId="73C17A87" w14:textId="77777777" w:rsidTr="00CE51CD">
        <w:trPr>
          <w:trHeight w:val="1"/>
        </w:trPr>
        <w:tc>
          <w:tcPr>
            <w:tcW w:w="948" w:type="pct"/>
          </w:tcPr>
          <w:p w14:paraId="477B6FE1"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35+</w:t>
            </w:r>
          </w:p>
        </w:tc>
        <w:tc>
          <w:tcPr>
            <w:tcW w:w="500" w:type="pct"/>
          </w:tcPr>
          <w:p w14:paraId="657FF11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93 (6.1)</w:t>
            </w:r>
          </w:p>
        </w:tc>
        <w:tc>
          <w:tcPr>
            <w:tcW w:w="500" w:type="pct"/>
          </w:tcPr>
          <w:p w14:paraId="7850DDD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700 (10.9)</w:t>
            </w:r>
          </w:p>
        </w:tc>
        <w:tc>
          <w:tcPr>
            <w:tcW w:w="350" w:type="pct"/>
          </w:tcPr>
          <w:p w14:paraId="515B5CD1" w14:textId="77777777" w:rsidR="00105B50" w:rsidRPr="00D436D2" w:rsidRDefault="00105B50" w:rsidP="00105B50">
            <w:pPr>
              <w:rPr>
                <w:rFonts w:ascii="Times New Roman" w:eastAsia="Calibri" w:hAnsi="Times New Roman" w:cs="Times New Roman"/>
                <w:sz w:val="24"/>
                <w:szCs w:val="24"/>
              </w:rPr>
            </w:pPr>
          </w:p>
        </w:tc>
        <w:tc>
          <w:tcPr>
            <w:tcW w:w="550" w:type="pct"/>
          </w:tcPr>
          <w:p w14:paraId="3904A45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180 (5.5)</w:t>
            </w:r>
          </w:p>
        </w:tc>
        <w:tc>
          <w:tcPr>
            <w:tcW w:w="500" w:type="pct"/>
          </w:tcPr>
          <w:p w14:paraId="0221F62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497 (8.6)</w:t>
            </w:r>
          </w:p>
        </w:tc>
        <w:tc>
          <w:tcPr>
            <w:tcW w:w="350" w:type="pct"/>
          </w:tcPr>
          <w:p w14:paraId="6BECE765" w14:textId="77777777" w:rsidR="00105B50" w:rsidRPr="00D436D2" w:rsidRDefault="00105B50" w:rsidP="00105B50">
            <w:pPr>
              <w:rPr>
                <w:rFonts w:ascii="Times New Roman" w:hAnsi="Times New Roman" w:cs="Times New Roman"/>
                <w:sz w:val="24"/>
                <w:szCs w:val="24"/>
              </w:rPr>
            </w:pPr>
          </w:p>
        </w:tc>
        <w:tc>
          <w:tcPr>
            <w:tcW w:w="487" w:type="pct"/>
          </w:tcPr>
          <w:p w14:paraId="7A75F47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69 (6.5)</w:t>
            </w:r>
          </w:p>
        </w:tc>
        <w:tc>
          <w:tcPr>
            <w:tcW w:w="499" w:type="pct"/>
          </w:tcPr>
          <w:p w14:paraId="1A317EC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200 (5.7)</w:t>
            </w:r>
          </w:p>
        </w:tc>
        <w:tc>
          <w:tcPr>
            <w:tcW w:w="316" w:type="pct"/>
          </w:tcPr>
          <w:p w14:paraId="77D9A5FB" w14:textId="77777777" w:rsidR="00105B50" w:rsidRPr="00D436D2" w:rsidRDefault="00105B50" w:rsidP="00105B50">
            <w:pPr>
              <w:rPr>
                <w:rFonts w:ascii="Times New Roman" w:eastAsia="Calibri" w:hAnsi="Times New Roman" w:cs="Times New Roman"/>
                <w:sz w:val="24"/>
                <w:szCs w:val="24"/>
              </w:rPr>
            </w:pPr>
          </w:p>
        </w:tc>
      </w:tr>
      <w:tr w:rsidR="00105B50" w:rsidRPr="00D436D2" w14:paraId="22EB9266" w14:textId="77777777" w:rsidTr="009A144E">
        <w:trPr>
          <w:trHeight w:val="1"/>
        </w:trPr>
        <w:tc>
          <w:tcPr>
            <w:tcW w:w="5000" w:type="pct"/>
            <w:gridSpan w:val="10"/>
          </w:tcPr>
          <w:p w14:paraId="6086800E"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Religion</w:t>
            </w:r>
          </w:p>
        </w:tc>
      </w:tr>
      <w:tr w:rsidR="00105B50" w:rsidRPr="00D436D2" w14:paraId="6E6E09BF" w14:textId="77777777" w:rsidTr="00CE51CD">
        <w:trPr>
          <w:trHeight w:val="1"/>
        </w:trPr>
        <w:tc>
          <w:tcPr>
            <w:tcW w:w="948" w:type="pct"/>
          </w:tcPr>
          <w:p w14:paraId="425C0974"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Islam</w:t>
            </w:r>
          </w:p>
        </w:tc>
        <w:tc>
          <w:tcPr>
            <w:tcW w:w="500" w:type="pct"/>
          </w:tcPr>
          <w:p w14:paraId="5FE37C0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1343 (88.9)</w:t>
            </w:r>
          </w:p>
        </w:tc>
        <w:tc>
          <w:tcPr>
            <w:tcW w:w="500" w:type="pct"/>
          </w:tcPr>
          <w:p w14:paraId="351A376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5894 (92.2)</w:t>
            </w:r>
          </w:p>
        </w:tc>
        <w:tc>
          <w:tcPr>
            <w:tcW w:w="350" w:type="pct"/>
          </w:tcPr>
          <w:p w14:paraId="49CBD42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2B972B1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2955 (89.8)</w:t>
            </w:r>
          </w:p>
        </w:tc>
        <w:tc>
          <w:tcPr>
            <w:tcW w:w="500" w:type="pct"/>
          </w:tcPr>
          <w:p w14:paraId="615E124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5373 (92.8)</w:t>
            </w:r>
          </w:p>
        </w:tc>
        <w:tc>
          <w:tcPr>
            <w:tcW w:w="350" w:type="pct"/>
          </w:tcPr>
          <w:p w14:paraId="70EF718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2CE4069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961 (90.5)</w:t>
            </w:r>
          </w:p>
        </w:tc>
        <w:tc>
          <w:tcPr>
            <w:tcW w:w="499" w:type="pct"/>
          </w:tcPr>
          <w:p w14:paraId="42DCA22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3236 (92.6)</w:t>
            </w:r>
          </w:p>
        </w:tc>
        <w:tc>
          <w:tcPr>
            <w:tcW w:w="316" w:type="pct"/>
          </w:tcPr>
          <w:p w14:paraId="25454B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0.705</w:t>
            </w:r>
          </w:p>
        </w:tc>
      </w:tr>
      <w:tr w:rsidR="00105B50" w:rsidRPr="00D436D2" w14:paraId="2CF02111" w14:textId="77777777" w:rsidTr="00CE51CD">
        <w:trPr>
          <w:trHeight w:val="1"/>
        </w:trPr>
        <w:tc>
          <w:tcPr>
            <w:tcW w:w="948" w:type="pct"/>
          </w:tcPr>
          <w:p w14:paraId="0E78D096"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Other*</w:t>
            </w:r>
          </w:p>
        </w:tc>
        <w:tc>
          <w:tcPr>
            <w:tcW w:w="500" w:type="pct"/>
          </w:tcPr>
          <w:p w14:paraId="4BE6C9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167 (11.1)</w:t>
            </w:r>
          </w:p>
        </w:tc>
        <w:tc>
          <w:tcPr>
            <w:tcW w:w="500" w:type="pct"/>
          </w:tcPr>
          <w:p w14:paraId="6FBC119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497 (7.8)</w:t>
            </w:r>
          </w:p>
        </w:tc>
        <w:tc>
          <w:tcPr>
            <w:tcW w:w="350" w:type="pct"/>
          </w:tcPr>
          <w:p w14:paraId="1CFD046A" w14:textId="77777777" w:rsidR="00105B50" w:rsidRPr="00D436D2" w:rsidRDefault="00105B50" w:rsidP="00105B50">
            <w:pPr>
              <w:rPr>
                <w:rFonts w:ascii="Times New Roman" w:eastAsia="Calibri" w:hAnsi="Times New Roman" w:cs="Times New Roman"/>
                <w:sz w:val="24"/>
                <w:szCs w:val="24"/>
              </w:rPr>
            </w:pPr>
          </w:p>
        </w:tc>
        <w:tc>
          <w:tcPr>
            <w:tcW w:w="550" w:type="pct"/>
          </w:tcPr>
          <w:p w14:paraId="319F0F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334 (10.2)</w:t>
            </w:r>
          </w:p>
        </w:tc>
        <w:tc>
          <w:tcPr>
            <w:tcW w:w="500" w:type="pct"/>
          </w:tcPr>
          <w:p w14:paraId="3E2390A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416 (7.2)</w:t>
            </w:r>
          </w:p>
        </w:tc>
        <w:tc>
          <w:tcPr>
            <w:tcW w:w="350" w:type="pct"/>
          </w:tcPr>
          <w:p w14:paraId="75710BA4" w14:textId="77777777" w:rsidR="00105B50" w:rsidRPr="00D436D2" w:rsidRDefault="00105B50" w:rsidP="00105B50">
            <w:pPr>
              <w:rPr>
                <w:rFonts w:ascii="Times New Roman" w:hAnsi="Times New Roman" w:cs="Times New Roman"/>
                <w:sz w:val="24"/>
                <w:szCs w:val="24"/>
              </w:rPr>
            </w:pPr>
          </w:p>
        </w:tc>
        <w:tc>
          <w:tcPr>
            <w:tcW w:w="487" w:type="pct"/>
          </w:tcPr>
          <w:p w14:paraId="0CD87C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101 (9.5)</w:t>
            </w:r>
          </w:p>
        </w:tc>
        <w:tc>
          <w:tcPr>
            <w:tcW w:w="499" w:type="pct"/>
          </w:tcPr>
          <w:p w14:paraId="682E1AE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259 (7.4)</w:t>
            </w:r>
          </w:p>
        </w:tc>
        <w:tc>
          <w:tcPr>
            <w:tcW w:w="316" w:type="pct"/>
          </w:tcPr>
          <w:p w14:paraId="4BCA5A1E" w14:textId="77777777" w:rsidR="00105B50" w:rsidRPr="00D436D2" w:rsidRDefault="00105B50" w:rsidP="00105B50">
            <w:pPr>
              <w:rPr>
                <w:rFonts w:ascii="Times New Roman" w:eastAsia="Calibri" w:hAnsi="Times New Roman" w:cs="Times New Roman"/>
                <w:sz w:val="24"/>
                <w:szCs w:val="24"/>
              </w:rPr>
            </w:pPr>
          </w:p>
        </w:tc>
      </w:tr>
      <w:tr w:rsidR="00105B50" w:rsidRPr="00D436D2" w14:paraId="6834C7AF" w14:textId="77777777" w:rsidTr="009A144E">
        <w:trPr>
          <w:trHeight w:val="1"/>
        </w:trPr>
        <w:tc>
          <w:tcPr>
            <w:tcW w:w="5000" w:type="pct"/>
            <w:gridSpan w:val="10"/>
          </w:tcPr>
          <w:p w14:paraId="13315FCC"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Place of residence</w:t>
            </w:r>
          </w:p>
        </w:tc>
      </w:tr>
      <w:tr w:rsidR="00105B50" w:rsidRPr="00D436D2" w14:paraId="7DA52D1C" w14:textId="77777777" w:rsidTr="00CE51CD">
        <w:trPr>
          <w:trHeight w:val="1"/>
        </w:trPr>
        <w:tc>
          <w:tcPr>
            <w:tcW w:w="948" w:type="pct"/>
          </w:tcPr>
          <w:p w14:paraId="4BDD75B7"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Urban</w:t>
            </w:r>
          </w:p>
        </w:tc>
        <w:tc>
          <w:tcPr>
            <w:tcW w:w="500" w:type="pct"/>
          </w:tcPr>
          <w:p w14:paraId="09F9D1F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548 (36.3)</w:t>
            </w:r>
          </w:p>
        </w:tc>
        <w:tc>
          <w:tcPr>
            <w:tcW w:w="500" w:type="pct"/>
          </w:tcPr>
          <w:p w14:paraId="4FF8941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1110 (17.4)</w:t>
            </w:r>
          </w:p>
        </w:tc>
        <w:tc>
          <w:tcPr>
            <w:tcW w:w="350" w:type="pct"/>
          </w:tcPr>
          <w:p w14:paraId="0E5652BC"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550" w:type="pct"/>
          </w:tcPr>
          <w:p w14:paraId="20B0ACF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952 (28.9)</w:t>
            </w:r>
          </w:p>
        </w:tc>
        <w:tc>
          <w:tcPr>
            <w:tcW w:w="500" w:type="pct"/>
          </w:tcPr>
          <w:p w14:paraId="34E97D0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1029 (17.8)</w:t>
            </w:r>
          </w:p>
        </w:tc>
        <w:tc>
          <w:tcPr>
            <w:tcW w:w="350" w:type="pct"/>
          </w:tcPr>
          <w:p w14:paraId="7C6ED0A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4246B53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532 (50.1)</w:t>
            </w:r>
          </w:p>
        </w:tc>
        <w:tc>
          <w:tcPr>
            <w:tcW w:w="499" w:type="pct"/>
          </w:tcPr>
          <w:p w14:paraId="2DA1C04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925 (26.5)</w:t>
            </w:r>
          </w:p>
        </w:tc>
        <w:tc>
          <w:tcPr>
            <w:tcW w:w="316" w:type="pct"/>
          </w:tcPr>
          <w:p w14:paraId="315AA628"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r>
      <w:tr w:rsidR="00105B50" w:rsidRPr="00D436D2" w14:paraId="45BF92A3" w14:textId="77777777" w:rsidTr="00CE51CD">
        <w:trPr>
          <w:trHeight w:val="1"/>
        </w:trPr>
        <w:tc>
          <w:tcPr>
            <w:tcW w:w="948" w:type="pct"/>
          </w:tcPr>
          <w:p w14:paraId="44C0908B" w14:textId="4878811B"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Rural</w:t>
            </w:r>
          </w:p>
        </w:tc>
        <w:tc>
          <w:tcPr>
            <w:tcW w:w="500" w:type="pct"/>
          </w:tcPr>
          <w:p w14:paraId="2A760AA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962 (63.7)</w:t>
            </w:r>
          </w:p>
        </w:tc>
        <w:tc>
          <w:tcPr>
            <w:tcW w:w="500" w:type="pct"/>
          </w:tcPr>
          <w:p w14:paraId="0D8265B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5282 (82.6)</w:t>
            </w:r>
          </w:p>
        </w:tc>
        <w:tc>
          <w:tcPr>
            <w:tcW w:w="350" w:type="pct"/>
          </w:tcPr>
          <w:p w14:paraId="5E849277" w14:textId="77777777" w:rsidR="00105B50" w:rsidRPr="00D436D2" w:rsidRDefault="00105B50" w:rsidP="00105B50">
            <w:pPr>
              <w:rPr>
                <w:rFonts w:ascii="Times New Roman" w:eastAsia="Calibri" w:hAnsi="Times New Roman" w:cs="Times New Roman"/>
                <w:sz w:val="24"/>
                <w:szCs w:val="24"/>
              </w:rPr>
            </w:pPr>
          </w:p>
        </w:tc>
        <w:tc>
          <w:tcPr>
            <w:tcW w:w="550" w:type="pct"/>
          </w:tcPr>
          <w:p w14:paraId="1EF3C48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2337 (71.1)</w:t>
            </w:r>
          </w:p>
        </w:tc>
        <w:tc>
          <w:tcPr>
            <w:tcW w:w="500" w:type="pct"/>
          </w:tcPr>
          <w:p w14:paraId="08C7856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4760 (82.2)</w:t>
            </w:r>
          </w:p>
        </w:tc>
        <w:tc>
          <w:tcPr>
            <w:tcW w:w="350" w:type="pct"/>
          </w:tcPr>
          <w:p w14:paraId="69566F47" w14:textId="77777777" w:rsidR="00105B50" w:rsidRPr="00D436D2" w:rsidRDefault="00105B50" w:rsidP="00105B50">
            <w:pPr>
              <w:rPr>
                <w:rFonts w:ascii="Times New Roman" w:hAnsi="Times New Roman" w:cs="Times New Roman"/>
                <w:sz w:val="24"/>
                <w:szCs w:val="24"/>
              </w:rPr>
            </w:pPr>
          </w:p>
        </w:tc>
        <w:tc>
          <w:tcPr>
            <w:tcW w:w="487" w:type="pct"/>
          </w:tcPr>
          <w:p w14:paraId="33F7D7F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530 (49.9)</w:t>
            </w:r>
          </w:p>
        </w:tc>
        <w:tc>
          <w:tcPr>
            <w:tcW w:w="499" w:type="pct"/>
          </w:tcPr>
          <w:p w14:paraId="46255BD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2570 (73.5)</w:t>
            </w:r>
          </w:p>
        </w:tc>
        <w:tc>
          <w:tcPr>
            <w:tcW w:w="316" w:type="pct"/>
          </w:tcPr>
          <w:p w14:paraId="22417F5B" w14:textId="77777777" w:rsidR="00105B50" w:rsidRPr="00D436D2" w:rsidRDefault="00105B50" w:rsidP="00105B50">
            <w:pPr>
              <w:rPr>
                <w:rFonts w:ascii="Times New Roman" w:eastAsia="Calibri" w:hAnsi="Times New Roman" w:cs="Times New Roman"/>
                <w:sz w:val="24"/>
                <w:szCs w:val="24"/>
              </w:rPr>
            </w:pPr>
          </w:p>
        </w:tc>
      </w:tr>
      <w:tr w:rsidR="00105B50" w:rsidRPr="00D436D2" w14:paraId="1E40AFD1" w14:textId="77777777" w:rsidTr="009A144E">
        <w:trPr>
          <w:trHeight w:val="1"/>
        </w:trPr>
        <w:tc>
          <w:tcPr>
            <w:tcW w:w="5000" w:type="pct"/>
            <w:gridSpan w:val="10"/>
          </w:tcPr>
          <w:p w14:paraId="6169431E"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Geographical location</w:t>
            </w:r>
          </w:p>
        </w:tc>
      </w:tr>
      <w:tr w:rsidR="00105B50" w:rsidRPr="00D436D2" w14:paraId="459144F7" w14:textId="77777777" w:rsidTr="00CE51CD">
        <w:trPr>
          <w:trHeight w:val="1"/>
        </w:trPr>
        <w:tc>
          <w:tcPr>
            <w:tcW w:w="948" w:type="pct"/>
          </w:tcPr>
          <w:p w14:paraId="32A59734" w14:textId="77777777" w:rsidR="00105B50" w:rsidRPr="00D436D2" w:rsidRDefault="00105B50" w:rsidP="00105B50">
            <w:pPr>
              <w:rPr>
                <w:rFonts w:ascii="Times New Roman" w:hAnsi="Times New Roman" w:cs="Times New Roman"/>
                <w:sz w:val="24"/>
                <w:szCs w:val="24"/>
              </w:rPr>
            </w:pPr>
            <w:proofErr w:type="spellStart"/>
            <w:r w:rsidRPr="00D436D2">
              <w:rPr>
                <w:rFonts w:ascii="Times New Roman" w:hAnsi="Times New Roman" w:cs="Times New Roman"/>
                <w:color w:val="000000"/>
                <w:sz w:val="20"/>
                <w:szCs w:val="20"/>
                <w:shd w:val="clear" w:color="auto" w:fill="FFFFFF"/>
              </w:rPr>
              <w:t>Barishal</w:t>
            </w:r>
            <w:proofErr w:type="spellEnd"/>
          </w:p>
        </w:tc>
        <w:tc>
          <w:tcPr>
            <w:tcW w:w="500" w:type="pct"/>
          </w:tcPr>
          <w:p w14:paraId="15A67B2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50 (3.3)</w:t>
            </w:r>
          </w:p>
        </w:tc>
        <w:tc>
          <w:tcPr>
            <w:tcW w:w="500" w:type="pct"/>
          </w:tcPr>
          <w:p w14:paraId="2ECFA2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428 (6.7)</w:t>
            </w:r>
          </w:p>
        </w:tc>
        <w:tc>
          <w:tcPr>
            <w:tcW w:w="350" w:type="pct"/>
          </w:tcPr>
          <w:p w14:paraId="6E99AA5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1829B5E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374 (6.5)</w:t>
            </w:r>
          </w:p>
        </w:tc>
        <w:tc>
          <w:tcPr>
            <w:tcW w:w="500" w:type="pct"/>
          </w:tcPr>
          <w:p w14:paraId="133381E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134 (4.1)</w:t>
            </w:r>
          </w:p>
        </w:tc>
        <w:tc>
          <w:tcPr>
            <w:tcW w:w="350" w:type="pct"/>
          </w:tcPr>
          <w:p w14:paraId="3A0C77B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0B5911F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105 (9.9)</w:t>
            </w:r>
          </w:p>
        </w:tc>
        <w:tc>
          <w:tcPr>
            <w:tcW w:w="499" w:type="pct"/>
          </w:tcPr>
          <w:p w14:paraId="731378A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435 (12.4)</w:t>
            </w:r>
          </w:p>
        </w:tc>
        <w:tc>
          <w:tcPr>
            <w:tcW w:w="316" w:type="pct"/>
          </w:tcPr>
          <w:p w14:paraId="4D07F6B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r>
      <w:tr w:rsidR="00105B50" w:rsidRPr="00D436D2" w14:paraId="55F9C48D" w14:textId="77777777" w:rsidTr="00CE51CD">
        <w:trPr>
          <w:trHeight w:val="1"/>
        </w:trPr>
        <w:tc>
          <w:tcPr>
            <w:tcW w:w="948" w:type="pct"/>
          </w:tcPr>
          <w:p w14:paraId="710F9A2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Chattogram</w:t>
            </w:r>
          </w:p>
        </w:tc>
        <w:tc>
          <w:tcPr>
            <w:tcW w:w="500" w:type="pct"/>
          </w:tcPr>
          <w:p w14:paraId="7E9AF0D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267 (17.7)</w:t>
            </w:r>
          </w:p>
        </w:tc>
        <w:tc>
          <w:tcPr>
            <w:tcW w:w="500" w:type="pct"/>
          </w:tcPr>
          <w:p w14:paraId="1916340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1577 (24.7)</w:t>
            </w:r>
          </w:p>
        </w:tc>
        <w:tc>
          <w:tcPr>
            <w:tcW w:w="350" w:type="pct"/>
          </w:tcPr>
          <w:p w14:paraId="03D60AB8" w14:textId="77777777" w:rsidR="00105B50" w:rsidRPr="00D436D2" w:rsidRDefault="00105B50" w:rsidP="00105B50">
            <w:pPr>
              <w:rPr>
                <w:rFonts w:ascii="Times New Roman" w:eastAsia="Calibri" w:hAnsi="Times New Roman" w:cs="Times New Roman"/>
                <w:sz w:val="24"/>
                <w:szCs w:val="24"/>
              </w:rPr>
            </w:pPr>
          </w:p>
        </w:tc>
        <w:tc>
          <w:tcPr>
            <w:tcW w:w="550" w:type="pct"/>
          </w:tcPr>
          <w:p w14:paraId="4565EE1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1391 (24.0)</w:t>
            </w:r>
          </w:p>
        </w:tc>
        <w:tc>
          <w:tcPr>
            <w:tcW w:w="500" w:type="pct"/>
          </w:tcPr>
          <w:p w14:paraId="726BB98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589 (17.9)</w:t>
            </w:r>
          </w:p>
        </w:tc>
        <w:tc>
          <w:tcPr>
            <w:tcW w:w="350" w:type="pct"/>
          </w:tcPr>
          <w:p w14:paraId="29B858D7" w14:textId="77777777" w:rsidR="00105B50" w:rsidRPr="00D436D2" w:rsidRDefault="00105B50" w:rsidP="00105B50">
            <w:pPr>
              <w:rPr>
                <w:rFonts w:ascii="Times New Roman" w:hAnsi="Times New Roman" w:cs="Times New Roman"/>
                <w:sz w:val="24"/>
                <w:szCs w:val="24"/>
              </w:rPr>
            </w:pPr>
          </w:p>
        </w:tc>
        <w:tc>
          <w:tcPr>
            <w:tcW w:w="487" w:type="pct"/>
          </w:tcPr>
          <w:p w14:paraId="2034F4F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169 (15.9)</w:t>
            </w:r>
          </w:p>
        </w:tc>
        <w:tc>
          <w:tcPr>
            <w:tcW w:w="499" w:type="pct"/>
          </w:tcPr>
          <w:p w14:paraId="2AA67E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716 (20.5)</w:t>
            </w:r>
          </w:p>
        </w:tc>
        <w:tc>
          <w:tcPr>
            <w:tcW w:w="316" w:type="pct"/>
          </w:tcPr>
          <w:p w14:paraId="505B347F" w14:textId="77777777" w:rsidR="00105B50" w:rsidRPr="00D436D2" w:rsidRDefault="00105B50" w:rsidP="00105B50">
            <w:pPr>
              <w:rPr>
                <w:rFonts w:ascii="Times New Roman" w:eastAsia="Calibri" w:hAnsi="Times New Roman" w:cs="Times New Roman"/>
                <w:sz w:val="24"/>
                <w:szCs w:val="24"/>
              </w:rPr>
            </w:pPr>
          </w:p>
        </w:tc>
      </w:tr>
      <w:tr w:rsidR="00105B50" w:rsidRPr="00D436D2" w14:paraId="7690C29A" w14:textId="77777777" w:rsidTr="00CE51CD">
        <w:trPr>
          <w:trHeight w:val="1"/>
        </w:trPr>
        <w:tc>
          <w:tcPr>
            <w:tcW w:w="948" w:type="pct"/>
          </w:tcPr>
          <w:p w14:paraId="69F63BF2"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Dhaka</w:t>
            </w:r>
          </w:p>
        </w:tc>
        <w:tc>
          <w:tcPr>
            <w:tcW w:w="500" w:type="pct"/>
          </w:tcPr>
          <w:p w14:paraId="2666B43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604 (40.0)</w:t>
            </w:r>
          </w:p>
        </w:tc>
        <w:tc>
          <w:tcPr>
            <w:tcW w:w="500" w:type="pct"/>
          </w:tcPr>
          <w:p w14:paraId="4D1D75A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1872 (29.3)</w:t>
            </w:r>
          </w:p>
        </w:tc>
        <w:tc>
          <w:tcPr>
            <w:tcW w:w="350" w:type="pct"/>
          </w:tcPr>
          <w:p w14:paraId="7E3689C9" w14:textId="77777777" w:rsidR="00105B50" w:rsidRPr="00D436D2" w:rsidRDefault="00105B50" w:rsidP="00105B50">
            <w:pPr>
              <w:rPr>
                <w:rFonts w:ascii="Times New Roman" w:eastAsia="Calibri" w:hAnsi="Times New Roman" w:cs="Times New Roman"/>
                <w:sz w:val="24"/>
                <w:szCs w:val="24"/>
              </w:rPr>
            </w:pPr>
          </w:p>
        </w:tc>
        <w:tc>
          <w:tcPr>
            <w:tcW w:w="550" w:type="pct"/>
          </w:tcPr>
          <w:p w14:paraId="0D50DE3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1157 (20.0)</w:t>
            </w:r>
          </w:p>
        </w:tc>
        <w:tc>
          <w:tcPr>
            <w:tcW w:w="500" w:type="pct"/>
          </w:tcPr>
          <w:p w14:paraId="726A3A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1027 (31.2)</w:t>
            </w:r>
          </w:p>
        </w:tc>
        <w:tc>
          <w:tcPr>
            <w:tcW w:w="350" w:type="pct"/>
          </w:tcPr>
          <w:p w14:paraId="705E9B3E" w14:textId="77777777" w:rsidR="00105B50" w:rsidRPr="00D436D2" w:rsidRDefault="00105B50" w:rsidP="00105B50">
            <w:pPr>
              <w:rPr>
                <w:rFonts w:ascii="Times New Roman" w:hAnsi="Times New Roman" w:cs="Times New Roman"/>
                <w:sz w:val="24"/>
                <w:szCs w:val="24"/>
              </w:rPr>
            </w:pPr>
          </w:p>
        </w:tc>
        <w:tc>
          <w:tcPr>
            <w:tcW w:w="487" w:type="pct"/>
          </w:tcPr>
          <w:p w14:paraId="787692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262 (24.7)</w:t>
            </w:r>
          </w:p>
        </w:tc>
        <w:tc>
          <w:tcPr>
            <w:tcW w:w="499" w:type="pct"/>
          </w:tcPr>
          <w:p w14:paraId="77E052B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548 (15.7)</w:t>
            </w:r>
          </w:p>
        </w:tc>
        <w:tc>
          <w:tcPr>
            <w:tcW w:w="316" w:type="pct"/>
          </w:tcPr>
          <w:p w14:paraId="73D2BC5A" w14:textId="77777777" w:rsidR="00105B50" w:rsidRPr="00D436D2" w:rsidRDefault="00105B50" w:rsidP="00105B50">
            <w:pPr>
              <w:rPr>
                <w:rFonts w:ascii="Times New Roman" w:eastAsia="Calibri" w:hAnsi="Times New Roman" w:cs="Times New Roman"/>
                <w:sz w:val="24"/>
                <w:szCs w:val="24"/>
              </w:rPr>
            </w:pPr>
          </w:p>
        </w:tc>
      </w:tr>
      <w:tr w:rsidR="00105B50" w:rsidRPr="00D436D2" w14:paraId="796B15C7" w14:textId="77777777" w:rsidTr="00CE51CD">
        <w:trPr>
          <w:trHeight w:val="1"/>
        </w:trPr>
        <w:tc>
          <w:tcPr>
            <w:tcW w:w="948" w:type="pct"/>
          </w:tcPr>
          <w:p w14:paraId="2A867C2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Khulna</w:t>
            </w:r>
          </w:p>
        </w:tc>
        <w:tc>
          <w:tcPr>
            <w:tcW w:w="500" w:type="pct"/>
          </w:tcPr>
          <w:p w14:paraId="0456389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230 (15.2)</w:t>
            </w:r>
          </w:p>
        </w:tc>
        <w:tc>
          <w:tcPr>
            <w:tcW w:w="500" w:type="pct"/>
          </w:tcPr>
          <w:p w14:paraId="7AC5D0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524 (8.2)</w:t>
            </w:r>
          </w:p>
        </w:tc>
        <w:tc>
          <w:tcPr>
            <w:tcW w:w="350" w:type="pct"/>
          </w:tcPr>
          <w:p w14:paraId="11E8EB92" w14:textId="77777777" w:rsidR="00105B50" w:rsidRPr="00D436D2" w:rsidRDefault="00105B50" w:rsidP="00105B50">
            <w:pPr>
              <w:rPr>
                <w:rFonts w:ascii="Times New Roman" w:eastAsia="Calibri" w:hAnsi="Times New Roman" w:cs="Times New Roman"/>
                <w:sz w:val="24"/>
                <w:szCs w:val="24"/>
              </w:rPr>
            </w:pPr>
          </w:p>
        </w:tc>
        <w:tc>
          <w:tcPr>
            <w:tcW w:w="550" w:type="pct"/>
          </w:tcPr>
          <w:p w14:paraId="2FA20D7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429 (7.4)</w:t>
            </w:r>
          </w:p>
        </w:tc>
        <w:tc>
          <w:tcPr>
            <w:tcW w:w="500" w:type="pct"/>
          </w:tcPr>
          <w:p w14:paraId="76EA73E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480 (14.6)</w:t>
            </w:r>
          </w:p>
        </w:tc>
        <w:tc>
          <w:tcPr>
            <w:tcW w:w="350" w:type="pct"/>
          </w:tcPr>
          <w:p w14:paraId="1B6C51B0" w14:textId="77777777" w:rsidR="00105B50" w:rsidRPr="00D436D2" w:rsidRDefault="00105B50" w:rsidP="00105B50">
            <w:pPr>
              <w:rPr>
                <w:rFonts w:ascii="Times New Roman" w:hAnsi="Times New Roman" w:cs="Times New Roman"/>
                <w:sz w:val="24"/>
                <w:szCs w:val="24"/>
              </w:rPr>
            </w:pPr>
          </w:p>
        </w:tc>
        <w:tc>
          <w:tcPr>
            <w:tcW w:w="487" w:type="pct"/>
          </w:tcPr>
          <w:p w14:paraId="2586836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182 (17.1)</w:t>
            </w:r>
          </w:p>
        </w:tc>
        <w:tc>
          <w:tcPr>
            <w:tcW w:w="499" w:type="pct"/>
          </w:tcPr>
          <w:p w14:paraId="346C2F0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346 (9.9)</w:t>
            </w:r>
          </w:p>
        </w:tc>
        <w:tc>
          <w:tcPr>
            <w:tcW w:w="316" w:type="pct"/>
          </w:tcPr>
          <w:p w14:paraId="35542DBA" w14:textId="77777777" w:rsidR="00105B50" w:rsidRPr="00D436D2" w:rsidRDefault="00105B50" w:rsidP="00105B50">
            <w:pPr>
              <w:rPr>
                <w:rFonts w:ascii="Times New Roman" w:eastAsia="Calibri" w:hAnsi="Times New Roman" w:cs="Times New Roman"/>
                <w:sz w:val="24"/>
                <w:szCs w:val="24"/>
              </w:rPr>
            </w:pPr>
          </w:p>
        </w:tc>
      </w:tr>
      <w:tr w:rsidR="00105B50" w:rsidRPr="00D436D2" w14:paraId="6D94C6AF" w14:textId="77777777" w:rsidTr="00CE51CD">
        <w:trPr>
          <w:trHeight w:val="1"/>
        </w:trPr>
        <w:tc>
          <w:tcPr>
            <w:tcW w:w="948" w:type="pct"/>
          </w:tcPr>
          <w:p w14:paraId="1C2F7200" w14:textId="77777777" w:rsidR="00105B50" w:rsidRPr="00D436D2" w:rsidRDefault="00105B50" w:rsidP="00105B50">
            <w:pPr>
              <w:rPr>
                <w:rFonts w:ascii="Times New Roman" w:eastAsia="Times New Roman" w:hAnsi="Times New Roman" w:cs="Times New Roman"/>
                <w:sz w:val="24"/>
                <w:szCs w:val="24"/>
              </w:rPr>
            </w:pPr>
            <w:proofErr w:type="spellStart"/>
            <w:r w:rsidRPr="00D436D2">
              <w:rPr>
                <w:rFonts w:ascii="Times New Roman" w:eastAsia="Times New Roman" w:hAnsi="Times New Roman" w:cs="Times New Roman"/>
                <w:sz w:val="24"/>
                <w:szCs w:val="24"/>
              </w:rPr>
              <w:t>Mymenshing</w:t>
            </w:r>
            <w:proofErr w:type="spellEnd"/>
          </w:p>
        </w:tc>
        <w:tc>
          <w:tcPr>
            <w:tcW w:w="500" w:type="pct"/>
          </w:tcPr>
          <w:p w14:paraId="6335237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500" w:type="pct"/>
          </w:tcPr>
          <w:p w14:paraId="089E98A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350" w:type="pct"/>
          </w:tcPr>
          <w:p w14:paraId="4752DAEA" w14:textId="44724365" w:rsidR="00105B50" w:rsidRPr="00D436D2" w:rsidRDefault="00105B50" w:rsidP="00105B50">
            <w:pPr>
              <w:rPr>
                <w:rFonts w:ascii="Times New Roman" w:eastAsia="Calibri" w:hAnsi="Times New Roman" w:cs="Times New Roman"/>
                <w:sz w:val="24"/>
                <w:szCs w:val="24"/>
              </w:rPr>
            </w:pPr>
          </w:p>
        </w:tc>
        <w:tc>
          <w:tcPr>
            <w:tcW w:w="550" w:type="pct"/>
          </w:tcPr>
          <w:p w14:paraId="50A52F3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543 (9.4)</w:t>
            </w:r>
          </w:p>
        </w:tc>
        <w:tc>
          <w:tcPr>
            <w:tcW w:w="500" w:type="pct"/>
          </w:tcPr>
          <w:p w14:paraId="6C10C2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158 (4.8)</w:t>
            </w:r>
          </w:p>
        </w:tc>
        <w:tc>
          <w:tcPr>
            <w:tcW w:w="350" w:type="pct"/>
          </w:tcPr>
          <w:p w14:paraId="5A0EBF77" w14:textId="77777777" w:rsidR="00105B50" w:rsidRPr="00D436D2" w:rsidRDefault="00105B50" w:rsidP="00105B50">
            <w:pPr>
              <w:rPr>
                <w:rFonts w:ascii="Times New Roman" w:hAnsi="Times New Roman" w:cs="Times New Roman"/>
                <w:sz w:val="24"/>
                <w:szCs w:val="24"/>
              </w:rPr>
            </w:pPr>
          </w:p>
        </w:tc>
        <w:tc>
          <w:tcPr>
            <w:tcW w:w="487" w:type="pct"/>
          </w:tcPr>
          <w:p w14:paraId="02D415AC" w14:textId="3741DAEB" w:rsidR="00105B50" w:rsidRPr="00D436D2" w:rsidRDefault="00105B50" w:rsidP="00105B50">
            <w:pPr>
              <w:rPr>
                <w:rFonts w:ascii="Times New Roman" w:hAnsi="Times New Roman" w:cs="Times New Roman"/>
                <w:sz w:val="24"/>
                <w:szCs w:val="24"/>
              </w:rPr>
            </w:pPr>
            <w:r>
              <w:rPr>
                <w:rFonts w:ascii="Times New Roman" w:hAnsi="Times New Roman" w:cs="Times New Roman"/>
                <w:sz w:val="24"/>
                <w:szCs w:val="24"/>
              </w:rPr>
              <w:t>-</w:t>
            </w:r>
          </w:p>
        </w:tc>
        <w:tc>
          <w:tcPr>
            <w:tcW w:w="499" w:type="pct"/>
          </w:tcPr>
          <w:p w14:paraId="1D500801" w14:textId="74784169" w:rsidR="00105B50" w:rsidRPr="00D436D2" w:rsidRDefault="00105B50" w:rsidP="00105B50">
            <w:pPr>
              <w:rPr>
                <w:rFonts w:ascii="Times New Roman" w:hAnsi="Times New Roman" w:cs="Times New Roman"/>
                <w:sz w:val="24"/>
                <w:szCs w:val="24"/>
              </w:rPr>
            </w:pPr>
            <w:r>
              <w:rPr>
                <w:rFonts w:ascii="Times New Roman" w:hAnsi="Times New Roman" w:cs="Times New Roman"/>
                <w:sz w:val="24"/>
                <w:szCs w:val="24"/>
              </w:rPr>
              <w:t>-</w:t>
            </w:r>
          </w:p>
        </w:tc>
        <w:tc>
          <w:tcPr>
            <w:tcW w:w="316" w:type="pct"/>
          </w:tcPr>
          <w:p w14:paraId="224FE1C3" w14:textId="77777777" w:rsidR="00105B50" w:rsidRPr="00D436D2" w:rsidRDefault="00105B50" w:rsidP="00105B50">
            <w:pPr>
              <w:rPr>
                <w:rFonts w:ascii="Times New Roman" w:eastAsia="Calibri" w:hAnsi="Times New Roman" w:cs="Times New Roman"/>
                <w:sz w:val="24"/>
                <w:szCs w:val="24"/>
              </w:rPr>
            </w:pPr>
          </w:p>
        </w:tc>
      </w:tr>
      <w:tr w:rsidR="00105B50" w:rsidRPr="00D436D2" w14:paraId="27A05090" w14:textId="77777777" w:rsidTr="00CE51CD">
        <w:trPr>
          <w:trHeight w:val="1"/>
        </w:trPr>
        <w:tc>
          <w:tcPr>
            <w:tcW w:w="948" w:type="pct"/>
          </w:tcPr>
          <w:p w14:paraId="7F972766" w14:textId="77777777" w:rsidR="00105B50" w:rsidRPr="00D436D2" w:rsidRDefault="00105B50" w:rsidP="00105B50">
            <w:pPr>
              <w:rPr>
                <w:rFonts w:ascii="Times New Roman" w:hAnsi="Times New Roman" w:cs="Times New Roman"/>
                <w:sz w:val="24"/>
                <w:szCs w:val="24"/>
              </w:rPr>
            </w:pPr>
            <w:proofErr w:type="spellStart"/>
            <w:r w:rsidRPr="00D436D2">
              <w:rPr>
                <w:rFonts w:ascii="Times New Roman" w:eastAsia="Times New Roman" w:hAnsi="Times New Roman" w:cs="Times New Roman"/>
                <w:sz w:val="24"/>
                <w:szCs w:val="24"/>
              </w:rPr>
              <w:lastRenderedPageBreak/>
              <w:t>Rajshahi</w:t>
            </w:r>
            <w:proofErr w:type="spellEnd"/>
          </w:p>
        </w:tc>
        <w:tc>
          <w:tcPr>
            <w:tcW w:w="500" w:type="pct"/>
          </w:tcPr>
          <w:p w14:paraId="64CF6FC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189 (12.5)</w:t>
            </w:r>
          </w:p>
        </w:tc>
        <w:tc>
          <w:tcPr>
            <w:tcW w:w="500" w:type="pct"/>
          </w:tcPr>
          <w:p w14:paraId="04FF617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656 (10.3)</w:t>
            </w:r>
          </w:p>
        </w:tc>
        <w:tc>
          <w:tcPr>
            <w:tcW w:w="350" w:type="pct"/>
          </w:tcPr>
          <w:p w14:paraId="544B9D20" w14:textId="77777777" w:rsidR="00105B50" w:rsidRPr="00D436D2" w:rsidRDefault="00105B50" w:rsidP="00105B50">
            <w:pPr>
              <w:rPr>
                <w:rFonts w:ascii="Times New Roman" w:eastAsia="Calibri" w:hAnsi="Times New Roman" w:cs="Times New Roman"/>
                <w:sz w:val="24"/>
                <w:szCs w:val="24"/>
              </w:rPr>
            </w:pPr>
          </w:p>
        </w:tc>
        <w:tc>
          <w:tcPr>
            <w:tcW w:w="550" w:type="pct"/>
          </w:tcPr>
          <w:p w14:paraId="73D7AE9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610 (10.5)</w:t>
            </w:r>
          </w:p>
        </w:tc>
        <w:tc>
          <w:tcPr>
            <w:tcW w:w="500" w:type="pct"/>
          </w:tcPr>
          <w:p w14:paraId="34529CA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429 (13.0)</w:t>
            </w:r>
          </w:p>
        </w:tc>
        <w:tc>
          <w:tcPr>
            <w:tcW w:w="350" w:type="pct"/>
          </w:tcPr>
          <w:p w14:paraId="60503716" w14:textId="77777777" w:rsidR="00105B50" w:rsidRPr="00D436D2" w:rsidRDefault="00105B50" w:rsidP="00105B50">
            <w:pPr>
              <w:rPr>
                <w:rFonts w:ascii="Times New Roman" w:hAnsi="Times New Roman" w:cs="Times New Roman"/>
                <w:sz w:val="24"/>
                <w:szCs w:val="24"/>
              </w:rPr>
            </w:pPr>
          </w:p>
        </w:tc>
        <w:tc>
          <w:tcPr>
            <w:tcW w:w="487" w:type="pct"/>
          </w:tcPr>
          <w:p w14:paraId="005E3C5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148 (13.9)</w:t>
            </w:r>
          </w:p>
        </w:tc>
        <w:tc>
          <w:tcPr>
            <w:tcW w:w="499" w:type="pct"/>
          </w:tcPr>
          <w:p w14:paraId="3A3D4D9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406 (11.6)</w:t>
            </w:r>
          </w:p>
        </w:tc>
        <w:tc>
          <w:tcPr>
            <w:tcW w:w="316" w:type="pct"/>
          </w:tcPr>
          <w:p w14:paraId="5CD662FC" w14:textId="77777777" w:rsidR="00105B50" w:rsidRPr="00D436D2" w:rsidRDefault="00105B50" w:rsidP="00105B50">
            <w:pPr>
              <w:rPr>
                <w:rFonts w:ascii="Times New Roman" w:eastAsia="Calibri" w:hAnsi="Times New Roman" w:cs="Times New Roman"/>
                <w:sz w:val="24"/>
                <w:szCs w:val="24"/>
              </w:rPr>
            </w:pPr>
          </w:p>
        </w:tc>
      </w:tr>
      <w:tr w:rsidR="00105B50" w:rsidRPr="00D436D2" w14:paraId="71EDB842" w14:textId="77777777" w:rsidTr="00CE51CD">
        <w:trPr>
          <w:trHeight w:val="84"/>
        </w:trPr>
        <w:tc>
          <w:tcPr>
            <w:tcW w:w="948" w:type="pct"/>
          </w:tcPr>
          <w:p w14:paraId="4C3F772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Rangpur</w:t>
            </w:r>
          </w:p>
        </w:tc>
        <w:tc>
          <w:tcPr>
            <w:tcW w:w="500" w:type="pct"/>
          </w:tcPr>
          <w:p w14:paraId="39CC1BD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104 (6.9)</w:t>
            </w:r>
          </w:p>
        </w:tc>
        <w:tc>
          <w:tcPr>
            <w:tcW w:w="500" w:type="pct"/>
          </w:tcPr>
          <w:p w14:paraId="6655ECA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788 (12.3)</w:t>
            </w:r>
          </w:p>
        </w:tc>
        <w:tc>
          <w:tcPr>
            <w:tcW w:w="350" w:type="pct"/>
          </w:tcPr>
          <w:p w14:paraId="09650782" w14:textId="77777777" w:rsidR="00105B50" w:rsidRPr="00D436D2" w:rsidRDefault="00105B50" w:rsidP="00105B50">
            <w:pPr>
              <w:rPr>
                <w:rFonts w:ascii="Times New Roman" w:eastAsia="Calibri" w:hAnsi="Times New Roman" w:cs="Times New Roman"/>
                <w:sz w:val="24"/>
                <w:szCs w:val="24"/>
              </w:rPr>
            </w:pPr>
          </w:p>
        </w:tc>
        <w:tc>
          <w:tcPr>
            <w:tcW w:w="550" w:type="pct"/>
          </w:tcPr>
          <w:p w14:paraId="03DDC03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650 (11.2)</w:t>
            </w:r>
          </w:p>
        </w:tc>
        <w:tc>
          <w:tcPr>
            <w:tcW w:w="500" w:type="pct"/>
          </w:tcPr>
          <w:p w14:paraId="6D2414C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319 (9.7)</w:t>
            </w:r>
          </w:p>
        </w:tc>
        <w:tc>
          <w:tcPr>
            <w:tcW w:w="350" w:type="pct"/>
          </w:tcPr>
          <w:p w14:paraId="1C3F3BB1" w14:textId="77777777" w:rsidR="00105B50" w:rsidRPr="00D436D2" w:rsidRDefault="00105B50" w:rsidP="00105B50">
            <w:pPr>
              <w:rPr>
                <w:rFonts w:ascii="Times New Roman" w:hAnsi="Times New Roman" w:cs="Times New Roman"/>
                <w:sz w:val="24"/>
                <w:szCs w:val="24"/>
              </w:rPr>
            </w:pPr>
          </w:p>
        </w:tc>
        <w:tc>
          <w:tcPr>
            <w:tcW w:w="487" w:type="pct"/>
          </w:tcPr>
          <w:p w14:paraId="40E1BDC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108 (10.2)</w:t>
            </w:r>
          </w:p>
        </w:tc>
        <w:tc>
          <w:tcPr>
            <w:tcW w:w="499" w:type="pct"/>
          </w:tcPr>
          <w:p w14:paraId="2F3987C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440 (12.6)</w:t>
            </w:r>
          </w:p>
        </w:tc>
        <w:tc>
          <w:tcPr>
            <w:tcW w:w="316" w:type="pct"/>
          </w:tcPr>
          <w:p w14:paraId="4D19CD81" w14:textId="77777777" w:rsidR="00105B50" w:rsidRPr="00D436D2" w:rsidRDefault="00105B50" w:rsidP="00105B50">
            <w:pPr>
              <w:rPr>
                <w:rFonts w:ascii="Times New Roman" w:eastAsia="Calibri" w:hAnsi="Times New Roman" w:cs="Times New Roman"/>
                <w:sz w:val="24"/>
                <w:szCs w:val="24"/>
              </w:rPr>
            </w:pPr>
          </w:p>
        </w:tc>
      </w:tr>
      <w:tr w:rsidR="00105B50" w:rsidRPr="00D436D2" w14:paraId="62156BF5" w14:textId="77777777" w:rsidTr="00CE51CD">
        <w:trPr>
          <w:trHeight w:val="1"/>
        </w:trPr>
        <w:tc>
          <w:tcPr>
            <w:tcW w:w="948" w:type="pct"/>
          </w:tcPr>
          <w:p w14:paraId="47C2B97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Sylhet</w:t>
            </w:r>
          </w:p>
        </w:tc>
        <w:tc>
          <w:tcPr>
            <w:tcW w:w="500" w:type="pct"/>
          </w:tcPr>
          <w:p w14:paraId="1452871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66 (4.4)</w:t>
            </w:r>
          </w:p>
        </w:tc>
        <w:tc>
          <w:tcPr>
            <w:tcW w:w="500" w:type="pct"/>
          </w:tcPr>
          <w:p w14:paraId="3D163E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547 (8.6)</w:t>
            </w:r>
          </w:p>
        </w:tc>
        <w:tc>
          <w:tcPr>
            <w:tcW w:w="350" w:type="pct"/>
          </w:tcPr>
          <w:p w14:paraId="1973FB18" w14:textId="77777777" w:rsidR="00105B50" w:rsidRPr="00D436D2" w:rsidRDefault="00105B50" w:rsidP="00105B50">
            <w:pPr>
              <w:rPr>
                <w:rFonts w:ascii="Times New Roman" w:eastAsia="Calibri" w:hAnsi="Times New Roman" w:cs="Times New Roman"/>
                <w:sz w:val="24"/>
                <w:szCs w:val="24"/>
              </w:rPr>
            </w:pPr>
          </w:p>
        </w:tc>
        <w:tc>
          <w:tcPr>
            <w:tcW w:w="550" w:type="pct"/>
          </w:tcPr>
          <w:p w14:paraId="1174792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636 (11.0)</w:t>
            </w:r>
          </w:p>
        </w:tc>
        <w:tc>
          <w:tcPr>
            <w:tcW w:w="500" w:type="pct"/>
          </w:tcPr>
          <w:p w14:paraId="3C59625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153 (4.7)</w:t>
            </w:r>
          </w:p>
        </w:tc>
        <w:tc>
          <w:tcPr>
            <w:tcW w:w="350" w:type="pct"/>
          </w:tcPr>
          <w:p w14:paraId="4C1E0615" w14:textId="77777777" w:rsidR="00105B50" w:rsidRPr="00D436D2" w:rsidRDefault="00105B50" w:rsidP="00105B50">
            <w:pPr>
              <w:rPr>
                <w:rFonts w:ascii="Times New Roman" w:hAnsi="Times New Roman" w:cs="Times New Roman"/>
                <w:sz w:val="24"/>
                <w:szCs w:val="24"/>
              </w:rPr>
            </w:pPr>
          </w:p>
        </w:tc>
        <w:tc>
          <w:tcPr>
            <w:tcW w:w="487" w:type="pct"/>
          </w:tcPr>
          <w:p w14:paraId="36DC3E1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88 (8.3)</w:t>
            </w:r>
          </w:p>
        </w:tc>
        <w:tc>
          <w:tcPr>
            <w:tcW w:w="499" w:type="pct"/>
          </w:tcPr>
          <w:p w14:paraId="3A47498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604 (17.3)</w:t>
            </w:r>
          </w:p>
        </w:tc>
        <w:tc>
          <w:tcPr>
            <w:tcW w:w="316" w:type="pct"/>
          </w:tcPr>
          <w:p w14:paraId="5BDDABD2" w14:textId="77777777" w:rsidR="00105B50" w:rsidRPr="00D436D2" w:rsidRDefault="00105B50" w:rsidP="00105B50">
            <w:pPr>
              <w:rPr>
                <w:rFonts w:ascii="Times New Roman" w:eastAsia="Calibri" w:hAnsi="Times New Roman" w:cs="Times New Roman"/>
                <w:sz w:val="24"/>
                <w:szCs w:val="24"/>
              </w:rPr>
            </w:pPr>
          </w:p>
        </w:tc>
      </w:tr>
      <w:tr w:rsidR="00105B50" w:rsidRPr="00D436D2" w14:paraId="00D43255" w14:textId="77777777" w:rsidTr="009A144E">
        <w:trPr>
          <w:trHeight w:val="1"/>
        </w:trPr>
        <w:tc>
          <w:tcPr>
            <w:tcW w:w="5000" w:type="pct"/>
            <w:gridSpan w:val="10"/>
          </w:tcPr>
          <w:p w14:paraId="6ADB7995" w14:textId="253728A6"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Mother’s education</w:t>
            </w:r>
          </w:p>
        </w:tc>
      </w:tr>
      <w:tr w:rsidR="00105B50" w:rsidRPr="00D436D2" w14:paraId="2E881EB6" w14:textId="77777777" w:rsidTr="00CE51CD">
        <w:trPr>
          <w:trHeight w:val="1"/>
        </w:trPr>
        <w:tc>
          <w:tcPr>
            <w:tcW w:w="948" w:type="pct"/>
          </w:tcPr>
          <w:p w14:paraId="679B9B40"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None</w:t>
            </w:r>
          </w:p>
        </w:tc>
        <w:tc>
          <w:tcPr>
            <w:tcW w:w="500" w:type="pct"/>
          </w:tcPr>
          <w:p w14:paraId="579FE52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80 (5.3)</w:t>
            </w:r>
          </w:p>
        </w:tc>
        <w:tc>
          <w:tcPr>
            <w:tcW w:w="500" w:type="pct"/>
          </w:tcPr>
          <w:p w14:paraId="2C27EF7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1378 (21.6)</w:t>
            </w:r>
          </w:p>
        </w:tc>
        <w:tc>
          <w:tcPr>
            <w:tcW w:w="350" w:type="pct"/>
          </w:tcPr>
          <w:p w14:paraId="131AE60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vMerge w:val="restart"/>
          </w:tcPr>
          <w:p w14:paraId="09F751B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102 (3.1)</w:t>
            </w:r>
          </w:p>
        </w:tc>
        <w:tc>
          <w:tcPr>
            <w:tcW w:w="500" w:type="pct"/>
            <w:vMerge w:val="restart"/>
          </w:tcPr>
          <w:p w14:paraId="7005C12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673 (11.6)</w:t>
            </w:r>
          </w:p>
        </w:tc>
        <w:tc>
          <w:tcPr>
            <w:tcW w:w="350" w:type="pct"/>
            <w:vMerge w:val="restart"/>
          </w:tcPr>
          <w:p w14:paraId="27CFC47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68B003C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 (4.0)</w:t>
            </w:r>
          </w:p>
        </w:tc>
        <w:tc>
          <w:tcPr>
            <w:tcW w:w="499" w:type="pct"/>
          </w:tcPr>
          <w:p w14:paraId="438DFC9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571 (16.4)</w:t>
            </w:r>
          </w:p>
        </w:tc>
        <w:tc>
          <w:tcPr>
            <w:tcW w:w="316" w:type="pct"/>
          </w:tcPr>
          <w:p w14:paraId="39207DD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r>
      <w:tr w:rsidR="00105B50" w:rsidRPr="00D436D2" w14:paraId="30C7F8F9" w14:textId="77777777" w:rsidTr="00CE51CD">
        <w:trPr>
          <w:trHeight w:val="1"/>
        </w:trPr>
        <w:tc>
          <w:tcPr>
            <w:tcW w:w="948" w:type="pct"/>
          </w:tcPr>
          <w:p w14:paraId="370EE6C9"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Primary incomplete</w:t>
            </w:r>
          </w:p>
        </w:tc>
        <w:tc>
          <w:tcPr>
            <w:tcW w:w="500" w:type="pct"/>
          </w:tcPr>
          <w:p w14:paraId="51B88F7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78 (5.2)</w:t>
            </w:r>
          </w:p>
        </w:tc>
        <w:tc>
          <w:tcPr>
            <w:tcW w:w="500" w:type="pct"/>
          </w:tcPr>
          <w:p w14:paraId="306508B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964 (15.1)</w:t>
            </w:r>
          </w:p>
        </w:tc>
        <w:tc>
          <w:tcPr>
            <w:tcW w:w="350" w:type="pct"/>
          </w:tcPr>
          <w:p w14:paraId="2F0C6D09" w14:textId="77777777" w:rsidR="00105B50" w:rsidRPr="00D436D2" w:rsidRDefault="00105B50" w:rsidP="00105B50">
            <w:pPr>
              <w:rPr>
                <w:rFonts w:ascii="Times New Roman" w:eastAsia="Calibri" w:hAnsi="Times New Roman" w:cs="Times New Roman"/>
                <w:sz w:val="24"/>
                <w:szCs w:val="24"/>
              </w:rPr>
            </w:pPr>
          </w:p>
        </w:tc>
        <w:tc>
          <w:tcPr>
            <w:tcW w:w="550" w:type="pct"/>
            <w:vMerge/>
          </w:tcPr>
          <w:p w14:paraId="0ABFC538" w14:textId="77777777" w:rsidR="00105B50" w:rsidRPr="00D436D2" w:rsidRDefault="00105B50" w:rsidP="00105B50">
            <w:pPr>
              <w:rPr>
                <w:rFonts w:ascii="Times New Roman" w:hAnsi="Times New Roman" w:cs="Times New Roman"/>
                <w:sz w:val="24"/>
                <w:szCs w:val="24"/>
              </w:rPr>
            </w:pPr>
          </w:p>
        </w:tc>
        <w:tc>
          <w:tcPr>
            <w:tcW w:w="500" w:type="pct"/>
            <w:vMerge/>
          </w:tcPr>
          <w:p w14:paraId="79FDABBD" w14:textId="77777777" w:rsidR="00105B50" w:rsidRPr="00D436D2" w:rsidRDefault="00105B50" w:rsidP="00105B50">
            <w:pPr>
              <w:rPr>
                <w:rFonts w:ascii="Times New Roman" w:hAnsi="Times New Roman" w:cs="Times New Roman"/>
                <w:sz w:val="24"/>
                <w:szCs w:val="24"/>
              </w:rPr>
            </w:pPr>
          </w:p>
        </w:tc>
        <w:tc>
          <w:tcPr>
            <w:tcW w:w="350" w:type="pct"/>
            <w:vMerge/>
          </w:tcPr>
          <w:p w14:paraId="13B26CEC" w14:textId="77777777" w:rsidR="00105B50" w:rsidRPr="00D436D2" w:rsidRDefault="00105B50" w:rsidP="00105B50">
            <w:pPr>
              <w:rPr>
                <w:rFonts w:ascii="Times New Roman" w:hAnsi="Times New Roman" w:cs="Times New Roman"/>
                <w:sz w:val="24"/>
                <w:szCs w:val="24"/>
              </w:rPr>
            </w:pPr>
          </w:p>
        </w:tc>
        <w:tc>
          <w:tcPr>
            <w:tcW w:w="487" w:type="pct"/>
          </w:tcPr>
          <w:p w14:paraId="3F09459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499" w:type="pct"/>
          </w:tcPr>
          <w:p w14:paraId="61BEAF7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316" w:type="pct"/>
          </w:tcPr>
          <w:p w14:paraId="6B5ED96C" w14:textId="77777777" w:rsidR="00105B50" w:rsidRPr="00D436D2" w:rsidRDefault="00105B50" w:rsidP="00105B50">
            <w:pPr>
              <w:rPr>
                <w:rFonts w:ascii="Times New Roman" w:eastAsia="Calibri" w:hAnsi="Times New Roman" w:cs="Times New Roman"/>
                <w:sz w:val="24"/>
                <w:szCs w:val="24"/>
              </w:rPr>
            </w:pPr>
          </w:p>
        </w:tc>
      </w:tr>
      <w:tr w:rsidR="00105B50" w:rsidRPr="00D436D2" w14:paraId="6C1DBF24" w14:textId="77777777" w:rsidTr="00CE51CD">
        <w:trPr>
          <w:trHeight w:val="1"/>
        </w:trPr>
        <w:tc>
          <w:tcPr>
            <w:tcW w:w="948" w:type="pct"/>
          </w:tcPr>
          <w:p w14:paraId="02A7424D"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Primary</w:t>
            </w:r>
          </w:p>
        </w:tc>
        <w:tc>
          <w:tcPr>
            <w:tcW w:w="500" w:type="pct"/>
          </w:tcPr>
          <w:p w14:paraId="65A72F4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142 (9.5)</w:t>
            </w:r>
          </w:p>
        </w:tc>
        <w:tc>
          <w:tcPr>
            <w:tcW w:w="500" w:type="pct"/>
          </w:tcPr>
          <w:p w14:paraId="59CDB68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1096 (17.1)</w:t>
            </w:r>
          </w:p>
        </w:tc>
        <w:tc>
          <w:tcPr>
            <w:tcW w:w="350" w:type="pct"/>
          </w:tcPr>
          <w:p w14:paraId="43E0FE16" w14:textId="77777777" w:rsidR="00105B50" w:rsidRPr="00D436D2" w:rsidRDefault="00105B50" w:rsidP="00105B50">
            <w:pPr>
              <w:rPr>
                <w:rFonts w:ascii="Times New Roman" w:eastAsia="Calibri" w:hAnsi="Times New Roman" w:cs="Times New Roman"/>
                <w:sz w:val="24"/>
                <w:szCs w:val="24"/>
              </w:rPr>
            </w:pPr>
          </w:p>
        </w:tc>
        <w:tc>
          <w:tcPr>
            <w:tcW w:w="550" w:type="pct"/>
          </w:tcPr>
          <w:p w14:paraId="29807B0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419 (12.7)</w:t>
            </w:r>
          </w:p>
        </w:tc>
        <w:tc>
          <w:tcPr>
            <w:tcW w:w="500" w:type="pct"/>
          </w:tcPr>
          <w:p w14:paraId="40FD21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1646 (28.4)</w:t>
            </w:r>
          </w:p>
        </w:tc>
        <w:tc>
          <w:tcPr>
            <w:tcW w:w="350" w:type="pct"/>
            <w:vMerge/>
          </w:tcPr>
          <w:p w14:paraId="4A066FEB" w14:textId="77777777" w:rsidR="00105B50" w:rsidRPr="00D436D2" w:rsidRDefault="00105B50" w:rsidP="00105B50">
            <w:pPr>
              <w:rPr>
                <w:rFonts w:ascii="Times New Roman" w:hAnsi="Times New Roman" w:cs="Times New Roman"/>
                <w:sz w:val="24"/>
                <w:szCs w:val="24"/>
              </w:rPr>
            </w:pPr>
          </w:p>
        </w:tc>
        <w:tc>
          <w:tcPr>
            <w:tcW w:w="487" w:type="pct"/>
          </w:tcPr>
          <w:p w14:paraId="740057E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145 (13.7)</w:t>
            </w:r>
          </w:p>
        </w:tc>
        <w:tc>
          <w:tcPr>
            <w:tcW w:w="499" w:type="pct"/>
          </w:tcPr>
          <w:p w14:paraId="4C39D28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1112 (31.8)</w:t>
            </w:r>
          </w:p>
        </w:tc>
        <w:tc>
          <w:tcPr>
            <w:tcW w:w="316" w:type="pct"/>
          </w:tcPr>
          <w:p w14:paraId="614D435A" w14:textId="77777777" w:rsidR="00105B50" w:rsidRPr="00D436D2" w:rsidRDefault="00105B50" w:rsidP="00105B50">
            <w:pPr>
              <w:rPr>
                <w:rFonts w:ascii="Times New Roman" w:eastAsia="Calibri" w:hAnsi="Times New Roman" w:cs="Times New Roman"/>
                <w:sz w:val="24"/>
                <w:szCs w:val="24"/>
              </w:rPr>
            </w:pPr>
          </w:p>
        </w:tc>
      </w:tr>
      <w:tr w:rsidR="00105B50" w:rsidRPr="00D436D2" w14:paraId="3532249B" w14:textId="77777777" w:rsidTr="00CE51CD">
        <w:trPr>
          <w:trHeight w:val="1"/>
        </w:trPr>
        <w:tc>
          <w:tcPr>
            <w:tcW w:w="948" w:type="pct"/>
          </w:tcPr>
          <w:p w14:paraId="4C3AB40D"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Secondary incomplete</w:t>
            </w:r>
          </w:p>
        </w:tc>
        <w:tc>
          <w:tcPr>
            <w:tcW w:w="500" w:type="pct"/>
          </w:tcPr>
          <w:p w14:paraId="031A26D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660 (44.0)</w:t>
            </w:r>
          </w:p>
        </w:tc>
        <w:tc>
          <w:tcPr>
            <w:tcW w:w="500" w:type="pct"/>
          </w:tcPr>
          <w:p w14:paraId="1D5026C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2360 (36.9)</w:t>
            </w:r>
          </w:p>
        </w:tc>
        <w:tc>
          <w:tcPr>
            <w:tcW w:w="350" w:type="pct"/>
          </w:tcPr>
          <w:p w14:paraId="26ED3828" w14:textId="77777777" w:rsidR="00105B50" w:rsidRPr="00D436D2" w:rsidRDefault="00105B50" w:rsidP="00105B50">
            <w:pPr>
              <w:rPr>
                <w:rFonts w:ascii="Times New Roman" w:eastAsia="Calibri" w:hAnsi="Times New Roman" w:cs="Times New Roman"/>
                <w:sz w:val="24"/>
                <w:szCs w:val="24"/>
              </w:rPr>
            </w:pPr>
          </w:p>
        </w:tc>
        <w:tc>
          <w:tcPr>
            <w:tcW w:w="550" w:type="pct"/>
          </w:tcPr>
          <w:p w14:paraId="75900B0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500" w:type="pct"/>
          </w:tcPr>
          <w:p w14:paraId="3204FE9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350" w:type="pct"/>
            <w:vMerge/>
          </w:tcPr>
          <w:p w14:paraId="04A7ACEB" w14:textId="77777777" w:rsidR="00105B50" w:rsidRPr="00D436D2" w:rsidRDefault="00105B50" w:rsidP="00105B50">
            <w:pPr>
              <w:rPr>
                <w:rFonts w:ascii="Times New Roman" w:hAnsi="Times New Roman" w:cs="Times New Roman"/>
                <w:sz w:val="24"/>
                <w:szCs w:val="24"/>
              </w:rPr>
            </w:pPr>
          </w:p>
        </w:tc>
        <w:tc>
          <w:tcPr>
            <w:tcW w:w="487" w:type="pct"/>
          </w:tcPr>
          <w:p w14:paraId="2FA1607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572 (53.9)</w:t>
            </w:r>
          </w:p>
        </w:tc>
        <w:tc>
          <w:tcPr>
            <w:tcW w:w="499" w:type="pct"/>
          </w:tcPr>
          <w:p w14:paraId="5CFF0F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1580 (45.2)</w:t>
            </w:r>
          </w:p>
        </w:tc>
        <w:tc>
          <w:tcPr>
            <w:tcW w:w="316" w:type="pct"/>
          </w:tcPr>
          <w:p w14:paraId="4002598C" w14:textId="77777777" w:rsidR="00105B50" w:rsidRPr="00D436D2" w:rsidRDefault="00105B50" w:rsidP="00105B50">
            <w:pPr>
              <w:rPr>
                <w:rFonts w:ascii="Times New Roman" w:eastAsia="Calibri" w:hAnsi="Times New Roman" w:cs="Times New Roman"/>
                <w:sz w:val="24"/>
                <w:szCs w:val="24"/>
              </w:rPr>
            </w:pPr>
          </w:p>
        </w:tc>
      </w:tr>
      <w:tr w:rsidR="00105B50" w:rsidRPr="00D436D2" w14:paraId="5B7207CB" w14:textId="77777777" w:rsidTr="00CE51CD">
        <w:trPr>
          <w:trHeight w:val="1"/>
        </w:trPr>
        <w:tc>
          <w:tcPr>
            <w:tcW w:w="948" w:type="pct"/>
          </w:tcPr>
          <w:p w14:paraId="5FB3127E"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Secondary complete/ higher</w:t>
            </w:r>
          </w:p>
        </w:tc>
        <w:tc>
          <w:tcPr>
            <w:tcW w:w="500" w:type="pct"/>
          </w:tcPr>
          <w:p w14:paraId="73D950D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539 (36.0)</w:t>
            </w:r>
          </w:p>
        </w:tc>
        <w:tc>
          <w:tcPr>
            <w:tcW w:w="500" w:type="pct"/>
          </w:tcPr>
          <w:p w14:paraId="72FF964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594 (9.3)</w:t>
            </w:r>
          </w:p>
        </w:tc>
        <w:tc>
          <w:tcPr>
            <w:tcW w:w="350" w:type="pct"/>
          </w:tcPr>
          <w:p w14:paraId="523629BE" w14:textId="77777777" w:rsidR="00105B50" w:rsidRPr="00D436D2" w:rsidRDefault="00105B50" w:rsidP="00105B50">
            <w:pPr>
              <w:rPr>
                <w:rFonts w:ascii="Times New Roman" w:eastAsia="Calibri" w:hAnsi="Times New Roman" w:cs="Times New Roman"/>
                <w:sz w:val="24"/>
                <w:szCs w:val="24"/>
              </w:rPr>
            </w:pPr>
          </w:p>
        </w:tc>
        <w:tc>
          <w:tcPr>
            <w:tcW w:w="550" w:type="pct"/>
          </w:tcPr>
          <w:p w14:paraId="02EC3E2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2768 (84.2)</w:t>
            </w:r>
          </w:p>
        </w:tc>
        <w:tc>
          <w:tcPr>
            <w:tcW w:w="500" w:type="pct"/>
          </w:tcPr>
          <w:p w14:paraId="3C19601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3471 (60.0)</w:t>
            </w:r>
          </w:p>
        </w:tc>
        <w:tc>
          <w:tcPr>
            <w:tcW w:w="350" w:type="pct"/>
            <w:vMerge/>
          </w:tcPr>
          <w:p w14:paraId="34885136" w14:textId="77777777" w:rsidR="00105B50" w:rsidRPr="00D436D2" w:rsidRDefault="00105B50" w:rsidP="00105B50">
            <w:pPr>
              <w:rPr>
                <w:rFonts w:ascii="Times New Roman" w:hAnsi="Times New Roman" w:cs="Times New Roman"/>
                <w:sz w:val="24"/>
                <w:szCs w:val="24"/>
              </w:rPr>
            </w:pPr>
          </w:p>
        </w:tc>
        <w:tc>
          <w:tcPr>
            <w:tcW w:w="487" w:type="pct"/>
          </w:tcPr>
          <w:p w14:paraId="6CA062F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302 (28.4)</w:t>
            </w:r>
          </w:p>
        </w:tc>
        <w:tc>
          <w:tcPr>
            <w:tcW w:w="499" w:type="pct"/>
          </w:tcPr>
          <w:p w14:paraId="6000F86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232 (6.6)</w:t>
            </w:r>
          </w:p>
        </w:tc>
        <w:tc>
          <w:tcPr>
            <w:tcW w:w="316" w:type="pct"/>
          </w:tcPr>
          <w:p w14:paraId="2046E954" w14:textId="77777777" w:rsidR="00105B50" w:rsidRPr="00D436D2" w:rsidRDefault="00105B50" w:rsidP="00105B50">
            <w:pPr>
              <w:rPr>
                <w:rFonts w:ascii="Times New Roman" w:eastAsia="Calibri" w:hAnsi="Times New Roman" w:cs="Times New Roman"/>
                <w:sz w:val="24"/>
                <w:szCs w:val="24"/>
              </w:rPr>
            </w:pPr>
          </w:p>
        </w:tc>
      </w:tr>
      <w:tr w:rsidR="00105B50" w:rsidRPr="00D436D2" w14:paraId="1A47A21E" w14:textId="77777777" w:rsidTr="009A144E">
        <w:trPr>
          <w:trHeight w:val="1"/>
        </w:trPr>
        <w:tc>
          <w:tcPr>
            <w:tcW w:w="5000" w:type="pct"/>
            <w:gridSpan w:val="10"/>
          </w:tcPr>
          <w:p w14:paraId="40A1CD24"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Wealth index</w:t>
            </w:r>
          </w:p>
        </w:tc>
      </w:tr>
      <w:tr w:rsidR="00105B50" w:rsidRPr="00D436D2" w14:paraId="1689FA25" w14:textId="77777777" w:rsidTr="00CE51CD">
        <w:trPr>
          <w:trHeight w:val="1"/>
        </w:trPr>
        <w:tc>
          <w:tcPr>
            <w:tcW w:w="948" w:type="pct"/>
          </w:tcPr>
          <w:p w14:paraId="492309AD"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Richest</w:t>
            </w:r>
          </w:p>
        </w:tc>
        <w:tc>
          <w:tcPr>
            <w:tcW w:w="500" w:type="pct"/>
          </w:tcPr>
          <w:p w14:paraId="6037153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735 (48.6)</w:t>
            </w:r>
          </w:p>
        </w:tc>
        <w:tc>
          <w:tcPr>
            <w:tcW w:w="500" w:type="pct"/>
          </w:tcPr>
          <w:p w14:paraId="3C35402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847 (13.3)</w:t>
            </w:r>
          </w:p>
        </w:tc>
        <w:tc>
          <w:tcPr>
            <w:tcW w:w="350" w:type="pct"/>
          </w:tcPr>
          <w:p w14:paraId="61EC322C"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550" w:type="pct"/>
          </w:tcPr>
          <w:p w14:paraId="3D4DBFC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1172 (35.6)</w:t>
            </w:r>
          </w:p>
        </w:tc>
        <w:tc>
          <w:tcPr>
            <w:tcW w:w="500" w:type="pct"/>
          </w:tcPr>
          <w:p w14:paraId="6AC3813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1654 (28.6)</w:t>
            </w:r>
          </w:p>
        </w:tc>
        <w:tc>
          <w:tcPr>
            <w:tcW w:w="350" w:type="pct"/>
          </w:tcPr>
          <w:p w14:paraId="694238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2C6D800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471 (44.4)</w:t>
            </w:r>
          </w:p>
        </w:tc>
        <w:tc>
          <w:tcPr>
            <w:tcW w:w="499" w:type="pct"/>
          </w:tcPr>
          <w:p w14:paraId="7FD63C1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437 (12.5)</w:t>
            </w:r>
          </w:p>
        </w:tc>
        <w:tc>
          <w:tcPr>
            <w:tcW w:w="316" w:type="pct"/>
          </w:tcPr>
          <w:p w14:paraId="58CB9E6F"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r>
      <w:tr w:rsidR="00105B50" w:rsidRPr="00D436D2" w14:paraId="6C4D6719" w14:textId="77777777" w:rsidTr="00CE51CD">
        <w:trPr>
          <w:trHeight w:val="1"/>
        </w:trPr>
        <w:tc>
          <w:tcPr>
            <w:tcW w:w="948" w:type="pct"/>
          </w:tcPr>
          <w:p w14:paraId="464E0D8C"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Richer</w:t>
            </w:r>
          </w:p>
        </w:tc>
        <w:tc>
          <w:tcPr>
            <w:tcW w:w="500" w:type="pct"/>
          </w:tcPr>
          <w:p w14:paraId="3B6A7ED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351 (23.2)</w:t>
            </w:r>
          </w:p>
        </w:tc>
        <w:tc>
          <w:tcPr>
            <w:tcW w:w="500" w:type="pct"/>
          </w:tcPr>
          <w:p w14:paraId="7F91B74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1046 (16.5)</w:t>
            </w:r>
          </w:p>
        </w:tc>
        <w:tc>
          <w:tcPr>
            <w:tcW w:w="350" w:type="pct"/>
          </w:tcPr>
          <w:p w14:paraId="14320F12" w14:textId="77777777" w:rsidR="00105B50" w:rsidRPr="00D436D2" w:rsidRDefault="00105B50" w:rsidP="00105B50">
            <w:pPr>
              <w:rPr>
                <w:rFonts w:ascii="Times New Roman" w:eastAsia="Calibri" w:hAnsi="Times New Roman" w:cs="Times New Roman"/>
                <w:sz w:val="24"/>
                <w:szCs w:val="24"/>
              </w:rPr>
            </w:pPr>
          </w:p>
        </w:tc>
        <w:tc>
          <w:tcPr>
            <w:tcW w:w="550" w:type="pct"/>
          </w:tcPr>
          <w:p w14:paraId="5F78D00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800 (24.3)</w:t>
            </w:r>
          </w:p>
        </w:tc>
        <w:tc>
          <w:tcPr>
            <w:tcW w:w="500" w:type="pct"/>
          </w:tcPr>
          <w:p w14:paraId="38D14FA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1275 (22.0)</w:t>
            </w:r>
          </w:p>
        </w:tc>
        <w:tc>
          <w:tcPr>
            <w:tcW w:w="350" w:type="pct"/>
          </w:tcPr>
          <w:p w14:paraId="50E94222" w14:textId="77777777" w:rsidR="00105B50" w:rsidRPr="00D436D2" w:rsidRDefault="00105B50" w:rsidP="00105B50">
            <w:pPr>
              <w:rPr>
                <w:rFonts w:ascii="Times New Roman" w:hAnsi="Times New Roman" w:cs="Times New Roman"/>
                <w:sz w:val="24"/>
                <w:szCs w:val="24"/>
              </w:rPr>
            </w:pPr>
          </w:p>
        </w:tc>
        <w:tc>
          <w:tcPr>
            <w:tcW w:w="487" w:type="pct"/>
          </w:tcPr>
          <w:p w14:paraId="1F9B005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275 (25.9)</w:t>
            </w:r>
          </w:p>
        </w:tc>
        <w:tc>
          <w:tcPr>
            <w:tcW w:w="499" w:type="pct"/>
          </w:tcPr>
          <w:p w14:paraId="186922B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673 (19.3)</w:t>
            </w:r>
          </w:p>
        </w:tc>
        <w:tc>
          <w:tcPr>
            <w:tcW w:w="316" w:type="pct"/>
          </w:tcPr>
          <w:p w14:paraId="146470F0" w14:textId="77777777" w:rsidR="00105B50" w:rsidRPr="00D436D2" w:rsidRDefault="00105B50" w:rsidP="00105B50">
            <w:pPr>
              <w:rPr>
                <w:rFonts w:ascii="Times New Roman" w:eastAsia="Calibri" w:hAnsi="Times New Roman" w:cs="Times New Roman"/>
                <w:sz w:val="24"/>
                <w:szCs w:val="24"/>
              </w:rPr>
            </w:pPr>
          </w:p>
        </w:tc>
      </w:tr>
      <w:tr w:rsidR="00105B50" w:rsidRPr="00D436D2" w14:paraId="7005B94E" w14:textId="77777777" w:rsidTr="00CE51CD">
        <w:trPr>
          <w:trHeight w:val="1"/>
        </w:trPr>
        <w:tc>
          <w:tcPr>
            <w:tcW w:w="948" w:type="pct"/>
          </w:tcPr>
          <w:p w14:paraId="707927F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Middle</w:t>
            </w:r>
          </w:p>
        </w:tc>
        <w:tc>
          <w:tcPr>
            <w:tcW w:w="500" w:type="pct"/>
          </w:tcPr>
          <w:p w14:paraId="72FEE83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192 (12.7)</w:t>
            </w:r>
          </w:p>
        </w:tc>
        <w:tc>
          <w:tcPr>
            <w:tcW w:w="500" w:type="pct"/>
          </w:tcPr>
          <w:p w14:paraId="381ED2A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1308 (20.6)</w:t>
            </w:r>
          </w:p>
        </w:tc>
        <w:tc>
          <w:tcPr>
            <w:tcW w:w="350" w:type="pct"/>
          </w:tcPr>
          <w:p w14:paraId="118440B0" w14:textId="77777777" w:rsidR="00105B50" w:rsidRPr="00D436D2" w:rsidRDefault="00105B50" w:rsidP="00105B50">
            <w:pPr>
              <w:rPr>
                <w:rFonts w:ascii="Times New Roman" w:eastAsia="Calibri" w:hAnsi="Times New Roman" w:cs="Times New Roman"/>
                <w:sz w:val="24"/>
                <w:szCs w:val="24"/>
              </w:rPr>
            </w:pPr>
          </w:p>
        </w:tc>
        <w:tc>
          <w:tcPr>
            <w:tcW w:w="550" w:type="pct"/>
          </w:tcPr>
          <w:p w14:paraId="19B2689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622 (18.9)</w:t>
            </w:r>
          </w:p>
        </w:tc>
        <w:tc>
          <w:tcPr>
            <w:tcW w:w="500" w:type="pct"/>
          </w:tcPr>
          <w:p w14:paraId="6C64569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1094 (18.9)</w:t>
            </w:r>
          </w:p>
        </w:tc>
        <w:tc>
          <w:tcPr>
            <w:tcW w:w="350" w:type="pct"/>
          </w:tcPr>
          <w:p w14:paraId="605A5C28" w14:textId="77777777" w:rsidR="00105B50" w:rsidRPr="00D436D2" w:rsidRDefault="00105B50" w:rsidP="00105B50">
            <w:pPr>
              <w:rPr>
                <w:rFonts w:ascii="Times New Roman" w:hAnsi="Times New Roman" w:cs="Times New Roman"/>
                <w:sz w:val="24"/>
                <w:szCs w:val="24"/>
              </w:rPr>
            </w:pPr>
          </w:p>
        </w:tc>
        <w:tc>
          <w:tcPr>
            <w:tcW w:w="487" w:type="pct"/>
          </w:tcPr>
          <w:p w14:paraId="058E56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165 (15.5)</w:t>
            </w:r>
          </w:p>
        </w:tc>
        <w:tc>
          <w:tcPr>
            <w:tcW w:w="499" w:type="pct"/>
          </w:tcPr>
          <w:p w14:paraId="408823A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709 (20.3)</w:t>
            </w:r>
          </w:p>
        </w:tc>
        <w:tc>
          <w:tcPr>
            <w:tcW w:w="316" w:type="pct"/>
          </w:tcPr>
          <w:p w14:paraId="41CCFCA9" w14:textId="77777777" w:rsidR="00105B50" w:rsidRPr="00D436D2" w:rsidRDefault="00105B50" w:rsidP="00105B50">
            <w:pPr>
              <w:rPr>
                <w:rFonts w:ascii="Times New Roman" w:eastAsia="Calibri" w:hAnsi="Times New Roman" w:cs="Times New Roman"/>
                <w:sz w:val="24"/>
                <w:szCs w:val="24"/>
              </w:rPr>
            </w:pPr>
          </w:p>
        </w:tc>
      </w:tr>
      <w:tr w:rsidR="00105B50" w:rsidRPr="00D436D2" w14:paraId="71034AEA" w14:textId="77777777" w:rsidTr="00CE51CD">
        <w:trPr>
          <w:trHeight w:val="1"/>
        </w:trPr>
        <w:tc>
          <w:tcPr>
            <w:tcW w:w="948" w:type="pct"/>
          </w:tcPr>
          <w:p w14:paraId="26A2E457"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Poorer</w:t>
            </w:r>
          </w:p>
        </w:tc>
        <w:tc>
          <w:tcPr>
            <w:tcW w:w="500" w:type="pct"/>
          </w:tcPr>
          <w:p w14:paraId="521EB2F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136 (9.0)</w:t>
            </w:r>
          </w:p>
        </w:tc>
        <w:tc>
          <w:tcPr>
            <w:tcW w:w="500" w:type="pct"/>
          </w:tcPr>
          <w:p w14:paraId="7EC3E9D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1436 (22.6)</w:t>
            </w:r>
          </w:p>
        </w:tc>
        <w:tc>
          <w:tcPr>
            <w:tcW w:w="350" w:type="pct"/>
          </w:tcPr>
          <w:p w14:paraId="3CEEEDF1" w14:textId="77777777" w:rsidR="00105B50" w:rsidRPr="00D436D2" w:rsidRDefault="00105B50" w:rsidP="00105B50">
            <w:pPr>
              <w:rPr>
                <w:rFonts w:ascii="Times New Roman" w:eastAsia="Calibri" w:hAnsi="Times New Roman" w:cs="Times New Roman"/>
                <w:sz w:val="24"/>
                <w:szCs w:val="24"/>
              </w:rPr>
            </w:pPr>
          </w:p>
        </w:tc>
        <w:tc>
          <w:tcPr>
            <w:tcW w:w="550" w:type="pct"/>
          </w:tcPr>
          <w:p w14:paraId="352B14B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438 (13.3)</w:t>
            </w:r>
          </w:p>
        </w:tc>
        <w:tc>
          <w:tcPr>
            <w:tcW w:w="500" w:type="pct"/>
          </w:tcPr>
          <w:p w14:paraId="50C7568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996 (17.2)</w:t>
            </w:r>
          </w:p>
        </w:tc>
        <w:tc>
          <w:tcPr>
            <w:tcW w:w="350" w:type="pct"/>
          </w:tcPr>
          <w:p w14:paraId="0A4E3D0D" w14:textId="77777777" w:rsidR="00105B50" w:rsidRPr="00D436D2" w:rsidRDefault="00105B50" w:rsidP="00105B50">
            <w:pPr>
              <w:rPr>
                <w:rFonts w:ascii="Times New Roman" w:hAnsi="Times New Roman" w:cs="Times New Roman"/>
                <w:sz w:val="24"/>
                <w:szCs w:val="24"/>
              </w:rPr>
            </w:pPr>
          </w:p>
        </w:tc>
        <w:tc>
          <w:tcPr>
            <w:tcW w:w="487" w:type="pct"/>
          </w:tcPr>
          <w:p w14:paraId="7688D95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99 (9.3)</w:t>
            </w:r>
          </w:p>
        </w:tc>
        <w:tc>
          <w:tcPr>
            <w:tcW w:w="499" w:type="pct"/>
          </w:tcPr>
          <w:p w14:paraId="7B05B7B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763 (21.8)</w:t>
            </w:r>
          </w:p>
        </w:tc>
        <w:tc>
          <w:tcPr>
            <w:tcW w:w="316" w:type="pct"/>
          </w:tcPr>
          <w:p w14:paraId="2566BA3C" w14:textId="77777777" w:rsidR="00105B50" w:rsidRPr="00D436D2" w:rsidRDefault="00105B50" w:rsidP="00105B50">
            <w:pPr>
              <w:rPr>
                <w:rFonts w:ascii="Times New Roman" w:eastAsia="Calibri" w:hAnsi="Times New Roman" w:cs="Times New Roman"/>
                <w:sz w:val="24"/>
                <w:szCs w:val="24"/>
              </w:rPr>
            </w:pPr>
          </w:p>
        </w:tc>
      </w:tr>
      <w:tr w:rsidR="00105B50" w:rsidRPr="00D436D2" w14:paraId="3735C4E5" w14:textId="77777777" w:rsidTr="00CE51CD">
        <w:trPr>
          <w:trHeight w:val="1"/>
        </w:trPr>
        <w:tc>
          <w:tcPr>
            <w:tcW w:w="948" w:type="pct"/>
          </w:tcPr>
          <w:p w14:paraId="265DD8EA"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Poorest</w:t>
            </w:r>
          </w:p>
        </w:tc>
        <w:tc>
          <w:tcPr>
            <w:tcW w:w="500" w:type="pct"/>
          </w:tcPr>
          <w:p w14:paraId="79573DA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98 (6.5)</w:t>
            </w:r>
          </w:p>
        </w:tc>
        <w:tc>
          <w:tcPr>
            <w:tcW w:w="500" w:type="pct"/>
          </w:tcPr>
          <w:p w14:paraId="22E630A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1717 (27.0)</w:t>
            </w:r>
          </w:p>
        </w:tc>
        <w:tc>
          <w:tcPr>
            <w:tcW w:w="350" w:type="pct"/>
          </w:tcPr>
          <w:p w14:paraId="73E534A1" w14:textId="77777777" w:rsidR="00105B50" w:rsidRPr="00D436D2" w:rsidRDefault="00105B50" w:rsidP="00105B50">
            <w:pPr>
              <w:rPr>
                <w:rFonts w:ascii="Times New Roman" w:hAnsi="Times New Roman" w:cs="Times New Roman"/>
                <w:sz w:val="24"/>
                <w:szCs w:val="24"/>
              </w:rPr>
            </w:pPr>
          </w:p>
        </w:tc>
        <w:tc>
          <w:tcPr>
            <w:tcW w:w="550" w:type="pct"/>
          </w:tcPr>
          <w:p w14:paraId="3B210D0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257 (7.8)</w:t>
            </w:r>
          </w:p>
        </w:tc>
        <w:tc>
          <w:tcPr>
            <w:tcW w:w="500" w:type="pct"/>
          </w:tcPr>
          <w:p w14:paraId="7DFCDDC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770 (13.3)</w:t>
            </w:r>
          </w:p>
        </w:tc>
        <w:tc>
          <w:tcPr>
            <w:tcW w:w="350" w:type="pct"/>
          </w:tcPr>
          <w:p w14:paraId="68D49273" w14:textId="77777777" w:rsidR="00105B50" w:rsidRPr="00D436D2" w:rsidRDefault="00105B50" w:rsidP="00105B50">
            <w:pPr>
              <w:rPr>
                <w:rFonts w:ascii="Times New Roman" w:hAnsi="Times New Roman" w:cs="Times New Roman"/>
                <w:sz w:val="24"/>
                <w:szCs w:val="24"/>
              </w:rPr>
            </w:pPr>
          </w:p>
        </w:tc>
        <w:tc>
          <w:tcPr>
            <w:tcW w:w="487" w:type="pct"/>
          </w:tcPr>
          <w:p w14:paraId="3E0335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52 (4.9)</w:t>
            </w:r>
          </w:p>
        </w:tc>
        <w:tc>
          <w:tcPr>
            <w:tcW w:w="499" w:type="pct"/>
          </w:tcPr>
          <w:p w14:paraId="1C281C4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913 (26.1)</w:t>
            </w:r>
          </w:p>
        </w:tc>
        <w:tc>
          <w:tcPr>
            <w:tcW w:w="316" w:type="pct"/>
          </w:tcPr>
          <w:p w14:paraId="49D2CE00" w14:textId="77777777" w:rsidR="00105B50" w:rsidRPr="00D436D2" w:rsidRDefault="00105B50" w:rsidP="00105B50">
            <w:pPr>
              <w:rPr>
                <w:rFonts w:ascii="Times New Roman" w:hAnsi="Times New Roman" w:cs="Times New Roman"/>
                <w:sz w:val="24"/>
                <w:szCs w:val="24"/>
              </w:rPr>
            </w:pPr>
          </w:p>
        </w:tc>
      </w:tr>
      <w:tr w:rsidR="00105B50" w:rsidRPr="00D436D2" w14:paraId="418092F6" w14:textId="77777777" w:rsidTr="009A144E">
        <w:trPr>
          <w:trHeight w:val="1"/>
        </w:trPr>
        <w:tc>
          <w:tcPr>
            <w:tcW w:w="5000" w:type="pct"/>
            <w:gridSpan w:val="10"/>
          </w:tcPr>
          <w:p w14:paraId="24CF5870"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Body mass index (mother)</w:t>
            </w:r>
          </w:p>
        </w:tc>
      </w:tr>
      <w:tr w:rsidR="00105B50" w:rsidRPr="00D436D2" w14:paraId="4FE42C08" w14:textId="77777777" w:rsidTr="00CE51CD">
        <w:trPr>
          <w:trHeight w:val="1"/>
        </w:trPr>
        <w:tc>
          <w:tcPr>
            <w:tcW w:w="948" w:type="pct"/>
          </w:tcPr>
          <w:p w14:paraId="7C92ABC6"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Underweight</w:t>
            </w:r>
          </w:p>
        </w:tc>
        <w:tc>
          <w:tcPr>
            <w:tcW w:w="500" w:type="pct"/>
          </w:tcPr>
          <w:p w14:paraId="21D4C4E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50 (3.3)</w:t>
            </w:r>
          </w:p>
        </w:tc>
        <w:tc>
          <w:tcPr>
            <w:tcW w:w="500" w:type="pct"/>
          </w:tcPr>
          <w:p w14:paraId="7A9313C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320 (5.0)</w:t>
            </w:r>
          </w:p>
        </w:tc>
        <w:tc>
          <w:tcPr>
            <w:tcW w:w="350" w:type="pct"/>
          </w:tcPr>
          <w:p w14:paraId="7769CFA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314FC29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151 (4.6)</w:t>
            </w:r>
          </w:p>
        </w:tc>
        <w:tc>
          <w:tcPr>
            <w:tcW w:w="500" w:type="pct"/>
          </w:tcPr>
          <w:p w14:paraId="5BE8BFA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309 (5.3)</w:t>
            </w:r>
          </w:p>
        </w:tc>
        <w:tc>
          <w:tcPr>
            <w:tcW w:w="350" w:type="pct"/>
          </w:tcPr>
          <w:p w14:paraId="0B0CFDE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0C753C0C"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153 (14.5)</w:t>
            </w:r>
          </w:p>
        </w:tc>
        <w:tc>
          <w:tcPr>
            <w:tcW w:w="499" w:type="pct"/>
          </w:tcPr>
          <w:p w14:paraId="088D438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1005 (28.9)</w:t>
            </w:r>
          </w:p>
        </w:tc>
        <w:tc>
          <w:tcPr>
            <w:tcW w:w="316" w:type="pct"/>
          </w:tcPr>
          <w:p w14:paraId="2E6410C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r>
      <w:tr w:rsidR="00105B50" w:rsidRPr="00D436D2" w14:paraId="27F10DC2" w14:textId="77777777" w:rsidTr="00CE51CD">
        <w:trPr>
          <w:trHeight w:val="1"/>
        </w:trPr>
        <w:tc>
          <w:tcPr>
            <w:tcW w:w="948" w:type="pct"/>
          </w:tcPr>
          <w:p w14:paraId="7F7A204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Normal</w:t>
            </w:r>
          </w:p>
        </w:tc>
        <w:tc>
          <w:tcPr>
            <w:tcW w:w="500" w:type="pct"/>
          </w:tcPr>
          <w:p w14:paraId="0B34F07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1034 (68.4)</w:t>
            </w:r>
          </w:p>
        </w:tc>
        <w:tc>
          <w:tcPr>
            <w:tcW w:w="500" w:type="pct"/>
          </w:tcPr>
          <w:p w14:paraId="08F94F83"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4934 (77.2)</w:t>
            </w:r>
          </w:p>
        </w:tc>
        <w:tc>
          <w:tcPr>
            <w:tcW w:w="350" w:type="pct"/>
          </w:tcPr>
          <w:p w14:paraId="5F6BFEFF"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D22757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2221 (67.5)</w:t>
            </w:r>
          </w:p>
        </w:tc>
        <w:tc>
          <w:tcPr>
            <w:tcW w:w="500" w:type="pct"/>
          </w:tcPr>
          <w:p w14:paraId="3E02627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4283 (74.0)</w:t>
            </w:r>
          </w:p>
        </w:tc>
        <w:tc>
          <w:tcPr>
            <w:tcW w:w="350" w:type="pct"/>
          </w:tcPr>
          <w:p w14:paraId="7C87C365" w14:textId="77777777" w:rsidR="00105B50" w:rsidRPr="00D436D2" w:rsidRDefault="00105B50" w:rsidP="00105B50">
            <w:pPr>
              <w:jc w:val="center"/>
              <w:rPr>
                <w:rFonts w:ascii="Times New Roman" w:hAnsi="Times New Roman" w:cs="Times New Roman"/>
                <w:sz w:val="24"/>
                <w:szCs w:val="24"/>
              </w:rPr>
            </w:pPr>
          </w:p>
        </w:tc>
        <w:tc>
          <w:tcPr>
            <w:tcW w:w="487" w:type="pct"/>
          </w:tcPr>
          <w:p w14:paraId="7F5FEFE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568 (53.7)</w:t>
            </w:r>
          </w:p>
        </w:tc>
        <w:tc>
          <w:tcPr>
            <w:tcW w:w="499" w:type="pct"/>
          </w:tcPr>
          <w:p w14:paraId="1E84493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2051 (58.9)</w:t>
            </w:r>
          </w:p>
        </w:tc>
        <w:tc>
          <w:tcPr>
            <w:tcW w:w="316" w:type="pct"/>
          </w:tcPr>
          <w:p w14:paraId="53F98F08"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5AF62D49" w14:textId="77777777" w:rsidTr="00CE51CD">
        <w:trPr>
          <w:trHeight w:val="1"/>
        </w:trPr>
        <w:tc>
          <w:tcPr>
            <w:tcW w:w="948" w:type="pct"/>
          </w:tcPr>
          <w:p w14:paraId="65A99BD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Overweight</w:t>
            </w:r>
          </w:p>
        </w:tc>
        <w:tc>
          <w:tcPr>
            <w:tcW w:w="500" w:type="pct"/>
          </w:tcPr>
          <w:p w14:paraId="36CDB66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427 (28.3)</w:t>
            </w:r>
          </w:p>
        </w:tc>
        <w:tc>
          <w:tcPr>
            <w:tcW w:w="500" w:type="pct"/>
          </w:tcPr>
          <w:p w14:paraId="0CDB084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1138 (17.8)</w:t>
            </w:r>
          </w:p>
        </w:tc>
        <w:tc>
          <w:tcPr>
            <w:tcW w:w="350" w:type="pct"/>
          </w:tcPr>
          <w:p w14:paraId="49D844A2"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08CDDC5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917 (27.9)</w:t>
            </w:r>
          </w:p>
        </w:tc>
        <w:tc>
          <w:tcPr>
            <w:tcW w:w="500" w:type="pct"/>
          </w:tcPr>
          <w:p w14:paraId="5C8A8EC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1197 (20.7)</w:t>
            </w:r>
          </w:p>
        </w:tc>
        <w:tc>
          <w:tcPr>
            <w:tcW w:w="350" w:type="pct"/>
          </w:tcPr>
          <w:p w14:paraId="4A9469B2" w14:textId="77777777" w:rsidR="00105B50" w:rsidRPr="00D436D2" w:rsidRDefault="00105B50" w:rsidP="00105B50">
            <w:pPr>
              <w:jc w:val="center"/>
              <w:rPr>
                <w:rFonts w:ascii="Times New Roman" w:hAnsi="Times New Roman" w:cs="Times New Roman"/>
                <w:sz w:val="24"/>
                <w:szCs w:val="24"/>
              </w:rPr>
            </w:pPr>
          </w:p>
        </w:tc>
        <w:tc>
          <w:tcPr>
            <w:tcW w:w="487" w:type="pct"/>
          </w:tcPr>
          <w:p w14:paraId="3AA79FB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336 (31.8)</w:t>
            </w:r>
          </w:p>
        </w:tc>
        <w:tc>
          <w:tcPr>
            <w:tcW w:w="499" w:type="pct"/>
          </w:tcPr>
          <w:p w14:paraId="4BA7F9D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426 (12.2)</w:t>
            </w:r>
          </w:p>
        </w:tc>
        <w:tc>
          <w:tcPr>
            <w:tcW w:w="316" w:type="pct"/>
          </w:tcPr>
          <w:p w14:paraId="06288154"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387F6F1F" w14:textId="77777777" w:rsidTr="009A144E">
        <w:trPr>
          <w:trHeight w:val="1"/>
        </w:trPr>
        <w:tc>
          <w:tcPr>
            <w:tcW w:w="5000" w:type="pct"/>
            <w:gridSpan w:val="10"/>
          </w:tcPr>
          <w:p w14:paraId="31342515"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Breastfeeding status</w:t>
            </w:r>
          </w:p>
        </w:tc>
      </w:tr>
      <w:tr w:rsidR="00105B50" w:rsidRPr="00D436D2" w14:paraId="1259AEE1" w14:textId="77777777" w:rsidTr="00CE51CD">
        <w:trPr>
          <w:trHeight w:val="1"/>
        </w:trPr>
        <w:tc>
          <w:tcPr>
            <w:tcW w:w="948" w:type="pct"/>
          </w:tcPr>
          <w:p w14:paraId="0BD6BF99"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Yes</w:t>
            </w:r>
          </w:p>
        </w:tc>
        <w:tc>
          <w:tcPr>
            <w:tcW w:w="500" w:type="pct"/>
          </w:tcPr>
          <w:p w14:paraId="488101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1483 (98.2)</w:t>
            </w:r>
          </w:p>
        </w:tc>
        <w:tc>
          <w:tcPr>
            <w:tcW w:w="500" w:type="pct"/>
          </w:tcPr>
          <w:p w14:paraId="18128A4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6208 (97.1)</w:t>
            </w:r>
          </w:p>
        </w:tc>
        <w:tc>
          <w:tcPr>
            <w:tcW w:w="350" w:type="pct"/>
          </w:tcPr>
          <w:p w14:paraId="1A50440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0.020</w:t>
            </w:r>
          </w:p>
        </w:tc>
        <w:tc>
          <w:tcPr>
            <w:tcW w:w="550" w:type="pct"/>
          </w:tcPr>
          <w:p w14:paraId="144E7FC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3273 (99.5)</w:t>
            </w:r>
          </w:p>
        </w:tc>
        <w:tc>
          <w:tcPr>
            <w:tcW w:w="500" w:type="pct"/>
          </w:tcPr>
          <w:p w14:paraId="2289013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5769 (99.6)</w:t>
            </w:r>
          </w:p>
        </w:tc>
        <w:tc>
          <w:tcPr>
            <w:tcW w:w="350" w:type="pct"/>
          </w:tcPr>
          <w:p w14:paraId="7CFF46A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0.374</w:t>
            </w:r>
          </w:p>
        </w:tc>
        <w:tc>
          <w:tcPr>
            <w:tcW w:w="487" w:type="pct"/>
          </w:tcPr>
          <w:p w14:paraId="684597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891 (83.9)</w:t>
            </w:r>
          </w:p>
        </w:tc>
        <w:tc>
          <w:tcPr>
            <w:tcW w:w="499" w:type="pct"/>
          </w:tcPr>
          <w:p w14:paraId="50D31EC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3011 (86.1)</w:t>
            </w:r>
          </w:p>
        </w:tc>
        <w:tc>
          <w:tcPr>
            <w:tcW w:w="316" w:type="pct"/>
          </w:tcPr>
          <w:p w14:paraId="4E50F1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0.018</w:t>
            </w:r>
          </w:p>
        </w:tc>
      </w:tr>
      <w:tr w:rsidR="00105B50" w:rsidRPr="00D436D2" w14:paraId="61A5E5CC" w14:textId="77777777" w:rsidTr="00CE51CD">
        <w:trPr>
          <w:trHeight w:val="1"/>
        </w:trPr>
        <w:tc>
          <w:tcPr>
            <w:tcW w:w="948" w:type="pct"/>
          </w:tcPr>
          <w:p w14:paraId="159699F3"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No</w:t>
            </w:r>
          </w:p>
        </w:tc>
        <w:tc>
          <w:tcPr>
            <w:tcW w:w="500" w:type="pct"/>
          </w:tcPr>
          <w:p w14:paraId="4D9CB93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27 (1.8)</w:t>
            </w:r>
          </w:p>
        </w:tc>
        <w:tc>
          <w:tcPr>
            <w:tcW w:w="500" w:type="pct"/>
          </w:tcPr>
          <w:p w14:paraId="10799CA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183 (2.9)</w:t>
            </w:r>
          </w:p>
        </w:tc>
        <w:tc>
          <w:tcPr>
            <w:tcW w:w="350" w:type="pct"/>
          </w:tcPr>
          <w:p w14:paraId="247BF602" w14:textId="77777777" w:rsidR="00105B50" w:rsidRPr="00D436D2" w:rsidRDefault="00105B50" w:rsidP="00105B50">
            <w:pPr>
              <w:rPr>
                <w:rFonts w:ascii="Times New Roman" w:eastAsia="Calibri" w:hAnsi="Times New Roman" w:cs="Times New Roman"/>
                <w:sz w:val="24"/>
                <w:szCs w:val="24"/>
              </w:rPr>
            </w:pPr>
          </w:p>
        </w:tc>
        <w:tc>
          <w:tcPr>
            <w:tcW w:w="550" w:type="pct"/>
          </w:tcPr>
          <w:p w14:paraId="429972C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16 (0.5)</w:t>
            </w:r>
          </w:p>
        </w:tc>
        <w:tc>
          <w:tcPr>
            <w:tcW w:w="500" w:type="pct"/>
          </w:tcPr>
          <w:p w14:paraId="13D63F0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21 (0.4)</w:t>
            </w:r>
          </w:p>
        </w:tc>
        <w:tc>
          <w:tcPr>
            <w:tcW w:w="350" w:type="pct"/>
          </w:tcPr>
          <w:p w14:paraId="1D3BA7A3" w14:textId="77777777" w:rsidR="00105B50" w:rsidRPr="00D436D2" w:rsidRDefault="00105B50" w:rsidP="00105B50">
            <w:pPr>
              <w:rPr>
                <w:rFonts w:ascii="Times New Roman" w:hAnsi="Times New Roman" w:cs="Times New Roman"/>
                <w:sz w:val="24"/>
                <w:szCs w:val="24"/>
              </w:rPr>
            </w:pPr>
          </w:p>
        </w:tc>
        <w:tc>
          <w:tcPr>
            <w:tcW w:w="487" w:type="pct"/>
          </w:tcPr>
          <w:p w14:paraId="149ADA6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171 (16.1)</w:t>
            </w:r>
          </w:p>
        </w:tc>
        <w:tc>
          <w:tcPr>
            <w:tcW w:w="499" w:type="pct"/>
          </w:tcPr>
          <w:p w14:paraId="13B87DA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484 (13.9)</w:t>
            </w:r>
          </w:p>
        </w:tc>
        <w:tc>
          <w:tcPr>
            <w:tcW w:w="316" w:type="pct"/>
          </w:tcPr>
          <w:p w14:paraId="27B83A6B" w14:textId="77777777" w:rsidR="00105B50" w:rsidRPr="00D436D2" w:rsidRDefault="00105B50" w:rsidP="00105B50">
            <w:pPr>
              <w:rPr>
                <w:rFonts w:ascii="Times New Roman" w:eastAsia="Calibri" w:hAnsi="Times New Roman" w:cs="Times New Roman"/>
                <w:sz w:val="24"/>
                <w:szCs w:val="24"/>
              </w:rPr>
            </w:pPr>
          </w:p>
        </w:tc>
      </w:tr>
      <w:tr w:rsidR="00105B50" w:rsidRPr="00D436D2" w14:paraId="6FD9BD87" w14:textId="77777777" w:rsidTr="009A144E">
        <w:trPr>
          <w:trHeight w:val="1"/>
        </w:trPr>
        <w:tc>
          <w:tcPr>
            <w:tcW w:w="5000" w:type="pct"/>
            <w:gridSpan w:val="10"/>
          </w:tcPr>
          <w:p w14:paraId="346DB587"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Sex of the children</w:t>
            </w:r>
          </w:p>
        </w:tc>
      </w:tr>
      <w:tr w:rsidR="00105B50" w:rsidRPr="00D436D2" w14:paraId="49FB3931" w14:textId="77777777" w:rsidTr="00CE51CD">
        <w:trPr>
          <w:trHeight w:val="1"/>
        </w:trPr>
        <w:tc>
          <w:tcPr>
            <w:tcW w:w="948" w:type="pct"/>
          </w:tcPr>
          <w:p w14:paraId="0F48DAC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Male</w:t>
            </w:r>
          </w:p>
        </w:tc>
        <w:tc>
          <w:tcPr>
            <w:tcW w:w="500" w:type="pct"/>
          </w:tcPr>
          <w:p w14:paraId="78FEE6E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784 (51.9)</w:t>
            </w:r>
          </w:p>
        </w:tc>
        <w:tc>
          <w:tcPr>
            <w:tcW w:w="500" w:type="pct"/>
          </w:tcPr>
          <w:p w14:paraId="65EE06F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3226 (50.5)</w:t>
            </w:r>
          </w:p>
        </w:tc>
        <w:tc>
          <w:tcPr>
            <w:tcW w:w="350" w:type="pct"/>
          </w:tcPr>
          <w:p w14:paraId="778ED92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0.331</w:t>
            </w:r>
          </w:p>
        </w:tc>
        <w:tc>
          <w:tcPr>
            <w:tcW w:w="550" w:type="pct"/>
          </w:tcPr>
          <w:p w14:paraId="3E2E4ED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1758 (53.5)</w:t>
            </w:r>
          </w:p>
        </w:tc>
        <w:tc>
          <w:tcPr>
            <w:tcW w:w="500" w:type="pct"/>
          </w:tcPr>
          <w:p w14:paraId="119370A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2914 (50.3)</w:t>
            </w:r>
          </w:p>
        </w:tc>
        <w:tc>
          <w:tcPr>
            <w:tcW w:w="350" w:type="pct"/>
          </w:tcPr>
          <w:p w14:paraId="6054F19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0.004</w:t>
            </w:r>
          </w:p>
        </w:tc>
        <w:tc>
          <w:tcPr>
            <w:tcW w:w="487" w:type="pct"/>
          </w:tcPr>
          <w:p w14:paraId="35C4CF3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575 (54.1)</w:t>
            </w:r>
          </w:p>
        </w:tc>
        <w:tc>
          <w:tcPr>
            <w:tcW w:w="499" w:type="pct"/>
          </w:tcPr>
          <w:p w14:paraId="5A4DAAD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1768 (50.6)</w:t>
            </w:r>
          </w:p>
        </w:tc>
        <w:tc>
          <w:tcPr>
            <w:tcW w:w="316" w:type="pct"/>
          </w:tcPr>
          <w:p w14:paraId="70A0201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0.205</w:t>
            </w:r>
          </w:p>
        </w:tc>
      </w:tr>
      <w:tr w:rsidR="00105B50" w:rsidRPr="00D436D2" w14:paraId="7A290381" w14:textId="77777777" w:rsidTr="00CE51CD">
        <w:trPr>
          <w:trHeight w:val="1"/>
        </w:trPr>
        <w:tc>
          <w:tcPr>
            <w:tcW w:w="948" w:type="pct"/>
          </w:tcPr>
          <w:p w14:paraId="45CDE0F2"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Female</w:t>
            </w:r>
          </w:p>
        </w:tc>
        <w:tc>
          <w:tcPr>
            <w:tcW w:w="500" w:type="pct"/>
          </w:tcPr>
          <w:p w14:paraId="063B7D1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727 (48.1)</w:t>
            </w:r>
          </w:p>
        </w:tc>
        <w:tc>
          <w:tcPr>
            <w:tcW w:w="500" w:type="pct"/>
          </w:tcPr>
          <w:p w14:paraId="333A47F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3166 (49.5)</w:t>
            </w:r>
          </w:p>
        </w:tc>
        <w:tc>
          <w:tcPr>
            <w:tcW w:w="350" w:type="pct"/>
          </w:tcPr>
          <w:p w14:paraId="5DE70D64" w14:textId="77777777" w:rsidR="00105B50" w:rsidRPr="00D436D2" w:rsidRDefault="00105B50" w:rsidP="00105B50">
            <w:pPr>
              <w:rPr>
                <w:rFonts w:ascii="Times New Roman" w:eastAsia="Calibri" w:hAnsi="Times New Roman" w:cs="Times New Roman"/>
                <w:sz w:val="24"/>
                <w:szCs w:val="24"/>
              </w:rPr>
            </w:pPr>
          </w:p>
        </w:tc>
        <w:tc>
          <w:tcPr>
            <w:tcW w:w="550" w:type="pct"/>
          </w:tcPr>
          <w:p w14:paraId="03F9A68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1531 (46.5)</w:t>
            </w:r>
          </w:p>
        </w:tc>
        <w:tc>
          <w:tcPr>
            <w:tcW w:w="500" w:type="pct"/>
          </w:tcPr>
          <w:p w14:paraId="1B770DF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2876 (49.7)</w:t>
            </w:r>
          </w:p>
        </w:tc>
        <w:tc>
          <w:tcPr>
            <w:tcW w:w="350" w:type="pct"/>
          </w:tcPr>
          <w:p w14:paraId="415EC286" w14:textId="77777777" w:rsidR="00105B50" w:rsidRPr="00D436D2" w:rsidRDefault="00105B50" w:rsidP="00105B50">
            <w:pPr>
              <w:rPr>
                <w:rFonts w:ascii="Times New Roman" w:hAnsi="Times New Roman" w:cs="Times New Roman"/>
                <w:sz w:val="24"/>
                <w:szCs w:val="24"/>
              </w:rPr>
            </w:pPr>
          </w:p>
        </w:tc>
        <w:tc>
          <w:tcPr>
            <w:tcW w:w="487" w:type="pct"/>
          </w:tcPr>
          <w:p w14:paraId="6B595EB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487 (45.9)</w:t>
            </w:r>
          </w:p>
        </w:tc>
        <w:tc>
          <w:tcPr>
            <w:tcW w:w="499" w:type="pct"/>
          </w:tcPr>
          <w:p w14:paraId="5E92F8E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1727 (49.4)</w:t>
            </w:r>
          </w:p>
        </w:tc>
        <w:tc>
          <w:tcPr>
            <w:tcW w:w="316" w:type="pct"/>
          </w:tcPr>
          <w:p w14:paraId="47649EB3" w14:textId="77777777" w:rsidR="00105B50" w:rsidRPr="00D436D2" w:rsidRDefault="00105B50" w:rsidP="00105B50">
            <w:pPr>
              <w:rPr>
                <w:rFonts w:ascii="Times New Roman" w:eastAsia="Calibri" w:hAnsi="Times New Roman" w:cs="Times New Roman"/>
                <w:sz w:val="24"/>
                <w:szCs w:val="24"/>
              </w:rPr>
            </w:pPr>
          </w:p>
        </w:tc>
      </w:tr>
      <w:tr w:rsidR="00105B50" w:rsidRPr="00D436D2" w14:paraId="2E4177AB" w14:textId="77777777" w:rsidTr="009A144E">
        <w:trPr>
          <w:trHeight w:val="1"/>
        </w:trPr>
        <w:tc>
          <w:tcPr>
            <w:tcW w:w="5000" w:type="pct"/>
            <w:gridSpan w:val="10"/>
          </w:tcPr>
          <w:p w14:paraId="12785AD6"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Child’s age group in months</w:t>
            </w:r>
          </w:p>
        </w:tc>
      </w:tr>
      <w:tr w:rsidR="00105B50" w:rsidRPr="00D436D2" w14:paraId="55781E6C" w14:textId="77777777" w:rsidTr="00CE51CD">
        <w:trPr>
          <w:trHeight w:val="1"/>
        </w:trPr>
        <w:tc>
          <w:tcPr>
            <w:tcW w:w="948" w:type="pct"/>
          </w:tcPr>
          <w:p w14:paraId="2098B03E"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0-11</w:t>
            </w:r>
          </w:p>
        </w:tc>
        <w:tc>
          <w:tcPr>
            <w:tcW w:w="500" w:type="pct"/>
          </w:tcPr>
          <w:p w14:paraId="1CADFB3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766 (50.7)</w:t>
            </w:r>
          </w:p>
        </w:tc>
        <w:tc>
          <w:tcPr>
            <w:tcW w:w="500" w:type="pct"/>
          </w:tcPr>
          <w:p w14:paraId="598A30E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3138 (49.1)</w:t>
            </w:r>
          </w:p>
        </w:tc>
        <w:tc>
          <w:tcPr>
            <w:tcW w:w="350" w:type="pct"/>
          </w:tcPr>
          <w:p w14:paraId="258337A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0.264</w:t>
            </w:r>
          </w:p>
        </w:tc>
        <w:tc>
          <w:tcPr>
            <w:tcW w:w="550" w:type="pct"/>
          </w:tcPr>
          <w:p w14:paraId="35FA054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1677 (51.0)</w:t>
            </w:r>
          </w:p>
        </w:tc>
        <w:tc>
          <w:tcPr>
            <w:tcW w:w="500" w:type="pct"/>
          </w:tcPr>
          <w:p w14:paraId="53A9ADA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2688 (46.4)</w:t>
            </w:r>
          </w:p>
        </w:tc>
        <w:tc>
          <w:tcPr>
            <w:tcW w:w="350" w:type="pct"/>
          </w:tcPr>
          <w:p w14:paraId="2F774A8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0E73616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372 (35.0)</w:t>
            </w:r>
          </w:p>
        </w:tc>
        <w:tc>
          <w:tcPr>
            <w:tcW w:w="499" w:type="pct"/>
          </w:tcPr>
          <w:p w14:paraId="7B6D95D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1090 (31.2)</w:t>
            </w:r>
          </w:p>
        </w:tc>
        <w:tc>
          <w:tcPr>
            <w:tcW w:w="316" w:type="pct"/>
          </w:tcPr>
          <w:p w14:paraId="361B6ED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0.168</w:t>
            </w:r>
          </w:p>
        </w:tc>
      </w:tr>
      <w:tr w:rsidR="00105B50" w:rsidRPr="00D436D2" w14:paraId="6B42AD3A" w14:textId="77777777" w:rsidTr="00CE51CD">
        <w:trPr>
          <w:trHeight w:val="1"/>
        </w:trPr>
        <w:tc>
          <w:tcPr>
            <w:tcW w:w="948" w:type="pct"/>
          </w:tcPr>
          <w:p w14:paraId="7C33F9C9" w14:textId="77777777" w:rsidR="00105B50" w:rsidRPr="00D436D2" w:rsidRDefault="00105B50" w:rsidP="00105B50">
            <w:pPr>
              <w:tabs>
                <w:tab w:val="right" w:pos="2034"/>
              </w:tabs>
              <w:rPr>
                <w:rFonts w:ascii="Times New Roman" w:hAnsi="Times New Roman" w:cs="Times New Roman"/>
                <w:sz w:val="24"/>
                <w:szCs w:val="24"/>
              </w:rPr>
            </w:pPr>
            <w:r w:rsidRPr="00D436D2">
              <w:rPr>
                <w:rFonts w:ascii="Times New Roman" w:eastAsia="Times New Roman" w:hAnsi="Times New Roman" w:cs="Times New Roman"/>
                <w:sz w:val="24"/>
                <w:szCs w:val="24"/>
              </w:rPr>
              <w:t>12-23</w:t>
            </w:r>
          </w:p>
        </w:tc>
        <w:tc>
          <w:tcPr>
            <w:tcW w:w="500" w:type="pct"/>
          </w:tcPr>
          <w:p w14:paraId="71028B1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744 (49.3)</w:t>
            </w:r>
          </w:p>
        </w:tc>
        <w:tc>
          <w:tcPr>
            <w:tcW w:w="500" w:type="pct"/>
          </w:tcPr>
          <w:p w14:paraId="099E703C"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3254 (50.9)</w:t>
            </w:r>
          </w:p>
        </w:tc>
        <w:tc>
          <w:tcPr>
            <w:tcW w:w="350" w:type="pct"/>
          </w:tcPr>
          <w:p w14:paraId="1E446BEA"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1ECB9B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1450 (44.1)</w:t>
            </w:r>
          </w:p>
        </w:tc>
        <w:tc>
          <w:tcPr>
            <w:tcW w:w="500" w:type="pct"/>
          </w:tcPr>
          <w:p w14:paraId="319E574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2702 (46.7)</w:t>
            </w:r>
          </w:p>
        </w:tc>
        <w:tc>
          <w:tcPr>
            <w:tcW w:w="350" w:type="pct"/>
          </w:tcPr>
          <w:p w14:paraId="22884EC3" w14:textId="77777777" w:rsidR="00105B50" w:rsidRPr="00D436D2" w:rsidRDefault="00105B50" w:rsidP="00105B50">
            <w:pPr>
              <w:jc w:val="center"/>
              <w:rPr>
                <w:rFonts w:ascii="Times New Roman" w:hAnsi="Times New Roman" w:cs="Times New Roman"/>
                <w:sz w:val="24"/>
                <w:szCs w:val="24"/>
              </w:rPr>
            </w:pPr>
          </w:p>
        </w:tc>
        <w:tc>
          <w:tcPr>
            <w:tcW w:w="487" w:type="pct"/>
          </w:tcPr>
          <w:p w14:paraId="6242593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375 (35.3)</w:t>
            </w:r>
          </w:p>
        </w:tc>
        <w:tc>
          <w:tcPr>
            <w:tcW w:w="499" w:type="pct"/>
          </w:tcPr>
          <w:p w14:paraId="2666878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1182 (33.8)</w:t>
            </w:r>
          </w:p>
        </w:tc>
        <w:tc>
          <w:tcPr>
            <w:tcW w:w="316" w:type="pct"/>
          </w:tcPr>
          <w:p w14:paraId="4669FE04"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5779B18D" w14:textId="77777777" w:rsidTr="00CE51CD">
        <w:trPr>
          <w:trHeight w:val="1"/>
        </w:trPr>
        <w:tc>
          <w:tcPr>
            <w:tcW w:w="948" w:type="pct"/>
          </w:tcPr>
          <w:p w14:paraId="77FC78BC" w14:textId="77777777" w:rsidR="00105B50" w:rsidRPr="00D436D2" w:rsidRDefault="00105B50" w:rsidP="00105B50">
            <w:pPr>
              <w:tabs>
                <w:tab w:val="right" w:pos="2034"/>
              </w:tabs>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24-35</w:t>
            </w:r>
          </w:p>
        </w:tc>
        <w:tc>
          <w:tcPr>
            <w:tcW w:w="500" w:type="pct"/>
          </w:tcPr>
          <w:p w14:paraId="2BB0CF7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500" w:type="pct"/>
          </w:tcPr>
          <w:p w14:paraId="3912E15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50" w:type="pct"/>
          </w:tcPr>
          <w:p w14:paraId="245C9949"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0F71399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161 (4.9)</w:t>
            </w:r>
          </w:p>
        </w:tc>
        <w:tc>
          <w:tcPr>
            <w:tcW w:w="500" w:type="pct"/>
          </w:tcPr>
          <w:p w14:paraId="05BB5F4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400 (6.9)</w:t>
            </w:r>
          </w:p>
        </w:tc>
        <w:tc>
          <w:tcPr>
            <w:tcW w:w="350" w:type="pct"/>
          </w:tcPr>
          <w:p w14:paraId="0042DF38" w14:textId="77777777" w:rsidR="00105B50" w:rsidRPr="00D436D2" w:rsidRDefault="00105B50" w:rsidP="00105B50">
            <w:pPr>
              <w:jc w:val="center"/>
              <w:rPr>
                <w:rFonts w:ascii="Times New Roman" w:hAnsi="Times New Roman" w:cs="Times New Roman"/>
                <w:sz w:val="24"/>
                <w:szCs w:val="24"/>
              </w:rPr>
            </w:pPr>
          </w:p>
        </w:tc>
        <w:tc>
          <w:tcPr>
            <w:tcW w:w="487" w:type="pct"/>
          </w:tcPr>
          <w:p w14:paraId="207A123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315 (29.7)</w:t>
            </w:r>
          </w:p>
        </w:tc>
        <w:tc>
          <w:tcPr>
            <w:tcW w:w="499" w:type="pct"/>
          </w:tcPr>
          <w:p w14:paraId="06192AD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1223 (35.0)</w:t>
            </w:r>
          </w:p>
        </w:tc>
        <w:tc>
          <w:tcPr>
            <w:tcW w:w="316" w:type="pct"/>
          </w:tcPr>
          <w:p w14:paraId="0E8D22B8"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1A211A1D" w14:textId="77777777" w:rsidTr="009A144E">
        <w:trPr>
          <w:trHeight w:val="1"/>
        </w:trPr>
        <w:tc>
          <w:tcPr>
            <w:tcW w:w="5000" w:type="pct"/>
            <w:gridSpan w:val="10"/>
          </w:tcPr>
          <w:p w14:paraId="729D5DB7"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Size at birth</w:t>
            </w:r>
          </w:p>
        </w:tc>
      </w:tr>
      <w:tr w:rsidR="00105B50" w:rsidRPr="00D436D2" w14:paraId="5F2D1650" w14:textId="77777777" w:rsidTr="00CE51CD">
        <w:trPr>
          <w:trHeight w:val="1"/>
        </w:trPr>
        <w:tc>
          <w:tcPr>
            <w:tcW w:w="948" w:type="pct"/>
          </w:tcPr>
          <w:p w14:paraId="02F37BE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lastRenderedPageBreak/>
              <w:t>Very large</w:t>
            </w:r>
          </w:p>
        </w:tc>
        <w:tc>
          <w:tcPr>
            <w:tcW w:w="500" w:type="pct"/>
          </w:tcPr>
          <w:p w14:paraId="51E58E6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 (0.3)</w:t>
            </w:r>
          </w:p>
        </w:tc>
        <w:tc>
          <w:tcPr>
            <w:tcW w:w="500" w:type="pct"/>
          </w:tcPr>
          <w:p w14:paraId="6E941F4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6 (0.1)</w:t>
            </w:r>
          </w:p>
        </w:tc>
        <w:tc>
          <w:tcPr>
            <w:tcW w:w="350" w:type="pct"/>
          </w:tcPr>
          <w:p w14:paraId="43815AFC"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548C4E3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60 (1.8)</w:t>
            </w:r>
          </w:p>
        </w:tc>
        <w:tc>
          <w:tcPr>
            <w:tcW w:w="500" w:type="pct"/>
          </w:tcPr>
          <w:p w14:paraId="25A05CB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53 (0.9)</w:t>
            </w:r>
          </w:p>
        </w:tc>
        <w:tc>
          <w:tcPr>
            <w:tcW w:w="350" w:type="pct"/>
          </w:tcPr>
          <w:p w14:paraId="14115A5B"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78C41D4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23 (2.2)</w:t>
            </w:r>
          </w:p>
        </w:tc>
        <w:tc>
          <w:tcPr>
            <w:tcW w:w="499" w:type="pct"/>
          </w:tcPr>
          <w:p w14:paraId="16A47D9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78 (2.2)</w:t>
            </w:r>
          </w:p>
        </w:tc>
        <w:tc>
          <w:tcPr>
            <w:tcW w:w="316" w:type="pct"/>
          </w:tcPr>
          <w:p w14:paraId="3F73F93B"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0.009</w:t>
            </w:r>
          </w:p>
        </w:tc>
      </w:tr>
      <w:tr w:rsidR="00105B50" w:rsidRPr="00D436D2" w14:paraId="3B72F1B0" w14:textId="77777777" w:rsidTr="00CE51CD">
        <w:trPr>
          <w:trHeight w:val="1"/>
        </w:trPr>
        <w:tc>
          <w:tcPr>
            <w:tcW w:w="948" w:type="pct"/>
          </w:tcPr>
          <w:p w14:paraId="5FBDD8A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Larger than average</w:t>
            </w:r>
          </w:p>
        </w:tc>
        <w:tc>
          <w:tcPr>
            <w:tcW w:w="500" w:type="pct"/>
          </w:tcPr>
          <w:p w14:paraId="112D2D2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326 (22.0)</w:t>
            </w:r>
          </w:p>
        </w:tc>
        <w:tc>
          <w:tcPr>
            <w:tcW w:w="500" w:type="pct"/>
          </w:tcPr>
          <w:p w14:paraId="0D28EFC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718 (12.2)</w:t>
            </w:r>
          </w:p>
        </w:tc>
        <w:tc>
          <w:tcPr>
            <w:tcW w:w="350" w:type="pct"/>
          </w:tcPr>
          <w:p w14:paraId="7683863F"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2EC220B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435 (13.3)</w:t>
            </w:r>
          </w:p>
        </w:tc>
        <w:tc>
          <w:tcPr>
            <w:tcW w:w="500" w:type="pct"/>
          </w:tcPr>
          <w:p w14:paraId="686EC44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479 (8.4)</w:t>
            </w:r>
          </w:p>
        </w:tc>
        <w:tc>
          <w:tcPr>
            <w:tcW w:w="350" w:type="pct"/>
          </w:tcPr>
          <w:p w14:paraId="7C6BEA65" w14:textId="77777777" w:rsidR="00105B50" w:rsidRPr="00D436D2" w:rsidRDefault="00105B50" w:rsidP="00105B50">
            <w:pPr>
              <w:jc w:val="center"/>
              <w:rPr>
                <w:rFonts w:ascii="Times New Roman" w:hAnsi="Times New Roman" w:cs="Times New Roman"/>
                <w:sz w:val="24"/>
                <w:szCs w:val="24"/>
              </w:rPr>
            </w:pPr>
          </w:p>
        </w:tc>
        <w:tc>
          <w:tcPr>
            <w:tcW w:w="487" w:type="pct"/>
          </w:tcPr>
          <w:p w14:paraId="530C1D6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154 (14.5)</w:t>
            </w:r>
          </w:p>
        </w:tc>
        <w:tc>
          <w:tcPr>
            <w:tcW w:w="499" w:type="pct"/>
          </w:tcPr>
          <w:p w14:paraId="12D0C3E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327 (9.4)</w:t>
            </w:r>
          </w:p>
        </w:tc>
        <w:tc>
          <w:tcPr>
            <w:tcW w:w="316" w:type="pct"/>
          </w:tcPr>
          <w:p w14:paraId="6DF7187A"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7B45ED36" w14:textId="77777777" w:rsidTr="00CE51CD">
        <w:trPr>
          <w:trHeight w:val="1"/>
        </w:trPr>
        <w:tc>
          <w:tcPr>
            <w:tcW w:w="948" w:type="pct"/>
          </w:tcPr>
          <w:p w14:paraId="43AEC008"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Average</w:t>
            </w:r>
          </w:p>
        </w:tc>
        <w:tc>
          <w:tcPr>
            <w:tcW w:w="500" w:type="pct"/>
          </w:tcPr>
          <w:p w14:paraId="2209DD9B"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881 (59.4)</w:t>
            </w:r>
          </w:p>
        </w:tc>
        <w:tc>
          <w:tcPr>
            <w:tcW w:w="500" w:type="pct"/>
          </w:tcPr>
          <w:p w14:paraId="6F874FF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3794 (64.6)</w:t>
            </w:r>
          </w:p>
        </w:tc>
        <w:tc>
          <w:tcPr>
            <w:tcW w:w="350" w:type="pct"/>
          </w:tcPr>
          <w:p w14:paraId="3513633D"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3D2F11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2188 (66.8)</w:t>
            </w:r>
          </w:p>
        </w:tc>
        <w:tc>
          <w:tcPr>
            <w:tcW w:w="500" w:type="pct"/>
          </w:tcPr>
          <w:p w14:paraId="0E78596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4089 (71.4)</w:t>
            </w:r>
          </w:p>
        </w:tc>
        <w:tc>
          <w:tcPr>
            <w:tcW w:w="350" w:type="pct"/>
          </w:tcPr>
          <w:p w14:paraId="3A0A678F" w14:textId="77777777" w:rsidR="00105B50" w:rsidRPr="00D436D2" w:rsidRDefault="00105B50" w:rsidP="00105B50">
            <w:pPr>
              <w:jc w:val="center"/>
              <w:rPr>
                <w:rFonts w:ascii="Times New Roman" w:hAnsi="Times New Roman" w:cs="Times New Roman"/>
                <w:sz w:val="24"/>
                <w:szCs w:val="24"/>
              </w:rPr>
            </w:pPr>
          </w:p>
        </w:tc>
        <w:tc>
          <w:tcPr>
            <w:tcW w:w="487" w:type="pct"/>
          </w:tcPr>
          <w:p w14:paraId="3C33BA0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710 (66.8)</w:t>
            </w:r>
          </w:p>
        </w:tc>
        <w:tc>
          <w:tcPr>
            <w:tcW w:w="499" w:type="pct"/>
          </w:tcPr>
          <w:p w14:paraId="27759483"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2379 (68.1)</w:t>
            </w:r>
          </w:p>
        </w:tc>
        <w:tc>
          <w:tcPr>
            <w:tcW w:w="316" w:type="pct"/>
          </w:tcPr>
          <w:p w14:paraId="64CF2EDE"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6497531D" w14:textId="77777777" w:rsidTr="00CE51CD">
        <w:trPr>
          <w:trHeight w:val="1"/>
        </w:trPr>
        <w:tc>
          <w:tcPr>
            <w:tcW w:w="948" w:type="pct"/>
          </w:tcPr>
          <w:p w14:paraId="44AA2668"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Smaller than average</w:t>
            </w:r>
          </w:p>
        </w:tc>
        <w:tc>
          <w:tcPr>
            <w:tcW w:w="500" w:type="pct"/>
          </w:tcPr>
          <w:p w14:paraId="4E902BF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228 (15.4)</w:t>
            </w:r>
          </w:p>
        </w:tc>
        <w:tc>
          <w:tcPr>
            <w:tcW w:w="500" w:type="pct"/>
          </w:tcPr>
          <w:p w14:paraId="0BF26CF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1134 (19.3)</w:t>
            </w:r>
          </w:p>
        </w:tc>
        <w:tc>
          <w:tcPr>
            <w:tcW w:w="350" w:type="pct"/>
          </w:tcPr>
          <w:p w14:paraId="6E4AB384"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2D5B7D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500" w:type="pct"/>
          </w:tcPr>
          <w:p w14:paraId="1BFB0B6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350" w:type="pct"/>
          </w:tcPr>
          <w:p w14:paraId="08F2174A" w14:textId="77777777" w:rsidR="00105B50" w:rsidRPr="00D436D2" w:rsidRDefault="00105B50" w:rsidP="00105B50">
            <w:pPr>
              <w:jc w:val="center"/>
              <w:rPr>
                <w:rFonts w:ascii="Times New Roman" w:hAnsi="Times New Roman" w:cs="Times New Roman"/>
                <w:sz w:val="24"/>
                <w:szCs w:val="24"/>
              </w:rPr>
            </w:pPr>
          </w:p>
        </w:tc>
        <w:tc>
          <w:tcPr>
            <w:tcW w:w="487" w:type="pct"/>
          </w:tcPr>
          <w:p w14:paraId="4A74185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118 (11.1)</w:t>
            </w:r>
          </w:p>
        </w:tc>
        <w:tc>
          <w:tcPr>
            <w:tcW w:w="499" w:type="pct"/>
          </w:tcPr>
          <w:p w14:paraId="62D5E29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480 (13.7)</w:t>
            </w:r>
          </w:p>
        </w:tc>
        <w:tc>
          <w:tcPr>
            <w:tcW w:w="316" w:type="pct"/>
          </w:tcPr>
          <w:p w14:paraId="4262D522"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2D14AEE6" w14:textId="77777777" w:rsidTr="00CE51CD">
        <w:trPr>
          <w:trHeight w:val="1"/>
        </w:trPr>
        <w:tc>
          <w:tcPr>
            <w:tcW w:w="948" w:type="pct"/>
          </w:tcPr>
          <w:p w14:paraId="1C5C709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Very small</w:t>
            </w:r>
          </w:p>
        </w:tc>
        <w:tc>
          <w:tcPr>
            <w:tcW w:w="500" w:type="pct"/>
          </w:tcPr>
          <w:p w14:paraId="2158A17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44 (3.0)</w:t>
            </w:r>
          </w:p>
        </w:tc>
        <w:tc>
          <w:tcPr>
            <w:tcW w:w="500" w:type="pct"/>
          </w:tcPr>
          <w:p w14:paraId="6036D35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222 (3.8)</w:t>
            </w:r>
          </w:p>
        </w:tc>
        <w:tc>
          <w:tcPr>
            <w:tcW w:w="350" w:type="pct"/>
          </w:tcPr>
          <w:p w14:paraId="32571955"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5273B27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500" w:type="pct"/>
          </w:tcPr>
          <w:p w14:paraId="3B9237E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350" w:type="pct"/>
          </w:tcPr>
          <w:p w14:paraId="73767280" w14:textId="77777777" w:rsidR="00105B50" w:rsidRPr="00D436D2" w:rsidRDefault="00105B50" w:rsidP="00105B50">
            <w:pPr>
              <w:jc w:val="center"/>
              <w:rPr>
                <w:rFonts w:ascii="Times New Roman" w:hAnsi="Times New Roman" w:cs="Times New Roman"/>
                <w:sz w:val="24"/>
                <w:szCs w:val="24"/>
              </w:rPr>
            </w:pPr>
          </w:p>
        </w:tc>
        <w:tc>
          <w:tcPr>
            <w:tcW w:w="487" w:type="pct"/>
          </w:tcPr>
          <w:p w14:paraId="2213887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57 (5.4)</w:t>
            </w:r>
          </w:p>
        </w:tc>
        <w:tc>
          <w:tcPr>
            <w:tcW w:w="499" w:type="pct"/>
          </w:tcPr>
          <w:p w14:paraId="62663F4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230 (6.6)</w:t>
            </w:r>
          </w:p>
        </w:tc>
        <w:tc>
          <w:tcPr>
            <w:tcW w:w="316" w:type="pct"/>
          </w:tcPr>
          <w:p w14:paraId="079653AC"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7A8F7BAF" w14:textId="77777777" w:rsidTr="009A144E">
        <w:trPr>
          <w:trHeight w:val="1"/>
        </w:trPr>
        <w:tc>
          <w:tcPr>
            <w:tcW w:w="5000" w:type="pct"/>
            <w:gridSpan w:val="10"/>
          </w:tcPr>
          <w:p w14:paraId="0D8676FD"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bCs/>
                <w:sz w:val="24"/>
                <w:szCs w:val="24"/>
              </w:rPr>
              <w:t>Weight at birth</w:t>
            </w:r>
          </w:p>
        </w:tc>
      </w:tr>
      <w:tr w:rsidR="00105B50" w:rsidRPr="00D436D2" w14:paraId="51976975" w14:textId="77777777" w:rsidTr="00CE51CD">
        <w:trPr>
          <w:trHeight w:val="1"/>
        </w:trPr>
        <w:tc>
          <w:tcPr>
            <w:tcW w:w="948" w:type="pct"/>
          </w:tcPr>
          <w:p w14:paraId="6D88D61E"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Low</w:t>
            </w:r>
          </w:p>
        </w:tc>
        <w:tc>
          <w:tcPr>
            <w:tcW w:w="500" w:type="pct"/>
          </w:tcPr>
          <w:p w14:paraId="358B2C5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306 (22.8)</w:t>
            </w:r>
          </w:p>
        </w:tc>
        <w:tc>
          <w:tcPr>
            <w:tcW w:w="500" w:type="pct"/>
          </w:tcPr>
          <w:p w14:paraId="372FFD2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560 (37.0)</w:t>
            </w:r>
          </w:p>
        </w:tc>
        <w:tc>
          <w:tcPr>
            <w:tcW w:w="350" w:type="pct"/>
          </w:tcPr>
          <w:p w14:paraId="470FF0A6" w14:textId="77777777" w:rsidR="00105B50" w:rsidRPr="00D436D2" w:rsidRDefault="00105B50" w:rsidP="00105B50">
            <w:pPr>
              <w:jc w:val="center"/>
              <w:rPr>
                <w:rFonts w:ascii="Times New Roman" w:eastAsia="Calibri" w:hAnsi="Times New Roman" w:cs="Times New Roman"/>
                <w:sz w:val="24"/>
                <w:szCs w:val="24"/>
              </w:rPr>
            </w:pPr>
            <w:r w:rsidRPr="00D436D2">
              <w:rPr>
                <w:rFonts w:ascii="Times New Roman" w:eastAsia="Calibri" w:hAnsi="Times New Roman" w:cs="Times New Roman"/>
                <w:sz w:val="24"/>
                <w:szCs w:val="24"/>
              </w:rPr>
              <w:t>&lt;0.001</w:t>
            </w:r>
          </w:p>
        </w:tc>
        <w:tc>
          <w:tcPr>
            <w:tcW w:w="550" w:type="pct"/>
          </w:tcPr>
          <w:p w14:paraId="498FF99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2292 (73.2)</w:t>
            </w:r>
          </w:p>
        </w:tc>
        <w:tc>
          <w:tcPr>
            <w:tcW w:w="500" w:type="pct"/>
          </w:tcPr>
          <w:p w14:paraId="3366847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1080 (66.6)</w:t>
            </w:r>
          </w:p>
        </w:tc>
        <w:tc>
          <w:tcPr>
            <w:tcW w:w="350" w:type="pct"/>
          </w:tcPr>
          <w:p w14:paraId="7EF4EA6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14D1401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499" w:type="pct"/>
          </w:tcPr>
          <w:p w14:paraId="3A94A81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16" w:type="pct"/>
          </w:tcPr>
          <w:p w14:paraId="74007BB9" w14:textId="77777777" w:rsidR="00105B50" w:rsidRPr="00D436D2" w:rsidRDefault="00105B50" w:rsidP="00105B50">
            <w:pPr>
              <w:jc w:val="center"/>
              <w:rPr>
                <w:rFonts w:ascii="Times New Roman" w:eastAsia="Calibri" w:hAnsi="Times New Roman" w:cs="Times New Roman"/>
                <w:sz w:val="24"/>
                <w:szCs w:val="24"/>
              </w:rPr>
            </w:pPr>
            <w:r w:rsidRPr="00D436D2">
              <w:rPr>
                <w:rFonts w:ascii="Times New Roman" w:eastAsia="Calibri" w:hAnsi="Times New Roman" w:cs="Times New Roman"/>
                <w:sz w:val="24"/>
                <w:szCs w:val="24"/>
              </w:rPr>
              <w:t>-</w:t>
            </w:r>
          </w:p>
        </w:tc>
      </w:tr>
      <w:tr w:rsidR="00105B50" w:rsidRPr="00D436D2" w14:paraId="3AE970FA" w14:textId="77777777" w:rsidTr="00CE51CD">
        <w:trPr>
          <w:trHeight w:val="1"/>
        </w:trPr>
        <w:tc>
          <w:tcPr>
            <w:tcW w:w="948" w:type="pct"/>
          </w:tcPr>
          <w:p w14:paraId="38B59415"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w:t>
            </w:r>
          </w:p>
        </w:tc>
        <w:tc>
          <w:tcPr>
            <w:tcW w:w="500" w:type="pct"/>
          </w:tcPr>
          <w:p w14:paraId="28FEB6A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1037 (77.2)</w:t>
            </w:r>
          </w:p>
        </w:tc>
        <w:tc>
          <w:tcPr>
            <w:tcW w:w="500" w:type="pct"/>
          </w:tcPr>
          <w:p w14:paraId="4EB21A6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952 (63.0)</w:t>
            </w:r>
          </w:p>
        </w:tc>
        <w:tc>
          <w:tcPr>
            <w:tcW w:w="350" w:type="pct"/>
          </w:tcPr>
          <w:p w14:paraId="21AAE2CB"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33CB3A4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838 (26.8)</w:t>
            </w:r>
          </w:p>
        </w:tc>
        <w:tc>
          <w:tcPr>
            <w:tcW w:w="500" w:type="pct"/>
          </w:tcPr>
          <w:p w14:paraId="16874F9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541 (33.4)</w:t>
            </w:r>
          </w:p>
        </w:tc>
        <w:tc>
          <w:tcPr>
            <w:tcW w:w="350" w:type="pct"/>
          </w:tcPr>
          <w:p w14:paraId="60045A18" w14:textId="77777777" w:rsidR="00105B50" w:rsidRPr="00D436D2" w:rsidRDefault="00105B50" w:rsidP="00105B50">
            <w:pPr>
              <w:jc w:val="center"/>
              <w:rPr>
                <w:rFonts w:ascii="Times New Roman" w:hAnsi="Times New Roman" w:cs="Times New Roman"/>
                <w:sz w:val="24"/>
                <w:szCs w:val="24"/>
              </w:rPr>
            </w:pPr>
          </w:p>
        </w:tc>
        <w:tc>
          <w:tcPr>
            <w:tcW w:w="487" w:type="pct"/>
          </w:tcPr>
          <w:p w14:paraId="2201448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499" w:type="pct"/>
          </w:tcPr>
          <w:p w14:paraId="25AFBC6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16" w:type="pct"/>
          </w:tcPr>
          <w:p w14:paraId="61DB7376" w14:textId="77777777" w:rsidR="00105B50" w:rsidRPr="00D436D2" w:rsidRDefault="00105B50" w:rsidP="00105B50">
            <w:pPr>
              <w:jc w:val="center"/>
              <w:rPr>
                <w:rFonts w:ascii="Times New Roman" w:eastAsia="Calibri" w:hAnsi="Times New Roman" w:cs="Times New Roman"/>
                <w:sz w:val="24"/>
                <w:szCs w:val="24"/>
              </w:rPr>
            </w:pPr>
          </w:p>
        </w:tc>
      </w:tr>
    </w:tbl>
    <w:p w14:paraId="4E29AAAD" w14:textId="5056687A" w:rsidR="00970725" w:rsidRPr="00D436D2" w:rsidRDefault="00970725" w:rsidP="003145EF">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*Hinduism, Buddhism, Christianity</w:t>
      </w:r>
    </w:p>
    <w:p w14:paraId="2B31A988" w14:textId="77777777" w:rsidR="000D0C03" w:rsidRDefault="000D0C03" w:rsidP="000D0C03">
      <w:pPr>
        <w:spacing w:after="0" w:line="240" w:lineRule="auto"/>
        <w:jc w:val="both"/>
        <w:rPr>
          <w:rFonts w:ascii="Times New Roman" w:hAnsi="Times New Roman" w:cs="Times New Roman"/>
          <w:b/>
          <w:bCs/>
          <w:sz w:val="24"/>
          <w:szCs w:val="24"/>
        </w:rPr>
      </w:pPr>
    </w:p>
    <w:p w14:paraId="2F8589BD" w14:textId="750A4234" w:rsidR="00970725" w:rsidRPr="00D436D2" w:rsidRDefault="00970725" w:rsidP="003145EF">
      <w:pPr>
        <w:spacing w:after="0" w:line="240" w:lineRule="auto"/>
        <w:jc w:val="both"/>
        <w:rPr>
          <w:rFonts w:ascii="Times New Roman" w:hAnsi="Times New Roman" w:cs="Times New Roman"/>
          <w:b/>
          <w:bCs/>
          <w:sz w:val="24"/>
          <w:szCs w:val="24"/>
        </w:rPr>
      </w:pPr>
      <w:r w:rsidRPr="00D436D2">
        <w:rPr>
          <w:rFonts w:ascii="Times New Roman" w:hAnsi="Times New Roman" w:cs="Times New Roman"/>
          <w:b/>
          <w:bCs/>
          <w:sz w:val="24"/>
          <w:szCs w:val="24"/>
        </w:rPr>
        <w:t xml:space="preserve">Table 2: Model selection criteria for </w:t>
      </w:r>
      <w:r w:rsidR="007147A7">
        <w:rPr>
          <w:rFonts w:ascii="Times New Roman" w:hAnsi="Times New Roman" w:cs="Times New Roman"/>
          <w:b/>
          <w:bCs/>
          <w:sz w:val="24"/>
          <w:szCs w:val="24"/>
        </w:rPr>
        <w:t xml:space="preserve">Poisson </w:t>
      </w:r>
      <w:r w:rsidRPr="00D436D2">
        <w:rPr>
          <w:rFonts w:ascii="Times New Roman" w:hAnsi="Times New Roman" w:cs="Times New Roman"/>
          <w:b/>
          <w:bCs/>
          <w:sz w:val="24"/>
          <w:szCs w:val="24"/>
        </w:rPr>
        <w:t>and NB model</w:t>
      </w:r>
    </w:p>
    <w:tbl>
      <w:tblPr>
        <w:tblStyle w:val="TableGridLight"/>
        <w:tblW w:w="5000" w:type="pct"/>
        <w:tblLook w:val="04A0" w:firstRow="1" w:lastRow="0" w:firstColumn="1" w:lastColumn="0" w:noHBand="0" w:noVBand="1"/>
      </w:tblPr>
      <w:tblGrid>
        <w:gridCol w:w="4631"/>
        <w:gridCol w:w="2841"/>
        <w:gridCol w:w="3293"/>
        <w:gridCol w:w="3292"/>
      </w:tblGrid>
      <w:tr w:rsidR="00970725" w:rsidRPr="00D436D2" w14:paraId="799468A1" w14:textId="77777777" w:rsidTr="00D436D2">
        <w:tc>
          <w:tcPr>
            <w:tcW w:w="1647" w:type="pct"/>
            <w:vAlign w:val="center"/>
          </w:tcPr>
          <w:p w14:paraId="3101D7CD"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Data</w:t>
            </w:r>
          </w:p>
        </w:tc>
        <w:tc>
          <w:tcPr>
            <w:tcW w:w="1010" w:type="pct"/>
            <w:vAlign w:val="center"/>
          </w:tcPr>
          <w:p w14:paraId="2EC09988"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Model</w:t>
            </w:r>
          </w:p>
        </w:tc>
        <w:tc>
          <w:tcPr>
            <w:tcW w:w="1171" w:type="pct"/>
            <w:vAlign w:val="center"/>
          </w:tcPr>
          <w:p w14:paraId="2DCEC9E1"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AIC</w:t>
            </w:r>
          </w:p>
        </w:tc>
        <w:tc>
          <w:tcPr>
            <w:tcW w:w="1171" w:type="pct"/>
            <w:vAlign w:val="center"/>
          </w:tcPr>
          <w:p w14:paraId="71237D8C" w14:textId="77777777" w:rsidR="00970725" w:rsidRPr="00D436D2" w:rsidRDefault="00970725" w:rsidP="00113DF3">
            <w:pPr>
              <w:jc w:val="center"/>
              <w:rPr>
                <w:rFonts w:ascii="Times New Roman" w:hAnsi="Times New Roman" w:cs="Times New Roman"/>
                <w:b/>
                <w:bCs/>
                <w:sz w:val="24"/>
                <w:szCs w:val="24"/>
              </w:rPr>
            </w:pPr>
            <w:r w:rsidRPr="00D436D2">
              <w:rPr>
                <w:rFonts w:ascii="Times New Roman" w:hAnsi="Times New Roman" w:cs="Times New Roman"/>
                <w:b/>
                <w:bCs/>
                <w:sz w:val="24"/>
                <w:szCs w:val="24"/>
              </w:rPr>
              <w:t>BIC</w:t>
            </w:r>
          </w:p>
        </w:tc>
      </w:tr>
      <w:tr w:rsidR="00970725" w:rsidRPr="00D436D2" w14:paraId="3BC29950" w14:textId="77777777" w:rsidTr="00D436D2">
        <w:tc>
          <w:tcPr>
            <w:tcW w:w="1647" w:type="pct"/>
            <w:vMerge w:val="restart"/>
            <w:vAlign w:val="center"/>
          </w:tcPr>
          <w:p w14:paraId="4D7EE398" w14:textId="01EBA0B0" w:rsidR="00970725" w:rsidRPr="00D436D2" w:rsidRDefault="00970725" w:rsidP="00466079">
            <w:pPr>
              <w:rPr>
                <w:rFonts w:ascii="Times New Roman" w:hAnsi="Times New Roman" w:cs="Times New Roman"/>
                <w:b/>
                <w:bCs/>
                <w:sz w:val="24"/>
                <w:szCs w:val="24"/>
              </w:rPr>
            </w:pPr>
            <w:r w:rsidRPr="00D436D2">
              <w:rPr>
                <w:rFonts w:ascii="Times New Roman" w:hAnsi="Times New Roman" w:cs="Times New Roman"/>
                <w:b/>
                <w:bCs/>
                <w:sz w:val="24"/>
                <w:szCs w:val="24"/>
              </w:rPr>
              <w:t>MICS</w:t>
            </w:r>
            <w:r w:rsidR="006B3B3E" w:rsidRPr="00D436D2">
              <w:rPr>
                <w:rFonts w:ascii="Times New Roman" w:hAnsi="Times New Roman" w:cs="Times New Roman"/>
                <w:b/>
                <w:bCs/>
                <w:sz w:val="24"/>
                <w:szCs w:val="24"/>
              </w:rPr>
              <w:t xml:space="preserve"> (2012)</w:t>
            </w:r>
          </w:p>
        </w:tc>
        <w:tc>
          <w:tcPr>
            <w:tcW w:w="1010" w:type="pct"/>
            <w:vAlign w:val="center"/>
          </w:tcPr>
          <w:p w14:paraId="17EE28D8" w14:textId="77777777" w:rsidR="00970725" w:rsidRPr="00D436D2" w:rsidRDefault="00970725" w:rsidP="00466079">
            <w:pP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
          <w:p w14:paraId="26A1AC27" w14:textId="77777777" w:rsidR="00970725" w:rsidRPr="00D436D2" w:rsidRDefault="00970725" w:rsidP="00C44C1A">
            <w:pPr>
              <w:jc w:val="center"/>
              <w:rPr>
                <w:rFonts w:ascii="Times New Roman" w:hAnsi="Times New Roman" w:cs="Times New Roman"/>
                <w:sz w:val="24"/>
                <w:szCs w:val="24"/>
              </w:rPr>
            </w:pPr>
            <w:r w:rsidRPr="00D436D2">
              <w:rPr>
                <w:rFonts w:ascii="Times New Roman" w:hAnsi="Times New Roman" w:cs="Times New Roman"/>
                <w:sz w:val="24"/>
                <w:szCs w:val="24"/>
              </w:rPr>
              <w:t>24684.24</w:t>
            </w:r>
          </w:p>
        </w:tc>
        <w:tc>
          <w:tcPr>
            <w:tcW w:w="1171" w:type="pct"/>
            <w:vAlign w:val="center"/>
          </w:tcPr>
          <w:p w14:paraId="23562B29" w14:textId="77777777" w:rsidR="00970725" w:rsidRPr="00D436D2" w:rsidRDefault="00970725" w:rsidP="00113DF3">
            <w:pPr>
              <w:jc w:val="center"/>
              <w:rPr>
                <w:rFonts w:ascii="Times New Roman" w:hAnsi="Times New Roman" w:cs="Times New Roman"/>
                <w:sz w:val="24"/>
                <w:szCs w:val="24"/>
              </w:rPr>
            </w:pPr>
            <w:r w:rsidRPr="00D436D2">
              <w:rPr>
                <w:rFonts w:ascii="Times New Roman" w:hAnsi="Times New Roman" w:cs="Times New Roman"/>
                <w:sz w:val="24"/>
                <w:szCs w:val="24"/>
              </w:rPr>
              <w:t>24698.17</w:t>
            </w:r>
          </w:p>
        </w:tc>
      </w:tr>
      <w:tr w:rsidR="00970725" w:rsidRPr="00D436D2" w14:paraId="5E94A092" w14:textId="77777777" w:rsidTr="00D436D2">
        <w:tc>
          <w:tcPr>
            <w:tcW w:w="1647" w:type="pct"/>
            <w:vMerge/>
            <w:vAlign w:val="center"/>
          </w:tcPr>
          <w:p w14:paraId="33806E9A" w14:textId="77777777" w:rsidR="00970725" w:rsidRPr="00D436D2" w:rsidRDefault="00970725" w:rsidP="00466079">
            <w:pPr>
              <w:rPr>
                <w:rFonts w:ascii="Times New Roman" w:hAnsi="Times New Roman" w:cs="Times New Roman"/>
                <w:b/>
                <w:bCs/>
                <w:sz w:val="24"/>
                <w:szCs w:val="24"/>
              </w:rPr>
            </w:pPr>
          </w:p>
        </w:tc>
        <w:tc>
          <w:tcPr>
            <w:tcW w:w="1010" w:type="pct"/>
            <w:vAlign w:val="center"/>
          </w:tcPr>
          <w:p w14:paraId="611FC9EF" w14:textId="77777777" w:rsidR="00970725" w:rsidRPr="00D436D2" w:rsidRDefault="00970725" w:rsidP="00466079">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1B92B450" w14:textId="77777777" w:rsidR="00970725" w:rsidRPr="00D436D2" w:rsidRDefault="00970725"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24610.48</w:t>
            </w:r>
          </w:p>
        </w:tc>
        <w:tc>
          <w:tcPr>
            <w:tcW w:w="1171" w:type="pct"/>
            <w:vAlign w:val="center"/>
          </w:tcPr>
          <w:p w14:paraId="661C1669" w14:textId="77777777" w:rsidR="00970725" w:rsidRPr="00D436D2" w:rsidRDefault="00970725"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24621.38</w:t>
            </w:r>
          </w:p>
        </w:tc>
      </w:tr>
      <w:tr w:rsidR="006734B3" w:rsidRPr="00D436D2" w14:paraId="5EE1B2A3" w14:textId="77777777" w:rsidTr="00D436D2">
        <w:tc>
          <w:tcPr>
            <w:tcW w:w="1647" w:type="pct"/>
            <w:vMerge w:val="restart"/>
            <w:vAlign w:val="center"/>
          </w:tcPr>
          <w:p w14:paraId="25CDFE53" w14:textId="1E0E52C1"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MICS (2019)</w:t>
            </w:r>
          </w:p>
        </w:tc>
        <w:tc>
          <w:tcPr>
            <w:tcW w:w="1010" w:type="pct"/>
            <w:vAlign w:val="center"/>
          </w:tcPr>
          <w:p w14:paraId="6AA27504" w14:textId="5C79C2BC" w:rsidR="006734B3" w:rsidRPr="00D436D2" w:rsidRDefault="006734B3" w:rsidP="00466079">
            <w:pP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
          <w:p w14:paraId="75700380" w14:textId="231C04B2" w:rsidR="006734B3" w:rsidRPr="00D436D2" w:rsidRDefault="006734B3" w:rsidP="00C44C1A">
            <w:pPr>
              <w:jc w:val="center"/>
              <w:rPr>
                <w:rFonts w:ascii="Times New Roman" w:hAnsi="Times New Roman" w:cs="Times New Roman"/>
                <w:bCs/>
                <w:sz w:val="24"/>
                <w:szCs w:val="24"/>
              </w:rPr>
            </w:pPr>
            <w:r w:rsidRPr="00D436D2">
              <w:rPr>
                <w:rFonts w:ascii="Times New Roman" w:hAnsi="Times New Roman" w:cs="Times New Roman"/>
                <w:bCs/>
                <w:sz w:val="24"/>
                <w:szCs w:val="24"/>
              </w:rPr>
              <w:t>27400.02</w:t>
            </w:r>
          </w:p>
        </w:tc>
        <w:tc>
          <w:tcPr>
            <w:tcW w:w="1171" w:type="pct"/>
            <w:vAlign w:val="center"/>
          </w:tcPr>
          <w:p w14:paraId="654338AA" w14:textId="04ECEB5F" w:rsidR="006734B3" w:rsidRPr="00D436D2" w:rsidRDefault="006734B3" w:rsidP="00113DF3">
            <w:pPr>
              <w:jc w:val="center"/>
              <w:rPr>
                <w:rFonts w:ascii="Times New Roman" w:hAnsi="Times New Roman" w:cs="Times New Roman"/>
                <w:bCs/>
                <w:sz w:val="24"/>
                <w:szCs w:val="24"/>
              </w:rPr>
            </w:pPr>
            <w:r w:rsidRPr="00D436D2">
              <w:rPr>
                <w:rFonts w:ascii="Times New Roman" w:hAnsi="Times New Roman" w:cs="Times New Roman"/>
                <w:bCs/>
                <w:sz w:val="24"/>
                <w:szCs w:val="24"/>
              </w:rPr>
              <w:t>27421.40</w:t>
            </w:r>
          </w:p>
        </w:tc>
      </w:tr>
      <w:tr w:rsidR="006734B3" w:rsidRPr="00D436D2" w14:paraId="4D4FDAA5" w14:textId="77777777" w:rsidTr="00D436D2">
        <w:tc>
          <w:tcPr>
            <w:tcW w:w="1647" w:type="pct"/>
            <w:vMerge/>
            <w:vAlign w:val="center"/>
          </w:tcPr>
          <w:p w14:paraId="7EDC7E98" w14:textId="77777777" w:rsidR="006734B3" w:rsidRPr="00D436D2" w:rsidRDefault="006734B3" w:rsidP="00466079">
            <w:pPr>
              <w:rPr>
                <w:rFonts w:ascii="Times New Roman" w:hAnsi="Times New Roman" w:cs="Times New Roman"/>
                <w:b/>
                <w:bCs/>
                <w:sz w:val="24"/>
                <w:szCs w:val="24"/>
              </w:rPr>
            </w:pPr>
          </w:p>
        </w:tc>
        <w:tc>
          <w:tcPr>
            <w:tcW w:w="1010" w:type="pct"/>
            <w:vAlign w:val="center"/>
          </w:tcPr>
          <w:p w14:paraId="6BF17C7C" w14:textId="46309351"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2A419736" w14:textId="688F8E7C" w:rsidR="006734B3" w:rsidRPr="00D436D2" w:rsidRDefault="006734B3"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27165.02</w:t>
            </w:r>
          </w:p>
        </w:tc>
        <w:tc>
          <w:tcPr>
            <w:tcW w:w="1171" w:type="pct"/>
            <w:vAlign w:val="center"/>
          </w:tcPr>
          <w:p w14:paraId="3152B754" w14:textId="5FE41779" w:rsidR="006734B3" w:rsidRPr="00D436D2" w:rsidRDefault="006734B3"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27179.27</w:t>
            </w:r>
          </w:p>
        </w:tc>
      </w:tr>
      <w:tr w:rsidR="006734B3" w:rsidRPr="00D436D2" w14:paraId="1DF9ED96" w14:textId="77777777" w:rsidTr="00D436D2">
        <w:tc>
          <w:tcPr>
            <w:tcW w:w="1647" w:type="pct"/>
            <w:vMerge w:val="restart"/>
            <w:vAlign w:val="center"/>
          </w:tcPr>
          <w:p w14:paraId="06E0E67F" w14:textId="4A95F403"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BDHS (2014)</w:t>
            </w:r>
          </w:p>
        </w:tc>
        <w:tc>
          <w:tcPr>
            <w:tcW w:w="1010" w:type="pct"/>
            <w:vAlign w:val="center"/>
          </w:tcPr>
          <w:p w14:paraId="7CF7475C" w14:textId="77777777"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sz w:val="24"/>
                <w:szCs w:val="24"/>
              </w:rPr>
              <w:t>Poisson</w:t>
            </w:r>
          </w:p>
        </w:tc>
        <w:tc>
          <w:tcPr>
            <w:tcW w:w="1171" w:type="pct"/>
            <w:vAlign w:val="center"/>
          </w:tcPr>
          <w:p w14:paraId="3579A196" w14:textId="77777777" w:rsidR="006734B3" w:rsidRPr="00D436D2" w:rsidRDefault="006734B3" w:rsidP="00C44C1A">
            <w:pPr>
              <w:jc w:val="center"/>
              <w:rPr>
                <w:rFonts w:ascii="Times New Roman" w:hAnsi="Times New Roman" w:cs="Times New Roman"/>
                <w:bCs/>
                <w:sz w:val="24"/>
                <w:szCs w:val="24"/>
              </w:rPr>
            </w:pPr>
            <w:r w:rsidRPr="00D436D2">
              <w:rPr>
                <w:rFonts w:ascii="Times New Roman" w:hAnsi="Times New Roman" w:cs="Times New Roman"/>
                <w:bCs/>
                <w:sz w:val="24"/>
                <w:szCs w:val="24"/>
              </w:rPr>
              <w:t>13348.55</w:t>
            </w:r>
          </w:p>
        </w:tc>
        <w:tc>
          <w:tcPr>
            <w:tcW w:w="1171" w:type="pct"/>
            <w:vAlign w:val="center"/>
          </w:tcPr>
          <w:p w14:paraId="1638D96D" w14:textId="77777777" w:rsidR="006734B3" w:rsidRPr="00D436D2" w:rsidRDefault="006734B3" w:rsidP="00113DF3">
            <w:pPr>
              <w:jc w:val="center"/>
              <w:rPr>
                <w:rFonts w:ascii="Times New Roman" w:hAnsi="Times New Roman" w:cs="Times New Roman"/>
                <w:bCs/>
                <w:sz w:val="24"/>
                <w:szCs w:val="24"/>
              </w:rPr>
            </w:pPr>
            <w:r w:rsidRPr="00D436D2">
              <w:rPr>
                <w:rFonts w:ascii="Times New Roman" w:hAnsi="Times New Roman" w:cs="Times New Roman"/>
                <w:bCs/>
                <w:sz w:val="24"/>
                <w:szCs w:val="24"/>
              </w:rPr>
              <w:t>13361.40</w:t>
            </w:r>
          </w:p>
        </w:tc>
      </w:tr>
      <w:tr w:rsidR="006734B3" w:rsidRPr="00D436D2" w14:paraId="6B5E9A3A" w14:textId="77777777" w:rsidTr="00D436D2">
        <w:tc>
          <w:tcPr>
            <w:tcW w:w="1647" w:type="pct"/>
            <w:vMerge/>
            <w:vAlign w:val="center"/>
          </w:tcPr>
          <w:p w14:paraId="181C55CE" w14:textId="77777777" w:rsidR="006734B3" w:rsidRPr="00D436D2" w:rsidRDefault="006734B3" w:rsidP="00466079">
            <w:pPr>
              <w:rPr>
                <w:rFonts w:ascii="Times New Roman" w:hAnsi="Times New Roman" w:cs="Times New Roman"/>
                <w:sz w:val="24"/>
                <w:szCs w:val="24"/>
              </w:rPr>
            </w:pPr>
          </w:p>
        </w:tc>
        <w:tc>
          <w:tcPr>
            <w:tcW w:w="1010" w:type="pct"/>
            <w:vAlign w:val="center"/>
          </w:tcPr>
          <w:p w14:paraId="1214902A" w14:textId="77777777"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39EB43F2" w14:textId="77777777" w:rsidR="006734B3" w:rsidRPr="00D436D2" w:rsidRDefault="006734B3" w:rsidP="003145EF">
            <w:pPr>
              <w:jc w:val="center"/>
              <w:rPr>
                <w:rFonts w:ascii="Times New Roman" w:hAnsi="Times New Roman" w:cs="Times New Roman"/>
                <w:b/>
                <w:bCs/>
                <w:sz w:val="24"/>
                <w:szCs w:val="24"/>
              </w:rPr>
            </w:pPr>
            <w:r w:rsidRPr="00D436D2">
              <w:rPr>
                <w:rFonts w:ascii="Times New Roman" w:hAnsi="Times New Roman" w:cs="Times New Roman"/>
                <w:b/>
                <w:bCs/>
                <w:sz w:val="24"/>
                <w:szCs w:val="24"/>
              </w:rPr>
              <w:t>12565.08</w:t>
            </w:r>
          </w:p>
        </w:tc>
        <w:tc>
          <w:tcPr>
            <w:tcW w:w="1171" w:type="pct"/>
            <w:vAlign w:val="center"/>
          </w:tcPr>
          <w:p w14:paraId="119A6698" w14:textId="77777777" w:rsidR="006734B3" w:rsidRPr="00D436D2" w:rsidRDefault="006734B3" w:rsidP="003145EF">
            <w:pPr>
              <w:jc w:val="center"/>
              <w:rPr>
                <w:rFonts w:ascii="Times New Roman" w:hAnsi="Times New Roman" w:cs="Times New Roman"/>
                <w:b/>
                <w:sz w:val="24"/>
                <w:szCs w:val="24"/>
              </w:rPr>
            </w:pPr>
            <w:r w:rsidRPr="00D436D2">
              <w:rPr>
                <w:rFonts w:ascii="Times New Roman" w:hAnsi="Times New Roman" w:cs="Times New Roman"/>
                <w:b/>
                <w:sz w:val="24"/>
                <w:szCs w:val="24"/>
              </w:rPr>
              <w:t>12584.35</w:t>
            </w:r>
          </w:p>
        </w:tc>
      </w:tr>
    </w:tbl>
    <w:p w14:paraId="274F8813" w14:textId="77777777" w:rsidR="00970725" w:rsidRPr="00D436D2" w:rsidRDefault="00970725" w:rsidP="003145EF">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*NB: Negative Binomial, AIC: Akaike information criterion, BIC: Bayesian information criterion</w:t>
      </w:r>
    </w:p>
    <w:p w14:paraId="150BA59D" w14:textId="5CDC142D" w:rsidR="007147A7" w:rsidRDefault="007147A7" w:rsidP="007147A7">
      <w:pPr>
        <w:spacing w:after="0" w:line="240" w:lineRule="auto"/>
        <w:rPr>
          <w:rFonts w:ascii="Times New Roman" w:eastAsia="Times New Roman" w:hAnsi="Times New Roman" w:cs="Times New Roman"/>
          <w:b/>
          <w:bCs/>
          <w:sz w:val="24"/>
          <w:szCs w:val="24"/>
        </w:rPr>
      </w:pPr>
    </w:p>
    <w:p w14:paraId="01FEEDCD" w14:textId="77777777" w:rsidR="00AE4D0A" w:rsidRDefault="00AE4D0A" w:rsidP="007147A7">
      <w:pPr>
        <w:spacing w:after="0" w:line="240" w:lineRule="auto"/>
        <w:rPr>
          <w:rFonts w:ascii="Times New Roman" w:eastAsia="Times New Roman" w:hAnsi="Times New Roman" w:cs="Times New Roman"/>
          <w:b/>
          <w:bCs/>
          <w:sz w:val="24"/>
          <w:szCs w:val="24"/>
        </w:rPr>
      </w:pPr>
    </w:p>
    <w:p w14:paraId="231DE11A" w14:textId="1DA28995" w:rsidR="00970725" w:rsidRPr="00BF3CA7" w:rsidRDefault="00970725" w:rsidP="003145EF">
      <w:pPr>
        <w:spacing w:after="0" w:line="240" w:lineRule="auto"/>
        <w:rPr>
          <w:rFonts w:ascii="Times New Roman" w:eastAsia="Times New Roman" w:hAnsi="Times New Roman" w:cs="Times New Roman"/>
          <w:b/>
          <w:bCs/>
          <w:sz w:val="24"/>
          <w:szCs w:val="24"/>
        </w:rPr>
      </w:pPr>
      <w:r w:rsidRPr="00BF3CA7">
        <w:rPr>
          <w:rFonts w:ascii="Times New Roman" w:eastAsia="Times New Roman" w:hAnsi="Times New Roman" w:cs="Times New Roman"/>
          <w:b/>
          <w:bCs/>
          <w:sz w:val="24"/>
          <w:szCs w:val="24"/>
        </w:rPr>
        <w:t>Table 3: Association between C-section (vs normal delivery) and common childhood diseases from the crude and adjusted NB model</w:t>
      </w:r>
      <w:r w:rsidR="00F3685F">
        <w:rPr>
          <w:rFonts w:ascii="Times New Roman" w:eastAsia="Times New Roman" w:hAnsi="Times New Roman" w:cs="Times New Roman"/>
          <w:b/>
          <w:bCs/>
          <w:sz w:val="24"/>
          <w:szCs w:val="24"/>
        </w:rPr>
        <w:t>s</w:t>
      </w:r>
    </w:p>
    <w:tbl>
      <w:tblPr>
        <w:tblW w:w="5000" w:type="pct"/>
        <w:jc w:val="center"/>
        <w:tblCellMar>
          <w:left w:w="10" w:type="dxa"/>
          <w:right w:w="10" w:type="dxa"/>
        </w:tblCellMar>
        <w:tblLook w:val="04A0" w:firstRow="1" w:lastRow="0" w:firstColumn="1" w:lastColumn="0" w:noHBand="0" w:noVBand="1"/>
      </w:tblPr>
      <w:tblGrid>
        <w:gridCol w:w="2300"/>
        <w:gridCol w:w="2263"/>
        <w:gridCol w:w="2066"/>
        <w:gridCol w:w="1268"/>
        <w:gridCol w:w="1811"/>
        <w:gridCol w:w="1015"/>
        <w:gridCol w:w="2066"/>
        <w:gridCol w:w="1268"/>
      </w:tblGrid>
      <w:tr w:rsidR="00211B5B" w:rsidRPr="00D436D2" w14:paraId="5FAAD261" w14:textId="77777777" w:rsidTr="00D436D2">
        <w:trPr>
          <w:trHeight w:val="1"/>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515B64" w14:textId="77777777" w:rsidR="00211B5B" w:rsidRPr="00D436D2" w:rsidRDefault="00211B5B" w:rsidP="00C44C1A">
            <w:pPr>
              <w:spacing w:after="0" w:line="240" w:lineRule="auto"/>
              <w:jc w:val="center"/>
              <w:rPr>
                <w:rFonts w:ascii="Times New Roman" w:eastAsia="Times New Roman" w:hAnsi="Times New Roman" w:cs="Times New Roman"/>
                <w:b/>
                <w:bCs/>
                <w:sz w:val="24"/>
                <w:szCs w:val="24"/>
              </w:rPr>
            </w:pP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2BE6F7" w14:textId="77777777" w:rsidR="00211B5B" w:rsidRPr="00D436D2" w:rsidRDefault="00211B5B" w:rsidP="00C44C1A">
            <w:pPr>
              <w:spacing w:after="0" w:line="240" w:lineRule="auto"/>
              <w:jc w:val="center"/>
              <w:rPr>
                <w:rFonts w:ascii="Times New Roman" w:eastAsia="Times New Roman" w:hAnsi="Times New Roman" w:cs="Times New Roman"/>
                <w:b/>
                <w:bCs/>
                <w:sz w:val="24"/>
                <w:szCs w:val="24"/>
              </w:rPr>
            </w:pPr>
          </w:p>
        </w:tc>
        <w:tc>
          <w:tcPr>
            <w:tcW w:w="118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487130" w14:textId="1F33096B" w:rsidR="00211B5B" w:rsidRPr="00D436D2" w:rsidRDefault="00211B5B" w:rsidP="00C44C1A">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005"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328A2FDF" w14:textId="5D4AA540" w:rsidR="00211B5B" w:rsidRPr="00D436D2" w:rsidRDefault="00211B5B" w:rsidP="00113DF3">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18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2B2803" w14:textId="6D60B845" w:rsidR="00211B5B" w:rsidRPr="00D436D2" w:rsidRDefault="00211B5B" w:rsidP="005C2DF6">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211B5B" w:rsidRPr="00D436D2" w14:paraId="0E327FC5" w14:textId="77777777" w:rsidTr="00D436D2">
        <w:trPr>
          <w:trHeight w:val="1"/>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55C488" w14:textId="77777777" w:rsidR="00211B5B" w:rsidRPr="00D436D2" w:rsidRDefault="00211B5B" w:rsidP="00C44C1A">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616175" w14:textId="77777777" w:rsidR="00211B5B" w:rsidRPr="00D436D2" w:rsidRDefault="00211B5B" w:rsidP="00C44C1A">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E4AD5A" w14:textId="77777777" w:rsidR="00211B5B" w:rsidRPr="00D436D2" w:rsidRDefault="00211B5B" w:rsidP="00C44C1A">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DB4C9A" w14:textId="77777777" w:rsidR="00211B5B" w:rsidRPr="00D436D2" w:rsidRDefault="00211B5B" w:rsidP="00113DF3">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3D9E636E" w14:textId="69C26294" w:rsidR="00211B5B" w:rsidRPr="00D436D2" w:rsidRDefault="00211B5B" w:rsidP="005C2DF6">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18EACA0C" w14:textId="614CB8E8" w:rsidR="00211B5B" w:rsidRPr="00D436D2" w:rsidRDefault="00211B5B" w:rsidP="001A2CE9">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16BA43" w14:textId="7A5B3AC6" w:rsidR="00211B5B" w:rsidRPr="00D436D2" w:rsidRDefault="00211B5B" w:rsidP="001A2CE9">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F4822C" w14:textId="77777777" w:rsidR="00211B5B" w:rsidRPr="00D436D2" w:rsidRDefault="00211B5B" w:rsidP="001A2CE9">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211B5B" w:rsidRPr="00D436D2" w14:paraId="18DF7DB7" w14:textId="77777777" w:rsidTr="00D436D2">
        <w:trPr>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5C5B5E" w14:textId="77777777" w:rsidR="00211B5B" w:rsidRPr="00D436D2" w:rsidRDefault="00211B5B" w:rsidP="00C44C1A">
            <w:pPr>
              <w:spacing w:after="0" w:line="240" w:lineRule="auto"/>
              <w:rPr>
                <w:rFonts w:ascii="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C2A04D4" w14:textId="77777777" w:rsidR="00211B5B" w:rsidRPr="00D436D2" w:rsidRDefault="00211B5B" w:rsidP="00C44C1A">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2308377F" w14:textId="77777777" w:rsidR="00211B5B" w:rsidRPr="00D436D2" w:rsidRDefault="00211B5B" w:rsidP="00C44C1A">
            <w:pPr>
              <w:spacing w:after="0" w:line="240" w:lineRule="auto"/>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45CDFE" w14:textId="77777777" w:rsidR="00211B5B" w:rsidRPr="00D436D2" w:rsidRDefault="00211B5B" w:rsidP="00113DF3">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w:t>
            </w:r>
          </w:p>
          <w:p w14:paraId="49FC4E5B" w14:textId="77777777" w:rsidR="00211B5B" w:rsidRPr="00D436D2" w:rsidRDefault="00211B5B" w:rsidP="005C2DF6">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w:t>
            </w:r>
            <w:r w:rsidRPr="00D436D2">
              <w:rPr>
                <w:rFonts w:ascii="Times New Roman" w:eastAsia="Times New Roman" w:hAnsi="Times New Roman" w:cs="Times New Roman"/>
                <w:sz w:val="24"/>
                <w:szCs w:val="24"/>
              </w:rPr>
              <w:t>1.02-1.08</w:t>
            </w:r>
            <w:r w:rsidRPr="00D436D2">
              <w:rPr>
                <w:rFonts w:ascii="Times New Roman" w:hAnsi="Times New Roman" w:cs="Times New Roman"/>
                <w:sz w:val="24"/>
                <w:szCs w:val="24"/>
              </w:rPr>
              <w:t>)</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56E507" w14:textId="77777777" w:rsidR="00211B5B" w:rsidRPr="00D436D2" w:rsidRDefault="00211B5B" w:rsidP="001A2CE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575E80C2" w14:textId="6981ACB0"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1.16</w:t>
            </w:r>
          </w:p>
          <w:p w14:paraId="7AB0BF7D" w14:textId="5EA7DBED"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(1.14-1.18)</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37A273ED" w14:textId="10B2149E"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9D33ED" w14:textId="0255FB9D"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1.08</w:t>
            </w:r>
          </w:p>
          <w:p w14:paraId="70DE0AFF" w14:textId="77777777" w:rsidR="00211B5B" w:rsidRPr="00D436D2" w:rsidRDefault="00211B5B" w:rsidP="009A144E">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(0.97-1.19)</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58DB3D" w14:textId="77777777" w:rsidR="00211B5B" w:rsidRPr="00D436D2" w:rsidRDefault="00211B5B" w:rsidP="009A144E">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0.159</w:t>
            </w:r>
          </w:p>
        </w:tc>
      </w:tr>
      <w:tr w:rsidR="00211B5B" w:rsidRPr="00D436D2" w14:paraId="3E403296" w14:textId="77777777" w:rsidTr="00D436D2">
        <w:trPr>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E6A50E" w14:textId="4D48C9CC" w:rsidR="00211B5B" w:rsidRPr="00D436D2" w:rsidRDefault="00211B5B" w:rsidP="00C44C1A">
            <w:pPr>
              <w:spacing w:after="0" w:line="24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r w:rsidR="005D2A58">
              <w:rPr>
                <w:rFonts w:ascii="Times New Roman" w:eastAsia="Times New Roman" w:hAnsi="Times New Roman" w:cs="Times New Roman"/>
                <w:b/>
                <w:bCs/>
                <w:sz w:val="24"/>
                <w:szCs w:val="24"/>
              </w:rPr>
              <w:t>*</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56E02E" w14:textId="77777777" w:rsidR="00211B5B" w:rsidRPr="00D436D2" w:rsidRDefault="00211B5B" w:rsidP="00C44C1A">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0EE3133D" w14:textId="77777777" w:rsidR="00211B5B" w:rsidRPr="00D436D2" w:rsidRDefault="00211B5B" w:rsidP="00C44C1A">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65CC6C" w14:textId="77777777" w:rsidR="00211B5B" w:rsidRPr="00D436D2" w:rsidRDefault="00211B5B" w:rsidP="00113DF3">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34602D17" w14:textId="77777777" w:rsidR="00211B5B" w:rsidRPr="00D436D2" w:rsidRDefault="00211B5B" w:rsidP="005C2DF6">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(0.97-1.04)</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AEADBC" w14:textId="77777777" w:rsidR="00211B5B" w:rsidRPr="00D436D2" w:rsidRDefault="00211B5B" w:rsidP="001A2CE9">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0.071</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7B2F3EFF" w14:textId="5DAE1D62"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w:t>
            </w:r>
          </w:p>
          <w:p w14:paraId="7E758A52" w14:textId="77FC0AC0"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(1.11 - 1.17)</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1437B18A" w14:textId="0DC02170"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4BF219" w14:textId="6E462649"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1.15</w:t>
            </w:r>
          </w:p>
          <w:p w14:paraId="4C9352AB" w14:textId="77777777"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(1.05 - 1.27)</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D73CB1" w14:textId="77777777"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0.004</w:t>
            </w:r>
          </w:p>
        </w:tc>
      </w:tr>
    </w:tbl>
    <w:p w14:paraId="2456E7D5" w14:textId="276B428D" w:rsidR="005276D7" w:rsidRPr="00D436D2" w:rsidRDefault="00970725" w:rsidP="003145EF">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RR: Risk Ratio</w:t>
      </w:r>
      <w:r w:rsidR="005D2A58">
        <w:rPr>
          <w:rFonts w:ascii="Times New Roman" w:eastAsia="Times New Roman" w:hAnsi="Times New Roman" w:cs="Times New Roman"/>
          <w:sz w:val="24"/>
          <w:szCs w:val="24"/>
        </w:rPr>
        <w:t xml:space="preserve">, </w:t>
      </w:r>
      <w:ins w:id="9" w:author="Md Jamal Uddin" w:date="2020-04-20T15:40:00Z">
        <w:r w:rsidR="00C91A27">
          <w:rPr>
            <w:rFonts w:ascii="Times New Roman" w:eastAsia="Times New Roman" w:hAnsi="Times New Roman" w:cs="Times New Roman"/>
            <w:sz w:val="24"/>
            <w:szCs w:val="24"/>
          </w:rPr>
          <w:t>NB: Negative Binomial</w:t>
        </w:r>
      </w:ins>
      <w:ins w:id="10" w:author="Md Jamal Uddin" w:date="2020-04-20T15:41:00Z">
        <w:r w:rsidR="00C91A27">
          <w:rPr>
            <w:rFonts w:ascii="Times New Roman" w:eastAsia="Times New Roman" w:hAnsi="Times New Roman" w:cs="Times New Roman"/>
            <w:sz w:val="24"/>
            <w:szCs w:val="24"/>
          </w:rPr>
          <w:t>,</w:t>
        </w:r>
      </w:ins>
      <w:ins w:id="11" w:author="Md Jamal Uddin" w:date="2020-04-20T15:40:00Z">
        <w:r w:rsidR="00C91A27">
          <w:rPr>
            <w:rFonts w:ascii="Times New Roman" w:eastAsia="Times New Roman" w:hAnsi="Times New Roman" w:cs="Times New Roman"/>
            <w:sz w:val="24"/>
            <w:szCs w:val="24"/>
          </w:rPr>
          <w:t xml:space="preserve"> </w:t>
        </w:r>
      </w:ins>
      <w:r w:rsidR="005D2A58">
        <w:rPr>
          <w:rFonts w:ascii="Times New Roman" w:eastAsia="Times New Roman" w:hAnsi="Times New Roman" w:cs="Times New Roman"/>
          <w:sz w:val="24"/>
          <w:szCs w:val="24"/>
        </w:rPr>
        <w:t>*Model adjusted for possible confounding factors</w:t>
      </w:r>
    </w:p>
    <w:p w14:paraId="3D235FEB" w14:textId="387428E2" w:rsidR="007147A7" w:rsidRDefault="007147A7" w:rsidP="007147A7">
      <w:pPr>
        <w:spacing w:after="0" w:line="240" w:lineRule="auto"/>
        <w:rPr>
          <w:rFonts w:ascii="Times New Roman" w:eastAsia="Times New Roman" w:hAnsi="Times New Roman" w:cs="Times New Roman"/>
          <w:b/>
          <w:bCs/>
          <w:sz w:val="24"/>
          <w:szCs w:val="24"/>
        </w:rPr>
      </w:pPr>
    </w:p>
    <w:p w14:paraId="5B514B1B" w14:textId="58BB1EF4" w:rsidR="00AE4D0A" w:rsidRDefault="00AE4D0A" w:rsidP="007147A7">
      <w:pPr>
        <w:spacing w:after="0" w:line="240" w:lineRule="auto"/>
        <w:rPr>
          <w:rFonts w:ascii="Times New Roman" w:eastAsia="Times New Roman" w:hAnsi="Times New Roman" w:cs="Times New Roman"/>
          <w:b/>
          <w:bCs/>
          <w:sz w:val="24"/>
          <w:szCs w:val="24"/>
        </w:rPr>
      </w:pPr>
    </w:p>
    <w:p w14:paraId="1D9F4FCF" w14:textId="03C57186" w:rsidR="00AE4D0A" w:rsidRDefault="00AE4D0A" w:rsidP="007147A7">
      <w:pPr>
        <w:spacing w:after="0" w:line="240" w:lineRule="auto"/>
        <w:rPr>
          <w:rFonts w:ascii="Times New Roman" w:eastAsia="Times New Roman" w:hAnsi="Times New Roman" w:cs="Times New Roman"/>
          <w:b/>
          <w:bCs/>
          <w:sz w:val="24"/>
          <w:szCs w:val="24"/>
        </w:rPr>
      </w:pPr>
    </w:p>
    <w:p w14:paraId="48A0D36F" w14:textId="77777777" w:rsidR="00AE4D0A" w:rsidRDefault="00AE4D0A" w:rsidP="007147A7">
      <w:pPr>
        <w:spacing w:after="0" w:line="240" w:lineRule="auto"/>
        <w:rPr>
          <w:rFonts w:ascii="Times New Roman" w:eastAsia="Times New Roman" w:hAnsi="Times New Roman" w:cs="Times New Roman"/>
          <w:b/>
          <w:bCs/>
          <w:sz w:val="24"/>
          <w:szCs w:val="24"/>
        </w:rPr>
      </w:pPr>
    </w:p>
    <w:p w14:paraId="70A4AB15" w14:textId="259AC279" w:rsidR="00970725" w:rsidRPr="00D436D2" w:rsidRDefault="00970725" w:rsidP="003145EF">
      <w:pPr>
        <w:spacing w:after="0" w:line="24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 xml:space="preserve">Table 4: Association between C-section (vs normal delivery) and common childhood diseases from crude and adjusted PS models </w:t>
      </w:r>
    </w:p>
    <w:tbl>
      <w:tblPr>
        <w:tblStyle w:val="TableGridLight"/>
        <w:tblW w:w="5000" w:type="pct"/>
        <w:tblLook w:val="04A0" w:firstRow="1" w:lastRow="0" w:firstColumn="1" w:lastColumn="0" w:noHBand="0" w:noVBand="1"/>
      </w:tblPr>
      <w:tblGrid>
        <w:gridCol w:w="2185"/>
        <w:gridCol w:w="2218"/>
        <w:gridCol w:w="2061"/>
        <w:gridCol w:w="1158"/>
        <w:gridCol w:w="2061"/>
        <w:gridCol w:w="1158"/>
        <w:gridCol w:w="2061"/>
        <w:gridCol w:w="1155"/>
      </w:tblGrid>
      <w:tr w:rsidR="00AA3E6D" w:rsidRPr="00D436D2" w14:paraId="55051D05" w14:textId="77777777" w:rsidTr="00D436D2">
        <w:trPr>
          <w:trHeight w:val="1"/>
        </w:trPr>
        <w:tc>
          <w:tcPr>
            <w:tcW w:w="777" w:type="pct"/>
            <w:vAlign w:val="center"/>
          </w:tcPr>
          <w:p w14:paraId="784436AB" w14:textId="77777777" w:rsidR="00AA3E6D" w:rsidRPr="00D436D2" w:rsidRDefault="00AA3E6D" w:rsidP="00C44C1A">
            <w:pPr>
              <w:jc w:val="center"/>
              <w:rPr>
                <w:rFonts w:ascii="Times New Roman" w:eastAsia="Calibri" w:hAnsi="Times New Roman" w:cs="Times New Roman"/>
                <w:sz w:val="24"/>
                <w:szCs w:val="24"/>
              </w:rPr>
            </w:pPr>
          </w:p>
        </w:tc>
        <w:tc>
          <w:tcPr>
            <w:tcW w:w="789" w:type="pct"/>
            <w:vAlign w:val="center"/>
          </w:tcPr>
          <w:p w14:paraId="6BF229A4" w14:textId="77777777" w:rsidR="00AA3E6D" w:rsidRPr="00D436D2" w:rsidRDefault="00AA3E6D" w:rsidP="00C44C1A">
            <w:pPr>
              <w:jc w:val="center"/>
              <w:rPr>
                <w:rFonts w:ascii="Times New Roman" w:eastAsia="Calibri" w:hAnsi="Times New Roman" w:cs="Times New Roman"/>
                <w:sz w:val="24"/>
                <w:szCs w:val="24"/>
              </w:rPr>
            </w:pPr>
          </w:p>
        </w:tc>
        <w:tc>
          <w:tcPr>
            <w:tcW w:w="1145" w:type="pct"/>
            <w:gridSpan w:val="2"/>
            <w:vAlign w:val="center"/>
          </w:tcPr>
          <w:p w14:paraId="44346B98" w14:textId="2538D6A3" w:rsidR="00AA3E6D" w:rsidRPr="00D436D2" w:rsidRDefault="00AA3E6D" w:rsidP="00C44C1A">
            <w:pPr>
              <w:jc w:val="center"/>
              <w:rPr>
                <w:rFonts w:ascii="Times New Roman" w:eastAsia="Calibri"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145" w:type="pct"/>
            <w:gridSpan w:val="2"/>
          </w:tcPr>
          <w:p w14:paraId="635D302E" w14:textId="060DFD93" w:rsidR="00AA3E6D" w:rsidRPr="00D436D2" w:rsidRDefault="00AA3E6D" w:rsidP="00113DF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145" w:type="pct"/>
            <w:gridSpan w:val="2"/>
            <w:vAlign w:val="center"/>
          </w:tcPr>
          <w:p w14:paraId="2A10792B" w14:textId="54FC051E" w:rsidR="00AA3E6D" w:rsidRPr="00D436D2" w:rsidRDefault="00AA3E6D" w:rsidP="005C2DF6">
            <w:pPr>
              <w:jc w:val="center"/>
              <w:rPr>
                <w:rFonts w:ascii="Times New Roman" w:eastAsia="Calibri"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FD73C3" w:rsidRPr="00D436D2" w14:paraId="634C6075" w14:textId="77777777" w:rsidTr="00D436D2">
        <w:trPr>
          <w:trHeight w:val="1"/>
        </w:trPr>
        <w:tc>
          <w:tcPr>
            <w:tcW w:w="777" w:type="pct"/>
            <w:vAlign w:val="center"/>
          </w:tcPr>
          <w:p w14:paraId="40371DB6" w14:textId="77777777" w:rsidR="00FD73C3" w:rsidRPr="00D436D2" w:rsidRDefault="00FD73C3"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789" w:type="pct"/>
            <w:vAlign w:val="center"/>
          </w:tcPr>
          <w:p w14:paraId="1D7BA13E" w14:textId="77777777" w:rsidR="00FD73C3" w:rsidRPr="00D436D2" w:rsidRDefault="00FD73C3"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733" w:type="pct"/>
            <w:vAlign w:val="center"/>
          </w:tcPr>
          <w:p w14:paraId="2AE57DFF" w14:textId="77777777" w:rsidR="00FD73C3" w:rsidRPr="00D436D2" w:rsidRDefault="00FD73C3"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411F7B80" w14:textId="77777777" w:rsidR="00FD73C3" w:rsidRPr="00D436D2" w:rsidRDefault="00FD73C3" w:rsidP="00113DF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3" w:type="pct"/>
            <w:vAlign w:val="center"/>
          </w:tcPr>
          <w:p w14:paraId="5D98A51F" w14:textId="7BCA178D" w:rsidR="00FD73C3" w:rsidRPr="00D436D2" w:rsidRDefault="00FD73C3" w:rsidP="005C2DF6">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02756DDF" w14:textId="12F68771" w:rsidR="00FD73C3" w:rsidRPr="00D436D2" w:rsidRDefault="00FD73C3"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3" w:type="pct"/>
            <w:vAlign w:val="center"/>
          </w:tcPr>
          <w:p w14:paraId="6FD1AB7F" w14:textId="090E3E37" w:rsidR="00FD73C3" w:rsidRPr="00D436D2" w:rsidRDefault="00FD73C3"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59AD2AB6" w14:textId="77777777" w:rsidR="00FD73C3" w:rsidRPr="00D436D2" w:rsidRDefault="00FD73C3"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424F3B" w:rsidRPr="00D436D2" w14:paraId="546AF312" w14:textId="77777777" w:rsidTr="00D436D2">
        <w:trPr>
          <w:trHeight w:val="1"/>
        </w:trPr>
        <w:tc>
          <w:tcPr>
            <w:tcW w:w="777" w:type="pct"/>
            <w:vAlign w:val="center"/>
          </w:tcPr>
          <w:p w14:paraId="041D4844" w14:textId="77777777" w:rsidR="00424F3B" w:rsidRPr="00D436D2" w:rsidRDefault="00424F3B"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789" w:type="pct"/>
            <w:vAlign w:val="center"/>
          </w:tcPr>
          <w:p w14:paraId="726A116C" w14:textId="77777777" w:rsidR="00424F3B" w:rsidRPr="00D436D2" w:rsidRDefault="00424F3B" w:rsidP="00C44C1A">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6A2B4954" w14:textId="77777777" w:rsidR="00424F3B" w:rsidRPr="00D436D2" w:rsidRDefault="00424F3B" w:rsidP="00C44C1A">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3" w:type="pct"/>
            <w:vAlign w:val="center"/>
          </w:tcPr>
          <w:p w14:paraId="19A90757" w14:textId="725097D2" w:rsidR="00424F3B" w:rsidRPr="00D436D2" w:rsidRDefault="00424F3B" w:rsidP="00113DF3">
            <w:pPr>
              <w:jc w:val="center"/>
              <w:rPr>
                <w:rFonts w:ascii="Times New Roman" w:hAnsi="Times New Roman" w:cs="Times New Roman"/>
                <w:sz w:val="24"/>
                <w:szCs w:val="24"/>
              </w:rPr>
            </w:pPr>
            <w:r w:rsidRPr="00D436D2">
              <w:rPr>
                <w:rFonts w:ascii="Times New Roman" w:hAnsi="Times New Roman" w:cs="Times New Roman"/>
                <w:sz w:val="24"/>
                <w:szCs w:val="24"/>
              </w:rPr>
              <w:t>1.12</w:t>
            </w:r>
          </w:p>
          <w:p w14:paraId="048B56B2" w14:textId="77777777" w:rsidR="00424F3B" w:rsidRPr="00D436D2" w:rsidRDefault="00424F3B" w:rsidP="005C2DF6">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(0.94-1.31)</w:t>
            </w:r>
          </w:p>
        </w:tc>
        <w:tc>
          <w:tcPr>
            <w:tcW w:w="411" w:type="pct"/>
            <w:vAlign w:val="center"/>
          </w:tcPr>
          <w:p w14:paraId="7089A614" w14:textId="77777777"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0.201</w:t>
            </w:r>
          </w:p>
        </w:tc>
        <w:tc>
          <w:tcPr>
            <w:tcW w:w="733" w:type="pct"/>
            <w:vAlign w:val="center"/>
          </w:tcPr>
          <w:p w14:paraId="623E9FC4" w14:textId="7E88ACF2" w:rsidR="00424F3B" w:rsidRPr="00D436D2" w:rsidRDefault="00424F3B" w:rsidP="001A2CE9">
            <w:pPr>
              <w:jc w:val="center"/>
              <w:rPr>
                <w:rFonts w:ascii="Times New Roman" w:hAnsi="Times New Roman" w:cs="Times New Roman"/>
                <w:sz w:val="24"/>
                <w:szCs w:val="24"/>
              </w:rPr>
            </w:pPr>
            <w:r w:rsidRPr="00D436D2">
              <w:rPr>
                <w:rFonts w:ascii="Times New Roman" w:hAnsi="Times New Roman" w:cs="Times New Roman"/>
                <w:sz w:val="24"/>
                <w:szCs w:val="24"/>
              </w:rPr>
              <w:t>1.02</w:t>
            </w:r>
          </w:p>
          <w:p w14:paraId="55042F31" w14:textId="1547967B"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(0.87-1.20)</w:t>
            </w:r>
          </w:p>
        </w:tc>
        <w:tc>
          <w:tcPr>
            <w:tcW w:w="411" w:type="pct"/>
            <w:vAlign w:val="center"/>
          </w:tcPr>
          <w:p w14:paraId="4356C6BC" w14:textId="3389246F"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0.080</w:t>
            </w:r>
          </w:p>
        </w:tc>
        <w:tc>
          <w:tcPr>
            <w:tcW w:w="733" w:type="pct"/>
            <w:vAlign w:val="center"/>
          </w:tcPr>
          <w:p w14:paraId="6BB54F0A" w14:textId="6E04A5BA"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w:t>
            </w:r>
          </w:p>
          <w:p w14:paraId="25A6238D" w14:textId="77777777"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(1.01-1.23)</w:t>
            </w:r>
          </w:p>
        </w:tc>
        <w:tc>
          <w:tcPr>
            <w:tcW w:w="411" w:type="pct"/>
            <w:vAlign w:val="center"/>
          </w:tcPr>
          <w:p w14:paraId="71AEA7DE" w14:textId="77777777"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0.042</w:t>
            </w:r>
          </w:p>
        </w:tc>
      </w:tr>
      <w:tr w:rsidR="00424F3B" w:rsidRPr="00D436D2" w14:paraId="1AF32578" w14:textId="77777777" w:rsidTr="00D436D2">
        <w:trPr>
          <w:trHeight w:val="1"/>
        </w:trPr>
        <w:tc>
          <w:tcPr>
            <w:tcW w:w="777" w:type="pct"/>
            <w:vAlign w:val="center"/>
          </w:tcPr>
          <w:p w14:paraId="25FBEA75" w14:textId="77777777" w:rsidR="00424F3B" w:rsidRPr="00D436D2" w:rsidRDefault="00424F3B"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p>
        </w:tc>
        <w:tc>
          <w:tcPr>
            <w:tcW w:w="789" w:type="pct"/>
            <w:vAlign w:val="center"/>
          </w:tcPr>
          <w:p w14:paraId="4C5E5A14" w14:textId="77777777" w:rsidR="00424F3B" w:rsidRPr="00D436D2" w:rsidRDefault="00424F3B" w:rsidP="00C44C1A">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5AB2875B" w14:textId="77777777" w:rsidR="00424F3B" w:rsidRPr="00D436D2" w:rsidRDefault="00424F3B" w:rsidP="00C44C1A">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3" w:type="pct"/>
            <w:vAlign w:val="center"/>
          </w:tcPr>
          <w:p w14:paraId="0DFFA2F3" w14:textId="77777777" w:rsidR="00424F3B" w:rsidRPr="00D436D2" w:rsidRDefault="00424F3B" w:rsidP="00113DF3">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1.02</w:t>
            </w:r>
          </w:p>
          <w:p w14:paraId="231B058B" w14:textId="77777777" w:rsidR="00424F3B" w:rsidRPr="00D436D2" w:rsidRDefault="00424F3B" w:rsidP="005C2DF6">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(0.90-1.14)</w:t>
            </w:r>
          </w:p>
        </w:tc>
        <w:tc>
          <w:tcPr>
            <w:tcW w:w="411" w:type="pct"/>
            <w:vAlign w:val="center"/>
          </w:tcPr>
          <w:p w14:paraId="5EB060FD" w14:textId="77777777" w:rsidR="00424F3B" w:rsidRPr="00D436D2" w:rsidRDefault="00424F3B" w:rsidP="001A2CE9">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0.082</w:t>
            </w:r>
          </w:p>
        </w:tc>
        <w:tc>
          <w:tcPr>
            <w:tcW w:w="733" w:type="pct"/>
            <w:vAlign w:val="center"/>
          </w:tcPr>
          <w:p w14:paraId="7A8D6FE3" w14:textId="6669F8D3"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5966B19E" w14:textId="70299EC7"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w:t>
            </w:r>
            <w:r w:rsidR="00FE2EAA" w:rsidRPr="00D436D2">
              <w:rPr>
                <w:rFonts w:ascii="Times New Roman" w:eastAsia="Times New Roman" w:hAnsi="Times New Roman" w:cs="Times New Roman"/>
                <w:sz w:val="24"/>
                <w:szCs w:val="24"/>
              </w:rPr>
              <w:t>8</w:t>
            </w:r>
            <w:r w:rsidRPr="00D436D2">
              <w:rPr>
                <w:rFonts w:ascii="Times New Roman" w:eastAsia="Times New Roman" w:hAnsi="Times New Roman" w:cs="Times New Roman"/>
                <w:sz w:val="24"/>
                <w:szCs w:val="24"/>
              </w:rPr>
              <w:t>-1.</w:t>
            </w:r>
            <w:r w:rsidR="00FE2EAA" w:rsidRPr="00D436D2">
              <w:rPr>
                <w:rFonts w:ascii="Times New Roman" w:eastAsia="Times New Roman" w:hAnsi="Times New Roman" w:cs="Times New Roman"/>
                <w:sz w:val="24"/>
                <w:szCs w:val="24"/>
              </w:rPr>
              <w:t>03</w:t>
            </w:r>
            <w:r w:rsidRPr="00D436D2">
              <w:rPr>
                <w:rFonts w:ascii="Times New Roman" w:eastAsia="Times New Roman" w:hAnsi="Times New Roman" w:cs="Times New Roman"/>
                <w:sz w:val="24"/>
                <w:szCs w:val="24"/>
              </w:rPr>
              <w:t>)</w:t>
            </w:r>
          </w:p>
        </w:tc>
        <w:tc>
          <w:tcPr>
            <w:tcW w:w="411" w:type="pct"/>
            <w:vAlign w:val="center"/>
          </w:tcPr>
          <w:p w14:paraId="3971B149" w14:textId="1FD0A9D1"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w:t>
            </w:r>
            <w:r w:rsidR="00FE2EAA" w:rsidRPr="00D436D2">
              <w:rPr>
                <w:rFonts w:ascii="Times New Roman" w:eastAsia="Times New Roman" w:hAnsi="Times New Roman" w:cs="Times New Roman"/>
                <w:sz w:val="24"/>
                <w:szCs w:val="24"/>
              </w:rPr>
              <w:t>75</w:t>
            </w:r>
          </w:p>
        </w:tc>
        <w:tc>
          <w:tcPr>
            <w:tcW w:w="733" w:type="pct"/>
            <w:vAlign w:val="center"/>
          </w:tcPr>
          <w:p w14:paraId="2F85AC4B" w14:textId="7312F5EE"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1.17</w:t>
            </w:r>
          </w:p>
          <w:p w14:paraId="362F7FAE" w14:textId="77777777" w:rsidR="00424F3B" w:rsidRPr="00D436D2" w:rsidRDefault="00424F3B" w:rsidP="009A144E">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(1.05-1.29)</w:t>
            </w:r>
          </w:p>
        </w:tc>
        <w:tc>
          <w:tcPr>
            <w:tcW w:w="411" w:type="pct"/>
            <w:vAlign w:val="center"/>
          </w:tcPr>
          <w:p w14:paraId="57420629" w14:textId="77777777" w:rsidR="00424F3B" w:rsidRPr="00D436D2" w:rsidRDefault="00424F3B" w:rsidP="009A144E">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0.030</w:t>
            </w:r>
          </w:p>
        </w:tc>
      </w:tr>
    </w:tbl>
    <w:p w14:paraId="7CF12683" w14:textId="67CEA807" w:rsidR="00970725" w:rsidRPr="00D436D2" w:rsidRDefault="004B3D12" w:rsidP="003145EF">
      <w:pPr>
        <w:spacing w:after="0" w:line="240" w:lineRule="auto"/>
        <w:rPr>
          <w:rFonts w:ascii="Times New Roman" w:eastAsia="Times New Roman" w:hAnsi="Times New Roman" w:cs="Times New Roman"/>
          <w:sz w:val="24"/>
          <w:szCs w:val="24"/>
        </w:rPr>
      </w:pPr>
      <w:ins w:id="12" w:author="Md Jamal Uddin" w:date="2020-04-20T15:44:00Z">
        <w:r>
          <w:rPr>
            <w:rFonts w:ascii="Times New Roman" w:eastAsia="Times New Roman" w:hAnsi="Times New Roman" w:cs="Times New Roman"/>
            <w:sz w:val="24"/>
            <w:szCs w:val="24"/>
          </w:rPr>
          <w:t>PS: Propensity Scores</w:t>
        </w:r>
      </w:ins>
    </w:p>
    <w:p w14:paraId="238FCD06" w14:textId="11E6576B" w:rsidR="00D436D2" w:rsidRDefault="00D436D2" w:rsidP="003145EF">
      <w:pPr>
        <w:spacing w:after="0" w:line="240" w:lineRule="auto"/>
        <w:rPr>
          <w:rFonts w:ascii="Times New Roman" w:eastAsia="Times New Roman" w:hAnsi="Times New Roman" w:cs="Times New Roman"/>
          <w:b/>
          <w:sz w:val="24"/>
          <w:szCs w:val="24"/>
        </w:rPr>
      </w:pPr>
    </w:p>
    <w:p w14:paraId="4CB4577F" w14:textId="77777777" w:rsidR="003145EF" w:rsidRPr="00D436D2" w:rsidRDefault="003145EF" w:rsidP="003145EF">
      <w:pPr>
        <w:spacing w:after="0" w:line="240" w:lineRule="auto"/>
        <w:rPr>
          <w:rFonts w:ascii="Times New Roman" w:eastAsia="Times New Roman" w:hAnsi="Times New Roman" w:cs="Times New Roman"/>
          <w:b/>
          <w:sz w:val="24"/>
          <w:szCs w:val="24"/>
        </w:rPr>
      </w:pPr>
    </w:p>
    <w:p w14:paraId="4E47ECAC" w14:textId="2794F7AA" w:rsidR="00D436D2" w:rsidRDefault="00D436D2" w:rsidP="003145EF">
      <w:pPr>
        <w:spacing w:after="0" w:line="240" w:lineRule="auto"/>
        <w:rPr>
          <w:rFonts w:ascii="Times New Roman" w:eastAsia="Times New Roman" w:hAnsi="Times New Roman" w:cs="Times New Roman"/>
          <w:b/>
          <w:sz w:val="24"/>
          <w:szCs w:val="24"/>
        </w:rPr>
      </w:pPr>
      <w:r w:rsidRPr="00D436D2">
        <w:rPr>
          <w:rFonts w:ascii="Times New Roman" w:hAnsi="Times New Roman" w:cs="Times New Roman"/>
          <w:b/>
          <w:bCs/>
          <w:color w:val="000000"/>
        </w:rPr>
        <w:t>SUPPLEMENTARY MATERIAL</w:t>
      </w:r>
      <w:r w:rsidRPr="00D436D2">
        <w:rPr>
          <w:rFonts w:ascii="Times New Roman" w:eastAsia="Times New Roman" w:hAnsi="Times New Roman" w:cs="Times New Roman"/>
          <w:b/>
          <w:sz w:val="24"/>
          <w:szCs w:val="24"/>
        </w:rPr>
        <w:t xml:space="preserve"> </w:t>
      </w:r>
    </w:p>
    <w:p w14:paraId="18EDFE7D" w14:textId="77777777" w:rsidR="00931018" w:rsidRPr="00D436D2" w:rsidRDefault="00931018" w:rsidP="003145EF">
      <w:pPr>
        <w:spacing w:after="0" w:line="240" w:lineRule="auto"/>
        <w:rPr>
          <w:rFonts w:ascii="Times New Roman" w:eastAsia="Times New Roman" w:hAnsi="Times New Roman" w:cs="Times New Roman"/>
          <w:b/>
          <w:sz w:val="24"/>
          <w:szCs w:val="24"/>
        </w:rPr>
      </w:pPr>
    </w:p>
    <w:p w14:paraId="44E6B244" w14:textId="733BD51D" w:rsidR="00595FB2" w:rsidRPr="00D436D2" w:rsidRDefault="00595FB2"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D436D2">
        <w:rPr>
          <w:rFonts w:ascii="Times New Roman" w:eastAsia="Times New Roman" w:hAnsi="Times New Roman" w:cs="Times New Roman"/>
          <w:b/>
          <w:sz w:val="24"/>
          <w:szCs w:val="24"/>
        </w:rPr>
        <w:t xml:space="preserve"> </w:t>
      </w:r>
      <w:r w:rsidR="00D436D2" w:rsidRPr="00D436D2">
        <w:rPr>
          <w:rFonts w:ascii="Times New Roman" w:eastAsia="Times New Roman" w:hAnsi="Times New Roman" w:cs="Times New Roman"/>
          <w:b/>
          <w:sz w:val="24"/>
          <w:szCs w:val="24"/>
        </w:rPr>
        <w:t>S1</w:t>
      </w:r>
      <w:r w:rsidRPr="00D436D2">
        <w:rPr>
          <w:rFonts w:ascii="Times New Roman" w:eastAsia="Times New Roman" w:hAnsi="Times New Roman" w:cs="Times New Roman"/>
          <w:b/>
          <w:sz w:val="24"/>
          <w:szCs w:val="24"/>
        </w:rPr>
        <w:t>: Unadjusted LR statistics for type 3 analysis</w:t>
      </w:r>
    </w:p>
    <w:tbl>
      <w:tblPr>
        <w:tblW w:w="5000" w:type="pct"/>
        <w:tblCellMar>
          <w:left w:w="10" w:type="dxa"/>
          <w:right w:w="10" w:type="dxa"/>
        </w:tblCellMar>
        <w:tblLook w:val="04A0" w:firstRow="1" w:lastRow="0" w:firstColumn="1" w:lastColumn="0" w:noHBand="0" w:noVBand="1"/>
      </w:tblPr>
      <w:tblGrid>
        <w:gridCol w:w="3104"/>
        <w:gridCol w:w="2263"/>
        <w:gridCol w:w="1600"/>
        <w:gridCol w:w="1948"/>
        <w:gridCol w:w="1282"/>
        <w:gridCol w:w="2263"/>
        <w:gridCol w:w="1597"/>
      </w:tblGrid>
      <w:tr w:rsidR="009D6540" w:rsidRPr="00D436D2" w14:paraId="796DAB58"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51BAD6" w14:textId="77777777" w:rsidR="009D6540" w:rsidRPr="004B44BC" w:rsidRDefault="009D6540" w:rsidP="003145EF">
            <w:pPr>
              <w:spacing w:after="0" w:line="240" w:lineRule="auto"/>
              <w:jc w:val="center"/>
              <w:rPr>
                <w:rFonts w:ascii="Times New Roman" w:eastAsia="Calibri" w:hAnsi="Times New Roman" w:cs="Times New Roman"/>
                <w:b/>
                <w:bCs/>
                <w:sz w:val="24"/>
                <w:szCs w:val="24"/>
              </w:rPr>
            </w:pPr>
          </w:p>
        </w:tc>
        <w:tc>
          <w:tcPr>
            <w:tcW w:w="1374"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797F4F" w14:textId="77777777" w:rsidR="009D6540" w:rsidRPr="004B44BC" w:rsidRDefault="009D6540"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149"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1E7E28FD" w14:textId="04340B03" w:rsidR="009D6540" w:rsidRPr="004B44BC" w:rsidRDefault="009D6540"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c>
          <w:tcPr>
            <w:tcW w:w="1374"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15ABD4" w14:textId="5C2F5289" w:rsidR="009D6540" w:rsidRPr="004B44BC" w:rsidRDefault="009D6540"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BDHS 2014</w:t>
            </w:r>
          </w:p>
        </w:tc>
      </w:tr>
      <w:tr w:rsidR="00BC13B8" w:rsidRPr="00D436D2" w14:paraId="217B5B0F"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534C2C"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Source</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9E21E8"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Chi-Square</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8786BE"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P-value</w:t>
            </w:r>
          </w:p>
        </w:tc>
        <w:tc>
          <w:tcPr>
            <w:tcW w:w="693" w:type="pct"/>
            <w:tcBorders>
              <w:top w:val="single" w:sz="4" w:space="0" w:color="BFBFBF"/>
              <w:left w:val="single" w:sz="4" w:space="0" w:color="BFBFBF"/>
              <w:bottom w:val="single" w:sz="4" w:space="0" w:color="BFBFBF"/>
              <w:right w:val="single" w:sz="4" w:space="0" w:color="BFBFBF"/>
            </w:tcBorders>
            <w:shd w:val="clear" w:color="000000" w:fill="FFFFFF"/>
          </w:tcPr>
          <w:p w14:paraId="3DC97D36" w14:textId="0D2BC6F6" w:rsidR="00BC13B8" w:rsidRPr="00D436D2" w:rsidRDefault="00BC13B8" w:rsidP="003145EF">
            <w:pPr>
              <w:spacing w:after="0" w:line="24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Chi-Square</w:t>
            </w:r>
          </w:p>
        </w:tc>
        <w:tc>
          <w:tcPr>
            <w:tcW w:w="456" w:type="pct"/>
            <w:tcBorders>
              <w:top w:val="single" w:sz="4" w:space="0" w:color="BFBFBF"/>
              <w:left w:val="single" w:sz="4" w:space="0" w:color="BFBFBF"/>
              <w:bottom w:val="single" w:sz="4" w:space="0" w:color="BFBFBF"/>
              <w:right w:val="single" w:sz="4" w:space="0" w:color="BFBFBF"/>
            </w:tcBorders>
            <w:shd w:val="clear" w:color="000000" w:fill="FFFFFF"/>
          </w:tcPr>
          <w:p w14:paraId="6EDA7C2F" w14:textId="637C8DFA" w:rsidR="00BC13B8" w:rsidRPr="00D436D2" w:rsidRDefault="00BC13B8" w:rsidP="003145EF">
            <w:pPr>
              <w:spacing w:after="0" w:line="24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P-value</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48E91D" w14:textId="68F735DE"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Chi-Square</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23B8F5"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P-value</w:t>
            </w:r>
          </w:p>
        </w:tc>
      </w:tr>
      <w:tr w:rsidR="00BC13B8" w:rsidRPr="00D436D2" w14:paraId="575DA8EB"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610FF1" w14:textId="77777777" w:rsidR="00BC13B8" w:rsidRPr="00D436D2" w:rsidRDefault="00BC13B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AD3A95" w14:textId="1DD81611"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11.58</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AD6283" w14:textId="15ED745C"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693" w:type="pct"/>
            <w:tcBorders>
              <w:top w:val="single" w:sz="4" w:space="0" w:color="BFBFBF"/>
              <w:left w:val="single" w:sz="4" w:space="0" w:color="BFBFBF"/>
              <w:bottom w:val="single" w:sz="4" w:space="0" w:color="BFBFBF"/>
              <w:right w:val="single" w:sz="4" w:space="0" w:color="BFBFBF"/>
            </w:tcBorders>
            <w:shd w:val="clear" w:color="000000" w:fill="FFFFFF"/>
          </w:tcPr>
          <w:p w14:paraId="12D42502" w14:textId="3AF12A62"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226.75</w:t>
            </w:r>
          </w:p>
        </w:tc>
        <w:tc>
          <w:tcPr>
            <w:tcW w:w="456" w:type="pct"/>
            <w:tcBorders>
              <w:top w:val="single" w:sz="4" w:space="0" w:color="BFBFBF"/>
              <w:left w:val="single" w:sz="4" w:space="0" w:color="BFBFBF"/>
              <w:bottom w:val="single" w:sz="4" w:space="0" w:color="BFBFBF"/>
              <w:right w:val="single" w:sz="4" w:space="0" w:color="BFBFBF"/>
            </w:tcBorders>
            <w:shd w:val="clear" w:color="000000" w:fill="FFFFFF"/>
          </w:tcPr>
          <w:p w14:paraId="42643B38" w14:textId="4574C6A8"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A90326" w14:textId="4EDAFE8D"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1.88</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EA8E31" w14:textId="77777777"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0.170</w:t>
            </w:r>
          </w:p>
        </w:tc>
      </w:tr>
    </w:tbl>
    <w:p w14:paraId="3570C978" w14:textId="77777777" w:rsidR="00595FB2" w:rsidRPr="00D436D2" w:rsidRDefault="00595FB2" w:rsidP="003145EF">
      <w:pPr>
        <w:spacing w:after="0" w:line="240" w:lineRule="auto"/>
        <w:rPr>
          <w:rFonts w:ascii="Times New Roman" w:eastAsia="Times New Roman" w:hAnsi="Times New Roman" w:cs="Times New Roman"/>
          <w:b/>
          <w:sz w:val="24"/>
          <w:szCs w:val="24"/>
        </w:rPr>
      </w:pPr>
    </w:p>
    <w:p w14:paraId="42EDCEAB" w14:textId="75460DCF" w:rsidR="00595FB2" w:rsidRPr="00D436D2" w:rsidRDefault="00595FB2"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8375D1">
        <w:rPr>
          <w:rFonts w:ascii="Times New Roman" w:eastAsia="Times New Roman" w:hAnsi="Times New Roman" w:cs="Times New Roman"/>
          <w:b/>
          <w:sz w:val="24"/>
          <w:szCs w:val="24"/>
        </w:rPr>
        <w:t xml:space="preserve"> </w:t>
      </w:r>
      <w:r w:rsidR="008375D1" w:rsidRPr="00D436D2">
        <w:rPr>
          <w:rFonts w:ascii="Times New Roman" w:eastAsia="Times New Roman" w:hAnsi="Times New Roman" w:cs="Times New Roman"/>
          <w:b/>
          <w:sz w:val="24"/>
          <w:szCs w:val="24"/>
        </w:rPr>
        <w:t>S2</w:t>
      </w:r>
      <w:r w:rsidRPr="00D436D2">
        <w:rPr>
          <w:rFonts w:ascii="Times New Roman" w:eastAsia="Times New Roman" w:hAnsi="Times New Roman" w:cs="Times New Roman"/>
          <w:b/>
          <w:sz w:val="24"/>
          <w:szCs w:val="24"/>
        </w:rPr>
        <w:t>: Adjusted LR Statistics for Type 3 Analysis</w:t>
      </w:r>
    </w:p>
    <w:tbl>
      <w:tblPr>
        <w:tblW w:w="5000" w:type="pct"/>
        <w:tblCellMar>
          <w:left w:w="10" w:type="dxa"/>
          <w:right w:w="10" w:type="dxa"/>
        </w:tblCellMar>
        <w:tblLook w:val="04A0" w:firstRow="1" w:lastRow="0" w:firstColumn="1" w:lastColumn="0" w:noHBand="0" w:noVBand="1"/>
      </w:tblPr>
      <w:tblGrid>
        <w:gridCol w:w="3453"/>
        <w:gridCol w:w="2193"/>
        <w:gridCol w:w="1546"/>
        <w:gridCol w:w="1886"/>
        <w:gridCol w:w="1240"/>
        <w:gridCol w:w="2193"/>
        <w:gridCol w:w="1546"/>
      </w:tblGrid>
      <w:tr w:rsidR="00D44636" w:rsidRPr="00D436D2" w14:paraId="54223776"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1E5A4D" w14:textId="77777777" w:rsidR="00D44636" w:rsidRPr="004B44BC" w:rsidRDefault="00D44636" w:rsidP="003145EF">
            <w:pPr>
              <w:spacing w:after="0" w:line="240" w:lineRule="auto"/>
              <w:jc w:val="center"/>
              <w:rPr>
                <w:rFonts w:ascii="Times New Roman" w:eastAsia="Calibri" w:hAnsi="Times New Roman" w:cs="Times New Roman"/>
                <w:b/>
                <w:bCs/>
                <w:sz w:val="24"/>
                <w:szCs w:val="24"/>
              </w:rPr>
            </w:pPr>
          </w:p>
        </w:tc>
        <w:tc>
          <w:tcPr>
            <w:tcW w:w="133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7B1030" w14:textId="77777777" w:rsidR="00D44636" w:rsidRPr="004B44BC" w:rsidRDefault="00D44636"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112"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7FB6FCC9" w14:textId="37FFE305" w:rsidR="00D44636" w:rsidRPr="004B44BC" w:rsidRDefault="00D44636"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c>
          <w:tcPr>
            <w:tcW w:w="133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2907EF" w14:textId="65C2DD77" w:rsidR="00D44636" w:rsidRPr="004B44BC" w:rsidRDefault="00D44636"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BDHS 2014</w:t>
            </w:r>
          </w:p>
        </w:tc>
      </w:tr>
      <w:tr w:rsidR="00BA7408" w:rsidRPr="00D436D2" w14:paraId="1208698F"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B68954"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Covariates</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BF1EBA"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0A9CCA"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CC088E6" w14:textId="76BA3928" w:rsidR="00BA7408" w:rsidRPr="004B44BC" w:rsidRDefault="00BA7408"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464AC32" w14:textId="612FA738" w:rsidR="00BA7408" w:rsidRPr="004B44BC" w:rsidRDefault="00BA7408"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2DB558" w14:textId="2A0CB411"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92C124"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r>
      <w:tr w:rsidR="00BA7408" w:rsidRPr="00D436D2" w14:paraId="3F2A8E4E"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C64081"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57F7D" w14:textId="652156F6"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0.08</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18A418" w14:textId="3B42754B"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0.071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1A1A179C" w14:textId="7CD1875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106</w:t>
            </w:r>
            <w:r w:rsidR="00DB44E2">
              <w:rPr>
                <w:rFonts w:ascii="Times New Roman" w:hAnsi="Times New Roman" w:cs="Times New Roman"/>
                <w:sz w:val="24"/>
                <w:szCs w:val="24"/>
              </w:rPr>
              <w:t>.25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D9F7D88" w14:textId="49EF86B7"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75C03B5" w14:textId="652EC098"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8.24</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0073289"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0.004</w:t>
            </w:r>
          </w:p>
        </w:tc>
      </w:tr>
      <w:tr w:rsidR="00BA7408" w:rsidRPr="00D436D2" w14:paraId="0F60700B"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A22CB0"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 Age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993A6D" w14:textId="31B0FDC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10.87</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631CF3" w14:textId="001647BD"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0.004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C7D37E6" w14:textId="1BF470FB"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0.51</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856031A" w14:textId="08F16A98"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0.775</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5A5658" w14:textId="7A9F9CF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2.06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4AF2D0F"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0.357</w:t>
            </w:r>
          </w:p>
        </w:tc>
      </w:tr>
      <w:tr w:rsidR="00BA7408" w:rsidRPr="00D436D2" w14:paraId="338EC946"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B71670"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Religion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E48241" w14:textId="58E59493"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2.50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65E0F7" w14:textId="4E19A29E"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0.114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7B3A84FB" w14:textId="13316684"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7A22509" w14:textId="0C19B09C"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0.387</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3743D0C" w14:textId="76C1E604"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0.62</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D56BC9D"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0.429</w:t>
            </w:r>
          </w:p>
        </w:tc>
      </w:tr>
      <w:tr w:rsidR="00BA7408" w:rsidRPr="00D436D2" w14:paraId="34ABF6C9"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F146DC" w14:textId="449DF166" w:rsidR="00BA7408" w:rsidRPr="00D436D2" w:rsidRDefault="00BA7408"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Place of residence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3845D4" w14:textId="1DEF7143"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DBC30A" w14:textId="14FC7CDE"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0.989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6D86337D" w14:textId="5CAA3C40"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0.01</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6243D9B" w14:textId="5467882E"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0.905</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8D61520" w14:textId="09E3CB4C"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w:t>
            </w:r>
            <w:r w:rsidR="0064570B">
              <w:rPr>
                <w:rFonts w:ascii="Times New Roman" w:hAnsi="Times New Roman" w:cs="Times New Roman"/>
                <w:sz w:val="24"/>
                <w:szCs w:val="24"/>
              </w:rPr>
              <w:t>.00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7F532D6" w14:textId="4B3DEEF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0.969</w:t>
            </w:r>
          </w:p>
        </w:tc>
      </w:tr>
      <w:tr w:rsidR="00BA7408" w:rsidRPr="00D436D2" w14:paraId="3A1CEA7A"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CC4E30" w14:textId="553CCE0E" w:rsidR="00BA7408" w:rsidRPr="00D436D2" w:rsidRDefault="00BA7408" w:rsidP="003145EF">
            <w:pPr>
              <w:spacing w:after="0" w:line="240" w:lineRule="auto"/>
              <w:rPr>
                <w:rFonts w:ascii="Times New Roman" w:hAnsi="Times New Roman" w:cs="Times New Roman"/>
                <w:sz w:val="24"/>
                <w:szCs w:val="24"/>
              </w:rPr>
            </w:pPr>
            <w:del w:id="13" w:author="Md Jamal Uddin" w:date="2020-04-20T15:48:00Z">
              <w:r w:rsidRPr="00D436D2" w:rsidDel="004B3D12">
                <w:rPr>
                  <w:rFonts w:ascii="Times New Roman" w:eastAsia="Times New Roman" w:hAnsi="Times New Roman" w:cs="Times New Roman"/>
                  <w:b/>
                  <w:sz w:val="24"/>
                  <w:szCs w:val="24"/>
                </w:rPr>
                <w:delText>Division</w:delText>
              </w:r>
            </w:del>
            <w:ins w:id="14" w:author="Md Jamal Uddin" w:date="2020-04-20T15:48:00Z">
              <w:r w:rsidR="004B3D12">
                <w:rPr>
                  <w:rFonts w:ascii="Times New Roman" w:eastAsia="Times New Roman" w:hAnsi="Times New Roman" w:cs="Times New Roman"/>
                  <w:b/>
                  <w:sz w:val="24"/>
                  <w:szCs w:val="24"/>
                </w:rPr>
                <w:t>Geographical Location</w:t>
              </w:r>
            </w:ins>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E02D0D" w14:textId="6EC07B4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60.13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D2C9C" w14:textId="15FBE778"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48EE442A" w14:textId="454C628E"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91.56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3AB394AE" w14:textId="1F159CD2" w:rsidR="00BA7408" w:rsidRPr="00E1114B" w:rsidRDefault="00B40DC6"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2150AD5" w14:textId="475C4AEF"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9.48</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C4D3CA8"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0.148</w:t>
            </w:r>
          </w:p>
        </w:tc>
      </w:tr>
      <w:tr w:rsidR="00BA7408" w:rsidRPr="00D436D2" w14:paraId="51D89C3D"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5C1507"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Mother's education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9F64B1" w14:textId="53DAB67D"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8.95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E6A826" w14:textId="5D5C675F"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0.062</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29BE54B" w14:textId="1DC2EFAF"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7EBC2A6" w14:textId="3BF3AF2F"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0.973</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DCDC671" w14:textId="165BB998"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3.76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A42DB01"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0.288</w:t>
            </w:r>
          </w:p>
        </w:tc>
      </w:tr>
      <w:tr w:rsidR="00BA7408" w:rsidRPr="00D436D2" w14:paraId="1FBE2F7B"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EEB90E"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Wealth Index</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3E59AD" w14:textId="532E43D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3.21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032AF9" w14:textId="1C1FDCA5"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0.524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5DA83DB" w14:textId="590D9B01"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4.26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69FC8FF8" w14:textId="76B64259"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0.372</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5946639" w14:textId="0A97509F"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5.71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9229BC1"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0.222</w:t>
            </w:r>
          </w:p>
        </w:tc>
      </w:tr>
      <w:tr w:rsidR="00BA7408" w:rsidRPr="00D436D2" w14:paraId="186BDE89" w14:textId="77777777" w:rsidTr="004B44BC">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303888"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Body Mass Index</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F591BE" w14:textId="36BC60EC"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8.93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E52C25" w14:textId="295BB39C"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0.012</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176636DF" w14:textId="6525B4CF"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6.64</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7A43560" w14:textId="4871D4B8" w:rsidR="00BA7408" w:rsidRPr="00E1114B" w:rsidRDefault="00B40DC6"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0.036</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7DB66AD" w14:textId="192BFD6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6.41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6FECF85"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0.041</w:t>
            </w:r>
          </w:p>
        </w:tc>
      </w:tr>
      <w:tr w:rsidR="00BA7408" w:rsidRPr="00D436D2" w14:paraId="01D5FEF0"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89EE6F"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Breastfeed</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8CD4B7" w14:textId="19B3622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0.99</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C96542" w14:textId="5B75202D"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0.321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7472820F" w14:textId="702E12CB"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2.54</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393B7B6" w14:textId="33330487"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0.111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63E5F14" w14:textId="01A0742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2.63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1D274C3"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0.105</w:t>
            </w:r>
          </w:p>
        </w:tc>
      </w:tr>
      <w:tr w:rsidR="00BA7408" w:rsidRPr="00D436D2" w14:paraId="515EAFAF"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A1E31B" w14:textId="5C45DEBD"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Sex of the children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9249D7" w14:textId="63A41F5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1.65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277073" w14:textId="25294E5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0.199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28285636" w14:textId="566B0833"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C3399B7" w14:textId="12048654"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0.808</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111CE02" w14:textId="54FB6A8E"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4.26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190195"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0.039</w:t>
            </w:r>
          </w:p>
        </w:tc>
      </w:tr>
      <w:tr w:rsidR="00BA7408" w:rsidRPr="00D436D2" w14:paraId="5787E626" w14:textId="77777777" w:rsidTr="004B44BC">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869E66"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Child age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777005" w14:textId="7EE2F35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1135CD" w14:textId="361983C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0.459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3A42FF8" w14:textId="11C74EFA"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3.23</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9D844F6" w14:textId="7167E54C"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0.199</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49C5F9" w14:textId="729CF10C"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9.71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3CCCC2"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0.008</w:t>
            </w:r>
          </w:p>
        </w:tc>
      </w:tr>
      <w:tr w:rsidR="00BA7408" w:rsidRPr="00D436D2" w14:paraId="5FFC61B9"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951813"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lastRenderedPageBreak/>
              <w:t>Size at birth</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C94354" w14:textId="074D6B38"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5.54</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28D0B9" w14:textId="4798EA50"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w:t>
            </w:r>
            <w:r w:rsidR="00202DD3">
              <w:rPr>
                <w:rFonts w:ascii="Times New Roman" w:hAnsi="Times New Roman" w:cs="Times New Roman"/>
                <w:b/>
                <w:bCs/>
                <w:sz w:val="24"/>
                <w:szCs w:val="24"/>
              </w:rPr>
              <w:t>236</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6004A58" w14:textId="295D4E67"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4.39</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779E6F00" w14:textId="04E8BCE6"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0.356</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DDC0F90" w14:textId="48DA3E8C"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7.63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E4DF6A9"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0.106</w:t>
            </w:r>
          </w:p>
        </w:tc>
      </w:tr>
      <w:tr w:rsidR="00B40DC6" w:rsidRPr="00D436D2" w14:paraId="7AC2906C"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1D26C6" w14:textId="1313B095" w:rsidR="00B40DC6" w:rsidRPr="00D436D2" w:rsidRDefault="00B40DC6"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Weight at birth</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65398C" w14:textId="0082843D" w:rsidR="00B40DC6" w:rsidRPr="00D436D2" w:rsidRDefault="00BA211F"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4.02</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5D6B81" w14:textId="08556B72" w:rsidR="00B40DC6" w:rsidRPr="00E1114B" w:rsidRDefault="00BA211F"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0.045</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5EF1FDD1" w14:textId="7CE260CF" w:rsidR="00B40DC6"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0.10</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4A31F7C" w14:textId="103A0B3B" w:rsidR="00B40DC6"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0.750</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0FB8263" w14:textId="5007A50B" w:rsidR="00B40DC6" w:rsidRPr="00D436D2" w:rsidRDefault="00BA211F"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BC5B521" w14:textId="50536C6A" w:rsidR="00B40DC6" w:rsidRPr="00D436D2" w:rsidRDefault="00BA211F"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w:t>
            </w:r>
          </w:p>
        </w:tc>
      </w:tr>
    </w:tbl>
    <w:p w14:paraId="703DD61D" w14:textId="1F6F1C61" w:rsidR="00595FB2" w:rsidRDefault="00595FB2" w:rsidP="003145EF">
      <w:pPr>
        <w:spacing w:after="0" w:line="240" w:lineRule="auto"/>
        <w:rPr>
          <w:rFonts w:ascii="Times New Roman" w:eastAsia="Times New Roman" w:hAnsi="Times New Roman" w:cs="Times New Roman"/>
          <w:b/>
          <w:sz w:val="24"/>
          <w:szCs w:val="24"/>
        </w:rPr>
      </w:pPr>
    </w:p>
    <w:p w14:paraId="3F915BB1" w14:textId="77777777" w:rsidR="00F60659" w:rsidRDefault="00F60659" w:rsidP="003145EF">
      <w:pPr>
        <w:spacing w:after="0" w:line="240" w:lineRule="auto"/>
        <w:rPr>
          <w:rFonts w:ascii="Times New Roman" w:eastAsia="Times New Roman" w:hAnsi="Times New Roman" w:cs="Times New Roman"/>
          <w:b/>
          <w:bCs/>
          <w:sz w:val="24"/>
          <w:szCs w:val="24"/>
        </w:rPr>
      </w:pPr>
    </w:p>
    <w:p w14:paraId="6BF5CC05" w14:textId="77777777" w:rsidR="00F60659" w:rsidRDefault="00F60659" w:rsidP="003145EF">
      <w:pPr>
        <w:spacing w:after="0" w:line="240" w:lineRule="auto"/>
        <w:rPr>
          <w:rFonts w:ascii="Times New Roman" w:eastAsia="Times New Roman" w:hAnsi="Times New Roman" w:cs="Times New Roman"/>
          <w:b/>
          <w:bCs/>
          <w:sz w:val="24"/>
          <w:szCs w:val="24"/>
        </w:rPr>
      </w:pPr>
    </w:p>
    <w:p w14:paraId="66038191" w14:textId="77777777" w:rsidR="00F60659" w:rsidRDefault="00F60659" w:rsidP="003145EF">
      <w:pPr>
        <w:spacing w:after="0" w:line="240" w:lineRule="auto"/>
        <w:rPr>
          <w:rFonts w:ascii="Times New Roman" w:eastAsia="Times New Roman" w:hAnsi="Times New Roman" w:cs="Times New Roman"/>
          <w:b/>
          <w:bCs/>
          <w:sz w:val="24"/>
          <w:szCs w:val="24"/>
        </w:rPr>
      </w:pPr>
    </w:p>
    <w:p w14:paraId="0C290721" w14:textId="77777777" w:rsidR="00F60659" w:rsidRDefault="00F60659" w:rsidP="003145EF">
      <w:pPr>
        <w:spacing w:after="0" w:line="240" w:lineRule="auto"/>
        <w:rPr>
          <w:rFonts w:ascii="Times New Roman" w:eastAsia="Times New Roman" w:hAnsi="Times New Roman" w:cs="Times New Roman"/>
          <w:b/>
          <w:bCs/>
          <w:sz w:val="24"/>
          <w:szCs w:val="24"/>
        </w:rPr>
      </w:pPr>
    </w:p>
    <w:p w14:paraId="1FCE66BD" w14:textId="77777777" w:rsidR="00F60659" w:rsidRDefault="00F60659" w:rsidP="003145EF">
      <w:pPr>
        <w:spacing w:after="0" w:line="240" w:lineRule="auto"/>
        <w:rPr>
          <w:rFonts w:ascii="Times New Roman" w:eastAsia="Times New Roman" w:hAnsi="Times New Roman" w:cs="Times New Roman"/>
          <w:b/>
          <w:bCs/>
          <w:sz w:val="24"/>
          <w:szCs w:val="24"/>
        </w:rPr>
      </w:pPr>
    </w:p>
    <w:p w14:paraId="07724F46" w14:textId="77777777" w:rsidR="00F60659" w:rsidRDefault="00F60659" w:rsidP="003145EF">
      <w:pPr>
        <w:spacing w:after="0" w:line="240" w:lineRule="auto"/>
        <w:rPr>
          <w:rFonts w:ascii="Times New Roman" w:eastAsia="Times New Roman" w:hAnsi="Times New Roman" w:cs="Times New Roman"/>
          <w:b/>
          <w:bCs/>
          <w:sz w:val="24"/>
          <w:szCs w:val="24"/>
        </w:rPr>
      </w:pPr>
    </w:p>
    <w:p w14:paraId="12B7E27B" w14:textId="77777777" w:rsidR="00F60659" w:rsidRDefault="00F60659" w:rsidP="003145EF">
      <w:pPr>
        <w:spacing w:after="0" w:line="240" w:lineRule="auto"/>
        <w:rPr>
          <w:rFonts w:ascii="Times New Roman" w:eastAsia="Times New Roman" w:hAnsi="Times New Roman" w:cs="Times New Roman"/>
          <w:b/>
          <w:bCs/>
          <w:sz w:val="24"/>
          <w:szCs w:val="24"/>
        </w:rPr>
      </w:pPr>
    </w:p>
    <w:p w14:paraId="284F4F8F" w14:textId="77777777" w:rsidR="00F60659" w:rsidRDefault="00F60659" w:rsidP="003145EF">
      <w:pPr>
        <w:spacing w:after="0" w:line="240" w:lineRule="auto"/>
        <w:rPr>
          <w:rFonts w:ascii="Times New Roman" w:eastAsia="Times New Roman" w:hAnsi="Times New Roman" w:cs="Times New Roman"/>
          <w:b/>
          <w:bCs/>
          <w:sz w:val="24"/>
          <w:szCs w:val="24"/>
        </w:rPr>
      </w:pPr>
    </w:p>
    <w:p w14:paraId="04A074B5" w14:textId="3378472D" w:rsidR="00DD1F21" w:rsidRPr="00D436D2" w:rsidRDefault="00DD1F21" w:rsidP="003145EF">
      <w:pPr>
        <w:spacing w:after="0" w:line="240" w:lineRule="auto"/>
        <w:rPr>
          <w:rFonts w:ascii="Times New Roman" w:eastAsia="Times New Roman" w:hAnsi="Times New Roman" w:cs="Times New Roman"/>
          <w:b/>
          <w:sz w:val="24"/>
          <w:szCs w:val="24"/>
        </w:rPr>
      </w:pPr>
      <w:r w:rsidRPr="004B44BC">
        <w:rPr>
          <w:rFonts w:ascii="Times New Roman" w:eastAsia="Times New Roman" w:hAnsi="Times New Roman" w:cs="Times New Roman"/>
          <w:b/>
          <w:bCs/>
          <w:sz w:val="24"/>
          <w:szCs w:val="24"/>
        </w:rPr>
        <w:t>Table S3: Influence of factors associated with childhood diseases (lower diseases and normal delivery vs. higher diseases due to C-section delivery)</w:t>
      </w:r>
    </w:p>
    <w:tbl>
      <w:tblPr>
        <w:tblStyle w:val="TableGridLight"/>
        <w:tblpPr w:leftFromText="180" w:rightFromText="180" w:vertAnchor="text" w:tblpY="1"/>
        <w:tblW w:w="0" w:type="auto"/>
        <w:tblLook w:val="04A0" w:firstRow="1" w:lastRow="0" w:firstColumn="1" w:lastColumn="0" w:noHBand="0" w:noVBand="1"/>
      </w:tblPr>
      <w:tblGrid>
        <w:gridCol w:w="4648"/>
        <w:gridCol w:w="856"/>
        <w:gridCol w:w="1264"/>
        <w:gridCol w:w="1203"/>
        <w:gridCol w:w="887"/>
        <w:gridCol w:w="1195"/>
        <w:gridCol w:w="959"/>
        <w:gridCol w:w="731"/>
        <w:gridCol w:w="119"/>
        <w:gridCol w:w="117"/>
        <w:gridCol w:w="1166"/>
        <w:gridCol w:w="912"/>
      </w:tblGrid>
      <w:tr w:rsidR="00CE3788" w:rsidRPr="006356BC" w14:paraId="5D5E5D2C" w14:textId="09AE1B30" w:rsidTr="00F60659">
        <w:trPr>
          <w:trHeight w:val="1"/>
        </w:trPr>
        <w:tc>
          <w:tcPr>
            <w:tcW w:w="4673" w:type="dxa"/>
            <w:vMerge w:val="restart"/>
            <w:vAlign w:val="center"/>
          </w:tcPr>
          <w:p w14:paraId="1999CC70" w14:textId="5ECF6100" w:rsidR="00CE3788" w:rsidRPr="006356BC" w:rsidRDefault="00CE3788" w:rsidP="00C44C1A">
            <w:pPr>
              <w:jc w:val="center"/>
              <w:rPr>
                <w:rFonts w:ascii="Times New Roman" w:eastAsia="Calibri" w:hAnsi="Times New Roman" w:cs="Times New Roman"/>
                <w:b/>
                <w:bCs/>
              </w:rPr>
            </w:pPr>
            <w:r w:rsidRPr="006356BC">
              <w:rPr>
                <w:rFonts w:ascii="Times New Roman" w:eastAsia="Calibri" w:hAnsi="Times New Roman" w:cs="Times New Roman"/>
                <w:b/>
                <w:bCs/>
              </w:rPr>
              <w:t>Sources</w:t>
            </w:r>
          </w:p>
        </w:tc>
        <w:tc>
          <w:tcPr>
            <w:tcW w:w="856" w:type="dxa"/>
            <w:vAlign w:val="center"/>
          </w:tcPr>
          <w:p w14:paraId="62D56AB2" w14:textId="77777777" w:rsidR="00CE3788" w:rsidRPr="006356BC" w:rsidRDefault="00CE3788" w:rsidP="00C44C1A">
            <w:pPr>
              <w:jc w:val="center"/>
              <w:rPr>
                <w:rFonts w:ascii="Times New Roman" w:eastAsia="Times New Roman" w:hAnsi="Times New Roman" w:cs="Times New Roman"/>
                <w:b/>
                <w:bCs/>
              </w:rPr>
            </w:pPr>
          </w:p>
        </w:tc>
        <w:tc>
          <w:tcPr>
            <w:tcW w:w="1269" w:type="dxa"/>
            <w:vAlign w:val="center"/>
          </w:tcPr>
          <w:p w14:paraId="448D90E1" w14:textId="77777777" w:rsidR="00CE3788" w:rsidRPr="006356BC" w:rsidRDefault="00CE3788" w:rsidP="00C44C1A">
            <w:pPr>
              <w:jc w:val="center"/>
              <w:rPr>
                <w:rFonts w:ascii="Times New Roman" w:eastAsia="Times New Roman" w:hAnsi="Times New Roman" w:cs="Times New Roman"/>
                <w:b/>
                <w:bCs/>
              </w:rPr>
            </w:pPr>
          </w:p>
        </w:tc>
        <w:tc>
          <w:tcPr>
            <w:tcW w:w="7259" w:type="dxa"/>
            <w:gridSpan w:val="9"/>
            <w:vAlign w:val="center"/>
          </w:tcPr>
          <w:p w14:paraId="0C4F683B" w14:textId="6F77087D" w:rsidR="00CE3788" w:rsidRPr="006356BC" w:rsidRDefault="00CE3788" w:rsidP="00113DF3">
            <w:pPr>
              <w:jc w:val="center"/>
              <w:rPr>
                <w:rFonts w:ascii="Times New Roman" w:eastAsia="Times New Roman" w:hAnsi="Times New Roman" w:cs="Times New Roman"/>
                <w:b/>
                <w:bCs/>
              </w:rPr>
            </w:pPr>
            <w:r w:rsidRPr="006356BC">
              <w:rPr>
                <w:rFonts w:ascii="Times New Roman" w:eastAsia="Times New Roman" w:hAnsi="Times New Roman" w:cs="Times New Roman"/>
                <w:b/>
                <w:bCs/>
              </w:rPr>
              <w:t>Adjusted Estimates</w:t>
            </w:r>
          </w:p>
        </w:tc>
      </w:tr>
      <w:tr w:rsidR="00F60659" w:rsidRPr="006356BC" w14:paraId="77F038EB" w14:textId="3FBDAB0A" w:rsidTr="00F60659">
        <w:trPr>
          <w:trHeight w:val="1"/>
        </w:trPr>
        <w:tc>
          <w:tcPr>
            <w:tcW w:w="4673" w:type="dxa"/>
            <w:vMerge/>
            <w:vAlign w:val="center"/>
          </w:tcPr>
          <w:p w14:paraId="35EF4D6B" w14:textId="77777777" w:rsidR="00CE3788" w:rsidRPr="006356BC" w:rsidRDefault="00CE3788" w:rsidP="003145EF">
            <w:pPr>
              <w:jc w:val="center"/>
              <w:rPr>
                <w:rFonts w:ascii="Times New Roman" w:eastAsia="Calibri" w:hAnsi="Times New Roman" w:cs="Times New Roman"/>
                <w:b/>
                <w:bCs/>
              </w:rPr>
            </w:pPr>
          </w:p>
        </w:tc>
        <w:tc>
          <w:tcPr>
            <w:tcW w:w="3332" w:type="dxa"/>
            <w:gridSpan w:val="3"/>
            <w:vAlign w:val="center"/>
          </w:tcPr>
          <w:p w14:paraId="39530791" w14:textId="37DCA541"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MICS 2012</w:t>
            </w:r>
          </w:p>
        </w:tc>
        <w:tc>
          <w:tcPr>
            <w:tcW w:w="3047" w:type="dxa"/>
            <w:gridSpan w:val="3"/>
            <w:vAlign w:val="center"/>
          </w:tcPr>
          <w:p w14:paraId="187D7072" w14:textId="198FE73D"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MICS 2019</w:t>
            </w:r>
          </w:p>
        </w:tc>
        <w:tc>
          <w:tcPr>
            <w:tcW w:w="731" w:type="dxa"/>
            <w:vAlign w:val="center"/>
          </w:tcPr>
          <w:p w14:paraId="1A1A3606" w14:textId="77777777" w:rsidR="00CE3788" w:rsidRPr="006356BC" w:rsidRDefault="00CE3788" w:rsidP="003145EF">
            <w:pPr>
              <w:jc w:val="center"/>
              <w:rPr>
                <w:rFonts w:ascii="Times New Roman" w:eastAsia="Times New Roman" w:hAnsi="Times New Roman" w:cs="Times New Roman"/>
                <w:b/>
                <w:bCs/>
              </w:rPr>
            </w:pPr>
          </w:p>
        </w:tc>
        <w:tc>
          <w:tcPr>
            <w:tcW w:w="236" w:type="dxa"/>
            <w:gridSpan w:val="2"/>
            <w:vAlign w:val="center"/>
          </w:tcPr>
          <w:p w14:paraId="2D37635A" w14:textId="77777777" w:rsidR="00CE3788" w:rsidRPr="006356BC" w:rsidRDefault="00CE3788" w:rsidP="003145EF">
            <w:pPr>
              <w:jc w:val="center"/>
              <w:rPr>
                <w:rFonts w:ascii="Times New Roman" w:eastAsia="Times New Roman" w:hAnsi="Times New Roman" w:cs="Times New Roman"/>
                <w:b/>
                <w:bCs/>
              </w:rPr>
            </w:pPr>
          </w:p>
        </w:tc>
        <w:tc>
          <w:tcPr>
            <w:tcW w:w="2038" w:type="dxa"/>
            <w:gridSpan w:val="2"/>
            <w:vAlign w:val="center"/>
          </w:tcPr>
          <w:p w14:paraId="0DE07B8B" w14:textId="05FBF01E"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BDHS 2014</w:t>
            </w:r>
          </w:p>
        </w:tc>
      </w:tr>
      <w:tr w:rsidR="00F60659" w:rsidRPr="006356BC" w14:paraId="2A2B47B5" w14:textId="77777777" w:rsidTr="00F60659">
        <w:trPr>
          <w:trHeight w:val="1"/>
        </w:trPr>
        <w:tc>
          <w:tcPr>
            <w:tcW w:w="4673" w:type="dxa"/>
            <w:vMerge/>
            <w:vAlign w:val="center"/>
          </w:tcPr>
          <w:p w14:paraId="73D56213" w14:textId="77777777" w:rsidR="00CE3788" w:rsidRPr="006356BC" w:rsidRDefault="00CE3788" w:rsidP="003145EF">
            <w:pPr>
              <w:jc w:val="center"/>
              <w:rPr>
                <w:rFonts w:ascii="Times New Roman" w:eastAsia="Calibri" w:hAnsi="Times New Roman" w:cs="Times New Roman"/>
                <w:b/>
                <w:bCs/>
              </w:rPr>
            </w:pPr>
          </w:p>
        </w:tc>
        <w:tc>
          <w:tcPr>
            <w:tcW w:w="856" w:type="dxa"/>
            <w:vAlign w:val="center"/>
          </w:tcPr>
          <w:p w14:paraId="5C2055BB" w14:textId="5EAF9119"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ARR*</w:t>
            </w:r>
          </w:p>
        </w:tc>
        <w:tc>
          <w:tcPr>
            <w:tcW w:w="1269" w:type="dxa"/>
            <w:vAlign w:val="center"/>
          </w:tcPr>
          <w:p w14:paraId="5F85D740" w14:textId="0E1FE437"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95% CI</w:t>
            </w:r>
          </w:p>
        </w:tc>
        <w:tc>
          <w:tcPr>
            <w:tcW w:w="1207" w:type="dxa"/>
            <w:vAlign w:val="center"/>
          </w:tcPr>
          <w:p w14:paraId="2C9F96CE" w14:textId="4F254569"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p-value</w:t>
            </w:r>
          </w:p>
        </w:tc>
        <w:tc>
          <w:tcPr>
            <w:tcW w:w="888" w:type="dxa"/>
            <w:vAlign w:val="center"/>
          </w:tcPr>
          <w:p w14:paraId="0B735989" w14:textId="3DC73E70"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ARR*</w:t>
            </w:r>
          </w:p>
        </w:tc>
        <w:tc>
          <w:tcPr>
            <w:tcW w:w="1199" w:type="dxa"/>
            <w:vAlign w:val="center"/>
          </w:tcPr>
          <w:p w14:paraId="44DEA55E" w14:textId="1FB3283B"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95% CI</w:t>
            </w:r>
          </w:p>
        </w:tc>
        <w:tc>
          <w:tcPr>
            <w:tcW w:w="960" w:type="dxa"/>
            <w:vAlign w:val="center"/>
          </w:tcPr>
          <w:p w14:paraId="51B6CCFF" w14:textId="371B153C"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p-value</w:t>
            </w:r>
          </w:p>
        </w:tc>
        <w:tc>
          <w:tcPr>
            <w:tcW w:w="850" w:type="dxa"/>
            <w:gridSpan w:val="2"/>
            <w:vAlign w:val="center"/>
          </w:tcPr>
          <w:p w14:paraId="01692D8A" w14:textId="67F8E003"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ARR*</w:t>
            </w:r>
          </w:p>
        </w:tc>
        <w:tc>
          <w:tcPr>
            <w:tcW w:w="1288" w:type="dxa"/>
            <w:gridSpan w:val="2"/>
            <w:vAlign w:val="center"/>
          </w:tcPr>
          <w:p w14:paraId="168116BB" w14:textId="11A8C5C1"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95% CI</w:t>
            </w:r>
          </w:p>
        </w:tc>
        <w:tc>
          <w:tcPr>
            <w:tcW w:w="0" w:type="auto"/>
            <w:vAlign w:val="center"/>
          </w:tcPr>
          <w:p w14:paraId="19250AD5" w14:textId="12B7256E"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p-value</w:t>
            </w:r>
          </w:p>
        </w:tc>
      </w:tr>
      <w:tr w:rsidR="00F60659" w:rsidRPr="006356BC" w14:paraId="2F8BD7B8" w14:textId="77777777" w:rsidTr="00F60659">
        <w:tc>
          <w:tcPr>
            <w:tcW w:w="4673" w:type="dxa"/>
          </w:tcPr>
          <w:p w14:paraId="596AB621" w14:textId="77777777" w:rsidR="00CE3788" w:rsidRPr="006356BC" w:rsidRDefault="00CE3788" w:rsidP="00C44C1A">
            <w:pPr>
              <w:rPr>
                <w:rFonts w:ascii="Times New Roman" w:hAnsi="Times New Roman" w:cs="Times New Roman"/>
              </w:rPr>
            </w:pPr>
          </w:p>
        </w:tc>
        <w:tc>
          <w:tcPr>
            <w:tcW w:w="856" w:type="dxa"/>
          </w:tcPr>
          <w:p w14:paraId="6DDA05D9" w14:textId="77777777" w:rsidR="00CE3788" w:rsidRPr="006356BC" w:rsidRDefault="00CE3788" w:rsidP="00C44C1A">
            <w:pPr>
              <w:rPr>
                <w:rFonts w:ascii="Times New Roman" w:eastAsia="Calibri" w:hAnsi="Times New Roman" w:cs="Times New Roman"/>
              </w:rPr>
            </w:pPr>
          </w:p>
        </w:tc>
        <w:tc>
          <w:tcPr>
            <w:tcW w:w="1269" w:type="dxa"/>
          </w:tcPr>
          <w:p w14:paraId="601F4B51" w14:textId="77777777" w:rsidR="00CE3788" w:rsidRPr="006356BC" w:rsidRDefault="00CE3788" w:rsidP="00C44C1A">
            <w:pPr>
              <w:rPr>
                <w:rFonts w:ascii="Times New Roman" w:eastAsia="Calibri" w:hAnsi="Times New Roman" w:cs="Times New Roman"/>
              </w:rPr>
            </w:pPr>
          </w:p>
        </w:tc>
        <w:tc>
          <w:tcPr>
            <w:tcW w:w="1207" w:type="dxa"/>
          </w:tcPr>
          <w:p w14:paraId="2B995B70" w14:textId="77777777" w:rsidR="00CE3788" w:rsidRPr="006356BC" w:rsidRDefault="00CE3788" w:rsidP="00113DF3">
            <w:pPr>
              <w:rPr>
                <w:rFonts w:ascii="Times New Roman" w:eastAsia="Calibri" w:hAnsi="Times New Roman" w:cs="Times New Roman"/>
              </w:rPr>
            </w:pPr>
          </w:p>
        </w:tc>
        <w:tc>
          <w:tcPr>
            <w:tcW w:w="888" w:type="dxa"/>
          </w:tcPr>
          <w:p w14:paraId="71647BBD" w14:textId="77777777" w:rsidR="00CE3788" w:rsidRPr="006356BC" w:rsidRDefault="00CE3788" w:rsidP="005C2DF6">
            <w:pPr>
              <w:rPr>
                <w:rFonts w:ascii="Times New Roman" w:eastAsia="Calibri" w:hAnsi="Times New Roman" w:cs="Times New Roman"/>
              </w:rPr>
            </w:pPr>
          </w:p>
        </w:tc>
        <w:tc>
          <w:tcPr>
            <w:tcW w:w="1199" w:type="dxa"/>
          </w:tcPr>
          <w:p w14:paraId="0318A470" w14:textId="77777777" w:rsidR="00CE3788" w:rsidRPr="006356BC" w:rsidRDefault="00CE3788" w:rsidP="001A2CE9">
            <w:pPr>
              <w:rPr>
                <w:rFonts w:ascii="Times New Roman" w:eastAsia="Calibri" w:hAnsi="Times New Roman" w:cs="Times New Roman"/>
              </w:rPr>
            </w:pPr>
          </w:p>
        </w:tc>
        <w:tc>
          <w:tcPr>
            <w:tcW w:w="960" w:type="dxa"/>
          </w:tcPr>
          <w:p w14:paraId="653912F1" w14:textId="77777777" w:rsidR="00CE3788" w:rsidRPr="006356BC" w:rsidRDefault="00CE3788" w:rsidP="001A2CE9">
            <w:pPr>
              <w:rPr>
                <w:rFonts w:ascii="Times New Roman" w:eastAsia="Calibri" w:hAnsi="Times New Roman" w:cs="Times New Roman"/>
              </w:rPr>
            </w:pPr>
          </w:p>
        </w:tc>
        <w:tc>
          <w:tcPr>
            <w:tcW w:w="850" w:type="dxa"/>
            <w:gridSpan w:val="2"/>
          </w:tcPr>
          <w:p w14:paraId="35559894" w14:textId="6CE340C7" w:rsidR="00CE3788" w:rsidRPr="006356BC" w:rsidRDefault="00CE3788" w:rsidP="001A2CE9">
            <w:pPr>
              <w:rPr>
                <w:rFonts w:ascii="Times New Roman" w:eastAsia="Calibri" w:hAnsi="Times New Roman" w:cs="Times New Roman"/>
              </w:rPr>
            </w:pPr>
          </w:p>
        </w:tc>
        <w:tc>
          <w:tcPr>
            <w:tcW w:w="1288" w:type="dxa"/>
            <w:gridSpan w:val="2"/>
          </w:tcPr>
          <w:p w14:paraId="69F2A66A" w14:textId="77777777" w:rsidR="00CE3788" w:rsidRPr="006356BC" w:rsidRDefault="00CE3788" w:rsidP="001A2CE9">
            <w:pPr>
              <w:rPr>
                <w:rFonts w:ascii="Times New Roman" w:eastAsia="Calibri" w:hAnsi="Times New Roman" w:cs="Times New Roman"/>
              </w:rPr>
            </w:pPr>
          </w:p>
        </w:tc>
        <w:tc>
          <w:tcPr>
            <w:tcW w:w="0" w:type="auto"/>
          </w:tcPr>
          <w:p w14:paraId="254B2EDF" w14:textId="77777777" w:rsidR="00CE3788" w:rsidRPr="006356BC" w:rsidRDefault="00CE3788" w:rsidP="009A144E">
            <w:pPr>
              <w:rPr>
                <w:rFonts w:ascii="Times New Roman" w:eastAsia="Calibri" w:hAnsi="Times New Roman" w:cs="Times New Roman"/>
              </w:rPr>
            </w:pPr>
          </w:p>
        </w:tc>
      </w:tr>
      <w:tr w:rsidR="00CE3788" w:rsidRPr="006356BC" w14:paraId="6FCD6B23" w14:textId="5051EDAA" w:rsidTr="00BF3CA7">
        <w:tc>
          <w:tcPr>
            <w:tcW w:w="0" w:type="auto"/>
            <w:gridSpan w:val="12"/>
          </w:tcPr>
          <w:p w14:paraId="721765A0" w14:textId="7DF04A72" w:rsidR="00CE3788" w:rsidRPr="006356BC" w:rsidRDefault="00CE3788" w:rsidP="00C44C1A">
            <w:pPr>
              <w:rPr>
                <w:rFonts w:ascii="Times New Roman" w:eastAsia="Times New Roman" w:hAnsi="Times New Roman" w:cs="Times New Roman"/>
                <w:b/>
              </w:rPr>
            </w:pPr>
            <w:r w:rsidRPr="006356BC">
              <w:rPr>
                <w:rFonts w:ascii="Times New Roman" w:eastAsia="Times New Roman" w:hAnsi="Times New Roman" w:cs="Times New Roman"/>
                <w:b/>
              </w:rPr>
              <w:t>Type of Delivery</w:t>
            </w:r>
          </w:p>
        </w:tc>
      </w:tr>
      <w:tr w:rsidR="00F60659" w:rsidRPr="006356BC" w14:paraId="3FB35D4B" w14:textId="77777777" w:rsidTr="00F60659">
        <w:tc>
          <w:tcPr>
            <w:tcW w:w="4673" w:type="dxa"/>
          </w:tcPr>
          <w:p w14:paraId="36941AFF"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C-section</w:t>
            </w:r>
          </w:p>
        </w:tc>
        <w:tc>
          <w:tcPr>
            <w:tcW w:w="856" w:type="dxa"/>
          </w:tcPr>
          <w:p w14:paraId="6ADC771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1.02</w:t>
            </w:r>
          </w:p>
        </w:tc>
        <w:tc>
          <w:tcPr>
            <w:tcW w:w="1269" w:type="dxa"/>
          </w:tcPr>
          <w:p w14:paraId="26D167A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0.97-1.04</w:t>
            </w:r>
          </w:p>
        </w:tc>
        <w:tc>
          <w:tcPr>
            <w:tcW w:w="1207" w:type="dxa"/>
          </w:tcPr>
          <w:p w14:paraId="4A82316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0.071</w:t>
            </w:r>
          </w:p>
        </w:tc>
        <w:tc>
          <w:tcPr>
            <w:tcW w:w="888" w:type="dxa"/>
          </w:tcPr>
          <w:p w14:paraId="023808C2" w14:textId="2407731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1.14</w:t>
            </w:r>
          </w:p>
        </w:tc>
        <w:tc>
          <w:tcPr>
            <w:tcW w:w="1199" w:type="dxa"/>
          </w:tcPr>
          <w:p w14:paraId="14414BC8" w14:textId="0806C5C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1.11-1.17</w:t>
            </w:r>
          </w:p>
        </w:tc>
        <w:tc>
          <w:tcPr>
            <w:tcW w:w="960" w:type="dxa"/>
          </w:tcPr>
          <w:p w14:paraId="5CCEDDCC" w14:textId="37141572"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&lt;0.001</w:t>
            </w:r>
          </w:p>
        </w:tc>
        <w:tc>
          <w:tcPr>
            <w:tcW w:w="850" w:type="dxa"/>
            <w:gridSpan w:val="2"/>
          </w:tcPr>
          <w:p w14:paraId="7FAF38E6" w14:textId="1B7B1B31"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1.15</w:t>
            </w:r>
          </w:p>
        </w:tc>
        <w:tc>
          <w:tcPr>
            <w:tcW w:w="1288" w:type="dxa"/>
            <w:gridSpan w:val="2"/>
          </w:tcPr>
          <w:p w14:paraId="55536253" w14:textId="4E24152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1.05 - 1.27</w:t>
            </w:r>
          </w:p>
        </w:tc>
        <w:tc>
          <w:tcPr>
            <w:tcW w:w="0" w:type="auto"/>
          </w:tcPr>
          <w:p w14:paraId="28F84E3F" w14:textId="594D012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0.004</w:t>
            </w:r>
          </w:p>
        </w:tc>
      </w:tr>
      <w:tr w:rsidR="00F60659" w:rsidRPr="006356BC" w14:paraId="54B2F407" w14:textId="77777777" w:rsidTr="00F60659">
        <w:tc>
          <w:tcPr>
            <w:tcW w:w="4673" w:type="dxa"/>
          </w:tcPr>
          <w:p w14:paraId="5F0ED93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Normal</w:t>
            </w:r>
          </w:p>
        </w:tc>
        <w:tc>
          <w:tcPr>
            <w:tcW w:w="856" w:type="dxa"/>
          </w:tcPr>
          <w:p w14:paraId="57AF099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710EAE3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5B3DF96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3EFE2CC6" w14:textId="3937801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5F6CCCA5" w14:textId="2138D60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684ACA7B" w14:textId="1C78B4A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7394B4B5" w14:textId="071FC16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61074D90" w14:textId="7A3198D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6F9DB32E" w14:textId="5BC17D5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287BF416" w14:textId="0FEFDC8E" w:rsidTr="00BF3CA7">
        <w:tc>
          <w:tcPr>
            <w:tcW w:w="0" w:type="auto"/>
            <w:gridSpan w:val="12"/>
          </w:tcPr>
          <w:p w14:paraId="7FECFC56" w14:textId="128C37D7"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Mother’s age group in years at birth</w:t>
            </w:r>
          </w:p>
        </w:tc>
      </w:tr>
      <w:tr w:rsidR="00F60659" w:rsidRPr="006356BC" w14:paraId="6BCC40B9" w14:textId="77777777" w:rsidTr="00F60659">
        <w:tc>
          <w:tcPr>
            <w:tcW w:w="4673" w:type="dxa"/>
          </w:tcPr>
          <w:p w14:paraId="364FC80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15-19</w:t>
            </w:r>
          </w:p>
        </w:tc>
        <w:tc>
          <w:tcPr>
            <w:tcW w:w="856" w:type="dxa"/>
          </w:tcPr>
          <w:p w14:paraId="2DB9C528"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1.04</w:t>
            </w:r>
          </w:p>
        </w:tc>
        <w:tc>
          <w:tcPr>
            <w:tcW w:w="1269" w:type="dxa"/>
          </w:tcPr>
          <w:p w14:paraId="4ACD58B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0.97-1.12</w:t>
            </w:r>
          </w:p>
        </w:tc>
        <w:tc>
          <w:tcPr>
            <w:tcW w:w="1207" w:type="dxa"/>
          </w:tcPr>
          <w:p w14:paraId="42D20FE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0.276</w:t>
            </w:r>
          </w:p>
        </w:tc>
        <w:tc>
          <w:tcPr>
            <w:tcW w:w="888" w:type="dxa"/>
          </w:tcPr>
          <w:p w14:paraId="5CCF15C6" w14:textId="7647109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0E834A2E" w14:textId="754A5A5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0.96-1.06</w:t>
            </w:r>
          </w:p>
        </w:tc>
        <w:tc>
          <w:tcPr>
            <w:tcW w:w="960" w:type="dxa"/>
          </w:tcPr>
          <w:p w14:paraId="61125083" w14:textId="4EFB5B53"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0.720</w:t>
            </w:r>
          </w:p>
        </w:tc>
        <w:tc>
          <w:tcPr>
            <w:tcW w:w="850" w:type="dxa"/>
            <w:gridSpan w:val="2"/>
          </w:tcPr>
          <w:p w14:paraId="0FB897BD" w14:textId="5F30755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1.05</w:t>
            </w:r>
          </w:p>
        </w:tc>
        <w:tc>
          <w:tcPr>
            <w:tcW w:w="1288" w:type="dxa"/>
            <w:gridSpan w:val="2"/>
          </w:tcPr>
          <w:p w14:paraId="3749EF11" w14:textId="61BCBD6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0.95-1.15</w:t>
            </w:r>
          </w:p>
        </w:tc>
        <w:tc>
          <w:tcPr>
            <w:tcW w:w="0" w:type="auto"/>
          </w:tcPr>
          <w:p w14:paraId="387A4189" w14:textId="20BA048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0.182</w:t>
            </w:r>
          </w:p>
        </w:tc>
      </w:tr>
      <w:tr w:rsidR="00F60659" w:rsidRPr="006356BC" w14:paraId="02F4D404" w14:textId="77777777" w:rsidTr="00F60659">
        <w:tc>
          <w:tcPr>
            <w:tcW w:w="4673" w:type="dxa"/>
          </w:tcPr>
          <w:p w14:paraId="15DBE03D"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20-34</w:t>
            </w:r>
          </w:p>
        </w:tc>
        <w:tc>
          <w:tcPr>
            <w:tcW w:w="856" w:type="dxa"/>
          </w:tcPr>
          <w:p w14:paraId="2F362E5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0.93</w:t>
            </w:r>
          </w:p>
        </w:tc>
        <w:tc>
          <w:tcPr>
            <w:tcW w:w="1269" w:type="dxa"/>
          </w:tcPr>
          <w:p w14:paraId="4C9CC9E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0.88-0.97</w:t>
            </w:r>
          </w:p>
        </w:tc>
        <w:tc>
          <w:tcPr>
            <w:tcW w:w="1207" w:type="dxa"/>
          </w:tcPr>
          <w:p w14:paraId="35FB486A"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0.002</w:t>
            </w:r>
          </w:p>
        </w:tc>
        <w:tc>
          <w:tcPr>
            <w:tcW w:w="888" w:type="dxa"/>
          </w:tcPr>
          <w:p w14:paraId="37CECA15" w14:textId="4FE0175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1199" w:type="dxa"/>
          </w:tcPr>
          <w:p w14:paraId="6276753D" w14:textId="778F3A8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0.94-1.02</w:t>
            </w:r>
          </w:p>
        </w:tc>
        <w:tc>
          <w:tcPr>
            <w:tcW w:w="960" w:type="dxa"/>
          </w:tcPr>
          <w:p w14:paraId="37518D77" w14:textId="58F107E8"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0.510</w:t>
            </w:r>
          </w:p>
        </w:tc>
        <w:tc>
          <w:tcPr>
            <w:tcW w:w="850" w:type="dxa"/>
            <w:gridSpan w:val="2"/>
          </w:tcPr>
          <w:p w14:paraId="0415D0A5" w14:textId="16A79D7D"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0.96</w:t>
            </w:r>
          </w:p>
        </w:tc>
        <w:tc>
          <w:tcPr>
            <w:tcW w:w="1288" w:type="dxa"/>
            <w:gridSpan w:val="2"/>
          </w:tcPr>
          <w:p w14:paraId="08C79A70" w14:textId="1B4BDA0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0.87-1.06</w:t>
            </w:r>
          </w:p>
        </w:tc>
        <w:tc>
          <w:tcPr>
            <w:tcW w:w="0" w:type="auto"/>
          </w:tcPr>
          <w:p w14:paraId="02B02357" w14:textId="47F7059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0.376</w:t>
            </w:r>
          </w:p>
        </w:tc>
      </w:tr>
      <w:tr w:rsidR="00F60659" w:rsidRPr="006356BC" w14:paraId="7BEF9BFC" w14:textId="77777777" w:rsidTr="00F60659">
        <w:tc>
          <w:tcPr>
            <w:tcW w:w="4673" w:type="dxa"/>
          </w:tcPr>
          <w:p w14:paraId="0576485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35+</w:t>
            </w:r>
          </w:p>
        </w:tc>
        <w:tc>
          <w:tcPr>
            <w:tcW w:w="856" w:type="dxa"/>
          </w:tcPr>
          <w:p w14:paraId="25C0FB0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776A534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450AD54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7EFFB006" w14:textId="6D1A9D7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44ADCE56" w14:textId="31183AE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AE2659D" w14:textId="09983A7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4BA3EEDC" w14:textId="4EACEBE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7E1C4199" w14:textId="6A9F738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0949736B" w14:textId="021F3EC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5C9B1E43" w14:textId="61DD84B2" w:rsidTr="00BF3CA7">
        <w:tc>
          <w:tcPr>
            <w:tcW w:w="0" w:type="auto"/>
            <w:gridSpan w:val="12"/>
          </w:tcPr>
          <w:p w14:paraId="0A387CAE" w14:textId="4CF27004"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Religion</w:t>
            </w:r>
          </w:p>
        </w:tc>
      </w:tr>
      <w:tr w:rsidR="00F60659" w:rsidRPr="006356BC" w14:paraId="24525E69" w14:textId="77777777" w:rsidTr="00F60659">
        <w:tc>
          <w:tcPr>
            <w:tcW w:w="4673" w:type="dxa"/>
          </w:tcPr>
          <w:p w14:paraId="45E4C802"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Islam</w:t>
            </w:r>
          </w:p>
        </w:tc>
        <w:tc>
          <w:tcPr>
            <w:tcW w:w="856" w:type="dxa"/>
          </w:tcPr>
          <w:p w14:paraId="74D9BC2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0.95</w:t>
            </w:r>
          </w:p>
        </w:tc>
        <w:tc>
          <w:tcPr>
            <w:tcW w:w="1269" w:type="dxa"/>
          </w:tcPr>
          <w:p w14:paraId="6013422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0.90-1.01</w:t>
            </w:r>
          </w:p>
        </w:tc>
        <w:tc>
          <w:tcPr>
            <w:tcW w:w="1207" w:type="dxa"/>
          </w:tcPr>
          <w:p w14:paraId="5DDE089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0.107</w:t>
            </w:r>
          </w:p>
        </w:tc>
        <w:tc>
          <w:tcPr>
            <w:tcW w:w="888" w:type="dxa"/>
          </w:tcPr>
          <w:p w14:paraId="094B6A50" w14:textId="32BF516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0.99</w:t>
            </w:r>
          </w:p>
        </w:tc>
        <w:tc>
          <w:tcPr>
            <w:tcW w:w="1199" w:type="dxa"/>
          </w:tcPr>
          <w:p w14:paraId="3FC0A6A0" w14:textId="7AA8E7E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0.95-1.02</w:t>
            </w:r>
          </w:p>
        </w:tc>
        <w:tc>
          <w:tcPr>
            <w:tcW w:w="960" w:type="dxa"/>
          </w:tcPr>
          <w:p w14:paraId="687759E5" w14:textId="0A27FA67"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0.381</w:t>
            </w:r>
          </w:p>
        </w:tc>
        <w:tc>
          <w:tcPr>
            <w:tcW w:w="850" w:type="dxa"/>
            <w:gridSpan w:val="2"/>
          </w:tcPr>
          <w:p w14:paraId="29FD7A8E" w14:textId="7A27EB35"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1.06</w:t>
            </w:r>
          </w:p>
        </w:tc>
        <w:tc>
          <w:tcPr>
            <w:tcW w:w="1288" w:type="dxa"/>
            <w:gridSpan w:val="2"/>
          </w:tcPr>
          <w:p w14:paraId="0BCE393F" w14:textId="2DB997F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0.92-1.21</w:t>
            </w:r>
          </w:p>
        </w:tc>
        <w:tc>
          <w:tcPr>
            <w:tcW w:w="0" w:type="auto"/>
          </w:tcPr>
          <w:p w14:paraId="77D6F7FC" w14:textId="4407923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0.431</w:t>
            </w:r>
          </w:p>
        </w:tc>
      </w:tr>
      <w:tr w:rsidR="00F60659" w:rsidRPr="006356BC" w14:paraId="76845512" w14:textId="77777777" w:rsidTr="00F60659">
        <w:tc>
          <w:tcPr>
            <w:tcW w:w="4673" w:type="dxa"/>
          </w:tcPr>
          <w:p w14:paraId="06FCB33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Other religion (Hinduism, Buddhism, Christianity)</w:t>
            </w:r>
          </w:p>
        </w:tc>
        <w:tc>
          <w:tcPr>
            <w:tcW w:w="856" w:type="dxa"/>
          </w:tcPr>
          <w:p w14:paraId="2774335A"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2FE2CC8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2ACD1FCD"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2C52CE13" w14:textId="71F9729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0EBDF48C" w14:textId="09ADF8C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08DF17D6" w14:textId="722DAFC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1A49BD43" w14:textId="45C099F5"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45F987EA" w14:textId="7180CCE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A929ECB" w14:textId="7542797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70862B0B" w14:textId="05E28E97" w:rsidTr="00BF3CA7">
        <w:tc>
          <w:tcPr>
            <w:tcW w:w="0" w:type="auto"/>
            <w:gridSpan w:val="12"/>
          </w:tcPr>
          <w:p w14:paraId="5F84FD36" w14:textId="1C62B521"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Place of residence</w:t>
            </w:r>
          </w:p>
        </w:tc>
      </w:tr>
      <w:tr w:rsidR="00F60659" w:rsidRPr="006356BC" w14:paraId="49B53747" w14:textId="77777777" w:rsidTr="00F60659">
        <w:tc>
          <w:tcPr>
            <w:tcW w:w="4673" w:type="dxa"/>
          </w:tcPr>
          <w:p w14:paraId="662E353D"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Urban</w:t>
            </w:r>
          </w:p>
        </w:tc>
        <w:tc>
          <w:tcPr>
            <w:tcW w:w="856" w:type="dxa"/>
          </w:tcPr>
          <w:p w14:paraId="15BD42E6"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269" w:type="dxa"/>
          </w:tcPr>
          <w:p w14:paraId="18BC2DF3"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0.95-1.05</w:t>
            </w:r>
          </w:p>
        </w:tc>
        <w:tc>
          <w:tcPr>
            <w:tcW w:w="1207" w:type="dxa"/>
          </w:tcPr>
          <w:p w14:paraId="063B8631"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0.989</w:t>
            </w:r>
          </w:p>
        </w:tc>
        <w:tc>
          <w:tcPr>
            <w:tcW w:w="888" w:type="dxa"/>
          </w:tcPr>
          <w:p w14:paraId="07FA56B9" w14:textId="2F7E916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283ACB60" w14:textId="59C86B2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0.97-1.03</w:t>
            </w:r>
          </w:p>
        </w:tc>
        <w:tc>
          <w:tcPr>
            <w:tcW w:w="960" w:type="dxa"/>
          </w:tcPr>
          <w:p w14:paraId="364489DB" w14:textId="3F4DD690"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0.905</w:t>
            </w:r>
          </w:p>
        </w:tc>
        <w:tc>
          <w:tcPr>
            <w:tcW w:w="850" w:type="dxa"/>
            <w:gridSpan w:val="2"/>
          </w:tcPr>
          <w:p w14:paraId="3497C125" w14:textId="4063230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1.00</w:t>
            </w:r>
          </w:p>
        </w:tc>
        <w:tc>
          <w:tcPr>
            <w:tcW w:w="1288" w:type="dxa"/>
            <w:gridSpan w:val="2"/>
          </w:tcPr>
          <w:p w14:paraId="14617D15" w14:textId="1E98B76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0.91-1.10</w:t>
            </w:r>
          </w:p>
        </w:tc>
        <w:tc>
          <w:tcPr>
            <w:tcW w:w="0" w:type="auto"/>
          </w:tcPr>
          <w:p w14:paraId="01EC8710" w14:textId="63C19A2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0.969</w:t>
            </w:r>
          </w:p>
        </w:tc>
      </w:tr>
      <w:tr w:rsidR="00F60659" w:rsidRPr="006356BC" w14:paraId="5FE2B6D9" w14:textId="77777777" w:rsidTr="00F60659">
        <w:tc>
          <w:tcPr>
            <w:tcW w:w="4673" w:type="dxa"/>
          </w:tcPr>
          <w:p w14:paraId="4816787B"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Rural</w:t>
            </w:r>
          </w:p>
        </w:tc>
        <w:tc>
          <w:tcPr>
            <w:tcW w:w="856" w:type="dxa"/>
          </w:tcPr>
          <w:p w14:paraId="2118F0C9"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269" w:type="dxa"/>
          </w:tcPr>
          <w:p w14:paraId="54DA0A49"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4BC9865C"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88" w:type="dxa"/>
          </w:tcPr>
          <w:p w14:paraId="3A95EE78" w14:textId="38D10A5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6DECDBF7" w14:textId="4686544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2E4BE7C1" w14:textId="2A5C8CE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0D344A39" w14:textId="7E69721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288" w:type="dxa"/>
            <w:gridSpan w:val="2"/>
          </w:tcPr>
          <w:p w14:paraId="0866A5C4" w14:textId="15443C7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0993D216" w14:textId="75CFDB3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2B75D2D4" w14:textId="06EF4520" w:rsidTr="00BF3CA7">
        <w:tc>
          <w:tcPr>
            <w:tcW w:w="0" w:type="auto"/>
            <w:gridSpan w:val="12"/>
          </w:tcPr>
          <w:p w14:paraId="243B99C5" w14:textId="07A53B4B" w:rsidR="00CE3788" w:rsidRPr="006356BC" w:rsidRDefault="00F60659" w:rsidP="00F60659">
            <w:pPr>
              <w:rPr>
                <w:rFonts w:ascii="Times New Roman" w:eastAsia="Times New Roman" w:hAnsi="Times New Roman" w:cs="Times New Roman"/>
                <w:b/>
              </w:rPr>
            </w:pPr>
            <w:r w:rsidRPr="006356BC">
              <w:rPr>
                <w:rFonts w:ascii="Times New Roman" w:eastAsia="Times New Roman" w:hAnsi="Times New Roman" w:cs="Times New Roman"/>
                <w:b/>
              </w:rPr>
              <w:t>Geographical Location</w:t>
            </w:r>
          </w:p>
        </w:tc>
      </w:tr>
      <w:tr w:rsidR="00F60659" w:rsidRPr="006356BC" w14:paraId="1DAB5C5E" w14:textId="77777777" w:rsidTr="00F60659">
        <w:tc>
          <w:tcPr>
            <w:tcW w:w="4673" w:type="dxa"/>
          </w:tcPr>
          <w:p w14:paraId="6225D945" w14:textId="17BC5FCE" w:rsidR="00CE3788" w:rsidRPr="006356BC" w:rsidRDefault="00CE3788" w:rsidP="00C44C1A">
            <w:pPr>
              <w:rPr>
                <w:rFonts w:ascii="Times New Roman" w:hAnsi="Times New Roman" w:cs="Times New Roman"/>
              </w:rPr>
            </w:pPr>
            <w:proofErr w:type="spellStart"/>
            <w:r w:rsidRPr="006356BC">
              <w:rPr>
                <w:rFonts w:ascii="Times New Roman" w:hAnsi="Times New Roman" w:cs="Times New Roman"/>
                <w:color w:val="000000"/>
                <w:shd w:val="clear" w:color="auto" w:fill="FFFFFF"/>
              </w:rPr>
              <w:lastRenderedPageBreak/>
              <w:t>Barishal</w:t>
            </w:r>
            <w:proofErr w:type="spellEnd"/>
          </w:p>
        </w:tc>
        <w:tc>
          <w:tcPr>
            <w:tcW w:w="856" w:type="dxa"/>
          </w:tcPr>
          <w:p w14:paraId="610D062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0.94</w:t>
            </w:r>
          </w:p>
        </w:tc>
        <w:tc>
          <w:tcPr>
            <w:tcW w:w="1269" w:type="dxa"/>
          </w:tcPr>
          <w:p w14:paraId="4BB1069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0.82-1.08</w:t>
            </w:r>
          </w:p>
        </w:tc>
        <w:tc>
          <w:tcPr>
            <w:tcW w:w="1207" w:type="dxa"/>
          </w:tcPr>
          <w:p w14:paraId="6155B5B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0.486</w:t>
            </w:r>
          </w:p>
        </w:tc>
        <w:tc>
          <w:tcPr>
            <w:tcW w:w="888" w:type="dxa"/>
          </w:tcPr>
          <w:p w14:paraId="29EFB0C0" w14:textId="380E3466"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0.94</w:t>
            </w:r>
          </w:p>
        </w:tc>
        <w:tc>
          <w:tcPr>
            <w:tcW w:w="1199" w:type="dxa"/>
          </w:tcPr>
          <w:p w14:paraId="68E52F54" w14:textId="63DC07FE"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0.90-0.99</w:t>
            </w:r>
          </w:p>
        </w:tc>
        <w:tc>
          <w:tcPr>
            <w:tcW w:w="960" w:type="dxa"/>
          </w:tcPr>
          <w:p w14:paraId="23543E7D" w14:textId="2F86AF94"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&lt;0.001</w:t>
            </w:r>
          </w:p>
        </w:tc>
        <w:tc>
          <w:tcPr>
            <w:tcW w:w="850" w:type="dxa"/>
            <w:gridSpan w:val="2"/>
          </w:tcPr>
          <w:p w14:paraId="302889BE" w14:textId="171BDF5A"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1.00</w:t>
            </w:r>
          </w:p>
        </w:tc>
        <w:tc>
          <w:tcPr>
            <w:tcW w:w="1288" w:type="dxa"/>
            <w:gridSpan w:val="2"/>
          </w:tcPr>
          <w:p w14:paraId="5FED1A62" w14:textId="1B0D094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0.85-1.17</w:t>
            </w:r>
          </w:p>
        </w:tc>
        <w:tc>
          <w:tcPr>
            <w:tcW w:w="0" w:type="auto"/>
          </w:tcPr>
          <w:p w14:paraId="58DD3F2F" w14:textId="5E2A654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w:t>
            </w:r>
          </w:p>
        </w:tc>
      </w:tr>
      <w:tr w:rsidR="00F60659" w:rsidRPr="006356BC" w14:paraId="38EF7876" w14:textId="77777777" w:rsidTr="00F60659">
        <w:tc>
          <w:tcPr>
            <w:tcW w:w="4673" w:type="dxa"/>
          </w:tcPr>
          <w:p w14:paraId="52034835" w14:textId="1744F121"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Chattogram</w:t>
            </w:r>
          </w:p>
        </w:tc>
        <w:tc>
          <w:tcPr>
            <w:tcW w:w="856" w:type="dxa"/>
          </w:tcPr>
          <w:p w14:paraId="62F5ECB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0.90</w:t>
            </w:r>
          </w:p>
        </w:tc>
        <w:tc>
          <w:tcPr>
            <w:tcW w:w="1269" w:type="dxa"/>
          </w:tcPr>
          <w:p w14:paraId="0F875C6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0.81-0.99</w:t>
            </w:r>
          </w:p>
        </w:tc>
        <w:tc>
          <w:tcPr>
            <w:tcW w:w="1207" w:type="dxa"/>
          </w:tcPr>
          <w:p w14:paraId="56EFFA0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0.037</w:t>
            </w:r>
          </w:p>
        </w:tc>
        <w:tc>
          <w:tcPr>
            <w:tcW w:w="888" w:type="dxa"/>
          </w:tcPr>
          <w:p w14:paraId="57DDF275" w14:textId="30BC69CA"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0.88</w:t>
            </w:r>
          </w:p>
        </w:tc>
        <w:tc>
          <w:tcPr>
            <w:tcW w:w="1199" w:type="dxa"/>
          </w:tcPr>
          <w:p w14:paraId="5FAD7167" w14:textId="53976EFA"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0.84-0.92</w:t>
            </w:r>
          </w:p>
        </w:tc>
        <w:tc>
          <w:tcPr>
            <w:tcW w:w="960" w:type="dxa"/>
          </w:tcPr>
          <w:p w14:paraId="5214ABE9" w14:textId="15041325"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0.017</w:t>
            </w:r>
          </w:p>
        </w:tc>
        <w:tc>
          <w:tcPr>
            <w:tcW w:w="850" w:type="dxa"/>
            <w:gridSpan w:val="2"/>
          </w:tcPr>
          <w:p w14:paraId="4F5719D5" w14:textId="71EDFD20"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1.07</w:t>
            </w:r>
          </w:p>
        </w:tc>
        <w:tc>
          <w:tcPr>
            <w:tcW w:w="1288" w:type="dxa"/>
            <w:gridSpan w:val="2"/>
          </w:tcPr>
          <w:p w14:paraId="524DBBFE" w14:textId="1B7D19C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0.94-1.22</w:t>
            </w:r>
          </w:p>
        </w:tc>
        <w:tc>
          <w:tcPr>
            <w:tcW w:w="0" w:type="auto"/>
          </w:tcPr>
          <w:p w14:paraId="033BF087" w14:textId="2951F8B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0.319</w:t>
            </w:r>
          </w:p>
        </w:tc>
      </w:tr>
      <w:tr w:rsidR="00F60659" w:rsidRPr="006356BC" w14:paraId="27163BEB" w14:textId="77777777" w:rsidTr="00F60659">
        <w:tc>
          <w:tcPr>
            <w:tcW w:w="4673" w:type="dxa"/>
          </w:tcPr>
          <w:p w14:paraId="55ED1BE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Dhaka</w:t>
            </w:r>
          </w:p>
        </w:tc>
        <w:tc>
          <w:tcPr>
            <w:tcW w:w="856" w:type="dxa"/>
          </w:tcPr>
          <w:p w14:paraId="045499B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0.90</w:t>
            </w:r>
          </w:p>
        </w:tc>
        <w:tc>
          <w:tcPr>
            <w:tcW w:w="1269" w:type="dxa"/>
          </w:tcPr>
          <w:p w14:paraId="3C9962F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0.82-0.99</w:t>
            </w:r>
          </w:p>
        </w:tc>
        <w:tc>
          <w:tcPr>
            <w:tcW w:w="1207" w:type="dxa"/>
          </w:tcPr>
          <w:p w14:paraId="63773A28"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0.029</w:t>
            </w:r>
          </w:p>
        </w:tc>
        <w:tc>
          <w:tcPr>
            <w:tcW w:w="888" w:type="dxa"/>
          </w:tcPr>
          <w:p w14:paraId="62D56D03" w14:textId="14E0BEC1"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0.95</w:t>
            </w:r>
          </w:p>
        </w:tc>
        <w:tc>
          <w:tcPr>
            <w:tcW w:w="1199" w:type="dxa"/>
          </w:tcPr>
          <w:p w14:paraId="24EA2FD4" w14:textId="695FAD29"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0.90-1.01</w:t>
            </w:r>
          </w:p>
        </w:tc>
        <w:tc>
          <w:tcPr>
            <w:tcW w:w="960" w:type="dxa"/>
          </w:tcPr>
          <w:p w14:paraId="5D07D256" w14:textId="5D0A7AAF"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0.420</w:t>
            </w:r>
          </w:p>
        </w:tc>
        <w:tc>
          <w:tcPr>
            <w:tcW w:w="850" w:type="dxa"/>
            <w:gridSpan w:val="2"/>
          </w:tcPr>
          <w:p w14:paraId="6FFEFDD9" w14:textId="7E13EA1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0.94</w:t>
            </w:r>
          </w:p>
        </w:tc>
        <w:tc>
          <w:tcPr>
            <w:tcW w:w="1288" w:type="dxa"/>
            <w:gridSpan w:val="2"/>
          </w:tcPr>
          <w:p w14:paraId="127FBDEB" w14:textId="48BEC0F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0.82-1.07</w:t>
            </w:r>
          </w:p>
        </w:tc>
        <w:tc>
          <w:tcPr>
            <w:tcW w:w="0" w:type="auto"/>
          </w:tcPr>
          <w:p w14:paraId="35B00EB6" w14:textId="58FDD10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0.339</w:t>
            </w:r>
          </w:p>
        </w:tc>
      </w:tr>
      <w:tr w:rsidR="00F60659" w:rsidRPr="006356BC" w14:paraId="14DEFF86" w14:textId="77777777" w:rsidTr="00F60659">
        <w:tc>
          <w:tcPr>
            <w:tcW w:w="4673" w:type="dxa"/>
          </w:tcPr>
          <w:p w14:paraId="1B056EFB"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Khulna</w:t>
            </w:r>
          </w:p>
        </w:tc>
        <w:tc>
          <w:tcPr>
            <w:tcW w:w="856" w:type="dxa"/>
          </w:tcPr>
          <w:p w14:paraId="3A7F470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1.10</w:t>
            </w:r>
          </w:p>
        </w:tc>
        <w:tc>
          <w:tcPr>
            <w:tcW w:w="1269" w:type="dxa"/>
          </w:tcPr>
          <w:p w14:paraId="3FD4F26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0.99-1.21</w:t>
            </w:r>
          </w:p>
        </w:tc>
        <w:tc>
          <w:tcPr>
            <w:tcW w:w="1207" w:type="dxa"/>
          </w:tcPr>
          <w:p w14:paraId="6764DE0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0.164</w:t>
            </w:r>
          </w:p>
        </w:tc>
        <w:tc>
          <w:tcPr>
            <w:tcW w:w="888" w:type="dxa"/>
          </w:tcPr>
          <w:p w14:paraId="69CE054C" w14:textId="14B0E07D"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199" w:type="dxa"/>
          </w:tcPr>
          <w:p w14:paraId="06FF430F" w14:textId="79913C8D"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0.95-1.09</w:t>
            </w:r>
          </w:p>
        </w:tc>
        <w:tc>
          <w:tcPr>
            <w:tcW w:w="960" w:type="dxa"/>
          </w:tcPr>
          <w:p w14:paraId="47BEDE9B" w14:textId="664C2AF0"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0.596</w:t>
            </w:r>
          </w:p>
        </w:tc>
        <w:tc>
          <w:tcPr>
            <w:tcW w:w="850" w:type="dxa"/>
            <w:gridSpan w:val="2"/>
          </w:tcPr>
          <w:p w14:paraId="23A635EB" w14:textId="101D1BC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1.04</w:t>
            </w:r>
          </w:p>
        </w:tc>
        <w:tc>
          <w:tcPr>
            <w:tcW w:w="1288" w:type="dxa"/>
            <w:gridSpan w:val="2"/>
          </w:tcPr>
          <w:p w14:paraId="6FA74331" w14:textId="1C4982D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0.89-1.21</w:t>
            </w:r>
          </w:p>
        </w:tc>
        <w:tc>
          <w:tcPr>
            <w:tcW w:w="0" w:type="auto"/>
          </w:tcPr>
          <w:p w14:paraId="026298FF" w14:textId="4B2E396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0.636</w:t>
            </w:r>
          </w:p>
        </w:tc>
      </w:tr>
      <w:tr w:rsidR="00F60659" w:rsidRPr="006356BC" w14:paraId="5B9675FC" w14:textId="77777777" w:rsidTr="00F60659">
        <w:tc>
          <w:tcPr>
            <w:tcW w:w="4673" w:type="dxa"/>
          </w:tcPr>
          <w:p w14:paraId="59BCD45F" w14:textId="2C63D4B8" w:rsidR="00CE3788" w:rsidRPr="006356BC" w:rsidRDefault="00CE3788" w:rsidP="00C44C1A">
            <w:pPr>
              <w:rPr>
                <w:rFonts w:ascii="Times New Roman" w:eastAsia="Times New Roman" w:hAnsi="Times New Roman" w:cs="Times New Roman"/>
              </w:rPr>
            </w:pPr>
            <w:proofErr w:type="spellStart"/>
            <w:r w:rsidRPr="006356BC">
              <w:rPr>
                <w:rFonts w:ascii="Times New Roman" w:eastAsia="Times New Roman" w:hAnsi="Times New Roman" w:cs="Times New Roman"/>
              </w:rPr>
              <w:t>Mymenshing</w:t>
            </w:r>
            <w:proofErr w:type="spellEnd"/>
          </w:p>
        </w:tc>
        <w:tc>
          <w:tcPr>
            <w:tcW w:w="856" w:type="dxa"/>
          </w:tcPr>
          <w:p w14:paraId="3C2C2F55" w14:textId="0CE463E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c>
          <w:tcPr>
            <w:tcW w:w="1269" w:type="dxa"/>
          </w:tcPr>
          <w:p w14:paraId="06209C29" w14:textId="30D8315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2C1380ED" w14:textId="70EA7DF8"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c>
          <w:tcPr>
            <w:tcW w:w="888" w:type="dxa"/>
          </w:tcPr>
          <w:p w14:paraId="0345C823" w14:textId="00F4C66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0.99</w:t>
            </w:r>
          </w:p>
        </w:tc>
        <w:tc>
          <w:tcPr>
            <w:tcW w:w="1199" w:type="dxa"/>
          </w:tcPr>
          <w:p w14:paraId="271B977F" w14:textId="2635D50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0.94-1.04</w:t>
            </w:r>
          </w:p>
        </w:tc>
        <w:tc>
          <w:tcPr>
            <w:tcW w:w="960" w:type="dxa"/>
          </w:tcPr>
          <w:p w14:paraId="688FA021" w14:textId="1318271C"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0.719</w:t>
            </w:r>
          </w:p>
        </w:tc>
        <w:tc>
          <w:tcPr>
            <w:tcW w:w="850" w:type="dxa"/>
            <w:gridSpan w:val="2"/>
          </w:tcPr>
          <w:p w14:paraId="68FEFD49" w14:textId="7B68E77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88" w:type="dxa"/>
            <w:gridSpan w:val="2"/>
          </w:tcPr>
          <w:p w14:paraId="18A7DDFF" w14:textId="475C9AC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DAE1B8C" w14:textId="46A9A76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F60659" w:rsidRPr="006356BC" w14:paraId="238D3377" w14:textId="77777777" w:rsidTr="00F60659">
        <w:tc>
          <w:tcPr>
            <w:tcW w:w="4673" w:type="dxa"/>
          </w:tcPr>
          <w:p w14:paraId="49FD80E2" w14:textId="77777777" w:rsidR="00CE3788" w:rsidRPr="006356BC" w:rsidRDefault="00CE3788" w:rsidP="00C44C1A">
            <w:pPr>
              <w:rPr>
                <w:rFonts w:ascii="Times New Roman" w:hAnsi="Times New Roman" w:cs="Times New Roman"/>
              </w:rPr>
            </w:pPr>
            <w:proofErr w:type="spellStart"/>
            <w:r w:rsidRPr="006356BC">
              <w:rPr>
                <w:rFonts w:ascii="Times New Roman" w:eastAsia="Times New Roman" w:hAnsi="Times New Roman" w:cs="Times New Roman"/>
              </w:rPr>
              <w:t>Rajshahi</w:t>
            </w:r>
            <w:proofErr w:type="spellEnd"/>
          </w:p>
        </w:tc>
        <w:tc>
          <w:tcPr>
            <w:tcW w:w="856" w:type="dxa"/>
          </w:tcPr>
          <w:p w14:paraId="1D4649B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1.03</w:t>
            </w:r>
          </w:p>
        </w:tc>
        <w:tc>
          <w:tcPr>
            <w:tcW w:w="1269" w:type="dxa"/>
          </w:tcPr>
          <w:p w14:paraId="2C862B9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0.94-1.14</w:t>
            </w:r>
          </w:p>
        </w:tc>
        <w:tc>
          <w:tcPr>
            <w:tcW w:w="1207" w:type="dxa"/>
          </w:tcPr>
          <w:p w14:paraId="32426E2F"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0.389</w:t>
            </w:r>
          </w:p>
        </w:tc>
        <w:tc>
          <w:tcPr>
            <w:tcW w:w="888" w:type="dxa"/>
          </w:tcPr>
          <w:p w14:paraId="789D27B3" w14:textId="1E7E40AE"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0.89</w:t>
            </w:r>
          </w:p>
        </w:tc>
        <w:tc>
          <w:tcPr>
            <w:tcW w:w="1199" w:type="dxa"/>
          </w:tcPr>
          <w:p w14:paraId="189AAD31" w14:textId="2D584493"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0.84-0.94</w:t>
            </w:r>
          </w:p>
        </w:tc>
        <w:tc>
          <w:tcPr>
            <w:tcW w:w="960" w:type="dxa"/>
          </w:tcPr>
          <w:p w14:paraId="34DC3EFA" w14:textId="16C52A27"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0.016</w:t>
            </w:r>
          </w:p>
        </w:tc>
        <w:tc>
          <w:tcPr>
            <w:tcW w:w="850" w:type="dxa"/>
            <w:gridSpan w:val="2"/>
          </w:tcPr>
          <w:p w14:paraId="3989DB5D" w14:textId="006EC730"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0.96</w:t>
            </w:r>
          </w:p>
        </w:tc>
        <w:tc>
          <w:tcPr>
            <w:tcW w:w="1288" w:type="dxa"/>
            <w:gridSpan w:val="2"/>
          </w:tcPr>
          <w:p w14:paraId="376CFAC7" w14:textId="758799E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0.83-1.11</w:t>
            </w:r>
          </w:p>
        </w:tc>
        <w:tc>
          <w:tcPr>
            <w:tcW w:w="0" w:type="auto"/>
          </w:tcPr>
          <w:p w14:paraId="750B040C" w14:textId="6E27B59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0.554</w:t>
            </w:r>
          </w:p>
        </w:tc>
      </w:tr>
      <w:tr w:rsidR="00F60659" w:rsidRPr="006356BC" w14:paraId="6EA0C5C7" w14:textId="77777777" w:rsidTr="00F60659">
        <w:trPr>
          <w:trHeight w:val="82"/>
        </w:trPr>
        <w:tc>
          <w:tcPr>
            <w:tcW w:w="4673" w:type="dxa"/>
          </w:tcPr>
          <w:p w14:paraId="7AFC19D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Rangpur</w:t>
            </w:r>
          </w:p>
        </w:tc>
        <w:tc>
          <w:tcPr>
            <w:tcW w:w="856" w:type="dxa"/>
          </w:tcPr>
          <w:p w14:paraId="347772F8"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1.07</w:t>
            </w:r>
          </w:p>
        </w:tc>
        <w:tc>
          <w:tcPr>
            <w:tcW w:w="1269" w:type="dxa"/>
          </w:tcPr>
          <w:p w14:paraId="65825A4D"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0.97-1.18</w:t>
            </w:r>
          </w:p>
        </w:tc>
        <w:tc>
          <w:tcPr>
            <w:tcW w:w="1207" w:type="dxa"/>
          </w:tcPr>
          <w:p w14:paraId="54CF1D61"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0.075</w:t>
            </w:r>
          </w:p>
        </w:tc>
        <w:tc>
          <w:tcPr>
            <w:tcW w:w="888" w:type="dxa"/>
          </w:tcPr>
          <w:p w14:paraId="305F199A" w14:textId="2A62D7B5"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199" w:type="dxa"/>
          </w:tcPr>
          <w:p w14:paraId="053FBA86" w14:textId="6EB380A6"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1.02-1.07</w:t>
            </w:r>
          </w:p>
        </w:tc>
        <w:tc>
          <w:tcPr>
            <w:tcW w:w="960" w:type="dxa"/>
          </w:tcPr>
          <w:p w14:paraId="4CF51D20" w14:textId="396EC17D"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&lt;0.001</w:t>
            </w:r>
          </w:p>
        </w:tc>
        <w:tc>
          <w:tcPr>
            <w:tcW w:w="850" w:type="dxa"/>
            <w:gridSpan w:val="2"/>
          </w:tcPr>
          <w:p w14:paraId="28A6F12D" w14:textId="0068BBB1"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0.90</w:t>
            </w:r>
          </w:p>
        </w:tc>
        <w:tc>
          <w:tcPr>
            <w:tcW w:w="1288" w:type="dxa"/>
            <w:gridSpan w:val="2"/>
          </w:tcPr>
          <w:p w14:paraId="4DE0B429" w14:textId="046F368F"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0.77-1.01</w:t>
            </w:r>
          </w:p>
        </w:tc>
        <w:tc>
          <w:tcPr>
            <w:tcW w:w="0" w:type="auto"/>
          </w:tcPr>
          <w:p w14:paraId="228A86E9" w14:textId="398CBC6E"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0.160</w:t>
            </w:r>
          </w:p>
        </w:tc>
      </w:tr>
      <w:tr w:rsidR="00F60659" w:rsidRPr="006356BC" w14:paraId="183687F9" w14:textId="77777777" w:rsidTr="00F60659">
        <w:tc>
          <w:tcPr>
            <w:tcW w:w="4673" w:type="dxa"/>
          </w:tcPr>
          <w:p w14:paraId="28D04C1F"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Sylhet</w:t>
            </w:r>
          </w:p>
        </w:tc>
        <w:tc>
          <w:tcPr>
            <w:tcW w:w="856" w:type="dxa"/>
          </w:tcPr>
          <w:p w14:paraId="5A04F93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0BDA409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4EEC0FB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2018F223" w14:textId="22704B3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44FDEE17" w14:textId="4901EFF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15203879" w14:textId="6A5ED98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51237775" w14:textId="726B301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1B8CFB85" w14:textId="67258F7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6D20D4CC" w14:textId="26FCC6D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68230328" w14:textId="1F9094BE" w:rsidTr="00BF3CA7">
        <w:tc>
          <w:tcPr>
            <w:tcW w:w="0" w:type="auto"/>
            <w:gridSpan w:val="12"/>
          </w:tcPr>
          <w:p w14:paraId="08A6EF9B" w14:textId="56092B32"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Educational level (mother)</w:t>
            </w:r>
          </w:p>
        </w:tc>
      </w:tr>
      <w:tr w:rsidR="00F60659" w:rsidRPr="006356BC" w14:paraId="3DA1FEBE" w14:textId="77777777" w:rsidTr="00F60659">
        <w:tc>
          <w:tcPr>
            <w:tcW w:w="4673" w:type="dxa"/>
          </w:tcPr>
          <w:p w14:paraId="223CF990"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None</w:t>
            </w:r>
          </w:p>
        </w:tc>
        <w:tc>
          <w:tcPr>
            <w:tcW w:w="856" w:type="dxa"/>
          </w:tcPr>
          <w:p w14:paraId="183ECF9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0.89</w:t>
            </w:r>
          </w:p>
        </w:tc>
        <w:tc>
          <w:tcPr>
            <w:tcW w:w="1269" w:type="dxa"/>
          </w:tcPr>
          <w:p w14:paraId="3CAEE298"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0.82-0.96</w:t>
            </w:r>
          </w:p>
        </w:tc>
        <w:tc>
          <w:tcPr>
            <w:tcW w:w="1207" w:type="dxa"/>
          </w:tcPr>
          <w:p w14:paraId="1C37BC0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0.042</w:t>
            </w:r>
          </w:p>
        </w:tc>
        <w:tc>
          <w:tcPr>
            <w:tcW w:w="888" w:type="dxa"/>
            <w:vMerge w:val="restart"/>
          </w:tcPr>
          <w:p w14:paraId="40A34E7E" w14:textId="3CF1A2FD"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0.99</w:t>
            </w:r>
          </w:p>
        </w:tc>
        <w:tc>
          <w:tcPr>
            <w:tcW w:w="1199" w:type="dxa"/>
            <w:vMerge w:val="restart"/>
          </w:tcPr>
          <w:p w14:paraId="29644244" w14:textId="2AE910CC"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0.94-1.05</w:t>
            </w:r>
          </w:p>
        </w:tc>
        <w:tc>
          <w:tcPr>
            <w:tcW w:w="960" w:type="dxa"/>
            <w:vMerge w:val="restart"/>
          </w:tcPr>
          <w:p w14:paraId="59CB6706" w14:textId="3654CC89" w:rsidR="00CE3788" w:rsidRPr="006356BC" w:rsidRDefault="00CE3788" w:rsidP="00F60659">
            <w:pPr>
              <w:jc w:val="center"/>
              <w:rPr>
                <w:rFonts w:ascii="Times New Roman" w:hAnsi="Times New Roman" w:cs="Times New Roman"/>
              </w:rPr>
            </w:pPr>
            <w:r w:rsidRPr="006356BC">
              <w:rPr>
                <w:rFonts w:ascii="Times New Roman" w:hAnsi="Times New Roman" w:cs="Times New Roman"/>
                <w:color w:val="000000"/>
              </w:rPr>
              <w:t>0.911</w:t>
            </w:r>
          </w:p>
        </w:tc>
        <w:tc>
          <w:tcPr>
            <w:tcW w:w="850" w:type="dxa"/>
            <w:gridSpan w:val="2"/>
          </w:tcPr>
          <w:p w14:paraId="21355E71" w14:textId="10459E02"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0.89</w:t>
            </w:r>
          </w:p>
        </w:tc>
        <w:tc>
          <w:tcPr>
            <w:tcW w:w="1288" w:type="dxa"/>
            <w:gridSpan w:val="2"/>
          </w:tcPr>
          <w:p w14:paraId="29DEEC78" w14:textId="5F1BA06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0.75-1.05</w:t>
            </w:r>
          </w:p>
        </w:tc>
        <w:tc>
          <w:tcPr>
            <w:tcW w:w="0" w:type="auto"/>
          </w:tcPr>
          <w:p w14:paraId="24A8EAB0" w14:textId="41E627B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0.166</w:t>
            </w:r>
          </w:p>
        </w:tc>
      </w:tr>
      <w:tr w:rsidR="00F60659" w:rsidRPr="006356BC" w14:paraId="4CD00811" w14:textId="77777777" w:rsidTr="00F60659">
        <w:tc>
          <w:tcPr>
            <w:tcW w:w="4673" w:type="dxa"/>
          </w:tcPr>
          <w:p w14:paraId="0AB68BAE"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Primary incomplete</w:t>
            </w:r>
          </w:p>
        </w:tc>
        <w:tc>
          <w:tcPr>
            <w:tcW w:w="856" w:type="dxa"/>
          </w:tcPr>
          <w:p w14:paraId="18193EB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0.93</w:t>
            </w:r>
          </w:p>
        </w:tc>
        <w:tc>
          <w:tcPr>
            <w:tcW w:w="1269" w:type="dxa"/>
          </w:tcPr>
          <w:p w14:paraId="1B87EEA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0.86-1.01</w:t>
            </w:r>
          </w:p>
        </w:tc>
        <w:tc>
          <w:tcPr>
            <w:tcW w:w="1207" w:type="dxa"/>
          </w:tcPr>
          <w:p w14:paraId="48DABC3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0.091</w:t>
            </w:r>
          </w:p>
        </w:tc>
        <w:tc>
          <w:tcPr>
            <w:tcW w:w="888" w:type="dxa"/>
            <w:vMerge/>
          </w:tcPr>
          <w:p w14:paraId="2F49B98D" w14:textId="77777777" w:rsidR="00CE3788" w:rsidRPr="006356BC" w:rsidRDefault="00CE3788" w:rsidP="00F60659">
            <w:pPr>
              <w:jc w:val="center"/>
              <w:rPr>
                <w:rFonts w:ascii="Times New Roman" w:eastAsia="Times New Roman" w:hAnsi="Times New Roman" w:cs="Times New Roman"/>
              </w:rPr>
            </w:pPr>
          </w:p>
        </w:tc>
        <w:tc>
          <w:tcPr>
            <w:tcW w:w="1199" w:type="dxa"/>
            <w:vMerge/>
          </w:tcPr>
          <w:p w14:paraId="1C80076F" w14:textId="77777777" w:rsidR="00CE3788" w:rsidRPr="006356BC" w:rsidRDefault="00CE3788" w:rsidP="00F60659">
            <w:pPr>
              <w:jc w:val="center"/>
              <w:rPr>
                <w:rFonts w:ascii="Times New Roman" w:eastAsia="Times New Roman" w:hAnsi="Times New Roman" w:cs="Times New Roman"/>
              </w:rPr>
            </w:pPr>
          </w:p>
        </w:tc>
        <w:tc>
          <w:tcPr>
            <w:tcW w:w="960" w:type="dxa"/>
            <w:vMerge/>
          </w:tcPr>
          <w:p w14:paraId="02CEBC81" w14:textId="77777777" w:rsidR="00CE3788" w:rsidRPr="006356BC" w:rsidRDefault="00CE3788" w:rsidP="00F60659">
            <w:pPr>
              <w:jc w:val="center"/>
              <w:rPr>
                <w:rFonts w:ascii="Times New Roman" w:eastAsia="Times New Roman" w:hAnsi="Times New Roman" w:cs="Times New Roman"/>
              </w:rPr>
            </w:pPr>
          </w:p>
        </w:tc>
        <w:tc>
          <w:tcPr>
            <w:tcW w:w="850" w:type="dxa"/>
            <w:gridSpan w:val="2"/>
          </w:tcPr>
          <w:p w14:paraId="0A73F52F" w14:textId="6B3C492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w:t>
            </w:r>
          </w:p>
        </w:tc>
        <w:tc>
          <w:tcPr>
            <w:tcW w:w="1288" w:type="dxa"/>
            <w:gridSpan w:val="2"/>
          </w:tcPr>
          <w:p w14:paraId="10C4E5EA" w14:textId="358ED1E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0.81-1.03</w:t>
            </w:r>
          </w:p>
        </w:tc>
        <w:tc>
          <w:tcPr>
            <w:tcW w:w="0" w:type="auto"/>
          </w:tcPr>
          <w:p w14:paraId="5BD80EC5" w14:textId="431761C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0.154</w:t>
            </w:r>
          </w:p>
        </w:tc>
      </w:tr>
      <w:tr w:rsidR="00F60659" w:rsidRPr="006356BC" w14:paraId="2F68F247" w14:textId="77777777" w:rsidTr="00F60659">
        <w:tc>
          <w:tcPr>
            <w:tcW w:w="4673" w:type="dxa"/>
          </w:tcPr>
          <w:p w14:paraId="63D262FE"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Primary</w:t>
            </w:r>
          </w:p>
        </w:tc>
        <w:tc>
          <w:tcPr>
            <w:tcW w:w="856" w:type="dxa"/>
          </w:tcPr>
          <w:p w14:paraId="192C9CE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w:t>
            </w:r>
          </w:p>
        </w:tc>
        <w:tc>
          <w:tcPr>
            <w:tcW w:w="1269" w:type="dxa"/>
          </w:tcPr>
          <w:p w14:paraId="5F8C936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0.91-1.04</w:t>
            </w:r>
          </w:p>
        </w:tc>
        <w:tc>
          <w:tcPr>
            <w:tcW w:w="1207" w:type="dxa"/>
          </w:tcPr>
          <w:p w14:paraId="2EFF9A7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0.395</w:t>
            </w:r>
          </w:p>
        </w:tc>
        <w:tc>
          <w:tcPr>
            <w:tcW w:w="888" w:type="dxa"/>
          </w:tcPr>
          <w:p w14:paraId="167FAEBB" w14:textId="5E70469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0.99</w:t>
            </w:r>
          </w:p>
        </w:tc>
        <w:tc>
          <w:tcPr>
            <w:tcW w:w="1199" w:type="dxa"/>
          </w:tcPr>
          <w:p w14:paraId="71804358" w14:textId="06E7CCD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0.97-1.03</w:t>
            </w:r>
          </w:p>
        </w:tc>
        <w:tc>
          <w:tcPr>
            <w:tcW w:w="960" w:type="dxa"/>
          </w:tcPr>
          <w:p w14:paraId="4EEAEC36" w14:textId="2C168B4B"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0.827</w:t>
            </w:r>
          </w:p>
        </w:tc>
        <w:tc>
          <w:tcPr>
            <w:tcW w:w="850" w:type="dxa"/>
            <w:gridSpan w:val="2"/>
          </w:tcPr>
          <w:p w14:paraId="1ED52B49" w14:textId="50224CD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1288" w:type="dxa"/>
            <w:gridSpan w:val="2"/>
          </w:tcPr>
          <w:p w14:paraId="75A1E30F" w14:textId="730E3D5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0.87-1.11</w:t>
            </w:r>
          </w:p>
        </w:tc>
        <w:tc>
          <w:tcPr>
            <w:tcW w:w="0" w:type="auto"/>
          </w:tcPr>
          <w:p w14:paraId="551262C3" w14:textId="0453579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0.780</w:t>
            </w:r>
          </w:p>
        </w:tc>
      </w:tr>
      <w:tr w:rsidR="00F60659" w:rsidRPr="006356BC" w14:paraId="7ADB3034" w14:textId="77777777" w:rsidTr="00F60659">
        <w:tc>
          <w:tcPr>
            <w:tcW w:w="4673" w:type="dxa"/>
          </w:tcPr>
          <w:p w14:paraId="68236C33"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Secondary incomplete</w:t>
            </w:r>
          </w:p>
        </w:tc>
        <w:tc>
          <w:tcPr>
            <w:tcW w:w="856" w:type="dxa"/>
          </w:tcPr>
          <w:p w14:paraId="31FADBA3"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1269" w:type="dxa"/>
          </w:tcPr>
          <w:p w14:paraId="7FC8C065"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0.92-1.03</w:t>
            </w:r>
          </w:p>
        </w:tc>
        <w:tc>
          <w:tcPr>
            <w:tcW w:w="1207" w:type="dxa"/>
          </w:tcPr>
          <w:p w14:paraId="5389EE22"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0.336</w:t>
            </w:r>
          </w:p>
        </w:tc>
        <w:tc>
          <w:tcPr>
            <w:tcW w:w="888" w:type="dxa"/>
          </w:tcPr>
          <w:p w14:paraId="4419208F" w14:textId="05E3732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199" w:type="dxa"/>
          </w:tcPr>
          <w:p w14:paraId="21898441" w14:textId="01C68E8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0A14FD53" w14:textId="3957346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6D816989" w14:textId="2574BA1F"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88" w:type="dxa"/>
            <w:gridSpan w:val="2"/>
          </w:tcPr>
          <w:p w14:paraId="7173EE23" w14:textId="0C533B5B"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c>
          <w:tcPr>
            <w:tcW w:w="0" w:type="auto"/>
          </w:tcPr>
          <w:p w14:paraId="35658F8E" w14:textId="7018D83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r>
      <w:tr w:rsidR="00F60659" w:rsidRPr="006356BC" w14:paraId="2EAF4115" w14:textId="77777777" w:rsidTr="00F60659">
        <w:tc>
          <w:tcPr>
            <w:tcW w:w="4673" w:type="dxa"/>
          </w:tcPr>
          <w:p w14:paraId="45D53A58"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Secondary complete/higher</w:t>
            </w:r>
          </w:p>
        </w:tc>
        <w:tc>
          <w:tcPr>
            <w:tcW w:w="856" w:type="dxa"/>
          </w:tcPr>
          <w:p w14:paraId="202C1AC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70B67A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6B956AE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7035910E" w14:textId="08678EB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1EC31105" w14:textId="07D9AB3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9C7F927" w14:textId="448A161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5E341BCE" w14:textId="62470642"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5EB2BBE1" w14:textId="042AAA3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D63862C" w14:textId="73D1C94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336C1F6B" w14:textId="0E1F0634" w:rsidTr="00BF3CA7">
        <w:tc>
          <w:tcPr>
            <w:tcW w:w="0" w:type="auto"/>
            <w:gridSpan w:val="12"/>
          </w:tcPr>
          <w:p w14:paraId="573D9F8D" w14:textId="56D34612"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Wealth Index</w:t>
            </w:r>
          </w:p>
        </w:tc>
      </w:tr>
      <w:tr w:rsidR="00F60659" w:rsidRPr="006356BC" w14:paraId="35331F57" w14:textId="77777777" w:rsidTr="00F60659">
        <w:tc>
          <w:tcPr>
            <w:tcW w:w="4673" w:type="dxa"/>
          </w:tcPr>
          <w:p w14:paraId="55FE2B8E"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Richest</w:t>
            </w:r>
          </w:p>
        </w:tc>
        <w:tc>
          <w:tcPr>
            <w:tcW w:w="856" w:type="dxa"/>
          </w:tcPr>
          <w:p w14:paraId="12D9BEB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1.04</w:t>
            </w:r>
          </w:p>
        </w:tc>
        <w:tc>
          <w:tcPr>
            <w:tcW w:w="1269" w:type="dxa"/>
          </w:tcPr>
          <w:p w14:paraId="4675CA3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0.99-1.10</w:t>
            </w:r>
          </w:p>
        </w:tc>
        <w:tc>
          <w:tcPr>
            <w:tcW w:w="1207" w:type="dxa"/>
          </w:tcPr>
          <w:p w14:paraId="2FDC97F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0.259</w:t>
            </w:r>
          </w:p>
        </w:tc>
        <w:tc>
          <w:tcPr>
            <w:tcW w:w="888" w:type="dxa"/>
          </w:tcPr>
          <w:p w14:paraId="0E80FBC2" w14:textId="001BA3D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w:t>
            </w:r>
          </w:p>
        </w:tc>
        <w:tc>
          <w:tcPr>
            <w:tcW w:w="1199" w:type="dxa"/>
          </w:tcPr>
          <w:p w14:paraId="7AE18965" w14:textId="24F4369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0.98-1.07</w:t>
            </w:r>
          </w:p>
        </w:tc>
        <w:tc>
          <w:tcPr>
            <w:tcW w:w="960" w:type="dxa"/>
          </w:tcPr>
          <w:p w14:paraId="72E2AB01" w14:textId="1DE220A8"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0.574</w:t>
            </w:r>
          </w:p>
        </w:tc>
        <w:tc>
          <w:tcPr>
            <w:tcW w:w="850" w:type="dxa"/>
            <w:gridSpan w:val="2"/>
          </w:tcPr>
          <w:p w14:paraId="3CBEF111" w14:textId="3BA2E2C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1.17</w:t>
            </w:r>
          </w:p>
        </w:tc>
        <w:tc>
          <w:tcPr>
            <w:tcW w:w="1288" w:type="dxa"/>
            <w:gridSpan w:val="2"/>
          </w:tcPr>
          <w:p w14:paraId="22EE5C14" w14:textId="0DE23C8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1.03-1.34</w:t>
            </w:r>
          </w:p>
        </w:tc>
        <w:tc>
          <w:tcPr>
            <w:tcW w:w="0" w:type="auto"/>
          </w:tcPr>
          <w:p w14:paraId="249B8D61" w14:textId="3B381ED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0.191</w:t>
            </w:r>
          </w:p>
        </w:tc>
      </w:tr>
      <w:tr w:rsidR="00F60659" w:rsidRPr="006356BC" w14:paraId="6C7CE2F8" w14:textId="77777777" w:rsidTr="00F60659">
        <w:tc>
          <w:tcPr>
            <w:tcW w:w="4673" w:type="dxa"/>
          </w:tcPr>
          <w:p w14:paraId="0546101F"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Richer</w:t>
            </w:r>
          </w:p>
        </w:tc>
        <w:tc>
          <w:tcPr>
            <w:tcW w:w="856" w:type="dxa"/>
          </w:tcPr>
          <w:p w14:paraId="6BE51B9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1.03</w:t>
            </w:r>
          </w:p>
        </w:tc>
        <w:tc>
          <w:tcPr>
            <w:tcW w:w="1269" w:type="dxa"/>
          </w:tcPr>
          <w:p w14:paraId="4F61A2F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0.98-1.09</w:t>
            </w:r>
          </w:p>
        </w:tc>
        <w:tc>
          <w:tcPr>
            <w:tcW w:w="1207" w:type="dxa"/>
          </w:tcPr>
          <w:p w14:paraId="6FB5AF7A"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0.150</w:t>
            </w:r>
          </w:p>
        </w:tc>
        <w:tc>
          <w:tcPr>
            <w:tcW w:w="888" w:type="dxa"/>
          </w:tcPr>
          <w:p w14:paraId="113B0345" w14:textId="4137EA9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1.02</w:t>
            </w:r>
          </w:p>
        </w:tc>
        <w:tc>
          <w:tcPr>
            <w:tcW w:w="1199" w:type="dxa"/>
          </w:tcPr>
          <w:p w14:paraId="53EF81E8" w14:textId="6544172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0.97-1.05</w:t>
            </w:r>
          </w:p>
        </w:tc>
        <w:tc>
          <w:tcPr>
            <w:tcW w:w="960" w:type="dxa"/>
          </w:tcPr>
          <w:p w14:paraId="03F57B27" w14:textId="070B974A"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0.555</w:t>
            </w:r>
          </w:p>
        </w:tc>
        <w:tc>
          <w:tcPr>
            <w:tcW w:w="850" w:type="dxa"/>
            <w:gridSpan w:val="2"/>
          </w:tcPr>
          <w:p w14:paraId="2819BBAE" w14:textId="7CC746D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1.10</w:t>
            </w:r>
          </w:p>
        </w:tc>
        <w:tc>
          <w:tcPr>
            <w:tcW w:w="1288" w:type="dxa"/>
            <w:gridSpan w:val="2"/>
          </w:tcPr>
          <w:p w14:paraId="522130C0" w14:textId="73031EB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0.95-1.28</w:t>
            </w:r>
          </w:p>
        </w:tc>
        <w:tc>
          <w:tcPr>
            <w:tcW w:w="0" w:type="auto"/>
          </w:tcPr>
          <w:p w14:paraId="475DBD15" w14:textId="59BEA78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0.119</w:t>
            </w:r>
          </w:p>
        </w:tc>
      </w:tr>
      <w:tr w:rsidR="00F60659" w:rsidRPr="006356BC" w14:paraId="76AB8C88" w14:textId="77777777" w:rsidTr="00F60659">
        <w:tc>
          <w:tcPr>
            <w:tcW w:w="4673" w:type="dxa"/>
          </w:tcPr>
          <w:p w14:paraId="0E1C456C"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Middle</w:t>
            </w:r>
          </w:p>
        </w:tc>
        <w:tc>
          <w:tcPr>
            <w:tcW w:w="856" w:type="dxa"/>
          </w:tcPr>
          <w:p w14:paraId="6DA0077D"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269" w:type="dxa"/>
          </w:tcPr>
          <w:p w14:paraId="2F4C3CA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0.96-1.09</w:t>
            </w:r>
          </w:p>
        </w:tc>
        <w:tc>
          <w:tcPr>
            <w:tcW w:w="1207" w:type="dxa"/>
          </w:tcPr>
          <w:p w14:paraId="1ABF780F"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0.494</w:t>
            </w:r>
          </w:p>
        </w:tc>
        <w:tc>
          <w:tcPr>
            <w:tcW w:w="888" w:type="dxa"/>
          </w:tcPr>
          <w:p w14:paraId="32D38B51" w14:textId="521998E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08C71BA6" w14:textId="5557604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0.96-1.02</w:t>
            </w:r>
          </w:p>
        </w:tc>
        <w:tc>
          <w:tcPr>
            <w:tcW w:w="960" w:type="dxa"/>
          </w:tcPr>
          <w:p w14:paraId="4F0212C0" w14:textId="39E60B6E"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0.249</w:t>
            </w:r>
          </w:p>
        </w:tc>
        <w:tc>
          <w:tcPr>
            <w:tcW w:w="850" w:type="dxa"/>
            <w:gridSpan w:val="2"/>
          </w:tcPr>
          <w:p w14:paraId="3E6DA36D" w14:textId="7B8240EF"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1.11</w:t>
            </w:r>
          </w:p>
        </w:tc>
        <w:tc>
          <w:tcPr>
            <w:tcW w:w="1288" w:type="dxa"/>
            <w:gridSpan w:val="2"/>
          </w:tcPr>
          <w:p w14:paraId="75F8A764" w14:textId="022CC2E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0.96-1.28</w:t>
            </w:r>
          </w:p>
        </w:tc>
        <w:tc>
          <w:tcPr>
            <w:tcW w:w="0" w:type="auto"/>
          </w:tcPr>
          <w:p w14:paraId="117D432A" w14:textId="0A3EC76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0.148</w:t>
            </w:r>
          </w:p>
        </w:tc>
      </w:tr>
      <w:tr w:rsidR="00F60659" w:rsidRPr="006356BC" w14:paraId="69E8CDCF" w14:textId="77777777" w:rsidTr="00F60659">
        <w:tc>
          <w:tcPr>
            <w:tcW w:w="4673" w:type="dxa"/>
          </w:tcPr>
          <w:p w14:paraId="2E3B2ED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Poorer</w:t>
            </w:r>
          </w:p>
        </w:tc>
        <w:tc>
          <w:tcPr>
            <w:tcW w:w="856" w:type="dxa"/>
          </w:tcPr>
          <w:p w14:paraId="2F8114F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1.00</w:t>
            </w:r>
          </w:p>
        </w:tc>
        <w:tc>
          <w:tcPr>
            <w:tcW w:w="1269" w:type="dxa"/>
          </w:tcPr>
          <w:p w14:paraId="060E5BA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0.95-1.07</w:t>
            </w:r>
          </w:p>
        </w:tc>
        <w:tc>
          <w:tcPr>
            <w:tcW w:w="1207" w:type="dxa"/>
          </w:tcPr>
          <w:p w14:paraId="6FDE6B7B"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0.876</w:t>
            </w:r>
          </w:p>
        </w:tc>
        <w:tc>
          <w:tcPr>
            <w:tcW w:w="888" w:type="dxa"/>
          </w:tcPr>
          <w:p w14:paraId="7208BE8A" w14:textId="15D03AF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1.00</w:t>
            </w:r>
          </w:p>
        </w:tc>
        <w:tc>
          <w:tcPr>
            <w:tcW w:w="1199" w:type="dxa"/>
          </w:tcPr>
          <w:p w14:paraId="131A4D83" w14:textId="2756B86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0.95-1.03</w:t>
            </w:r>
          </w:p>
        </w:tc>
        <w:tc>
          <w:tcPr>
            <w:tcW w:w="960" w:type="dxa"/>
          </w:tcPr>
          <w:p w14:paraId="24985999" w14:textId="63918BC7"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0.678</w:t>
            </w:r>
          </w:p>
        </w:tc>
        <w:tc>
          <w:tcPr>
            <w:tcW w:w="850" w:type="dxa"/>
            <w:gridSpan w:val="2"/>
          </w:tcPr>
          <w:p w14:paraId="42CE43C5" w14:textId="1D962865"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1.11</w:t>
            </w:r>
          </w:p>
        </w:tc>
        <w:tc>
          <w:tcPr>
            <w:tcW w:w="1288" w:type="dxa"/>
            <w:gridSpan w:val="2"/>
          </w:tcPr>
          <w:p w14:paraId="67FD80F1" w14:textId="2573A07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0.98-1.25</w:t>
            </w:r>
          </w:p>
        </w:tc>
        <w:tc>
          <w:tcPr>
            <w:tcW w:w="0" w:type="auto"/>
          </w:tcPr>
          <w:p w14:paraId="754EE212" w14:textId="5FDEF5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0.110</w:t>
            </w:r>
          </w:p>
        </w:tc>
      </w:tr>
      <w:tr w:rsidR="00F60659" w:rsidRPr="006356BC" w14:paraId="359E6C37" w14:textId="77777777" w:rsidTr="00F60659">
        <w:tc>
          <w:tcPr>
            <w:tcW w:w="4673" w:type="dxa"/>
          </w:tcPr>
          <w:p w14:paraId="232C6707"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Poorest</w:t>
            </w:r>
          </w:p>
        </w:tc>
        <w:tc>
          <w:tcPr>
            <w:tcW w:w="856" w:type="dxa"/>
          </w:tcPr>
          <w:p w14:paraId="79792F7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391DC8D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46AF6C6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31F47F87" w14:textId="517C434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23752B1D" w14:textId="272D1C4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614A004E" w14:textId="08A3DAA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52DF5688" w14:textId="03B21130"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119700C8" w14:textId="077BD2C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794437B" w14:textId="3452C84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37C5C0CC" w14:textId="4DEDA045" w:rsidTr="00BF3CA7">
        <w:tc>
          <w:tcPr>
            <w:tcW w:w="0" w:type="auto"/>
            <w:gridSpan w:val="12"/>
          </w:tcPr>
          <w:p w14:paraId="302A680F" w14:textId="242EB290"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Body Mass Index (mother)</w:t>
            </w:r>
          </w:p>
        </w:tc>
      </w:tr>
      <w:tr w:rsidR="00F60659" w:rsidRPr="006356BC" w14:paraId="173319D9" w14:textId="77777777" w:rsidTr="00F60659">
        <w:tc>
          <w:tcPr>
            <w:tcW w:w="4673" w:type="dxa"/>
          </w:tcPr>
          <w:p w14:paraId="38821B17"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Underweight</w:t>
            </w:r>
          </w:p>
        </w:tc>
        <w:tc>
          <w:tcPr>
            <w:tcW w:w="856" w:type="dxa"/>
          </w:tcPr>
          <w:p w14:paraId="7256180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1.11</w:t>
            </w:r>
          </w:p>
        </w:tc>
        <w:tc>
          <w:tcPr>
            <w:tcW w:w="1269" w:type="dxa"/>
          </w:tcPr>
          <w:p w14:paraId="6BE5644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1.04-1.19</w:t>
            </w:r>
          </w:p>
        </w:tc>
        <w:tc>
          <w:tcPr>
            <w:tcW w:w="1207" w:type="dxa"/>
          </w:tcPr>
          <w:p w14:paraId="5A4471B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0.002</w:t>
            </w:r>
          </w:p>
        </w:tc>
        <w:tc>
          <w:tcPr>
            <w:tcW w:w="888" w:type="dxa"/>
          </w:tcPr>
          <w:p w14:paraId="3ED705DF" w14:textId="357FDE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1.05</w:t>
            </w:r>
          </w:p>
        </w:tc>
        <w:tc>
          <w:tcPr>
            <w:tcW w:w="1199" w:type="dxa"/>
          </w:tcPr>
          <w:p w14:paraId="31935A7A" w14:textId="1D821CA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1.01-1.09</w:t>
            </w:r>
          </w:p>
        </w:tc>
        <w:tc>
          <w:tcPr>
            <w:tcW w:w="960" w:type="dxa"/>
          </w:tcPr>
          <w:p w14:paraId="67A220C3" w14:textId="4B992DBE"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0.027</w:t>
            </w:r>
          </w:p>
        </w:tc>
        <w:tc>
          <w:tcPr>
            <w:tcW w:w="850" w:type="dxa"/>
            <w:gridSpan w:val="2"/>
          </w:tcPr>
          <w:p w14:paraId="0ECBAB24" w14:textId="4F6EC5AB"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1.13</w:t>
            </w:r>
          </w:p>
        </w:tc>
        <w:tc>
          <w:tcPr>
            <w:tcW w:w="1288" w:type="dxa"/>
            <w:gridSpan w:val="2"/>
          </w:tcPr>
          <w:p w14:paraId="5BC430EB" w14:textId="5C84120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1.01-1.26</w:t>
            </w:r>
          </w:p>
        </w:tc>
        <w:tc>
          <w:tcPr>
            <w:tcW w:w="0" w:type="auto"/>
          </w:tcPr>
          <w:p w14:paraId="64DF2B3E" w14:textId="51B57C4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0.025</w:t>
            </w:r>
          </w:p>
        </w:tc>
      </w:tr>
      <w:tr w:rsidR="00F60659" w:rsidRPr="006356BC" w14:paraId="46391C0A" w14:textId="77777777" w:rsidTr="00F60659">
        <w:tc>
          <w:tcPr>
            <w:tcW w:w="4673" w:type="dxa"/>
          </w:tcPr>
          <w:p w14:paraId="1E734F1C"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Overweight</w:t>
            </w:r>
          </w:p>
        </w:tc>
        <w:tc>
          <w:tcPr>
            <w:tcW w:w="856" w:type="dxa"/>
          </w:tcPr>
          <w:p w14:paraId="48AE9E4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1.12</w:t>
            </w:r>
          </w:p>
        </w:tc>
        <w:tc>
          <w:tcPr>
            <w:tcW w:w="1269" w:type="dxa"/>
          </w:tcPr>
          <w:p w14:paraId="6DFA804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1.03-1.21</w:t>
            </w:r>
          </w:p>
        </w:tc>
        <w:tc>
          <w:tcPr>
            <w:tcW w:w="1207" w:type="dxa"/>
          </w:tcPr>
          <w:p w14:paraId="3E17FB0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0.005</w:t>
            </w:r>
          </w:p>
        </w:tc>
        <w:tc>
          <w:tcPr>
            <w:tcW w:w="888" w:type="dxa"/>
          </w:tcPr>
          <w:p w14:paraId="2A24F788" w14:textId="72C19EC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6D8F9D39" w14:textId="40D22B7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0.97-1.02</w:t>
            </w:r>
          </w:p>
        </w:tc>
        <w:tc>
          <w:tcPr>
            <w:tcW w:w="960" w:type="dxa"/>
          </w:tcPr>
          <w:p w14:paraId="2BBB2435" w14:textId="445AB86B"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0.621</w:t>
            </w:r>
          </w:p>
        </w:tc>
        <w:tc>
          <w:tcPr>
            <w:tcW w:w="850" w:type="dxa"/>
            <w:gridSpan w:val="2"/>
          </w:tcPr>
          <w:p w14:paraId="3905660D" w14:textId="51CFCB68"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1.17</w:t>
            </w:r>
          </w:p>
        </w:tc>
        <w:tc>
          <w:tcPr>
            <w:tcW w:w="1288" w:type="dxa"/>
            <w:gridSpan w:val="2"/>
          </w:tcPr>
          <w:p w14:paraId="54A72DFA" w14:textId="3A6C82E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1.03-1.32</w:t>
            </w:r>
          </w:p>
        </w:tc>
        <w:tc>
          <w:tcPr>
            <w:tcW w:w="0" w:type="auto"/>
          </w:tcPr>
          <w:p w14:paraId="4A91A920" w14:textId="6FE7E2F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0.015</w:t>
            </w:r>
          </w:p>
        </w:tc>
      </w:tr>
      <w:tr w:rsidR="00F60659" w:rsidRPr="006356BC" w14:paraId="607BC61B" w14:textId="77777777" w:rsidTr="00F60659">
        <w:tc>
          <w:tcPr>
            <w:tcW w:w="4673" w:type="dxa"/>
          </w:tcPr>
          <w:p w14:paraId="17F59642"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Normal</w:t>
            </w:r>
          </w:p>
        </w:tc>
        <w:tc>
          <w:tcPr>
            <w:tcW w:w="856" w:type="dxa"/>
          </w:tcPr>
          <w:p w14:paraId="439227A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908556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2FC08C6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0DB652CC" w14:textId="10D3F04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52E831E0" w14:textId="2DB4AD9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609D0BE9" w14:textId="0774CB6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08D66824" w14:textId="4568CD69"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6997D7C6" w14:textId="2DFA026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A455EA1" w14:textId="6B3B14F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50864340" w14:textId="124C21AE" w:rsidTr="00BF3CA7">
        <w:tc>
          <w:tcPr>
            <w:tcW w:w="0" w:type="auto"/>
            <w:gridSpan w:val="12"/>
          </w:tcPr>
          <w:p w14:paraId="0DB4C5DD" w14:textId="62EF23BC"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Breastfeeding status</w:t>
            </w:r>
          </w:p>
        </w:tc>
      </w:tr>
      <w:tr w:rsidR="00F60659" w:rsidRPr="006356BC" w14:paraId="1495D67E" w14:textId="77777777" w:rsidTr="00F60659">
        <w:trPr>
          <w:trHeight w:val="70"/>
        </w:trPr>
        <w:tc>
          <w:tcPr>
            <w:tcW w:w="4673" w:type="dxa"/>
          </w:tcPr>
          <w:p w14:paraId="49CEC5D7"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Yes</w:t>
            </w:r>
          </w:p>
        </w:tc>
        <w:tc>
          <w:tcPr>
            <w:tcW w:w="856" w:type="dxa"/>
          </w:tcPr>
          <w:p w14:paraId="1C88AFE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w:t>
            </w:r>
          </w:p>
        </w:tc>
        <w:tc>
          <w:tcPr>
            <w:tcW w:w="1269" w:type="dxa"/>
          </w:tcPr>
          <w:p w14:paraId="42D1393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0.76-1.10</w:t>
            </w:r>
          </w:p>
        </w:tc>
        <w:tc>
          <w:tcPr>
            <w:tcW w:w="1207" w:type="dxa"/>
          </w:tcPr>
          <w:p w14:paraId="6F8CB5F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0.634</w:t>
            </w:r>
          </w:p>
        </w:tc>
        <w:tc>
          <w:tcPr>
            <w:tcW w:w="888" w:type="dxa"/>
          </w:tcPr>
          <w:p w14:paraId="3F6D57AC" w14:textId="6EFA70E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0.81</w:t>
            </w:r>
          </w:p>
        </w:tc>
        <w:tc>
          <w:tcPr>
            <w:tcW w:w="1199" w:type="dxa"/>
          </w:tcPr>
          <w:p w14:paraId="23289190" w14:textId="74D0776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0.64-1.03</w:t>
            </w:r>
          </w:p>
        </w:tc>
        <w:tc>
          <w:tcPr>
            <w:tcW w:w="960" w:type="dxa"/>
          </w:tcPr>
          <w:p w14:paraId="1F52704E" w14:textId="29BF5B30"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0.081</w:t>
            </w:r>
          </w:p>
        </w:tc>
        <w:tc>
          <w:tcPr>
            <w:tcW w:w="850" w:type="dxa"/>
            <w:gridSpan w:val="2"/>
          </w:tcPr>
          <w:p w14:paraId="042DAD69" w14:textId="0F6E8E3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w:t>
            </w:r>
          </w:p>
        </w:tc>
        <w:tc>
          <w:tcPr>
            <w:tcW w:w="1288" w:type="dxa"/>
            <w:gridSpan w:val="2"/>
          </w:tcPr>
          <w:p w14:paraId="399679D8" w14:textId="33AD7EF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0.81-1.02</w:t>
            </w:r>
          </w:p>
        </w:tc>
        <w:tc>
          <w:tcPr>
            <w:tcW w:w="0" w:type="auto"/>
          </w:tcPr>
          <w:p w14:paraId="7B8520E3" w14:textId="21ED090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0.066</w:t>
            </w:r>
          </w:p>
        </w:tc>
      </w:tr>
      <w:tr w:rsidR="00F60659" w:rsidRPr="006356BC" w14:paraId="6793E5ED" w14:textId="77777777" w:rsidTr="00F60659">
        <w:tc>
          <w:tcPr>
            <w:tcW w:w="4673" w:type="dxa"/>
          </w:tcPr>
          <w:p w14:paraId="53526528"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w:t>
            </w:r>
          </w:p>
        </w:tc>
        <w:tc>
          <w:tcPr>
            <w:tcW w:w="856" w:type="dxa"/>
          </w:tcPr>
          <w:p w14:paraId="1AFF910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96B05F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79D1BC4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21074712" w14:textId="34D5CD4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4B154F49" w14:textId="09314B7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19EF7886" w14:textId="4328642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7E321722" w14:textId="38AB2D2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4527EEB1" w14:textId="1D7FFA9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9E206E8" w14:textId="51BDD4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F60659" w:rsidRPr="006356BC" w14:paraId="2020F36B" w14:textId="77777777" w:rsidTr="00F60659">
        <w:trPr>
          <w:trHeight w:val="70"/>
        </w:trPr>
        <w:tc>
          <w:tcPr>
            <w:tcW w:w="4673" w:type="dxa"/>
          </w:tcPr>
          <w:p w14:paraId="2FE8B3A7" w14:textId="60C76E8A"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b/>
              </w:rPr>
              <w:t>Sex</w:t>
            </w:r>
            <w:r w:rsidR="00F60659" w:rsidRPr="006356BC">
              <w:rPr>
                <w:rFonts w:ascii="Times New Roman" w:eastAsia="Times New Roman" w:hAnsi="Times New Roman" w:cs="Times New Roman"/>
                <w:b/>
              </w:rPr>
              <w:t xml:space="preserve"> of child</w:t>
            </w:r>
          </w:p>
        </w:tc>
        <w:tc>
          <w:tcPr>
            <w:tcW w:w="856" w:type="dxa"/>
          </w:tcPr>
          <w:p w14:paraId="0D40DF7E" w14:textId="77777777" w:rsidR="00CE3788" w:rsidRPr="006356BC" w:rsidRDefault="00CE3788" w:rsidP="00F60659">
            <w:pPr>
              <w:jc w:val="center"/>
              <w:rPr>
                <w:rFonts w:ascii="Times New Roman" w:eastAsia="Calibri" w:hAnsi="Times New Roman" w:cs="Times New Roman"/>
              </w:rPr>
            </w:pPr>
          </w:p>
        </w:tc>
        <w:tc>
          <w:tcPr>
            <w:tcW w:w="1269" w:type="dxa"/>
          </w:tcPr>
          <w:p w14:paraId="0CCAA5BD" w14:textId="77777777" w:rsidR="00CE3788" w:rsidRPr="006356BC" w:rsidRDefault="00CE3788" w:rsidP="00F60659">
            <w:pPr>
              <w:jc w:val="center"/>
              <w:rPr>
                <w:rFonts w:ascii="Times New Roman" w:eastAsia="Calibri" w:hAnsi="Times New Roman" w:cs="Times New Roman"/>
              </w:rPr>
            </w:pPr>
          </w:p>
        </w:tc>
        <w:tc>
          <w:tcPr>
            <w:tcW w:w="1207" w:type="dxa"/>
          </w:tcPr>
          <w:p w14:paraId="554509A4" w14:textId="77777777" w:rsidR="00CE3788" w:rsidRPr="006356BC" w:rsidRDefault="00CE3788" w:rsidP="00F60659">
            <w:pPr>
              <w:jc w:val="center"/>
              <w:rPr>
                <w:rFonts w:ascii="Times New Roman" w:eastAsia="Calibri" w:hAnsi="Times New Roman" w:cs="Times New Roman"/>
              </w:rPr>
            </w:pPr>
          </w:p>
        </w:tc>
        <w:tc>
          <w:tcPr>
            <w:tcW w:w="888" w:type="dxa"/>
          </w:tcPr>
          <w:p w14:paraId="02975959" w14:textId="77777777" w:rsidR="00CE3788" w:rsidRPr="006356BC" w:rsidRDefault="00CE3788" w:rsidP="00F60659">
            <w:pPr>
              <w:jc w:val="center"/>
              <w:rPr>
                <w:rFonts w:ascii="Times New Roman" w:eastAsia="Calibri" w:hAnsi="Times New Roman" w:cs="Times New Roman"/>
              </w:rPr>
            </w:pPr>
          </w:p>
        </w:tc>
        <w:tc>
          <w:tcPr>
            <w:tcW w:w="1199" w:type="dxa"/>
          </w:tcPr>
          <w:p w14:paraId="1C025600" w14:textId="77777777" w:rsidR="00CE3788" w:rsidRPr="006356BC" w:rsidRDefault="00CE3788" w:rsidP="00F60659">
            <w:pPr>
              <w:jc w:val="center"/>
              <w:rPr>
                <w:rFonts w:ascii="Times New Roman" w:eastAsia="Calibri" w:hAnsi="Times New Roman" w:cs="Times New Roman"/>
              </w:rPr>
            </w:pPr>
          </w:p>
        </w:tc>
        <w:tc>
          <w:tcPr>
            <w:tcW w:w="960" w:type="dxa"/>
          </w:tcPr>
          <w:p w14:paraId="08310334" w14:textId="77777777" w:rsidR="00CE3788" w:rsidRPr="006356BC" w:rsidRDefault="00CE3788" w:rsidP="00F60659">
            <w:pPr>
              <w:jc w:val="center"/>
              <w:rPr>
                <w:rFonts w:ascii="Times New Roman" w:eastAsia="Calibri" w:hAnsi="Times New Roman" w:cs="Times New Roman"/>
              </w:rPr>
            </w:pPr>
          </w:p>
        </w:tc>
        <w:tc>
          <w:tcPr>
            <w:tcW w:w="850" w:type="dxa"/>
            <w:gridSpan w:val="2"/>
          </w:tcPr>
          <w:p w14:paraId="548FCB71" w14:textId="12EF7A3C" w:rsidR="00CE3788" w:rsidRPr="006356BC" w:rsidRDefault="00CE3788" w:rsidP="00F60659">
            <w:pPr>
              <w:jc w:val="center"/>
              <w:rPr>
                <w:rFonts w:ascii="Times New Roman" w:eastAsia="Calibri" w:hAnsi="Times New Roman" w:cs="Times New Roman"/>
              </w:rPr>
            </w:pPr>
          </w:p>
        </w:tc>
        <w:tc>
          <w:tcPr>
            <w:tcW w:w="1288" w:type="dxa"/>
            <w:gridSpan w:val="2"/>
          </w:tcPr>
          <w:p w14:paraId="29FD9143" w14:textId="77777777" w:rsidR="00CE3788" w:rsidRPr="006356BC" w:rsidRDefault="00CE3788" w:rsidP="00F60659">
            <w:pPr>
              <w:jc w:val="center"/>
              <w:rPr>
                <w:rFonts w:ascii="Times New Roman" w:eastAsia="Calibri" w:hAnsi="Times New Roman" w:cs="Times New Roman"/>
              </w:rPr>
            </w:pPr>
          </w:p>
        </w:tc>
        <w:tc>
          <w:tcPr>
            <w:tcW w:w="0" w:type="auto"/>
          </w:tcPr>
          <w:p w14:paraId="3221F336" w14:textId="77777777" w:rsidR="00CE3788" w:rsidRPr="006356BC" w:rsidRDefault="00CE3788" w:rsidP="00F60659">
            <w:pPr>
              <w:jc w:val="center"/>
              <w:rPr>
                <w:rFonts w:ascii="Times New Roman" w:eastAsia="Calibri" w:hAnsi="Times New Roman" w:cs="Times New Roman"/>
              </w:rPr>
            </w:pPr>
          </w:p>
        </w:tc>
      </w:tr>
      <w:tr w:rsidR="00F60659" w:rsidRPr="006356BC" w14:paraId="40D075C9" w14:textId="77777777" w:rsidTr="00F60659">
        <w:tc>
          <w:tcPr>
            <w:tcW w:w="4673" w:type="dxa"/>
          </w:tcPr>
          <w:p w14:paraId="2B27024D"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Male</w:t>
            </w:r>
          </w:p>
        </w:tc>
        <w:tc>
          <w:tcPr>
            <w:tcW w:w="856" w:type="dxa"/>
          </w:tcPr>
          <w:p w14:paraId="129000D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1.03</w:t>
            </w:r>
          </w:p>
        </w:tc>
        <w:tc>
          <w:tcPr>
            <w:tcW w:w="1269" w:type="dxa"/>
          </w:tcPr>
          <w:p w14:paraId="397C184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0.99-1.06</w:t>
            </w:r>
          </w:p>
        </w:tc>
        <w:tc>
          <w:tcPr>
            <w:tcW w:w="1207" w:type="dxa"/>
          </w:tcPr>
          <w:p w14:paraId="68BC717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0.822</w:t>
            </w:r>
          </w:p>
        </w:tc>
        <w:tc>
          <w:tcPr>
            <w:tcW w:w="888" w:type="dxa"/>
          </w:tcPr>
          <w:p w14:paraId="7FEDE0EF" w14:textId="66E11B6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343CB480" w14:textId="3AA6BA2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0.98-1.02</w:t>
            </w:r>
          </w:p>
        </w:tc>
        <w:tc>
          <w:tcPr>
            <w:tcW w:w="960" w:type="dxa"/>
          </w:tcPr>
          <w:p w14:paraId="54AE62F1" w14:textId="28BDAE7E"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0.808</w:t>
            </w:r>
          </w:p>
        </w:tc>
        <w:tc>
          <w:tcPr>
            <w:tcW w:w="850" w:type="dxa"/>
            <w:gridSpan w:val="2"/>
          </w:tcPr>
          <w:p w14:paraId="205B1232" w14:textId="5B54863B"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1.08</w:t>
            </w:r>
          </w:p>
        </w:tc>
        <w:tc>
          <w:tcPr>
            <w:tcW w:w="1288" w:type="dxa"/>
            <w:gridSpan w:val="2"/>
          </w:tcPr>
          <w:p w14:paraId="2E21FFC8" w14:textId="7F7AB51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1.00-1.16</w:t>
            </w:r>
          </w:p>
        </w:tc>
        <w:tc>
          <w:tcPr>
            <w:tcW w:w="0" w:type="auto"/>
          </w:tcPr>
          <w:p w14:paraId="43F9BB6E" w14:textId="2181140F"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rPr>
              <w:t>0.039</w:t>
            </w:r>
          </w:p>
        </w:tc>
      </w:tr>
      <w:tr w:rsidR="00F60659" w:rsidRPr="006356BC" w14:paraId="08A9EDF9" w14:textId="77777777" w:rsidTr="00F60659">
        <w:tc>
          <w:tcPr>
            <w:tcW w:w="4673" w:type="dxa"/>
          </w:tcPr>
          <w:p w14:paraId="1843663B"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Female</w:t>
            </w:r>
          </w:p>
        </w:tc>
        <w:tc>
          <w:tcPr>
            <w:tcW w:w="856" w:type="dxa"/>
          </w:tcPr>
          <w:p w14:paraId="6CB5A07A"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0EDA474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66EC67D8"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6D2AC3E1" w14:textId="3EABA25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55550FFA" w14:textId="598081E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1DC84D7B" w14:textId="320493F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1658C481" w14:textId="4116ABC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62F492AD" w14:textId="6FEB56F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40CCD35" w14:textId="32753C6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7D00F0B1" w14:textId="4A291A82" w:rsidTr="00BF3CA7">
        <w:tc>
          <w:tcPr>
            <w:tcW w:w="0" w:type="auto"/>
            <w:gridSpan w:val="12"/>
          </w:tcPr>
          <w:p w14:paraId="25EAC62B" w14:textId="0C192BBD"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Child’s age group in months</w:t>
            </w:r>
          </w:p>
        </w:tc>
      </w:tr>
      <w:tr w:rsidR="00F60659" w:rsidRPr="006356BC" w14:paraId="739D163D" w14:textId="77777777" w:rsidTr="00F60659">
        <w:tc>
          <w:tcPr>
            <w:tcW w:w="4673" w:type="dxa"/>
          </w:tcPr>
          <w:p w14:paraId="281EAF76"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0-11</w:t>
            </w:r>
          </w:p>
        </w:tc>
        <w:tc>
          <w:tcPr>
            <w:tcW w:w="856" w:type="dxa"/>
          </w:tcPr>
          <w:p w14:paraId="3C3E10C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269" w:type="dxa"/>
          </w:tcPr>
          <w:p w14:paraId="3416134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0.98-1.06</w:t>
            </w:r>
          </w:p>
        </w:tc>
        <w:tc>
          <w:tcPr>
            <w:tcW w:w="1207" w:type="dxa"/>
          </w:tcPr>
          <w:p w14:paraId="4DEF8AF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0.459</w:t>
            </w:r>
          </w:p>
        </w:tc>
        <w:tc>
          <w:tcPr>
            <w:tcW w:w="888" w:type="dxa"/>
          </w:tcPr>
          <w:p w14:paraId="1BC6EF03" w14:textId="5D7C37C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w:t>
            </w:r>
          </w:p>
        </w:tc>
        <w:tc>
          <w:tcPr>
            <w:tcW w:w="1199" w:type="dxa"/>
          </w:tcPr>
          <w:p w14:paraId="2E273A6B" w14:textId="71271A3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0.98-1.08</w:t>
            </w:r>
          </w:p>
        </w:tc>
        <w:tc>
          <w:tcPr>
            <w:tcW w:w="960" w:type="dxa"/>
          </w:tcPr>
          <w:p w14:paraId="7499FDA6" w14:textId="566CD06B"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0.199</w:t>
            </w:r>
          </w:p>
        </w:tc>
        <w:tc>
          <w:tcPr>
            <w:tcW w:w="850" w:type="dxa"/>
            <w:gridSpan w:val="2"/>
          </w:tcPr>
          <w:p w14:paraId="79B27087" w14:textId="33E85F3A"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1.15</w:t>
            </w:r>
          </w:p>
        </w:tc>
        <w:tc>
          <w:tcPr>
            <w:tcW w:w="1288" w:type="dxa"/>
            <w:gridSpan w:val="2"/>
          </w:tcPr>
          <w:p w14:paraId="36D91813" w14:textId="3157FB7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1.04-1.27</w:t>
            </w:r>
          </w:p>
        </w:tc>
        <w:tc>
          <w:tcPr>
            <w:tcW w:w="0" w:type="auto"/>
          </w:tcPr>
          <w:p w14:paraId="1F846F89" w14:textId="17564E6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0.006</w:t>
            </w:r>
          </w:p>
        </w:tc>
      </w:tr>
      <w:tr w:rsidR="00F60659" w:rsidRPr="006356BC" w14:paraId="75F6A665" w14:textId="77777777" w:rsidTr="00F60659">
        <w:tc>
          <w:tcPr>
            <w:tcW w:w="4673" w:type="dxa"/>
          </w:tcPr>
          <w:p w14:paraId="6C6B195E" w14:textId="77777777" w:rsidR="00CE3788" w:rsidRPr="006356BC" w:rsidRDefault="00CE3788" w:rsidP="00C44C1A">
            <w:pPr>
              <w:rPr>
                <w:rFonts w:ascii="Times New Roman" w:hAnsi="Times New Roman" w:cs="Times New Roman"/>
              </w:rPr>
            </w:pPr>
            <w:r w:rsidRPr="006356BC">
              <w:rPr>
                <w:rFonts w:ascii="Times New Roman" w:hAnsi="Times New Roman" w:cs="Times New Roman"/>
              </w:rPr>
              <w:t>12-23</w:t>
            </w:r>
          </w:p>
        </w:tc>
        <w:tc>
          <w:tcPr>
            <w:tcW w:w="856" w:type="dxa"/>
          </w:tcPr>
          <w:p w14:paraId="63B92B0D"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1B56DF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384840D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6442BE0A" w14:textId="653EC47F"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199" w:type="dxa"/>
          </w:tcPr>
          <w:p w14:paraId="35FEE53B" w14:textId="64AD4FEA"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0.97-1.07</w:t>
            </w:r>
          </w:p>
        </w:tc>
        <w:tc>
          <w:tcPr>
            <w:tcW w:w="960" w:type="dxa"/>
          </w:tcPr>
          <w:p w14:paraId="1335BB9F" w14:textId="32EBD1CA"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0.521</w:t>
            </w:r>
          </w:p>
        </w:tc>
        <w:tc>
          <w:tcPr>
            <w:tcW w:w="850" w:type="dxa"/>
            <w:gridSpan w:val="2"/>
          </w:tcPr>
          <w:p w14:paraId="46EC8D70" w14:textId="52A4B161"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1.14</w:t>
            </w:r>
          </w:p>
        </w:tc>
        <w:tc>
          <w:tcPr>
            <w:tcW w:w="1288" w:type="dxa"/>
            <w:gridSpan w:val="2"/>
          </w:tcPr>
          <w:p w14:paraId="7F449CEE" w14:textId="650BC22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1.04-1.26</w:t>
            </w:r>
          </w:p>
        </w:tc>
        <w:tc>
          <w:tcPr>
            <w:tcW w:w="0" w:type="auto"/>
          </w:tcPr>
          <w:p w14:paraId="3E2E9226" w14:textId="0F23429C"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0.005</w:t>
            </w:r>
          </w:p>
        </w:tc>
      </w:tr>
      <w:tr w:rsidR="00F60659" w:rsidRPr="006356BC" w14:paraId="00979D59" w14:textId="77777777" w:rsidTr="00F60659">
        <w:tc>
          <w:tcPr>
            <w:tcW w:w="4673" w:type="dxa"/>
          </w:tcPr>
          <w:p w14:paraId="125A6E20" w14:textId="77777777" w:rsidR="00CE3788" w:rsidRPr="006356BC" w:rsidRDefault="00CE3788" w:rsidP="00C44C1A">
            <w:pPr>
              <w:rPr>
                <w:rFonts w:ascii="Times New Roman" w:hAnsi="Times New Roman" w:cs="Times New Roman"/>
              </w:rPr>
            </w:pPr>
            <w:r w:rsidRPr="006356BC">
              <w:rPr>
                <w:rFonts w:ascii="Times New Roman" w:hAnsi="Times New Roman" w:cs="Times New Roman"/>
              </w:rPr>
              <w:t>24-35</w:t>
            </w:r>
          </w:p>
        </w:tc>
        <w:tc>
          <w:tcPr>
            <w:tcW w:w="856" w:type="dxa"/>
          </w:tcPr>
          <w:p w14:paraId="323F77CD"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69" w:type="dxa"/>
          </w:tcPr>
          <w:p w14:paraId="47E3B376"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0568945B"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88" w:type="dxa"/>
          </w:tcPr>
          <w:p w14:paraId="5506EAC9" w14:textId="56E3E38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1877545B" w14:textId="7F9CC1C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274243BE" w14:textId="3BC1F1C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18101C69" w14:textId="0F6B6D0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288" w:type="dxa"/>
            <w:gridSpan w:val="2"/>
          </w:tcPr>
          <w:p w14:paraId="2D6DE5AE" w14:textId="56BF0D3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545A470D" w14:textId="7A6C1B0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0A2171C6" w14:textId="2664A5BA" w:rsidTr="00BF3CA7">
        <w:tc>
          <w:tcPr>
            <w:tcW w:w="0" w:type="auto"/>
            <w:gridSpan w:val="12"/>
          </w:tcPr>
          <w:p w14:paraId="7E36888A" w14:textId="2BA6F079"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lastRenderedPageBreak/>
              <w:t>Size at birth</w:t>
            </w:r>
          </w:p>
        </w:tc>
      </w:tr>
      <w:tr w:rsidR="00F60659" w:rsidRPr="006356BC" w14:paraId="6C9ECDA2" w14:textId="77777777" w:rsidTr="00F60659">
        <w:tc>
          <w:tcPr>
            <w:tcW w:w="4673" w:type="dxa"/>
          </w:tcPr>
          <w:p w14:paraId="40167A58"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Very large</w:t>
            </w:r>
          </w:p>
        </w:tc>
        <w:tc>
          <w:tcPr>
            <w:tcW w:w="856" w:type="dxa"/>
          </w:tcPr>
          <w:p w14:paraId="39604B6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0.81</w:t>
            </w:r>
          </w:p>
        </w:tc>
        <w:tc>
          <w:tcPr>
            <w:tcW w:w="1269" w:type="dxa"/>
          </w:tcPr>
          <w:p w14:paraId="3E39623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0.60-1.09</w:t>
            </w:r>
          </w:p>
        </w:tc>
        <w:tc>
          <w:tcPr>
            <w:tcW w:w="1207" w:type="dxa"/>
          </w:tcPr>
          <w:p w14:paraId="3A78DF5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0.166</w:t>
            </w:r>
          </w:p>
        </w:tc>
        <w:tc>
          <w:tcPr>
            <w:tcW w:w="888" w:type="dxa"/>
          </w:tcPr>
          <w:p w14:paraId="1A331D83" w14:textId="11A8ECC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1199" w:type="dxa"/>
          </w:tcPr>
          <w:p w14:paraId="60681AF3" w14:textId="37FE213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0.88-1.03</w:t>
            </w:r>
          </w:p>
        </w:tc>
        <w:tc>
          <w:tcPr>
            <w:tcW w:w="960" w:type="dxa"/>
          </w:tcPr>
          <w:p w14:paraId="200111FD" w14:textId="6BF87328"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0.411</w:t>
            </w:r>
          </w:p>
        </w:tc>
        <w:tc>
          <w:tcPr>
            <w:tcW w:w="850" w:type="dxa"/>
            <w:gridSpan w:val="2"/>
          </w:tcPr>
          <w:p w14:paraId="4A1D223D" w14:textId="627AE71C"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0.93</w:t>
            </w:r>
          </w:p>
        </w:tc>
        <w:tc>
          <w:tcPr>
            <w:tcW w:w="1288" w:type="dxa"/>
            <w:gridSpan w:val="2"/>
          </w:tcPr>
          <w:p w14:paraId="5C567C8B" w14:textId="75DD4B4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0.80-1.07</w:t>
            </w:r>
          </w:p>
        </w:tc>
        <w:tc>
          <w:tcPr>
            <w:tcW w:w="0" w:type="auto"/>
          </w:tcPr>
          <w:p w14:paraId="4793E7E3" w14:textId="459F0E8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0.314</w:t>
            </w:r>
          </w:p>
        </w:tc>
      </w:tr>
      <w:tr w:rsidR="00F60659" w:rsidRPr="006356BC" w14:paraId="295F332A" w14:textId="77777777" w:rsidTr="00F60659">
        <w:tc>
          <w:tcPr>
            <w:tcW w:w="4673" w:type="dxa"/>
          </w:tcPr>
          <w:p w14:paraId="2343A83B"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Larger than average</w:t>
            </w:r>
          </w:p>
        </w:tc>
        <w:tc>
          <w:tcPr>
            <w:tcW w:w="856" w:type="dxa"/>
          </w:tcPr>
          <w:p w14:paraId="759993F5"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0.82</w:t>
            </w:r>
          </w:p>
        </w:tc>
        <w:tc>
          <w:tcPr>
            <w:tcW w:w="1269" w:type="dxa"/>
          </w:tcPr>
          <w:p w14:paraId="1FCE048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0.61-1.10</w:t>
            </w:r>
          </w:p>
        </w:tc>
        <w:tc>
          <w:tcPr>
            <w:tcW w:w="1207" w:type="dxa"/>
          </w:tcPr>
          <w:p w14:paraId="3D8FB54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0.223</w:t>
            </w:r>
          </w:p>
        </w:tc>
        <w:tc>
          <w:tcPr>
            <w:tcW w:w="888" w:type="dxa"/>
          </w:tcPr>
          <w:p w14:paraId="37B158EA" w14:textId="782A9AF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1199" w:type="dxa"/>
          </w:tcPr>
          <w:p w14:paraId="3E9E92D7" w14:textId="4C2D8BD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0.88-1.03</w:t>
            </w:r>
          </w:p>
        </w:tc>
        <w:tc>
          <w:tcPr>
            <w:tcW w:w="960" w:type="dxa"/>
          </w:tcPr>
          <w:p w14:paraId="1A359DDF" w14:textId="7DE97836"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0.993</w:t>
            </w:r>
          </w:p>
        </w:tc>
        <w:tc>
          <w:tcPr>
            <w:tcW w:w="850" w:type="dxa"/>
            <w:gridSpan w:val="2"/>
          </w:tcPr>
          <w:p w14:paraId="4D2A84FD" w14:textId="641BD13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0.95</w:t>
            </w:r>
          </w:p>
        </w:tc>
        <w:tc>
          <w:tcPr>
            <w:tcW w:w="1288" w:type="dxa"/>
            <w:gridSpan w:val="2"/>
          </w:tcPr>
          <w:p w14:paraId="5671A653" w14:textId="01FE5D5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0.79-1.14</w:t>
            </w:r>
          </w:p>
        </w:tc>
        <w:tc>
          <w:tcPr>
            <w:tcW w:w="0" w:type="auto"/>
          </w:tcPr>
          <w:p w14:paraId="2BB63E6B" w14:textId="164FA0D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0.585</w:t>
            </w:r>
          </w:p>
        </w:tc>
      </w:tr>
      <w:tr w:rsidR="00F60659" w:rsidRPr="006356BC" w14:paraId="29B978AE" w14:textId="77777777" w:rsidTr="00F60659">
        <w:trPr>
          <w:trHeight w:val="143"/>
        </w:trPr>
        <w:tc>
          <w:tcPr>
            <w:tcW w:w="4673" w:type="dxa"/>
          </w:tcPr>
          <w:p w14:paraId="443A9684"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Average</w:t>
            </w:r>
          </w:p>
        </w:tc>
        <w:tc>
          <w:tcPr>
            <w:tcW w:w="856" w:type="dxa"/>
          </w:tcPr>
          <w:p w14:paraId="16AD3201"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0.83</w:t>
            </w:r>
          </w:p>
        </w:tc>
        <w:tc>
          <w:tcPr>
            <w:tcW w:w="1269" w:type="dxa"/>
          </w:tcPr>
          <w:p w14:paraId="0D6400FF"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0.62-1.12</w:t>
            </w:r>
          </w:p>
        </w:tc>
        <w:tc>
          <w:tcPr>
            <w:tcW w:w="1207" w:type="dxa"/>
          </w:tcPr>
          <w:p w14:paraId="5086E5B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0.223</w:t>
            </w:r>
          </w:p>
        </w:tc>
        <w:tc>
          <w:tcPr>
            <w:tcW w:w="888" w:type="dxa"/>
          </w:tcPr>
          <w:p w14:paraId="64A4DD40" w14:textId="52F8C81C"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0.93</w:t>
            </w:r>
          </w:p>
        </w:tc>
        <w:tc>
          <w:tcPr>
            <w:tcW w:w="1199" w:type="dxa"/>
          </w:tcPr>
          <w:p w14:paraId="52B1E37E" w14:textId="54ABBC1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0.86-1.00</w:t>
            </w:r>
          </w:p>
        </w:tc>
        <w:tc>
          <w:tcPr>
            <w:tcW w:w="960" w:type="dxa"/>
          </w:tcPr>
          <w:p w14:paraId="208F09FD" w14:textId="06A9BA8F" w:rsidR="00CE3788" w:rsidRPr="006356BC" w:rsidRDefault="00CE3788" w:rsidP="00F60659">
            <w:pPr>
              <w:jc w:val="center"/>
              <w:rPr>
                <w:rFonts w:ascii="Times New Roman" w:hAnsi="Times New Roman" w:cs="Times New Roman"/>
              </w:rPr>
            </w:pPr>
            <w:r w:rsidRPr="006356BC">
              <w:rPr>
                <w:rFonts w:ascii="Times New Roman" w:hAnsi="Times New Roman" w:cs="Times New Roman"/>
                <w:color w:val="000000"/>
              </w:rPr>
              <w:t>0.951</w:t>
            </w:r>
          </w:p>
        </w:tc>
        <w:tc>
          <w:tcPr>
            <w:tcW w:w="850" w:type="dxa"/>
            <w:gridSpan w:val="2"/>
          </w:tcPr>
          <w:p w14:paraId="622693D6" w14:textId="15F62FA8"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0.96</w:t>
            </w:r>
          </w:p>
        </w:tc>
        <w:tc>
          <w:tcPr>
            <w:tcW w:w="1288" w:type="dxa"/>
            <w:gridSpan w:val="2"/>
          </w:tcPr>
          <w:p w14:paraId="548EC21E" w14:textId="07D9D72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0.73-1.27</w:t>
            </w:r>
          </w:p>
        </w:tc>
        <w:tc>
          <w:tcPr>
            <w:tcW w:w="0" w:type="auto"/>
          </w:tcPr>
          <w:p w14:paraId="5ACA656C" w14:textId="4B1F1655"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rPr>
              <w:t>0.795</w:t>
            </w:r>
          </w:p>
        </w:tc>
      </w:tr>
      <w:tr w:rsidR="00F60659" w:rsidRPr="006356BC" w14:paraId="02A586DD" w14:textId="77777777" w:rsidTr="00F60659">
        <w:tc>
          <w:tcPr>
            <w:tcW w:w="4673" w:type="dxa"/>
          </w:tcPr>
          <w:p w14:paraId="4B57723E"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Smaller than average</w:t>
            </w:r>
          </w:p>
        </w:tc>
        <w:tc>
          <w:tcPr>
            <w:tcW w:w="856" w:type="dxa"/>
          </w:tcPr>
          <w:p w14:paraId="74C695DA"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0.89</w:t>
            </w:r>
          </w:p>
        </w:tc>
        <w:tc>
          <w:tcPr>
            <w:tcW w:w="1269" w:type="dxa"/>
          </w:tcPr>
          <w:p w14:paraId="016FCA8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0.65-1.21</w:t>
            </w:r>
          </w:p>
        </w:tc>
        <w:tc>
          <w:tcPr>
            <w:tcW w:w="1207" w:type="dxa"/>
          </w:tcPr>
          <w:p w14:paraId="38B95A1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0.461</w:t>
            </w:r>
          </w:p>
        </w:tc>
        <w:tc>
          <w:tcPr>
            <w:tcW w:w="888" w:type="dxa"/>
          </w:tcPr>
          <w:p w14:paraId="677DCBAE" w14:textId="52A199A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1199" w:type="dxa"/>
          </w:tcPr>
          <w:p w14:paraId="4E7DF6DD" w14:textId="17C0D24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0.86-1.07</w:t>
            </w:r>
          </w:p>
        </w:tc>
        <w:tc>
          <w:tcPr>
            <w:tcW w:w="960" w:type="dxa"/>
          </w:tcPr>
          <w:p w14:paraId="625ACF24" w14:textId="1F7BC261"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0.589</w:t>
            </w:r>
          </w:p>
        </w:tc>
        <w:tc>
          <w:tcPr>
            <w:tcW w:w="850" w:type="dxa"/>
            <w:gridSpan w:val="2"/>
          </w:tcPr>
          <w:p w14:paraId="39C2BF70" w14:textId="2A7EED1A"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1.07</w:t>
            </w:r>
          </w:p>
        </w:tc>
        <w:tc>
          <w:tcPr>
            <w:tcW w:w="1288" w:type="dxa"/>
            <w:gridSpan w:val="2"/>
          </w:tcPr>
          <w:p w14:paraId="0C7A1B74" w14:textId="02A892B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0.90-1.27</w:t>
            </w:r>
          </w:p>
        </w:tc>
        <w:tc>
          <w:tcPr>
            <w:tcW w:w="0" w:type="auto"/>
          </w:tcPr>
          <w:p w14:paraId="55D94C26" w14:textId="18108C0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0.418</w:t>
            </w:r>
          </w:p>
        </w:tc>
      </w:tr>
      <w:tr w:rsidR="00F60659" w:rsidRPr="006356BC" w14:paraId="7C6D6CF3" w14:textId="77777777" w:rsidTr="00F60659">
        <w:trPr>
          <w:trHeight w:val="143"/>
        </w:trPr>
        <w:tc>
          <w:tcPr>
            <w:tcW w:w="4673" w:type="dxa"/>
          </w:tcPr>
          <w:p w14:paraId="23336F2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Very small</w:t>
            </w:r>
          </w:p>
        </w:tc>
        <w:tc>
          <w:tcPr>
            <w:tcW w:w="856" w:type="dxa"/>
          </w:tcPr>
          <w:p w14:paraId="073B0A3A"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7F04174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5AFCFDB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5748E645" w14:textId="4E16D7E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7A631567" w14:textId="5D65134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EBECC87" w14:textId="09A26A2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369D4A7D" w14:textId="50C989F8"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04BEBEE6" w14:textId="4DD7FE4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C397FB9" w14:textId="724384B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71C2D747" w14:textId="04E5B513" w:rsidTr="00BF3CA7">
        <w:trPr>
          <w:trHeight w:val="143"/>
        </w:trPr>
        <w:tc>
          <w:tcPr>
            <w:tcW w:w="0" w:type="auto"/>
            <w:gridSpan w:val="12"/>
          </w:tcPr>
          <w:p w14:paraId="7B605DB6" w14:textId="49A57485" w:rsidR="00CE3788" w:rsidRPr="006356BC" w:rsidRDefault="00CE3788" w:rsidP="00C44C1A">
            <w:pPr>
              <w:rPr>
                <w:rFonts w:ascii="Times New Roman" w:eastAsia="Times New Roman" w:hAnsi="Times New Roman" w:cs="Times New Roman"/>
                <w:b/>
                <w:bCs/>
              </w:rPr>
            </w:pPr>
            <w:r w:rsidRPr="006356BC">
              <w:rPr>
                <w:rFonts w:ascii="Times New Roman" w:eastAsia="Times New Roman" w:hAnsi="Times New Roman" w:cs="Times New Roman"/>
                <w:b/>
                <w:bCs/>
              </w:rPr>
              <w:t>Weight at birth</w:t>
            </w:r>
          </w:p>
        </w:tc>
      </w:tr>
      <w:tr w:rsidR="00F60659" w:rsidRPr="006356BC" w14:paraId="77E0C5FC" w14:textId="77777777" w:rsidTr="00F60659">
        <w:trPr>
          <w:trHeight w:val="143"/>
        </w:trPr>
        <w:tc>
          <w:tcPr>
            <w:tcW w:w="4673" w:type="dxa"/>
          </w:tcPr>
          <w:p w14:paraId="5AC9BACC"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Low</w:t>
            </w:r>
          </w:p>
        </w:tc>
        <w:tc>
          <w:tcPr>
            <w:tcW w:w="856" w:type="dxa"/>
          </w:tcPr>
          <w:p w14:paraId="081015A1"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0.96</w:t>
            </w:r>
          </w:p>
        </w:tc>
        <w:tc>
          <w:tcPr>
            <w:tcW w:w="1269" w:type="dxa"/>
          </w:tcPr>
          <w:p w14:paraId="6C1A7C14"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0.92-1.00</w:t>
            </w:r>
          </w:p>
        </w:tc>
        <w:tc>
          <w:tcPr>
            <w:tcW w:w="1207" w:type="dxa"/>
          </w:tcPr>
          <w:p w14:paraId="4F170D1E" w14:textId="77777777" w:rsidR="00CE3788" w:rsidRPr="006356BC" w:rsidRDefault="00CE3788" w:rsidP="00540321">
            <w:pPr>
              <w:jc w:val="center"/>
              <w:rPr>
                <w:rFonts w:ascii="Times New Roman" w:eastAsia="Times New Roman" w:hAnsi="Times New Roman" w:cs="Times New Roman"/>
              </w:rPr>
            </w:pPr>
            <w:r w:rsidRPr="006356BC">
              <w:rPr>
                <w:rFonts w:ascii="Times New Roman" w:eastAsia="Times New Roman" w:hAnsi="Times New Roman" w:cs="Times New Roman"/>
              </w:rPr>
              <w:t>0.042</w:t>
            </w:r>
          </w:p>
        </w:tc>
        <w:tc>
          <w:tcPr>
            <w:tcW w:w="888" w:type="dxa"/>
          </w:tcPr>
          <w:p w14:paraId="6A3A9423" w14:textId="091A7504" w:rsidR="00CE3788" w:rsidRPr="006356BC" w:rsidRDefault="00CE3788" w:rsidP="005C2DF6">
            <w:pPr>
              <w:rPr>
                <w:rFonts w:ascii="Times New Roman" w:eastAsia="Times New Roman" w:hAnsi="Times New Roman" w:cs="Times New Roman"/>
              </w:rPr>
            </w:pPr>
            <w:r w:rsidRPr="006356BC">
              <w:rPr>
                <w:rFonts w:ascii="Times New Roman" w:eastAsia="Times New Roman" w:hAnsi="Times New Roman" w:cs="Times New Roman"/>
              </w:rPr>
              <w:t>0.99</w:t>
            </w:r>
          </w:p>
        </w:tc>
        <w:tc>
          <w:tcPr>
            <w:tcW w:w="1199" w:type="dxa"/>
          </w:tcPr>
          <w:p w14:paraId="18A69800" w14:textId="06FD10C3"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0.97-1.02</w:t>
            </w:r>
          </w:p>
        </w:tc>
        <w:tc>
          <w:tcPr>
            <w:tcW w:w="960" w:type="dxa"/>
          </w:tcPr>
          <w:p w14:paraId="7876E487" w14:textId="73ADD82B" w:rsidR="00CE3788" w:rsidRPr="006356BC" w:rsidRDefault="00CE3788" w:rsidP="001A2CE9">
            <w:pPr>
              <w:rPr>
                <w:rFonts w:ascii="Times New Roman" w:hAnsi="Times New Roman" w:cs="Times New Roman"/>
                <w:color w:val="000000"/>
              </w:rPr>
            </w:pPr>
            <w:r w:rsidRPr="006356BC">
              <w:rPr>
                <w:rFonts w:ascii="Times New Roman" w:hAnsi="Times New Roman" w:cs="Times New Roman"/>
                <w:color w:val="000000"/>
              </w:rPr>
              <w:t>0.750</w:t>
            </w:r>
          </w:p>
        </w:tc>
        <w:tc>
          <w:tcPr>
            <w:tcW w:w="850" w:type="dxa"/>
            <w:gridSpan w:val="2"/>
          </w:tcPr>
          <w:p w14:paraId="425F097F" w14:textId="2C2DEA01"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1288" w:type="dxa"/>
            <w:gridSpan w:val="2"/>
          </w:tcPr>
          <w:p w14:paraId="72A768AE" w14:textId="0F0DC222"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55E71733" w14:textId="1DDD521E" w:rsidR="00CE3788" w:rsidRPr="006356BC" w:rsidRDefault="00CE3788" w:rsidP="009A144E">
            <w:pPr>
              <w:rPr>
                <w:rFonts w:ascii="Times New Roman" w:eastAsia="Times New Roman" w:hAnsi="Times New Roman" w:cs="Times New Roman"/>
              </w:rPr>
            </w:pPr>
            <w:r w:rsidRPr="006356BC">
              <w:rPr>
                <w:rFonts w:ascii="Times New Roman" w:eastAsia="Times New Roman" w:hAnsi="Times New Roman" w:cs="Times New Roman"/>
              </w:rPr>
              <w:t>-</w:t>
            </w:r>
          </w:p>
        </w:tc>
      </w:tr>
      <w:tr w:rsidR="00F60659" w:rsidRPr="006356BC" w14:paraId="48479D93" w14:textId="77777777" w:rsidTr="00F60659">
        <w:trPr>
          <w:trHeight w:val="143"/>
        </w:trPr>
        <w:tc>
          <w:tcPr>
            <w:tcW w:w="4673" w:type="dxa"/>
          </w:tcPr>
          <w:p w14:paraId="05184A6A"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Normal</w:t>
            </w:r>
          </w:p>
        </w:tc>
        <w:tc>
          <w:tcPr>
            <w:tcW w:w="856" w:type="dxa"/>
          </w:tcPr>
          <w:p w14:paraId="0FEB6D59"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1</w:t>
            </w:r>
          </w:p>
        </w:tc>
        <w:tc>
          <w:tcPr>
            <w:tcW w:w="1269" w:type="dxa"/>
          </w:tcPr>
          <w:p w14:paraId="55CEA295"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73401142" w14:textId="77777777" w:rsidR="00CE3788" w:rsidRPr="006356BC" w:rsidRDefault="00CE3788" w:rsidP="00113DF3">
            <w:pPr>
              <w:rPr>
                <w:rFonts w:ascii="Times New Roman" w:eastAsia="Times New Roman" w:hAnsi="Times New Roman" w:cs="Times New Roman"/>
              </w:rPr>
            </w:pPr>
            <w:r w:rsidRPr="006356BC">
              <w:rPr>
                <w:rFonts w:ascii="Times New Roman" w:eastAsia="Times New Roman" w:hAnsi="Times New Roman" w:cs="Times New Roman"/>
              </w:rPr>
              <w:t>-</w:t>
            </w:r>
          </w:p>
        </w:tc>
        <w:tc>
          <w:tcPr>
            <w:tcW w:w="888" w:type="dxa"/>
          </w:tcPr>
          <w:p w14:paraId="398BBFF1" w14:textId="57E53675" w:rsidR="00CE3788" w:rsidRPr="006356BC" w:rsidRDefault="00CE3788" w:rsidP="005C2DF6">
            <w:pP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1541B73E" w14:textId="0F671720"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BC5DF26" w14:textId="00EEDA54"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7BE2F6BA" w14:textId="042A09C8"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1288" w:type="dxa"/>
            <w:gridSpan w:val="2"/>
          </w:tcPr>
          <w:p w14:paraId="79341071" w14:textId="4EA4127A"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2ACE855" w14:textId="0765BA66" w:rsidR="00CE3788" w:rsidRPr="006356BC" w:rsidRDefault="00CE3788" w:rsidP="009A144E">
            <w:pPr>
              <w:rPr>
                <w:rFonts w:ascii="Times New Roman" w:eastAsia="Times New Roman" w:hAnsi="Times New Roman" w:cs="Times New Roman"/>
              </w:rPr>
            </w:pPr>
            <w:r w:rsidRPr="006356BC">
              <w:rPr>
                <w:rFonts w:ascii="Times New Roman" w:eastAsia="Times New Roman" w:hAnsi="Times New Roman" w:cs="Times New Roman"/>
              </w:rPr>
              <w:t>-</w:t>
            </w:r>
          </w:p>
        </w:tc>
      </w:tr>
    </w:tbl>
    <w:p w14:paraId="7E74E84A" w14:textId="59057951" w:rsidR="00970725" w:rsidRPr="00D436D2" w:rsidRDefault="00970725" w:rsidP="003145EF">
      <w:pPr>
        <w:spacing w:after="0" w:line="24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RR: Risk Ratio; CI: Confidence Interval; ARR: Adjusted risk ratio</w:t>
      </w:r>
    </w:p>
    <w:p w14:paraId="6600618E" w14:textId="77777777" w:rsidR="00970725" w:rsidRPr="00D436D2" w:rsidRDefault="00970725" w:rsidP="003145EF">
      <w:pPr>
        <w:spacing w:after="0" w:line="24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*Model adjusted with Propensity scores **Model adjusted with confounding and/or covariates</w:t>
      </w:r>
    </w:p>
    <w:p w14:paraId="0192B6FD" w14:textId="77777777" w:rsidR="00970725" w:rsidRPr="00D436D2" w:rsidRDefault="00970725" w:rsidP="003145EF">
      <w:pPr>
        <w:spacing w:after="0" w:line="240" w:lineRule="auto"/>
        <w:rPr>
          <w:rFonts w:ascii="Times New Roman" w:eastAsia="Times New Roman" w:hAnsi="Times New Roman" w:cs="Times New Roman"/>
          <w:b/>
          <w:sz w:val="24"/>
          <w:szCs w:val="24"/>
        </w:rPr>
      </w:pPr>
    </w:p>
    <w:sectPr w:rsidR="00970725" w:rsidRPr="00D436D2" w:rsidSect="000D0C03">
      <w:pgSz w:w="16840" w:h="11907" w:orient="landscape" w:code="9"/>
      <w:pgMar w:top="1412" w:right="1361" w:bottom="1412" w:left="141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E05B3" w14:textId="77777777" w:rsidR="00456634" w:rsidRDefault="00456634" w:rsidP="00B938DD">
      <w:pPr>
        <w:spacing w:after="0" w:line="240" w:lineRule="auto"/>
      </w:pPr>
      <w:r>
        <w:separator/>
      </w:r>
    </w:p>
  </w:endnote>
  <w:endnote w:type="continuationSeparator" w:id="0">
    <w:p w14:paraId="1322A4C2" w14:textId="77777777" w:rsidR="00456634" w:rsidRDefault="00456634" w:rsidP="00B938DD">
      <w:pPr>
        <w:spacing w:after="0" w:line="240" w:lineRule="auto"/>
      </w:pPr>
      <w:r>
        <w:continuationSeparator/>
      </w:r>
    </w:p>
  </w:endnote>
  <w:endnote w:type="continuationNotice" w:id="1">
    <w:p w14:paraId="221F1499" w14:textId="77777777" w:rsidR="00456634" w:rsidRDefault="004566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578603"/>
      <w:docPartObj>
        <w:docPartGallery w:val="Page Numbers (Bottom of Page)"/>
        <w:docPartUnique/>
      </w:docPartObj>
    </w:sdtPr>
    <w:sdtEndPr>
      <w:rPr>
        <w:noProof/>
      </w:rPr>
    </w:sdtEndPr>
    <w:sdtContent>
      <w:p w14:paraId="32AE0505" w14:textId="6BA70685" w:rsidR="009A7F7B" w:rsidRDefault="009A7F7B">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59036602" w14:textId="77777777" w:rsidR="009A7F7B" w:rsidRDefault="009A7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9ED68" w14:textId="77777777" w:rsidR="00456634" w:rsidRDefault="00456634" w:rsidP="00B938DD">
      <w:pPr>
        <w:spacing w:after="0" w:line="240" w:lineRule="auto"/>
      </w:pPr>
      <w:r>
        <w:separator/>
      </w:r>
    </w:p>
  </w:footnote>
  <w:footnote w:type="continuationSeparator" w:id="0">
    <w:p w14:paraId="4FB90F81" w14:textId="77777777" w:rsidR="00456634" w:rsidRDefault="00456634" w:rsidP="00B938DD">
      <w:pPr>
        <w:spacing w:after="0" w:line="240" w:lineRule="auto"/>
      </w:pPr>
      <w:r>
        <w:continuationSeparator/>
      </w:r>
    </w:p>
  </w:footnote>
  <w:footnote w:type="continuationNotice" w:id="1">
    <w:p w14:paraId="245D1B77" w14:textId="77777777" w:rsidR="00456634" w:rsidRDefault="004566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6C0AF9"/>
    <w:multiLevelType w:val="hybridMultilevel"/>
    <w:tmpl w:val="50F673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d Jamal Uddin">
    <w15:presenceInfo w15:providerId="AD" w15:userId="S::md.jamal.uddin@regionh.dk::14c48568-a509-4c7d-8638-68bf815bd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DAytjA1MDE2MDFV0lEKTi0uzszPAykwNKsFAP1yio4tAAAA"/>
  </w:docVars>
  <w:rsids>
    <w:rsidRoot w:val="00E32C12"/>
    <w:rsid w:val="000009AD"/>
    <w:rsid w:val="00000DF3"/>
    <w:rsid w:val="00002004"/>
    <w:rsid w:val="00004BCF"/>
    <w:rsid w:val="000058BD"/>
    <w:rsid w:val="00005E44"/>
    <w:rsid w:val="00010381"/>
    <w:rsid w:val="00011482"/>
    <w:rsid w:val="0001591E"/>
    <w:rsid w:val="00015BDE"/>
    <w:rsid w:val="00015EC6"/>
    <w:rsid w:val="00017BEB"/>
    <w:rsid w:val="00020634"/>
    <w:rsid w:val="000206A9"/>
    <w:rsid w:val="00022F00"/>
    <w:rsid w:val="000240DF"/>
    <w:rsid w:val="00026C47"/>
    <w:rsid w:val="00026F08"/>
    <w:rsid w:val="00027280"/>
    <w:rsid w:val="0002784E"/>
    <w:rsid w:val="0003178A"/>
    <w:rsid w:val="00032EC4"/>
    <w:rsid w:val="00033A0E"/>
    <w:rsid w:val="000356EE"/>
    <w:rsid w:val="000358AD"/>
    <w:rsid w:val="00036437"/>
    <w:rsid w:val="000366DE"/>
    <w:rsid w:val="00037FDB"/>
    <w:rsid w:val="00040893"/>
    <w:rsid w:val="000412B2"/>
    <w:rsid w:val="00041BC5"/>
    <w:rsid w:val="000424B0"/>
    <w:rsid w:val="0004311D"/>
    <w:rsid w:val="0004444E"/>
    <w:rsid w:val="000450B7"/>
    <w:rsid w:val="000462CC"/>
    <w:rsid w:val="00047C12"/>
    <w:rsid w:val="00047D9D"/>
    <w:rsid w:val="000512F8"/>
    <w:rsid w:val="00051447"/>
    <w:rsid w:val="000550C1"/>
    <w:rsid w:val="000627B0"/>
    <w:rsid w:val="000650C1"/>
    <w:rsid w:val="00065D03"/>
    <w:rsid w:val="0006665D"/>
    <w:rsid w:val="00073B06"/>
    <w:rsid w:val="00073DAB"/>
    <w:rsid w:val="00073EF0"/>
    <w:rsid w:val="0007405E"/>
    <w:rsid w:val="000746A7"/>
    <w:rsid w:val="00075390"/>
    <w:rsid w:val="00075581"/>
    <w:rsid w:val="00076E1D"/>
    <w:rsid w:val="00077468"/>
    <w:rsid w:val="000778B7"/>
    <w:rsid w:val="00080D69"/>
    <w:rsid w:val="00084330"/>
    <w:rsid w:val="0008642A"/>
    <w:rsid w:val="00090627"/>
    <w:rsid w:val="000910B5"/>
    <w:rsid w:val="000921EB"/>
    <w:rsid w:val="00092682"/>
    <w:rsid w:val="0009687B"/>
    <w:rsid w:val="000A09E7"/>
    <w:rsid w:val="000A0CC0"/>
    <w:rsid w:val="000A0FB8"/>
    <w:rsid w:val="000A1663"/>
    <w:rsid w:val="000A3863"/>
    <w:rsid w:val="000A5436"/>
    <w:rsid w:val="000A5AE8"/>
    <w:rsid w:val="000A6353"/>
    <w:rsid w:val="000A63D6"/>
    <w:rsid w:val="000A7194"/>
    <w:rsid w:val="000A76E5"/>
    <w:rsid w:val="000B0D8C"/>
    <w:rsid w:val="000B14CD"/>
    <w:rsid w:val="000B26F9"/>
    <w:rsid w:val="000C6600"/>
    <w:rsid w:val="000D0C03"/>
    <w:rsid w:val="000D206E"/>
    <w:rsid w:val="000D2A0D"/>
    <w:rsid w:val="000D5F55"/>
    <w:rsid w:val="000D6A1F"/>
    <w:rsid w:val="000D7745"/>
    <w:rsid w:val="000D7BB5"/>
    <w:rsid w:val="000E0DC8"/>
    <w:rsid w:val="000E1488"/>
    <w:rsid w:val="000E1E75"/>
    <w:rsid w:val="000E30C0"/>
    <w:rsid w:val="000E4847"/>
    <w:rsid w:val="000F0001"/>
    <w:rsid w:val="000F23C2"/>
    <w:rsid w:val="000F2DA0"/>
    <w:rsid w:val="000F63B5"/>
    <w:rsid w:val="000F6435"/>
    <w:rsid w:val="000F75A1"/>
    <w:rsid w:val="0010228B"/>
    <w:rsid w:val="00102F17"/>
    <w:rsid w:val="00104174"/>
    <w:rsid w:val="00105B50"/>
    <w:rsid w:val="00106CC8"/>
    <w:rsid w:val="001104E8"/>
    <w:rsid w:val="001126E3"/>
    <w:rsid w:val="00112CF7"/>
    <w:rsid w:val="00113527"/>
    <w:rsid w:val="00113DF3"/>
    <w:rsid w:val="0011561C"/>
    <w:rsid w:val="001179AB"/>
    <w:rsid w:val="00121594"/>
    <w:rsid w:val="00121BD0"/>
    <w:rsid w:val="0012460A"/>
    <w:rsid w:val="00125111"/>
    <w:rsid w:val="001307C4"/>
    <w:rsid w:val="001308E4"/>
    <w:rsid w:val="00132B10"/>
    <w:rsid w:val="00133B98"/>
    <w:rsid w:val="0013421A"/>
    <w:rsid w:val="0013436F"/>
    <w:rsid w:val="001363A9"/>
    <w:rsid w:val="00137391"/>
    <w:rsid w:val="00137E3E"/>
    <w:rsid w:val="00140C89"/>
    <w:rsid w:val="00142E96"/>
    <w:rsid w:val="00145556"/>
    <w:rsid w:val="001478C9"/>
    <w:rsid w:val="00147AEE"/>
    <w:rsid w:val="00150D17"/>
    <w:rsid w:val="001511E5"/>
    <w:rsid w:val="001512BD"/>
    <w:rsid w:val="00152B61"/>
    <w:rsid w:val="00155DDB"/>
    <w:rsid w:val="001639E8"/>
    <w:rsid w:val="00163F7C"/>
    <w:rsid w:val="0016440C"/>
    <w:rsid w:val="00164A22"/>
    <w:rsid w:val="00164A58"/>
    <w:rsid w:val="0017150A"/>
    <w:rsid w:val="001719B1"/>
    <w:rsid w:val="00172263"/>
    <w:rsid w:val="00173028"/>
    <w:rsid w:val="001736DE"/>
    <w:rsid w:val="00174069"/>
    <w:rsid w:val="001773D7"/>
    <w:rsid w:val="00180225"/>
    <w:rsid w:val="001834AB"/>
    <w:rsid w:val="00183E2C"/>
    <w:rsid w:val="001843DB"/>
    <w:rsid w:val="00185BBC"/>
    <w:rsid w:val="001902F2"/>
    <w:rsid w:val="001905CF"/>
    <w:rsid w:val="0019157F"/>
    <w:rsid w:val="001919ED"/>
    <w:rsid w:val="001926AD"/>
    <w:rsid w:val="00194143"/>
    <w:rsid w:val="00194239"/>
    <w:rsid w:val="001948F6"/>
    <w:rsid w:val="001962F8"/>
    <w:rsid w:val="001A08B5"/>
    <w:rsid w:val="001A09F4"/>
    <w:rsid w:val="001A2CE9"/>
    <w:rsid w:val="001A4777"/>
    <w:rsid w:val="001A479D"/>
    <w:rsid w:val="001B0D27"/>
    <w:rsid w:val="001B336A"/>
    <w:rsid w:val="001B3DFF"/>
    <w:rsid w:val="001B5233"/>
    <w:rsid w:val="001B5E35"/>
    <w:rsid w:val="001C1009"/>
    <w:rsid w:val="001C10DE"/>
    <w:rsid w:val="001C5BAE"/>
    <w:rsid w:val="001C7890"/>
    <w:rsid w:val="001D1E60"/>
    <w:rsid w:val="001D3EEB"/>
    <w:rsid w:val="001D53B3"/>
    <w:rsid w:val="001D763F"/>
    <w:rsid w:val="001E37E8"/>
    <w:rsid w:val="001E38AD"/>
    <w:rsid w:val="001E7E85"/>
    <w:rsid w:val="001F0F91"/>
    <w:rsid w:val="001F5261"/>
    <w:rsid w:val="001F6D7C"/>
    <w:rsid w:val="001F7BC8"/>
    <w:rsid w:val="001F7D2B"/>
    <w:rsid w:val="002013B9"/>
    <w:rsid w:val="002028C3"/>
    <w:rsid w:val="002028E4"/>
    <w:rsid w:val="00202BB0"/>
    <w:rsid w:val="00202DD3"/>
    <w:rsid w:val="00203F3C"/>
    <w:rsid w:val="00204673"/>
    <w:rsid w:val="00205271"/>
    <w:rsid w:val="00207E9D"/>
    <w:rsid w:val="00211B5B"/>
    <w:rsid w:val="00211D06"/>
    <w:rsid w:val="00211DC3"/>
    <w:rsid w:val="002121AB"/>
    <w:rsid w:val="00215347"/>
    <w:rsid w:val="002159A4"/>
    <w:rsid w:val="002165A6"/>
    <w:rsid w:val="00217AD7"/>
    <w:rsid w:val="0022189F"/>
    <w:rsid w:val="002218B3"/>
    <w:rsid w:val="00223D1F"/>
    <w:rsid w:val="0022722A"/>
    <w:rsid w:val="00233D90"/>
    <w:rsid w:val="0023673A"/>
    <w:rsid w:val="0023711A"/>
    <w:rsid w:val="00242911"/>
    <w:rsid w:val="00242B53"/>
    <w:rsid w:val="00242DB3"/>
    <w:rsid w:val="00244333"/>
    <w:rsid w:val="002447DE"/>
    <w:rsid w:val="002448DC"/>
    <w:rsid w:val="00245E9B"/>
    <w:rsid w:val="00245F4D"/>
    <w:rsid w:val="0024748A"/>
    <w:rsid w:val="002475E4"/>
    <w:rsid w:val="00250A23"/>
    <w:rsid w:val="002514BC"/>
    <w:rsid w:val="002516EB"/>
    <w:rsid w:val="0025265C"/>
    <w:rsid w:val="0025309B"/>
    <w:rsid w:val="0025467B"/>
    <w:rsid w:val="002548D0"/>
    <w:rsid w:val="00254D26"/>
    <w:rsid w:val="00255F00"/>
    <w:rsid w:val="00256C9A"/>
    <w:rsid w:val="00260848"/>
    <w:rsid w:val="00262EA5"/>
    <w:rsid w:val="00263CB6"/>
    <w:rsid w:val="002646D8"/>
    <w:rsid w:val="0026766B"/>
    <w:rsid w:val="002702C7"/>
    <w:rsid w:val="002703BA"/>
    <w:rsid w:val="0027110E"/>
    <w:rsid w:val="00272ABC"/>
    <w:rsid w:val="0027565E"/>
    <w:rsid w:val="002761D3"/>
    <w:rsid w:val="002763BE"/>
    <w:rsid w:val="00276CA0"/>
    <w:rsid w:val="002775D9"/>
    <w:rsid w:val="00277C1D"/>
    <w:rsid w:val="00281195"/>
    <w:rsid w:val="002819CD"/>
    <w:rsid w:val="00282F92"/>
    <w:rsid w:val="00285BB5"/>
    <w:rsid w:val="002864DC"/>
    <w:rsid w:val="0028660F"/>
    <w:rsid w:val="00287E7C"/>
    <w:rsid w:val="00290092"/>
    <w:rsid w:val="00293152"/>
    <w:rsid w:val="00294C7A"/>
    <w:rsid w:val="00295D56"/>
    <w:rsid w:val="002A139C"/>
    <w:rsid w:val="002A13EF"/>
    <w:rsid w:val="002A4D58"/>
    <w:rsid w:val="002A4EA6"/>
    <w:rsid w:val="002A5322"/>
    <w:rsid w:val="002A5AB7"/>
    <w:rsid w:val="002A5C48"/>
    <w:rsid w:val="002A5EB3"/>
    <w:rsid w:val="002A6152"/>
    <w:rsid w:val="002A6764"/>
    <w:rsid w:val="002B06C0"/>
    <w:rsid w:val="002B07D8"/>
    <w:rsid w:val="002B1295"/>
    <w:rsid w:val="002B4948"/>
    <w:rsid w:val="002B4A94"/>
    <w:rsid w:val="002C00EE"/>
    <w:rsid w:val="002C2F0D"/>
    <w:rsid w:val="002C2FA1"/>
    <w:rsid w:val="002C382E"/>
    <w:rsid w:val="002C7648"/>
    <w:rsid w:val="002C7F48"/>
    <w:rsid w:val="002D19DE"/>
    <w:rsid w:val="002D2F16"/>
    <w:rsid w:val="002D7E71"/>
    <w:rsid w:val="002E010E"/>
    <w:rsid w:val="002E0773"/>
    <w:rsid w:val="002E2217"/>
    <w:rsid w:val="002E3378"/>
    <w:rsid w:val="002E4B60"/>
    <w:rsid w:val="002E5F32"/>
    <w:rsid w:val="002E6D7B"/>
    <w:rsid w:val="002E7F4A"/>
    <w:rsid w:val="002F00E2"/>
    <w:rsid w:val="002F1254"/>
    <w:rsid w:val="002F208F"/>
    <w:rsid w:val="002F2BDA"/>
    <w:rsid w:val="002F4A27"/>
    <w:rsid w:val="002F5FA2"/>
    <w:rsid w:val="002F7431"/>
    <w:rsid w:val="00300814"/>
    <w:rsid w:val="0030583D"/>
    <w:rsid w:val="003059F7"/>
    <w:rsid w:val="00305F4C"/>
    <w:rsid w:val="00306A9D"/>
    <w:rsid w:val="00311E97"/>
    <w:rsid w:val="003135FB"/>
    <w:rsid w:val="00314154"/>
    <w:rsid w:val="003145EF"/>
    <w:rsid w:val="003159FC"/>
    <w:rsid w:val="00315C3C"/>
    <w:rsid w:val="003167A7"/>
    <w:rsid w:val="0031777F"/>
    <w:rsid w:val="0032438E"/>
    <w:rsid w:val="00324C5F"/>
    <w:rsid w:val="00326220"/>
    <w:rsid w:val="003318B5"/>
    <w:rsid w:val="003337D0"/>
    <w:rsid w:val="00334B95"/>
    <w:rsid w:val="00337B0D"/>
    <w:rsid w:val="00340E4F"/>
    <w:rsid w:val="00341FF7"/>
    <w:rsid w:val="003424F2"/>
    <w:rsid w:val="00342E4C"/>
    <w:rsid w:val="00343820"/>
    <w:rsid w:val="003461A5"/>
    <w:rsid w:val="00347695"/>
    <w:rsid w:val="00350D31"/>
    <w:rsid w:val="00353A67"/>
    <w:rsid w:val="00353D37"/>
    <w:rsid w:val="003553C6"/>
    <w:rsid w:val="003609CB"/>
    <w:rsid w:val="003613F8"/>
    <w:rsid w:val="0036381E"/>
    <w:rsid w:val="00364BA1"/>
    <w:rsid w:val="00364D16"/>
    <w:rsid w:val="003651F8"/>
    <w:rsid w:val="00370513"/>
    <w:rsid w:val="0037250A"/>
    <w:rsid w:val="00373A44"/>
    <w:rsid w:val="00381004"/>
    <w:rsid w:val="003815EC"/>
    <w:rsid w:val="003819AD"/>
    <w:rsid w:val="00383D26"/>
    <w:rsid w:val="0038513A"/>
    <w:rsid w:val="003866E7"/>
    <w:rsid w:val="00387352"/>
    <w:rsid w:val="00390DF4"/>
    <w:rsid w:val="00392636"/>
    <w:rsid w:val="0039294B"/>
    <w:rsid w:val="003966FA"/>
    <w:rsid w:val="00396BDB"/>
    <w:rsid w:val="003A030B"/>
    <w:rsid w:val="003A0ECE"/>
    <w:rsid w:val="003A10E0"/>
    <w:rsid w:val="003A574F"/>
    <w:rsid w:val="003A75EE"/>
    <w:rsid w:val="003A7C1E"/>
    <w:rsid w:val="003B0230"/>
    <w:rsid w:val="003B0345"/>
    <w:rsid w:val="003B07CD"/>
    <w:rsid w:val="003B158F"/>
    <w:rsid w:val="003B21C0"/>
    <w:rsid w:val="003B3493"/>
    <w:rsid w:val="003B6AD6"/>
    <w:rsid w:val="003B6B7F"/>
    <w:rsid w:val="003B6C2B"/>
    <w:rsid w:val="003B76CA"/>
    <w:rsid w:val="003C07D4"/>
    <w:rsid w:val="003C1467"/>
    <w:rsid w:val="003C18E1"/>
    <w:rsid w:val="003C19A0"/>
    <w:rsid w:val="003C2D45"/>
    <w:rsid w:val="003C30D8"/>
    <w:rsid w:val="003C6621"/>
    <w:rsid w:val="003D16F0"/>
    <w:rsid w:val="003D1834"/>
    <w:rsid w:val="003D1EBE"/>
    <w:rsid w:val="003D2E1F"/>
    <w:rsid w:val="003D2F49"/>
    <w:rsid w:val="003D3AD8"/>
    <w:rsid w:val="003D51E4"/>
    <w:rsid w:val="003D6B50"/>
    <w:rsid w:val="003E04DB"/>
    <w:rsid w:val="003E0528"/>
    <w:rsid w:val="003E5D76"/>
    <w:rsid w:val="003E5FA8"/>
    <w:rsid w:val="003E7EB3"/>
    <w:rsid w:val="003F08C8"/>
    <w:rsid w:val="003F0C51"/>
    <w:rsid w:val="003F1E1A"/>
    <w:rsid w:val="003F24D9"/>
    <w:rsid w:val="003F4021"/>
    <w:rsid w:val="003F579A"/>
    <w:rsid w:val="003F66A8"/>
    <w:rsid w:val="003F6BB5"/>
    <w:rsid w:val="003F6F4B"/>
    <w:rsid w:val="0040016F"/>
    <w:rsid w:val="00400C93"/>
    <w:rsid w:val="00402FD1"/>
    <w:rsid w:val="0040417A"/>
    <w:rsid w:val="004049D4"/>
    <w:rsid w:val="004059D7"/>
    <w:rsid w:val="004068EF"/>
    <w:rsid w:val="00406F0E"/>
    <w:rsid w:val="004071FE"/>
    <w:rsid w:val="00413238"/>
    <w:rsid w:val="00413325"/>
    <w:rsid w:val="00416686"/>
    <w:rsid w:val="00422C23"/>
    <w:rsid w:val="0042307C"/>
    <w:rsid w:val="00423934"/>
    <w:rsid w:val="004243C9"/>
    <w:rsid w:val="00424F3B"/>
    <w:rsid w:val="00425649"/>
    <w:rsid w:val="00425BC8"/>
    <w:rsid w:val="00425FA2"/>
    <w:rsid w:val="004278D4"/>
    <w:rsid w:val="0043361E"/>
    <w:rsid w:val="004336E3"/>
    <w:rsid w:val="00433CF3"/>
    <w:rsid w:val="00435A6A"/>
    <w:rsid w:val="00436B07"/>
    <w:rsid w:val="0043797E"/>
    <w:rsid w:val="00440E5D"/>
    <w:rsid w:val="004410A8"/>
    <w:rsid w:val="00441BCC"/>
    <w:rsid w:val="00445979"/>
    <w:rsid w:val="004468AA"/>
    <w:rsid w:val="00446EA2"/>
    <w:rsid w:val="0044794F"/>
    <w:rsid w:val="00452B85"/>
    <w:rsid w:val="004534A2"/>
    <w:rsid w:val="00453CCD"/>
    <w:rsid w:val="00454473"/>
    <w:rsid w:val="00455470"/>
    <w:rsid w:val="00456634"/>
    <w:rsid w:val="00457732"/>
    <w:rsid w:val="004600EB"/>
    <w:rsid w:val="004630B0"/>
    <w:rsid w:val="00465DAE"/>
    <w:rsid w:val="00466079"/>
    <w:rsid w:val="004670A0"/>
    <w:rsid w:val="00472876"/>
    <w:rsid w:val="00474573"/>
    <w:rsid w:val="00481A1F"/>
    <w:rsid w:val="00484649"/>
    <w:rsid w:val="004846E8"/>
    <w:rsid w:val="004863CD"/>
    <w:rsid w:val="00486BE6"/>
    <w:rsid w:val="004909A4"/>
    <w:rsid w:val="00492043"/>
    <w:rsid w:val="00494DDE"/>
    <w:rsid w:val="00495A2A"/>
    <w:rsid w:val="00496EC7"/>
    <w:rsid w:val="004978A0"/>
    <w:rsid w:val="00497ADD"/>
    <w:rsid w:val="00497FAB"/>
    <w:rsid w:val="004A1F58"/>
    <w:rsid w:val="004A2895"/>
    <w:rsid w:val="004A6624"/>
    <w:rsid w:val="004B13EB"/>
    <w:rsid w:val="004B1435"/>
    <w:rsid w:val="004B2384"/>
    <w:rsid w:val="004B2BEC"/>
    <w:rsid w:val="004B3D12"/>
    <w:rsid w:val="004B3E34"/>
    <w:rsid w:val="004B44BC"/>
    <w:rsid w:val="004B49FF"/>
    <w:rsid w:val="004B5456"/>
    <w:rsid w:val="004B57C1"/>
    <w:rsid w:val="004B5C4B"/>
    <w:rsid w:val="004B6099"/>
    <w:rsid w:val="004B74CD"/>
    <w:rsid w:val="004C0EB7"/>
    <w:rsid w:val="004C5649"/>
    <w:rsid w:val="004C700A"/>
    <w:rsid w:val="004C7031"/>
    <w:rsid w:val="004C7642"/>
    <w:rsid w:val="004D206A"/>
    <w:rsid w:val="004D239B"/>
    <w:rsid w:val="004D3BA4"/>
    <w:rsid w:val="004E16FD"/>
    <w:rsid w:val="004E3A9E"/>
    <w:rsid w:val="004E4BBF"/>
    <w:rsid w:val="004F0EA1"/>
    <w:rsid w:val="004F3D78"/>
    <w:rsid w:val="004F5847"/>
    <w:rsid w:val="004F6D0B"/>
    <w:rsid w:val="004F77A7"/>
    <w:rsid w:val="00502F4B"/>
    <w:rsid w:val="00505471"/>
    <w:rsid w:val="005077F4"/>
    <w:rsid w:val="00507F25"/>
    <w:rsid w:val="00510F4A"/>
    <w:rsid w:val="0051132F"/>
    <w:rsid w:val="0051182B"/>
    <w:rsid w:val="00511EEB"/>
    <w:rsid w:val="005141AF"/>
    <w:rsid w:val="005144C5"/>
    <w:rsid w:val="00522BC8"/>
    <w:rsid w:val="00523A0E"/>
    <w:rsid w:val="005275D9"/>
    <w:rsid w:val="005276D7"/>
    <w:rsid w:val="00530357"/>
    <w:rsid w:val="005348EE"/>
    <w:rsid w:val="005350BB"/>
    <w:rsid w:val="005357B3"/>
    <w:rsid w:val="00540321"/>
    <w:rsid w:val="0054211D"/>
    <w:rsid w:val="00542268"/>
    <w:rsid w:val="005440FB"/>
    <w:rsid w:val="00544F38"/>
    <w:rsid w:val="00545DE0"/>
    <w:rsid w:val="0055279A"/>
    <w:rsid w:val="005536E6"/>
    <w:rsid w:val="00555245"/>
    <w:rsid w:val="005552F5"/>
    <w:rsid w:val="005553AF"/>
    <w:rsid w:val="0055629C"/>
    <w:rsid w:val="00556818"/>
    <w:rsid w:val="00556D88"/>
    <w:rsid w:val="00564CC5"/>
    <w:rsid w:val="00570FAD"/>
    <w:rsid w:val="00570FCF"/>
    <w:rsid w:val="00572A2A"/>
    <w:rsid w:val="00573836"/>
    <w:rsid w:val="00573A0C"/>
    <w:rsid w:val="00576892"/>
    <w:rsid w:val="00576D48"/>
    <w:rsid w:val="00585A36"/>
    <w:rsid w:val="005904A0"/>
    <w:rsid w:val="00595FB2"/>
    <w:rsid w:val="005970B9"/>
    <w:rsid w:val="005A0A37"/>
    <w:rsid w:val="005A27DB"/>
    <w:rsid w:val="005A3479"/>
    <w:rsid w:val="005A4943"/>
    <w:rsid w:val="005A6E54"/>
    <w:rsid w:val="005A6F1D"/>
    <w:rsid w:val="005B1D32"/>
    <w:rsid w:val="005B37DC"/>
    <w:rsid w:val="005B4A40"/>
    <w:rsid w:val="005B4E40"/>
    <w:rsid w:val="005C0761"/>
    <w:rsid w:val="005C2CBF"/>
    <w:rsid w:val="005C2DF6"/>
    <w:rsid w:val="005C5757"/>
    <w:rsid w:val="005C681D"/>
    <w:rsid w:val="005C7626"/>
    <w:rsid w:val="005D0752"/>
    <w:rsid w:val="005D08CA"/>
    <w:rsid w:val="005D283E"/>
    <w:rsid w:val="005D2A58"/>
    <w:rsid w:val="005D30CE"/>
    <w:rsid w:val="005D382B"/>
    <w:rsid w:val="005D445B"/>
    <w:rsid w:val="005D6B30"/>
    <w:rsid w:val="005D73C6"/>
    <w:rsid w:val="005D7631"/>
    <w:rsid w:val="005E0DEB"/>
    <w:rsid w:val="005E1D03"/>
    <w:rsid w:val="005E254D"/>
    <w:rsid w:val="005E7F4C"/>
    <w:rsid w:val="005F23D5"/>
    <w:rsid w:val="005F37BD"/>
    <w:rsid w:val="005F455F"/>
    <w:rsid w:val="005F5B9B"/>
    <w:rsid w:val="005F7A5C"/>
    <w:rsid w:val="005F7EF3"/>
    <w:rsid w:val="00601569"/>
    <w:rsid w:val="00603366"/>
    <w:rsid w:val="00603491"/>
    <w:rsid w:val="006039EF"/>
    <w:rsid w:val="00605C52"/>
    <w:rsid w:val="006063B5"/>
    <w:rsid w:val="006065B9"/>
    <w:rsid w:val="00606E08"/>
    <w:rsid w:val="006079D6"/>
    <w:rsid w:val="00607F46"/>
    <w:rsid w:val="00612E29"/>
    <w:rsid w:val="00620063"/>
    <w:rsid w:val="00622576"/>
    <w:rsid w:val="006240CC"/>
    <w:rsid w:val="00624D23"/>
    <w:rsid w:val="00631903"/>
    <w:rsid w:val="006321F5"/>
    <w:rsid w:val="00632D58"/>
    <w:rsid w:val="00633853"/>
    <w:rsid w:val="006356BC"/>
    <w:rsid w:val="00637962"/>
    <w:rsid w:val="006425DC"/>
    <w:rsid w:val="00644F4E"/>
    <w:rsid w:val="00645476"/>
    <w:rsid w:val="0064570B"/>
    <w:rsid w:val="00647C34"/>
    <w:rsid w:val="00651AAF"/>
    <w:rsid w:val="00651ED5"/>
    <w:rsid w:val="006529BD"/>
    <w:rsid w:val="00652BF7"/>
    <w:rsid w:val="00652C29"/>
    <w:rsid w:val="006536C5"/>
    <w:rsid w:val="006550A7"/>
    <w:rsid w:val="006552A3"/>
    <w:rsid w:val="00656A74"/>
    <w:rsid w:val="0065796B"/>
    <w:rsid w:val="00661179"/>
    <w:rsid w:val="00663049"/>
    <w:rsid w:val="006651B5"/>
    <w:rsid w:val="006678DB"/>
    <w:rsid w:val="00670C7E"/>
    <w:rsid w:val="006716CE"/>
    <w:rsid w:val="0067296D"/>
    <w:rsid w:val="006734B3"/>
    <w:rsid w:val="00674747"/>
    <w:rsid w:val="006751B5"/>
    <w:rsid w:val="00676FED"/>
    <w:rsid w:val="00680658"/>
    <w:rsid w:val="00681598"/>
    <w:rsid w:val="006822C2"/>
    <w:rsid w:val="00682531"/>
    <w:rsid w:val="00683B86"/>
    <w:rsid w:val="00684BDC"/>
    <w:rsid w:val="00687872"/>
    <w:rsid w:val="00687CC2"/>
    <w:rsid w:val="00692B35"/>
    <w:rsid w:val="00694E3E"/>
    <w:rsid w:val="006970EC"/>
    <w:rsid w:val="0069745A"/>
    <w:rsid w:val="00697F0C"/>
    <w:rsid w:val="006A090A"/>
    <w:rsid w:val="006A0FE5"/>
    <w:rsid w:val="006A3D95"/>
    <w:rsid w:val="006A4CF6"/>
    <w:rsid w:val="006A4F79"/>
    <w:rsid w:val="006A6634"/>
    <w:rsid w:val="006A7A88"/>
    <w:rsid w:val="006B08F1"/>
    <w:rsid w:val="006B0BF1"/>
    <w:rsid w:val="006B109E"/>
    <w:rsid w:val="006B1846"/>
    <w:rsid w:val="006B2106"/>
    <w:rsid w:val="006B34E7"/>
    <w:rsid w:val="006B3B3E"/>
    <w:rsid w:val="006B78B8"/>
    <w:rsid w:val="006C03E3"/>
    <w:rsid w:val="006C041A"/>
    <w:rsid w:val="006C454C"/>
    <w:rsid w:val="006C78CF"/>
    <w:rsid w:val="006D1451"/>
    <w:rsid w:val="006D54EF"/>
    <w:rsid w:val="006D68A9"/>
    <w:rsid w:val="006D7B0C"/>
    <w:rsid w:val="006E08B1"/>
    <w:rsid w:val="006E2120"/>
    <w:rsid w:val="006E4A28"/>
    <w:rsid w:val="006E58BD"/>
    <w:rsid w:val="006E6716"/>
    <w:rsid w:val="006E68C2"/>
    <w:rsid w:val="006E76C0"/>
    <w:rsid w:val="006E7F27"/>
    <w:rsid w:val="006F11C9"/>
    <w:rsid w:val="006F1E55"/>
    <w:rsid w:val="006F3C28"/>
    <w:rsid w:val="006F40E6"/>
    <w:rsid w:val="006F4866"/>
    <w:rsid w:val="00700742"/>
    <w:rsid w:val="007013C4"/>
    <w:rsid w:val="00702051"/>
    <w:rsid w:val="0070254C"/>
    <w:rsid w:val="00703EC2"/>
    <w:rsid w:val="007041EE"/>
    <w:rsid w:val="007068A8"/>
    <w:rsid w:val="007076C4"/>
    <w:rsid w:val="007126FF"/>
    <w:rsid w:val="00712A0C"/>
    <w:rsid w:val="007147A7"/>
    <w:rsid w:val="00714CDA"/>
    <w:rsid w:val="00714CFA"/>
    <w:rsid w:val="00715B57"/>
    <w:rsid w:val="00720CFA"/>
    <w:rsid w:val="00721A9B"/>
    <w:rsid w:val="007226BC"/>
    <w:rsid w:val="0072577C"/>
    <w:rsid w:val="00725B1A"/>
    <w:rsid w:val="00725DA8"/>
    <w:rsid w:val="007278B1"/>
    <w:rsid w:val="0073409D"/>
    <w:rsid w:val="0073464C"/>
    <w:rsid w:val="0073658B"/>
    <w:rsid w:val="00736989"/>
    <w:rsid w:val="007370F9"/>
    <w:rsid w:val="00737955"/>
    <w:rsid w:val="00740C5A"/>
    <w:rsid w:val="00740FC2"/>
    <w:rsid w:val="00742894"/>
    <w:rsid w:val="00743315"/>
    <w:rsid w:val="00743E52"/>
    <w:rsid w:val="007443EA"/>
    <w:rsid w:val="00744F53"/>
    <w:rsid w:val="00745D79"/>
    <w:rsid w:val="007464D3"/>
    <w:rsid w:val="007501E8"/>
    <w:rsid w:val="00750B3C"/>
    <w:rsid w:val="007512B2"/>
    <w:rsid w:val="00751A53"/>
    <w:rsid w:val="0075402F"/>
    <w:rsid w:val="00755D72"/>
    <w:rsid w:val="00761CF1"/>
    <w:rsid w:val="00762085"/>
    <w:rsid w:val="00764919"/>
    <w:rsid w:val="00764A99"/>
    <w:rsid w:val="00766799"/>
    <w:rsid w:val="00770431"/>
    <w:rsid w:val="00770D16"/>
    <w:rsid w:val="00771A76"/>
    <w:rsid w:val="007724F0"/>
    <w:rsid w:val="0077287B"/>
    <w:rsid w:val="00773F2A"/>
    <w:rsid w:val="007752EA"/>
    <w:rsid w:val="00775BE7"/>
    <w:rsid w:val="0077614F"/>
    <w:rsid w:val="00781085"/>
    <w:rsid w:val="00781B2F"/>
    <w:rsid w:val="00782C0B"/>
    <w:rsid w:val="00782DFC"/>
    <w:rsid w:val="00784885"/>
    <w:rsid w:val="00786C26"/>
    <w:rsid w:val="00786EDD"/>
    <w:rsid w:val="0078743C"/>
    <w:rsid w:val="00790098"/>
    <w:rsid w:val="00791796"/>
    <w:rsid w:val="00792006"/>
    <w:rsid w:val="00793E87"/>
    <w:rsid w:val="007A0D22"/>
    <w:rsid w:val="007A78C8"/>
    <w:rsid w:val="007B0877"/>
    <w:rsid w:val="007B1817"/>
    <w:rsid w:val="007B1E2F"/>
    <w:rsid w:val="007B1EF3"/>
    <w:rsid w:val="007B34DC"/>
    <w:rsid w:val="007B57F4"/>
    <w:rsid w:val="007B7461"/>
    <w:rsid w:val="007B74BD"/>
    <w:rsid w:val="007C4277"/>
    <w:rsid w:val="007C5E61"/>
    <w:rsid w:val="007C7E25"/>
    <w:rsid w:val="007D00F6"/>
    <w:rsid w:val="007D081A"/>
    <w:rsid w:val="007D226A"/>
    <w:rsid w:val="007D24C7"/>
    <w:rsid w:val="007D2CDC"/>
    <w:rsid w:val="007D4C26"/>
    <w:rsid w:val="007D5EB3"/>
    <w:rsid w:val="007E0F86"/>
    <w:rsid w:val="007E1623"/>
    <w:rsid w:val="007E4722"/>
    <w:rsid w:val="007E4B52"/>
    <w:rsid w:val="007F0FD1"/>
    <w:rsid w:val="007F1232"/>
    <w:rsid w:val="007F13D5"/>
    <w:rsid w:val="007F19A3"/>
    <w:rsid w:val="007F1C87"/>
    <w:rsid w:val="007F480C"/>
    <w:rsid w:val="007F539C"/>
    <w:rsid w:val="007F6484"/>
    <w:rsid w:val="007F70C1"/>
    <w:rsid w:val="00800A8C"/>
    <w:rsid w:val="00800F88"/>
    <w:rsid w:val="008010D8"/>
    <w:rsid w:val="0080189E"/>
    <w:rsid w:val="00805856"/>
    <w:rsid w:val="00805C02"/>
    <w:rsid w:val="00807738"/>
    <w:rsid w:val="00812681"/>
    <w:rsid w:val="008156B3"/>
    <w:rsid w:val="00815CDA"/>
    <w:rsid w:val="00823012"/>
    <w:rsid w:val="008246CA"/>
    <w:rsid w:val="00825DD2"/>
    <w:rsid w:val="0082688E"/>
    <w:rsid w:val="00834085"/>
    <w:rsid w:val="00834B1F"/>
    <w:rsid w:val="0083532B"/>
    <w:rsid w:val="00836CFF"/>
    <w:rsid w:val="00836DCB"/>
    <w:rsid w:val="008375D1"/>
    <w:rsid w:val="00840C53"/>
    <w:rsid w:val="00841548"/>
    <w:rsid w:val="008429B2"/>
    <w:rsid w:val="0085073D"/>
    <w:rsid w:val="00851B4E"/>
    <w:rsid w:val="0085221D"/>
    <w:rsid w:val="008533D6"/>
    <w:rsid w:val="0085409E"/>
    <w:rsid w:val="0085458E"/>
    <w:rsid w:val="00855DF3"/>
    <w:rsid w:val="0085642C"/>
    <w:rsid w:val="00865A59"/>
    <w:rsid w:val="00870BD6"/>
    <w:rsid w:val="008719DC"/>
    <w:rsid w:val="00871A97"/>
    <w:rsid w:val="00871F53"/>
    <w:rsid w:val="00875F05"/>
    <w:rsid w:val="008771B7"/>
    <w:rsid w:val="008774DE"/>
    <w:rsid w:val="00877C00"/>
    <w:rsid w:val="008811A9"/>
    <w:rsid w:val="0088121F"/>
    <w:rsid w:val="00883D4A"/>
    <w:rsid w:val="00884D77"/>
    <w:rsid w:val="00886AE1"/>
    <w:rsid w:val="00891159"/>
    <w:rsid w:val="0089429E"/>
    <w:rsid w:val="0089740E"/>
    <w:rsid w:val="008A3DAD"/>
    <w:rsid w:val="008A5194"/>
    <w:rsid w:val="008A6BC8"/>
    <w:rsid w:val="008A735B"/>
    <w:rsid w:val="008B093B"/>
    <w:rsid w:val="008B11AD"/>
    <w:rsid w:val="008B2668"/>
    <w:rsid w:val="008B273B"/>
    <w:rsid w:val="008B292D"/>
    <w:rsid w:val="008B3162"/>
    <w:rsid w:val="008B3703"/>
    <w:rsid w:val="008B4920"/>
    <w:rsid w:val="008B4C32"/>
    <w:rsid w:val="008B4E64"/>
    <w:rsid w:val="008B5192"/>
    <w:rsid w:val="008B54BB"/>
    <w:rsid w:val="008B670A"/>
    <w:rsid w:val="008B73C5"/>
    <w:rsid w:val="008C4377"/>
    <w:rsid w:val="008C6C27"/>
    <w:rsid w:val="008C7A12"/>
    <w:rsid w:val="008D1157"/>
    <w:rsid w:val="008D1351"/>
    <w:rsid w:val="008D571F"/>
    <w:rsid w:val="008D72EC"/>
    <w:rsid w:val="008E0B82"/>
    <w:rsid w:val="008E136F"/>
    <w:rsid w:val="008E18EB"/>
    <w:rsid w:val="008E2D47"/>
    <w:rsid w:val="008F37D5"/>
    <w:rsid w:val="008F3AB5"/>
    <w:rsid w:val="008F3D9D"/>
    <w:rsid w:val="008F599A"/>
    <w:rsid w:val="008F5F7C"/>
    <w:rsid w:val="008F61BD"/>
    <w:rsid w:val="009034D8"/>
    <w:rsid w:val="0090384D"/>
    <w:rsid w:val="00903ACA"/>
    <w:rsid w:val="00904D8C"/>
    <w:rsid w:val="00906DC2"/>
    <w:rsid w:val="00906FC0"/>
    <w:rsid w:val="009078A4"/>
    <w:rsid w:val="00907ADF"/>
    <w:rsid w:val="009111D4"/>
    <w:rsid w:val="00911D0C"/>
    <w:rsid w:val="00913AB3"/>
    <w:rsid w:val="00914597"/>
    <w:rsid w:val="009206A5"/>
    <w:rsid w:val="0092204F"/>
    <w:rsid w:val="00924BF2"/>
    <w:rsid w:val="00925FAE"/>
    <w:rsid w:val="009266DD"/>
    <w:rsid w:val="0092680D"/>
    <w:rsid w:val="00927E59"/>
    <w:rsid w:val="00931018"/>
    <w:rsid w:val="00935A93"/>
    <w:rsid w:val="00936B65"/>
    <w:rsid w:val="0094295F"/>
    <w:rsid w:val="00945405"/>
    <w:rsid w:val="0094552D"/>
    <w:rsid w:val="0094634F"/>
    <w:rsid w:val="00946FB5"/>
    <w:rsid w:val="00950677"/>
    <w:rsid w:val="0095118C"/>
    <w:rsid w:val="00953E16"/>
    <w:rsid w:val="00953FA3"/>
    <w:rsid w:val="009540B1"/>
    <w:rsid w:val="009557AB"/>
    <w:rsid w:val="0095604D"/>
    <w:rsid w:val="009562B5"/>
    <w:rsid w:val="009567D2"/>
    <w:rsid w:val="0096024D"/>
    <w:rsid w:val="0096601F"/>
    <w:rsid w:val="0096678B"/>
    <w:rsid w:val="0096689B"/>
    <w:rsid w:val="00966A90"/>
    <w:rsid w:val="009676B7"/>
    <w:rsid w:val="00970725"/>
    <w:rsid w:val="00972932"/>
    <w:rsid w:val="009729E4"/>
    <w:rsid w:val="00973030"/>
    <w:rsid w:val="00973D39"/>
    <w:rsid w:val="00973E91"/>
    <w:rsid w:val="00977EF6"/>
    <w:rsid w:val="00980BB0"/>
    <w:rsid w:val="00982153"/>
    <w:rsid w:val="00982882"/>
    <w:rsid w:val="009925C5"/>
    <w:rsid w:val="00993E1D"/>
    <w:rsid w:val="00994A55"/>
    <w:rsid w:val="00997697"/>
    <w:rsid w:val="009A021E"/>
    <w:rsid w:val="009A0D35"/>
    <w:rsid w:val="009A107E"/>
    <w:rsid w:val="009A144E"/>
    <w:rsid w:val="009A2547"/>
    <w:rsid w:val="009A39A8"/>
    <w:rsid w:val="009A3B08"/>
    <w:rsid w:val="009A4C10"/>
    <w:rsid w:val="009A712E"/>
    <w:rsid w:val="009A7F7B"/>
    <w:rsid w:val="009C0B73"/>
    <w:rsid w:val="009C13B5"/>
    <w:rsid w:val="009C1EF2"/>
    <w:rsid w:val="009C2D03"/>
    <w:rsid w:val="009C3846"/>
    <w:rsid w:val="009C3A6E"/>
    <w:rsid w:val="009C5893"/>
    <w:rsid w:val="009C58A0"/>
    <w:rsid w:val="009C6C3A"/>
    <w:rsid w:val="009D481D"/>
    <w:rsid w:val="009D5A26"/>
    <w:rsid w:val="009D5FDC"/>
    <w:rsid w:val="009D6540"/>
    <w:rsid w:val="009D7795"/>
    <w:rsid w:val="009D7FC6"/>
    <w:rsid w:val="009E0D89"/>
    <w:rsid w:val="009E351E"/>
    <w:rsid w:val="009E3DC7"/>
    <w:rsid w:val="009F0BAB"/>
    <w:rsid w:val="009F26E5"/>
    <w:rsid w:val="009F29AA"/>
    <w:rsid w:val="009F4BDB"/>
    <w:rsid w:val="009F598C"/>
    <w:rsid w:val="009F793D"/>
    <w:rsid w:val="00A01B5A"/>
    <w:rsid w:val="00A03292"/>
    <w:rsid w:val="00A03379"/>
    <w:rsid w:val="00A05C63"/>
    <w:rsid w:val="00A11C54"/>
    <w:rsid w:val="00A125C0"/>
    <w:rsid w:val="00A12A70"/>
    <w:rsid w:val="00A1389F"/>
    <w:rsid w:val="00A13E08"/>
    <w:rsid w:val="00A152B3"/>
    <w:rsid w:val="00A1543D"/>
    <w:rsid w:val="00A154AD"/>
    <w:rsid w:val="00A15F3A"/>
    <w:rsid w:val="00A22284"/>
    <w:rsid w:val="00A25DDB"/>
    <w:rsid w:val="00A27F4E"/>
    <w:rsid w:val="00A33184"/>
    <w:rsid w:val="00A34E37"/>
    <w:rsid w:val="00A34F9B"/>
    <w:rsid w:val="00A35B03"/>
    <w:rsid w:val="00A379E4"/>
    <w:rsid w:val="00A41C7B"/>
    <w:rsid w:val="00A41FAC"/>
    <w:rsid w:val="00A4466C"/>
    <w:rsid w:val="00A45FDE"/>
    <w:rsid w:val="00A47022"/>
    <w:rsid w:val="00A4748D"/>
    <w:rsid w:val="00A47817"/>
    <w:rsid w:val="00A478E5"/>
    <w:rsid w:val="00A505F5"/>
    <w:rsid w:val="00A52446"/>
    <w:rsid w:val="00A56BF5"/>
    <w:rsid w:val="00A602D9"/>
    <w:rsid w:val="00A61B46"/>
    <w:rsid w:val="00A623D1"/>
    <w:rsid w:val="00A6331A"/>
    <w:rsid w:val="00A649A9"/>
    <w:rsid w:val="00A64E92"/>
    <w:rsid w:val="00A676D6"/>
    <w:rsid w:val="00A678AD"/>
    <w:rsid w:val="00A707FE"/>
    <w:rsid w:val="00A80CAD"/>
    <w:rsid w:val="00A83D22"/>
    <w:rsid w:val="00A8730D"/>
    <w:rsid w:val="00A91EDA"/>
    <w:rsid w:val="00A929E1"/>
    <w:rsid w:val="00A93E57"/>
    <w:rsid w:val="00A94913"/>
    <w:rsid w:val="00AA0804"/>
    <w:rsid w:val="00AA0FC6"/>
    <w:rsid w:val="00AA15E8"/>
    <w:rsid w:val="00AA163E"/>
    <w:rsid w:val="00AA164B"/>
    <w:rsid w:val="00AA3E6D"/>
    <w:rsid w:val="00AB10C2"/>
    <w:rsid w:val="00AB1F96"/>
    <w:rsid w:val="00AB2B44"/>
    <w:rsid w:val="00AB5C7B"/>
    <w:rsid w:val="00AB62E0"/>
    <w:rsid w:val="00AB6FB6"/>
    <w:rsid w:val="00AC0054"/>
    <w:rsid w:val="00AC0D79"/>
    <w:rsid w:val="00AC104C"/>
    <w:rsid w:val="00AC1603"/>
    <w:rsid w:val="00AC167F"/>
    <w:rsid w:val="00AC1AB7"/>
    <w:rsid w:val="00AC327B"/>
    <w:rsid w:val="00AC4DE2"/>
    <w:rsid w:val="00AC6364"/>
    <w:rsid w:val="00AC6DC4"/>
    <w:rsid w:val="00AD1F6A"/>
    <w:rsid w:val="00AD24BF"/>
    <w:rsid w:val="00AD3188"/>
    <w:rsid w:val="00AD3203"/>
    <w:rsid w:val="00AD4D7A"/>
    <w:rsid w:val="00AD5FA7"/>
    <w:rsid w:val="00AD64D3"/>
    <w:rsid w:val="00AE0066"/>
    <w:rsid w:val="00AE4D0A"/>
    <w:rsid w:val="00AE4FF1"/>
    <w:rsid w:val="00AE5566"/>
    <w:rsid w:val="00AE5ECD"/>
    <w:rsid w:val="00AE79E5"/>
    <w:rsid w:val="00AF1021"/>
    <w:rsid w:val="00AF696F"/>
    <w:rsid w:val="00B0027D"/>
    <w:rsid w:val="00B0056F"/>
    <w:rsid w:val="00B02DC9"/>
    <w:rsid w:val="00B02EEC"/>
    <w:rsid w:val="00B03464"/>
    <w:rsid w:val="00B04436"/>
    <w:rsid w:val="00B06288"/>
    <w:rsid w:val="00B06871"/>
    <w:rsid w:val="00B11AEE"/>
    <w:rsid w:val="00B12934"/>
    <w:rsid w:val="00B13574"/>
    <w:rsid w:val="00B17824"/>
    <w:rsid w:val="00B17DEA"/>
    <w:rsid w:val="00B20ED1"/>
    <w:rsid w:val="00B22A99"/>
    <w:rsid w:val="00B23CE4"/>
    <w:rsid w:val="00B259BB"/>
    <w:rsid w:val="00B36B2C"/>
    <w:rsid w:val="00B40DC6"/>
    <w:rsid w:val="00B4203C"/>
    <w:rsid w:val="00B42A3C"/>
    <w:rsid w:val="00B449F1"/>
    <w:rsid w:val="00B44AF4"/>
    <w:rsid w:val="00B454FB"/>
    <w:rsid w:val="00B47B01"/>
    <w:rsid w:val="00B50B1C"/>
    <w:rsid w:val="00B60060"/>
    <w:rsid w:val="00B60A26"/>
    <w:rsid w:val="00B61688"/>
    <w:rsid w:val="00B62067"/>
    <w:rsid w:val="00B6427E"/>
    <w:rsid w:val="00B66C7C"/>
    <w:rsid w:val="00B66E61"/>
    <w:rsid w:val="00B70496"/>
    <w:rsid w:val="00B7134E"/>
    <w:rsid w:val="00B71487"/>
    <w:rsid w:val="00B74DD7"/>
    <w:rsid w:val="00B759B8"/>
    <w:rsid w:val="00B77AC7"/>
    <w:rsid w:val="00B80955"/>
    <w:rsid w:val="00B80C80"/>
    <w:rsid w:val="00B82786"/>
    <w:rsid w:val="00B82FEF"/>
    <w:rsid w:val="00B838D6"/>
    <w:rsid w:val="00B852B5"/>
    <w:rsid w:val="00B86017"/>
    <w:rsid w:val="00B91973"/>
    <w:rsid w:val="00B92BCD"/>
    <w:rsid w:val="00B938DD"/>
    <w:rsid w:val="00B94C0B"/>
    <w:rsid w:val="00B96E5A"/>
    <w:rsid w:val="00BA1272"/>
    <w:rsid w:val="00BA154D"/>
    <w:rsid w:val="00BA211F"/>
    <w:rsid w:val="00BA22B3"/>
    <w:rsid w:val="00BA4B01"/>
    <w:rsid w:val="00BA5F1E"/>
    <w:rsid w:val="00BA6C10"/>
    <w:rsid w:val="00BA7408"/>
    <w:rsid w:val="00BB0E55"/>
    <w:rsid w:val="00BB4C5E"/>
    <w:rsid w:val="00BB62B9"/>
    <w:rsid w:val="00BB77FC"/>
    <w:rsid w:val="00BC13B8"/>
    <w:rsid w:val="00BC1A3C"/>
    <w:rsid w:val="00BC3F1D"/>
    <w:rsid w:val="00BC4064"/>
    <w:rsid w:val="00BC41B5"/>
    <w:rsid w:val="00BC7C52"/>
    <w:rsid w:val="00BC7E72"/>
    <w:rsid w:val="00BC7F0E"/>
    <w:rsid w:val="00BD0EA6"/>
    <w:rsid w:val="00BD1B7E"/>
    <w:rsid w:val="00BD2301"/>
    <w:rsid w:val="00BD5186"/>
    <w:rsid w:val="00BD7589"/>
    <w:rsid w:val="00BE3459"/>
    <w:rsid w:val="00BE3822"/>
    <w:rsid w:val="00BE4CA6"/>
    <w:rsid w:val="00BE5D10"/>
    <w:rsid w:val="00BE6632"/>
    <w:rsid w:val="00BE6985"/>
    <w:rsid w:val="00BE79DB"/>
    <w:rsid w:val="00BF15AC"/>
    <w:rsid w:val="00BF196A"/>
    <w:rsid w:val="00BF3CA7"/>
    <w:rsid w:val="00BF458A"/>
    <w:rsid w:val="00BF49B6"/>
    <w:rsid w:val="00BF5255"/>
    <w:rsid w:val="00BF7B76"/>
    <w:rsid w:val="00C00A58"/>
    <w:rsid w:val="00C01162"/>
    <w:rsid w:val="00C01C82"/>
    <w:rsid w:val="00C03DFF"/>
    <w:rsid w:val="00C0533E"/>
    <w:rsid w:val="00C055A5"/>
    <w:rsid w:val="00C05639"/>
    <w:rsid w:val="00C06518"/>
    <w:rsid w:val="00C069E6"/>
    <w:rsid w:val="00C1019F"/>
    <w:rsid w:val="00C111F5"/>
    <w:rsid w:val="00C1245F"/>
    <w:rsid w:val="00C154A7"/>
    <w:rsid w:val="00C15ECC"/>
    <w:rsid w:val="00C1713A"/>
    <w:rsid w:val="00C2010D"/>
    <w:rsid w:val="00C264A4"/>
    <w:rsid w:val="00C30227"/>
    <w:rsid w:val="00C313E7"/>
    <w:rsid w:val="00C31B86"/>
    <w:rsid w:val="00C343CC"/>
    <w:rsid w:val="00C367A5"/>
    <w:rsid w:val="00C36ADA"/>
    <w:rsid w:val="00C37C81"/>
    <w:rsid w:val="00C40198"/>
    <w:rsid w:val="00C41907"/>
    <w:rsid w:val="00C43051"/>
    <w:rsid w:val="00C4383B"/>
    <w:rsid w:val="00C43AFE"/>
    <w:rsid w:val="00C44C1A"/>
    <w:rsid w:val="00C44F34"/>
    <w:rsid w:val="00C46658"/>
    <w:rsid w:val="00C46BD7"/>
    <w:rsid w:val="00C47496"/>
    <w:rsid w:val="00C512CD"/>
    <w:rsid w:val="00C518E7"/>
    <w:rsid w:val="00C5474C"/>
    <w:rsid w:val="00C55893"/>
    <w:rsid w:val="00C62AD4"/>
    <w:rsid w:val="00C64E23"/>
    <w:rsid w:val="00C67FAF"/>
    <w:rsid w:val="00C706ED"/>
    <w:rsid w:val="00C73C9B"/>
    <w:rsid w:val="00C7497B"/>
    <w:rsid w:val="00C76725"/>
    <w:rsid w:val="00C771B4"/>
    <w:rsid w:val="00C800CF"/>
    <w:rsid w:val="00C80A99"/>
    <w:rsid w:val="00C82126"/>
    <w:rsid w:val="00C845EA"/>
    <w:rsid w:val="00C86D0F"/>
    <w:rsid w:val="00C919F5"/>
    <w:rsid w:val="00C91A27"/>
    <w:rsid w:val="00C958D5"/>
    <w:rsid w:val="00C96113"/>
    <w:rsid w:val="00CA1336"/>
    <w:rsid w:val="00CA1904"/>
    <w:rsid w:val="00CA2B7E"/>
    <w:rsid w:val="00CA3B7E"/>
    <w:rsid w:val="00CA3FFA"/>
    <w:rsid w:val="00CA41DE"/>
    <w:rsid w:val="00CA463C"/>
    <w:rsid w:val="00CA590D"/>
    <w:rsid w:val="00CA591A"/>
    <w:rsid w:val="00CA6700"/>
    <w:rsid w:val="00CA7B22"/>
    <w:rsid w:val="00CB01A2"/>
    <w:rsid w:val="00CB066C"/>
    <w:rsid w:val="00CB157C"/>
    <w:rsid w:val="00CB4DE4"/>
    <w:rsid w:val="00CB5E7D"/>
    <w:rsid w:val="00CB695C"/>
    <w:rsid w:val="00CB6EB8"/>
    <w:rsid w:val="00CC041C"/>
    <w:rsid w:val="00CC0B7B"/>
    <w:rsid w:val="00CC1F21"/>
    <w:rsid w:val="00CC4FA0"/>
    <w:rsid w:val="00CD20CB"/>
    <w:rsid w:val="00CD211D"/>
    <w:rsid w:val="00CD2394"/>
    <w:rsid w:val="00CD24FD"/>
    <w:rsid w:val="00CD2969"/>
    <w:rsid w:val="00CD3525"/>
    <w:rsid w:val="00CD4C12"/>
    <w:rsid w:val="00CD5449"/>
    <w:rsid w:val="00CD72F1"/>
    <w:rsid w:val="00CE1DB1"/>
    <w:rsid w:val="00CE3788"/>
    <w:rsid w:val="00CE4DAA"/>
    <w:rsid w:val="00CE51CD"/>
    <w:rsid w:val="00CE5FDC"/>
    <w:rsid w:val="00CE6149"/>
    <w:rsid w:val="00CE67B9"/>
    <w:rsid w:val="00CE7669"/>
    <w:rsid w:val="00CF2B37"/>
    <w:rsid w:val="00CF7E14"/>
    <w:rsid w:val="00D02999"/>
    <w:rsid w:val="00D02A4A"/>
    <w:rsid w:val="00D03164"/>
    <w:rsid w:val="00D051C6"/>
    <w:rsid w:val="00D0596E"/>
    <w:rsid w:val="00D06F84"/>
    <w:rsid w:val="00D07338"/>
    <w:rsid w:val="00D10298"/>
    <w:rsid w:val="00D11D62"/>
    <w:rsid w:val="00D122B0"/>
    <w:rsid w:val="00D225A2"/>
    <w:rsid w:val="00D22B00"/>
    <w:rsid w:val="00D22E14"/>
    <w:rsid w:val="00D238E0"/>
    <w:rsid w:val="00D253B0"/>
    <w:rsid w:val="00D3110A"/>
    <w:rsid w:val="00D34270"/>
    <w:rsid w:val="00D349D1"/>
    <w:rsid w:val="00D35F91"/>
    <w:rsid w:val="00D370A6"/>
    <w:rsid w:val="00D37A7F"/>
    <w:rsid w:val="00D40FAE"/>
    <w:rsid w:val="00D436D2"/>
    <w:rsid w:val="00D44069"/>
    <w:rsid w:val="00D444A1"/>
    <w:rsid w:val="00D44636"/>
    <w:rsid w:val="00D46DEB"/>
    <w:rsid w:val="00D474F7"/>
    <w:rsid w:val="00D515AD"/>
    <w:rsid w:val="00D5242C"/>
    <w:rsid w:val="00D52AE1"/>
    <w:rsid w:val="00D54B98"/>
    <w:rsid w:val="00D54EF0"/>
    <w:rsid w:val="00D605EE"/>
    <w:rsid w:val="00D62B1F"/>
    <w:rsid w:val="00D640C5"/>
    <w:rsid w:val="00D743FE"/>
    <w:rsid w:val="00D74580"/>
    <w:rsid w:val="00D74B63"/>
    <w:rsid w:val="00D74CF5"/>
    <w:rsid w:val="00D767D3"/>
    <w:rsid w:val="00D80057"/>
    <w:rsid w:val="00D80B42"/>
    <w:rsid w:val="00D85611"/>
    <w:rsid w:val="00D85C29"/>
    <w:rsid w:val="00D85FB1"/>
    <w:rsid w:val="00D8794D"/>
    <w:rsid w:val="00D87D6C"/>
    <w:rsid w:val="00D91A2C"/>
    <w:rsid w:val="00D91AE6"/>
    <w:rsid w:val="00D933E2"/>
    <w:rsid w:val="00D956EF"/>
    <w:rsid w:val="00D95833"/>
    <w:rsid w:val="00D96D4E"/>
    <w:rsid w:val="00DA0F97"/>
    <w:rsid w:val="00DA1C69"/>
    <w:rsid w:val="00DA5814"/>
    <w:rsid w:val="00DA641A"/>
    <w:rsid w:val="00DA669E"/>
    <w:rsid w:val="00DB1C9C"/>
    <w:rsid w:val="00DB1D6D"/>
    <w:rsid w:val="00DB44E2"/>
    <w:rsid w:val="00DB6EBE"/>
    <w:rsid w:val="00DC0E4A"/>
    <w:rsid w:val="00DC1D0E"/>
    <w:rsid w:val="00DC1D96"/>
    <w:rsid w:val="00DC6CE0"/>
    <w:rsid w:val="00DC7C77"/>
    <w:rsid w:val="00DD1F21"/>
    <w:rsid w:val="00DD325F"/>
    <w:rsid w:val="00DE0416"/>
    <w:rsid w:val="00DE1F04"/>
    <w:rsid w:val="00DE3215"/>
    <w:rsid w:val="00DE472E"/>
    <w:rsid w:val="00DE64C3"/>
    <w:rsid w:val="00DE6DB9"/>
    <w:rsid w:val="00DE7614"/>
    <w:rsid w:val="00DE7F6F"/>
    <w:rsid w:val="00DF245D"/>
    <w:rsid w:val="00DF39B7"/>
    <w:rsid w:val="00DF603B"/>
    <w:rsid w:val="00E00711"/>
    <w:rsid w:val="00E01673"/>
    <w:rsid w:val="00E01BA7"/>
    <w:rsid w:val="00E02A2B"/>
    <w:rsid w:val="00E04DDC"/>
    <w:rsid w:val="00E05025"/>
    <w:rsid w:val="00E051FD"/>
    <w:rsid w:val="00E052C1"/>
    <w:rsid w:val="00E05D1C"/>
    <w:rsid w:val="00E10A09"/>
    <w:rsid w:val="00E10EED"/>
    <w:rsid w:val="00E1114B"/>
    <w:rsid w:val="00E131C8"/>
    <w:rsid w:val="00E15C74"/>
    <w:rsid w:val="00E160DA"/>
    <w:rsid w:val="00E20C2E"/>
    <w:rsid w:val="00E2228A"/>
    <w:rsid w:val="00E22B03"/>
    <w:rsid w:val="00E2558B"/>
    <w:rsid w:val="00E31669"/>
    <w:rsid w:val="00E32C12"/>
    <w:rsid w:val="00E367C6"/>
    <w:rsid w:val="00E40D62"/>
    <w:rsid w:val="00E411BE"/>
    <w:rsid w:val="00E4463C"/>
    <w:rsid w:val="00E4515D"/>
    <w:rsid w:val="00E45CF1"/>
    <w:rsid w:val="00E506CA"/>
    <w:rsid w:val="00E525CB"/>
    <w:rsid w:val="00E53D35"/>
    <w:rsid w:val="00E54DA0"/>
    <w:rsid w:val="00E5694B"/>
    <w:rsid w:val="00E57CA3"/>
    <w:rsid w:val="00E607D5"/>
    <w:rsid w:val="00E65B65"/>
    <w:rsid w:val="00E724BE"/>
    <w:rsid w:val="00E725C6"/>
    <w:rsid w:val="00E7468E"/>
    <w:rsid w:val="00E76F3C"/>
    <w:rsid w:val="00E7774D"/>
    <w:rsid w:val="00E77C36"/>
    <w:rsid w:val="00E800B2"/>
    <w:rsid w:val="00E8050B"/>
    <w:rsid w:val="00E85607"/>
    <w:rsid w:val="00E85C18"/>
    <w:rsid w:val="00E85E3A"/>
    <w:rsid w:val="00E87B7F"/>
    <w:rsid w:val="00E910C8"/>
    <w:rsid w:val="00E9302A"/>
    <w:rsid w:val="00E967D6"/>
    <w:rsid w:val="00E972C8"/>
    <w:rsid w:val="00E977D0"/>
    <w:rsid w:val="00EA027B"/>
    <w:rsid w:val="00EA2D32"/>
    <w:rsid w:val="00EA55F7"/>
    <w:rsid w:val="00EA6FB9"/>
    <w:rsid w:val="00EB0333"/>
    <w:rsid w:val="00EB1357"/>
    <w:rsid w:val="00EB4698"/>
    <w:rsid w:val="00EB502B"/>
    <w:rsid w:val="00EB5532"/>
    <w:rsid w:val="00EB590F"/>
    <w:rsid w:val="00EC0751"/>
    <w:rsid w:val="00EC1333"/>
    <w:rsid w:val="00EC1C6C"/>
    <w:rsid w:val="00EC3711"/>
    <w:rsid w:val="00EC66EB"/>
    <w:rsid w:val="00ED082F"/>
    <w:rsid w:val="00ED2468"/>
    <w:rsid w:val="00ED57BD"/>
    <w:rsid w:val="00EE2CDD"/>
    <w:rsid w:val="00EE5D90"/>
    <w:rsid w:val="00EE7D3E"/>
    <w:rsid w:val="00EF066B"/>
    <w:rsid w:val="00EF0692"/>
    <w:rsid w:val="00EF4D9D"/>
    <w:rsid w:val="00EF59B1"/>
    <w:rsid w:val="00EF6246"/>
    <w:rsid w:val="00EF6F2A"/>
    <w:rsid w:val="00EF723A"/>
    <w:rsid w:val="00F0033E"/>
    <w:rsid w:val="00F0128D"/>
    <w:rsid w:val="00F0575E"/>
    <w:rsid w:val="00F06F56"/>
    <w:rsid w:val="00F1012E"/>
    <w:rsid w:val="00F12344"/>
    <w:rsid w:val="00F12356"/>
    <w:rsid w:val="00F14A70"/>
    <w:rsid w:val="00F2003C"/>
    <w:rsid w:val="00F2115E"/>
    <w:rsid w:val="00F211F4"/>
    <w:rsid w:val="00F2263E"/>
    <w:rsid w:val="00F22B17"/>
    <w:rsid w:val="00F2789E"/>
    <w:rsid w:val="00F30B26"/>
    <w:rsid w:val="00F31608"/>
    <w:rsid w:val="00F3393E"/>
    <w:rsid w:val="00F347C4"/>
    <w:rsid w:val="00F350F1"/>
    <w:rsid w:val="00F3685F"/>
    <w:rsid w:val="00F37E7D"/>
    <w:rsid w:val="00F479F9"/>
    <w:rsid w:val="00F47C40"/>
    <w:rsid w:val="00F51759"/>
    <w:rsid w:val="00F522BF"/>
    <w:rsid w:val="00F5283F"/>
    <w:rsid w:val="00F568EB"/>
    <w:rsid w:val="00F60659"/>
    <w:rsid w:val="00F615F0"/>
    <w:rsid w:val="00F62D7A"/>
    <w:rsid w:val="00F66455"/>
    <w:rsid w:val="00F7070F"/>
    <w:rsid w:val="00F71A0B"/>
    <w:rsid w:val="00F71B20"/>
    <w:rsid w:val="00F744B3"/>
    <w:rsid w:val="00F74839"/>
    <w:rsid w:val="00F7491C"/>
    <w:rsid w:val="00F75365"/>
    <w:rsid w:val="00F77639"/>
    <w:rsid w:val="00F8017A"/>
    <w:rsid w:val="00F80EDF"/>
    <w:rsid w:val="00F814A2"/>
    <w:rsid w:val="00F856BB"/>
    <w:rsid w:val="00F864D7"/>
    <w:rsid w:val="00F9295E"/>
    <w:rsid w:val="00F94CA7"/>
    <w:rsid w:val="00F95098"/>
    <w:rsid w:val="00F96034"/>
    <w:rsid w:val="00F97119"/>
    <w:rsid w:val="00FA220E"/>
    <w:rsid w:val="00FA522B"/>
    <w:rsid w:val="00FA5995"/>
    <w:rsid w:val="00FA793E"/>
    <w:rsid w:val="00FB1E53"/>
    <w:rsid w:val="00FB2D16"/>
    <w:rsid w:val="00FB361A"/>
    <w:rsid w:val="00FB4B73"/>
    <w:rsid w:val="00FB6175"/>
    <w:rsid w:val="00FB6C78"/>
    <w:rsid w:val="00FB717B"/>
    <w:rsid w:val="00FB7F2A"/>
    <w:rsid w:val="00FC2251"/>
    <w:rsid w:val="00FC2D14"/>
    <w:rsid w:val="00FC3E19"/>
    <w:rsid w:val="00FC4007"/>
    <w:rsid w:val="00FC56E0"/>
    <w:rsid w:val="00FC5C4B"/>
    <w:rsid w:val="00FC5EA4"/>
    <w:rsid w:val="00FC6062"/>
    <w:rsid w:val="00FD197F"/>
    <w:rsid w:val="00FD3A56"/>
    <w:rsid w:val="00FD3D31"/>
    <w:rsid w:val="00FD43F8"/>
    <w:rsid w:val="00FD51F3"/>
    <w:rsid w:val="00FD6184"/>
    <w:rsid w:val="00FD73C3"/>
    <w:rsid w:val="00FD788B"/>
    <w:rsid w:val="00FD78F9"/>
    <w:rsid w:val="00FE1436"/>
    <w:rsid w:val="00FE2EAA"/>
    <w:rsid w:val="00FE3A10"/>
    <w:rsid w:val="00FE5BA0"/>
    <w:rsid w:val="00FE62A9"/>
    <w:rsid w:val="00FF04AA"/>
    <w:rsid w:val="00FF3A94"/>
    <w:rsid w:val="00FF3D37"/>
    <w:rsid w:val="00FF591C"/>
    <w:rsid w:val="00FF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6E7"/>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1">
    <w:name w:val="Unresolved Mention1"/>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 w:type="character" w:customStyle="1" w:styleId="UnresolvedMention2">
    <w:name w:val="Unresolved Mention2"/>
    <w:basedOn w:val="DefaultParagraphFont"/>
    <w:uiPriority w:val="99"/>
    <w:semiHidden/>
    <w:unhideWhenUsed/>
    <w:rsid w:val="00152B61"/>
    <w:rPr>
      <w:color w:val="605E5C"/>
      <w:shd w:val="clear" w:color="auto" w:fill="E1DFDD"/>
    </w:rPr>
  </w:style>
  <w:style w:type="paragraph" w:styleId="Revision">
    <w:name w:val="Revision"/>
    <w:hidden/>
    <w:uiPriority w:val="99"/>
    <w:semiHidden/>
    <w:rsid w:val="00152B61"/>
    <w:pPr>
      <w:spacing w:after="0" w:line="240" w:lineRule="auto"/>
    </w:pPr>
  </w:style>
  <w:style w:type="table" w:styleId="PlainTable2">
    <w:name w:val="Plain Table 2"/>
    <w:basedOn w:val="TableNormal"/>
    <w:uiPriority w:val="42"/>
    <w:rsid w:val="00A47817"/>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71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66E7"/>
    <w:rPr>
      <w:rFonts w:ascii="Times New Roman" w:eastAsia="Times New Roman" w:hAnsi="Times New Roman" w:cs="Times New Roman"/>
      <w:b/>
      <w:bCs/>
      <w:kern w:val="36"/>
      <w:sz w:val="48"/>
      <w:szCs w:val="48"/>
      <w:lang w:val="da-DK" w:eastAsia="da-DK"/>
    </w:rPr>
  </w:style>
  <w:style w:type="character" w:customStyle="1" w:styleId="highwire-cite-article-type">
    <w:name w:val="highwire-cite-article-type"/>
    <w:basedOn w:val="DefaultParagraphFont"/>
    <w:rsid w:val="003866E7"/>
  </w:style>
  <w:style w:type="character" w:customStyle="1" w:styleId="highwire-cite-journal">
    <w:name w:val="highwire-cite-journal"/>
    <w:basedOn w:val="DefaultParagraphFont"/>
    <w:rsid w:val="003866E7"/>
  </w:style>
  <w:style w:type="character" w:customStyle="1" w:styleId="highwire-cite-published-year">
    <w:name w:val="highwire-cite-published-year"/>
    <w:basedOn w:val="DefaultParagraphFont"/>
    <w:rsid w:val="003866E7"/>
  </w:style>
  <w:style w:type="character" w:customStyle="1" w:styleId="highwire-cite-volume-issue">
    <w:name w:val="highwire-cite-volume-issue"/>
    <w:basedOn w:val="DefaultParagraphFont"/>
    <w:rsid w:val="003866E7"/>
  </w:style>
  <w:style w:type="character" w:customStyle="1" w:styleId="highwire-cite-doi">
    <w:name w:val="highwire-cite-doi"/>
    <w:basedOn w:val="DefaultParagraphFont"/>
    <w:rsid w:val="003866E7"/>
  </w:style>
  <w:style w:type="character" w:customStyle="1" w:styleId="highwire-cite-date">
    <w:name w:val="highwire-cite-date"/>
    <w:basedOn w:val="DefaultParagraphFont"/>
    <w:rsid w:val="003866E7"/>
  </w:style>
  <w:style w:type="character" w:customStyle="1" w:styleId="highwire-cite-article-as">
    <w:name w:val="highwire-cite-article-as"/>
    <w:basedOn w:val="DefaultParagraphFont"/>
    <w:rsid w:val="003866E7"/>
  </w:style>
  <w:style w:type="character" w:customStyle="1" w:styleId="italic">
    <w:name w:val="italic"/>
    <w:basedOn w:val="DefaultParagraphFont"/>
    <w:rsid w:val="003866E7"/>
  </w:style>
  <w:style w:type="character" w:styleId="UnresolvedMention">
    <w:name w:val="Unresolved Mention"/>
    <w:basedOn w:val="DefaultParagraphFont"/>
    <w:uiPriority w:val="99"/>
    <w:semiHidden/>
    <w:unhideWhenUsed/>
    <w:rsid w:val="00386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2087">
      <w:bodyDiv w:val="1"/>
      <w:marLeft w:val="0"/>
      <w:marRight w:val="0"/>
      <w:marTop w:val="0"/>
      <w:marBottom w:val="0"/>
      <w:divBdr>
        <w:top w:val="none" w:sz="0" w:space="0" w:color="auto"/>
        <w:left w:val="none" w:sz="0" w:space="0" w:color="auto"/>
        <w:bottom w:val="none" w:sz="0" w:space="0" w:color="auto"/>
        <w:right w:val="none" w:sz="0" w:space="0" w:color="auto"/>
      </w:divBdr>
    </w:div>
    <w:div w:id="64374273">
      <w:bodyDiv w:val="1"/>
      <w:marLeft w:val="0"/>
      <w:marRight w:val="0"/>
      <w:marTop w:val="0"/>
      <w:marBottom w:val="0"/>
      <w:divBdr>
        <w:top w:val="none" w:sz="0" w:space="0" w:color="auto"/>
        <w:left w:val="none" w:sz="0" w:space="0" w:color="auto"/>
        <w:bottom w:val="none" w:sz="0" w:space="0" w:color="auto"/>
        <w:right w:val="none" w:sz="0" w:space="0" w:color="auto"/>
      </w:divBdr>
    </w:div>
    <w:div w:id="72314399">
      <w:bodyDiv w:val="1"/>
      <w:marLeft w:val="0"/>
      <w:marRight w:val="0"/>
      <w:marTop w:val="0"/>
      <w:marBottom w:val="0"/>
      <w:divBdr>
        <w:top w:val="none" w:sz="0" w:space="0" w:color="auto"/>
        <w:left w:val="none" w:sz="0" w:space="0" w:color="auto"/>
        <w:bottom w:val="none" w:sz="0" w:space="0" w:color="auto"/>
        <w:right w:val="none" w:sz="0" w:space="0" w:color="auto"/>
      </w:divBdr>
    </w:div>
    <w:div w:id="92825520">
      <w:bodyDiv w:val="1"/>
      <w:marLeft w:val="0"/>
      <w:marRight w:val="0"/>
      <w:marTop w:val="0"/>
      <w:marBottom w:val="0"/>
      <w:divBdr>
        <w:top w:val="none" w:sz="0" w:space="0" w:color="auto"/>
        <w:left w:val="none" w:sz="0" w:space="0" w:color="auto"/>
        <w:bottom w:val="none" w:sz="0" w:space="0" w:color="auto"/>
        <w:right w:val="none" w:sz="0" w:space="0" w:color="auto"/>
      </w:divBdr>
    </w:div>
    <w:div w:id="105392184">
      <w:bodyDiv w:val="1"/>
      <w:marLeft w:val="0"/>
      <w:marRight w:val="0"/>
      <w:marTop w:val="0"/>
      <w:marBottom w:val="0"/>
      <w:divBdr>
        <w:top w:val="none" w:sz="0" w:space="0" w:color="auto"/>
        <w:left w:val="none" w:sz="0" w:space="0" w:color="auto"/>
        <w:bottom w:val="none" w:sz="0" w:space="0" w:color="auto"/>
        <w:right w:val="none" w:sz="0" w:space="0" w:color="auto"/>
      </w:divBdr>
    </w:div>
    <w:div w:id="106898081">
      <w:bodyDiv w:val="1"/>
      <w:marLeft w:val="0"/>
      <w:marRight w:val="0"/>
      <w:marTop w:val="0"/>
      <w:marBottom w:val="0"/>
      <w:divBdr>
        <w:top w:val="none" w:sz="0" w:space="0" w:color="auto"/>
        <w:left w:val="none" w:sz="0" w:space="0" w:color="auto"/>
        <w:bottom w:val="none" w:sz="0" w:space="0" w:color="auto"/>
        <w:right w:val="none" w:sz="0" w:space="0" w:color="auto"/>
      </w:divBdr>
    </w:div>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313726117">
      <w:bodyDiv w:val="1"/>
      <w:marLeft w:val="0"/>
      <w:marRight w:val="0"/>
      <w:marTop w:val="0"/>
      <w:marBottom w:val="0"/>
      <w:divBdr>
        <w:top w:val="none" w:sz="0" w:space="0" w:color="auto"/>
        <w:left w:val="none" w:sz="0" w:space="0" w:color="auto"/>
        <w:bottom w:val="none" w:sz="0" w:space="0" w:color="auto"/>
        <w:right w:val="none" w:sz="0" w:space="0" w:color="auto"/>
      </w:divBdr>
    </w:div>
    <w:div w:id="412818837">
      <w:bodyDiv w:val="1"/>
      <w:marLeft w:val="0"/>
      <w:marRight w:val="0"/>
      <w:marTop w:val="0"/>
      <w:marBottom w:val="0"/>
      <w:divBdr>
        <w:top w:val="none" w:sz="0" w:space="0" w:color="auto"/>
        <w:left w:val="none" w:sz="0" w:space="0" w:color="auto"/>
        <w:bottom w:val="none" w:sz="0" w:space="0" w:color="auto"/>
        <w:right w:val="none" w:sz="0" w:space="0" w:color="auto"/>
      </w:divBdr>
    </w:div>
    <w:div w:id="504636442">
      <w:bodyDiv w:val="1"/>
      <w:marLeft w:val="0"/>
      <w:marRight w:val="0"/>
      <w:marTop w:val="0"/>
      <w:marBottom w:val="0"/>
      <w:divBdr>
        <w:top w:val="none" w:sz="0" w:space="0" w:color="auto"/>
        <w:left w:val="none" w:sz="0" w:space="0" w:color="auto"/>
        <w:bottom w:val="none" w:sz="0" w:space="0" w:color="auto"/>
        <w:right w:val="none" w:sz="0" w:space="0" w:color="auto"/>
      </w:divBdr>
    </w:div>
    <w:div w:id="636959793">
      <w:bodyDiv w:val="1"/>
      <w:marLeft w:val="0"/>
      <w:marRight w:val="0"/>
      <w:marTop w:val="0"/>
      <w:marBottom w:val="0"/>
      <w:divBdr>
        <w:top w:val="none" w:sz="0" w:space="0" w:color="auto"/>
        <w:left w:val="none" w:sz="0" w:space="0" w:color="auto"/>
        <w:bottom w:val="none" w:sz="0" w:space="0" w:color="auto"/>
        <w:right w:val="none" w:sz="0" w:space="0" w:color="auto"/>
      </w:divBdr>
    </w:div>
    <w:div w:id="831918211">
      <w:bodyDiv w:val="1"/>
      <w:marLeft w:val="0"/>
      <w:marRight w:val="0"/>
      <w:marTop w:val="0"/>
      <w:marBottom w:val="0"/>
      <w:divBdr>
        <w:top w:val="none" w:sz="0" w:space="0" w:color="auto"/>
        <w:left w:val="none" w:sz="0" w:space="0" w:color="auto"/>
        <w:bottom w:val="none" w:sz="0" w:space="0" w:color="auto"/>
        <w:right w:val="none" w:sz="0" w:space="0" w:color="auto"/>
      </w:divBdr>
    </w:div>
    <w:div w:id="919486128">
      <w:bodyDiv w:val="1"/>
      <w:marLeft w:val="0"/>
      <w:marRight w:val="0"/>
      <w:marTop w:val="0"/>
      <w:marBottom w:val="0"/>
      <w:divBdr>
        <w:top w:val="none" w:sz="0" w:space="0" w:color="auto"/>
        <w:left w:val="none" w:sz="0" w:space="0" w:color="auto"/>
        <w:bottom w:val="none" w:sz="0" w:space="0" w:color="auto"/>
        <w:right w:val="none" w:sz="0" w:space="0" w:color="auto"/>
      </w:divBdr>
    </w:div>
    <w:div w:id="939605113">
      <w:bodyDiv w:val="1"/>
      <w:marLeft w:val="0"/>
      <w:marRight w:val="0"/>
      <w:marTop w:val="0"/>
      <w:marBottom w:val="0"/>
      <w:divBdr>
        <w:top w:val="none" w:sz="0" w:space="0" w:color="auto"/>
        <w:left w:val="none" w:sz="0" w:space="0" w:color="auto"/>
        <w:bottom w:val="none" w:sz="0" w:space="0" w:color="auto"/>
        <w:right w:val="none" w:sz="0" w:space="0" w:color="auto"/>
      </w:divBdr>
    </w:div>
    <w:div w:id="951084382">
      <w:bodyDiv w:val="1"/>
      <w:marLeft w:val="0"/>
      <w:marRight w:val="0"/>
      <w:marTop w:val="0"/>
      <w:marBottom w:val="0"/>
      <w:divBdr>
        <w:top w:val="none" w:sz="0" w:space="0" w:color="auto"/>
        <w:left w:val="none" w:sz="0" w:space="0" w:color="auto"/>
        <w:bottom w:val="none" w:sz="0" w:space="0" w:color="auto"/>
        <w:right w:val="none" w:sz="0" w:space="0" w:color="auto"/>
      </w:divBdr>
    </w:div>
    <w:div w:id="975915463">
      <w:bodyDiv w:val="1"/>
      <w:marLeft w:val="0"/>
      <w:marRight w:val="0"/>
      <w:marTop w:val="0"/>
      <w:marBottom w:val="0"/>
      <w:divBdr>
        <w:top w:val="none" w:sz="0" w:space="0" w:color="auto"/>
        <w:left w:val="none" w:sz="0" w:space="0" w:color="auto"/>
        <w:bottom w:val="none" w:sz="0" w:space="0" w:color="auto"/>
        <w:right w:val="none" w:sz="0" w:space="0" w:color="auto"/>
      </w:divBdr>
    </w:div>
    <w:div w:id="1005090251">
      <w:bodyDiv w:val="1"/>
      <w:marLeft w:val="0"/>
      <w:marRight w:val="0"/>
      <w:marTop w:val="0"/>
      <w:marBottom w:val="0"/>
      <w:divBdr>
        <w:top w:val="none" w:sz="0" w:space="0" w:color="auto"/>
        <w:left w:val="none" w:sz="0" w:space="0" w:color="auto"/>
        <w:bottom w:val="none" w:sz="0" w:space="0" w:color="auto"/>
        <w:right w:val="none" w:sz="0" w:space="0" w:color="auto"/>
      </w:divBdr>
    </w:div>
    <w:div w:id="1052463660">
      <w:bodyDiv w:val="1"/>
      <w:marLeft w:val="0"/>
      <w:marRight w:val="0"/>
      <w:marTop w:val="0"/>
      <w:marBottom w:val="0"/>
      <w:divBdr>
        <w:top w:val="none" w:sz="0" w:space="0" w:color="auto"/>
        <w:left w:val="none" w:sz="0" w:space="0" w:color="auto"/>
        <w:bottom w:val="none" w:sz="0" w:space="0" w:color="auto"/>
        <w:right w:val="none" w:sz="0" w:space="0" w:color="auto"/>
      </w:divBdr>
    </w:div>
    <w:div w:id="1071467630">
      <w:bodyDiv w:val="1"/>
      <w:marLeft w:val="0"/>
      <w:marRight w:val="0"/>
      <w:marTop w:val="0"/>
      <w:marBottom w:val="0"/>
      <w:divBdr>
        <w:top w:val="none" w:sz="0" w:space="0" w:color="auto"/>
        <w:left w:val="none" w:sz="0" w:space="0" w:color="auto"/>
        <w:bottom w:val="none" w:sz="0" w:space="0" w:color="auto"/>
        <w:right w:val="none" w:sz="0" w:space="0" w:color="auto"/>
      </w:divBdr>
    </w:div>
    <w:div w:id="1074205713">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124276352">
      <w:bodyDiv w:val="1"/>
      <w:marLeft w:val="0"/>
      <w:marRight w:val="0"/>
      <w:marTop w:val="0"/>
      <w:marBottom w:val="0"/>
      <w:divBdr>
        <w:top w:val="none" w:sz="0" w:space="0" w:color="auto"/>
        <w:left w:val="none" w:sz="0" w:space="0" w:color="auto"/>
        <w:bottom w:val="none" w:sz="0" w:space="0" w:color="auto"/>
        <w:right w:val="none" w:sz="0" w:space="0" w:color="auto"/>
      </w:divBdr>
      <w:divsChild>
        <w:div w:id="1102067798">
          <w:marLeft w:val="0"/>
          <w:marRight w:val="0"/>
          <w:marTop w:val="0"/>
          <w:marBottom w:val="0"/>
          <w:divBdr>
            <w:top w:val="none" w:sz="0" w:space="0" w:color="auto"/>
            <w:left w:val="none" w:sz="0" w:space="0" w:color="auto"/>
            <w:bottom w:val="none" w:sz="0" w:space="0" w:color="auto"/>
            <w:right w:val="none" w:sz="0" w:space="0" w:color="auto"/>
          </w:divBdr>
        </w:div>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 w:id="1134299669">
      <w:bodyDiv w:val="1"/>
      <w:marLeft w:val="0"/>
      <w:marRight w:val="0"/>
      <w:marTop w:val="0"/>
      <w:marBottom w:val="0"/>
      <w:divBdr>
        <w:top w:val="none" w:sz="0" w:space="0" w:color="auto"/>
        <w:left w:val="none" w:sz="0" w:space="0" w:color="auto"/>
        <w:bottom w:val="none" w:sz="0" w:space="0" w:color="auto"/>
        <w:right w:val="none" w:sz="0" w:space="0" w:color="auto"/>
      </w:divBdr>
    </w:div>
    <w:div w:id="1141113522">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4645570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432774770">
      <w:bodyDiv w:val="1"/>
      <w:marLeft w:val="0"/>
      <w:marRight w:val="0"/>
      <w:marTop w:val="0"/>
      <w:marBottom w:val="0"/>
      <w:divBdr>
        <w:top w:val="none" w:sz="0" w:space="0" w:color="auto"/>
        <w:left w:val="none" w:sz="0" w:space="0" w:color="auto"/>
        <w:bottom w:val="none" w:sz="0" w:space="0" w:color="auto"/>
        <w:right w:val="none" w:sz="0" w:space="0" w:color="auto"/>
      </w:divBdr>
      <w:divsChild>
        <w:div w:id="1837110086">
          <w:marLeft w:val="0"/>
          <w:marRight w:val="0"/>
          <w:marTop w:val="0"/>
          <w:marBottom w:val="0"/>
          <w:divBdr>
            <w:top w:val="none" w:sz="0" w:space="0" w:color="auto"/>
            <w:left w:val="none" w:sz="0" w:space="0" w:color="auto"/>
            <w:bottom w:val="none" w:sz="0" w:space="0" w:color="auto"/>
            <w:right w:val="none" w:sz="0" w:space="0" w:color="auto"/>
          </w:divBdr>
        </w:div>
        <w:div w:id="1668945201">
          <w:marLeft w:val="0"/>
          <w:marRight w:val="0"/>
          <w:marTop w:val="0"/>
          <w:marBottom w:val="0"/>
          <w:divBdr>
            <w:top w:val="none" w:sz="0" w:space="0" w:color="auto"/>
            <w:left w:val="none" w:sz="0" w:space="0" w:color="auto"/>
            <w:bottom w:val="none" w:sz="0" w:space="0" w:color="auto"/>
            <w:right w:val="none" w:sz="0" w:space="0" w:color="auto"/>
          </w:divBdr>
        </w:div>
        <w:div w:id="414742620">
          <w:marLeft w:val="0"/>
          <w:marRight w:val="0"/>
          <w:marTop w:val="0"/>
          <w:marBottom w:val="0"/>
          <w:divBdr>
            <w:top w:val="none" w:sz="0" w:space="0" w:color="auto"/>
            <w:left w:val="none" w:sz="0" w:space="0" w:color="auto"/>
            <w:bottom w:val="none" w:sz="0" w:space="0" w:color="auto"/>
            <w:right w:val="none" w:sz="0" w:space="0" w:color="auto"/>
          </w:divBdr>
        </w:div>
        <w:div w:id="225191821">
          <w:marLeft w:val="0"/>
          <w:marRight w:val="0"/>
          <w:marTop w:val="0"/>
          <w:marBottom w:val="0"/>
          <w:divBdr>
            <w:top w:val="none" w:sz="0" w:space="0" w:color="auto"/>
            <w:left w:val="none" w:sz="0" w:space="0" w:color="auto"/>
            <w:bottom w:val="none" w:sz="0" w:space="0" w:color="auto"/>
            <w:right w:val="none" w:sz="0" w:space="0" w:color="auto"/>
          </w:divBdr>
        </w:div>
        <w:div w:id="1660423135">
          <w:marLeft w:val="0"/>
          <w:marRight w:val="0"/>
          <w:marTop w:val="0"/>
          <w:marBottom w:val="0"/>
          <w:divBdr>
            <w:top w:val="none" w:sz="0" w:space="0" w:color="auto"/>
            <w:left w:val="none" w:sz="0" w:space="0" w:color="auto"/>
            <w:bottom w:val="none" w:sz="0" w:space="0" w:color="auto"/>
            <w:right w:val="none" w:sz="0" w:space="0" w:color="auto"/>
          </w:divBdr>
        </w:div>
        <w:div w:id="2085911373">
          <w:marLeft w:val="0"/>
          <w:marRight w:val="0"/>
          <w:marTop w:val="0"/>
          <w:marBottom w:val="0"/>
          <w:divBdr>
            <w:top w:val="none" w:sz="0" w:space="0" w:color="auto"/>
            <w:left w:val="none" w:sz="0" w:space="0" w:color="auto"/>
            <w:bottom w:val="none" w:sz="0" w:space="0" w:color="auto"/>
            <w:right w:val="none" w:sz="0" w:space="0" w:color="auto"/>
          </w:divBdr>
        </w:div>
      </w:divsChild>
    </w:div>
    <w:div w:id="1498233343">
      <w:bodyDiv w:val="1"/>
      <w:marLeft w:val="0"/>
      <w:marRight w:val="0"/>
      <w:marTop w:val="0"/>
      <w:marBottom w:val="0"/>
      <w:divBdr>
        <w:top w:val="none" w:sz="0" w:space="0" w:color="auto"/>
        <w:left w:val="none" w:sz="0" w:space="0" w:color="auto"/>
        <w:bottom w:val="none" w:sz="0" w:space="0" w:color="auto"/>
        <w:right w:val="none" w:sz="0" w:space="0" w:color="auto"/>
      </w:divBdr>
    </w:div>
    <w:div w:id="1571426359">
      <w:bodyDiv w:val="1"/>
      <w:marLeft w:val="0"/>
      <w:marRight w:val="0"/>
      <w:marTop w:val="0"/>
      <w:marBottom w:val="0"/>
      <w:divBdr>
        <w:top w:val="none" w:sz="0" w:space="0" w:color="auto"/>
        <w:left w:val="none" w:sz="0" w:space="0" w:color="auto"/>
        <w:bottom w:val="none" w:sz="0" w:space="0" w:color="auto"/>
        <w:right w:val="none" w:sz="0" w:space="0" w:color="auto"/>
      </w:divBdr>
    </w:div>
    <w:div w:id="1597521685">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 w:id="1762212835">
      <w:bodyDiv w:val="1"/>
      <w:marLeft w:val="0"/>
      <w:marRight w:val="0"/>
      <w:marTop w:val="0"/>
      <w:marBottom w:val="0"/>
      <w:divBdr>
        <w:top w:val="none" w:sz="0" w:space="0" w:color="auto"/>
        <w:left w:val="none" w:sz="0" w:space="0" w:color="auto"/>
        <w:bottom w:val="none" w:sz="0" w:space="0" w:color="auto"/>
        <w:right w:val="none" w:sz="0" w:space="0" w:color="auto"/>
      </w:divBdr>
    </w:div>
    <w:div w:id="1855486374">
      <w:bodyDiv w:val="1"/>
      <w:marLeft w:val="0"/>
      <w:marRight w:val="0"/>
      <w:marTop w:val="0"/>
      <w:marBottom w:val="0"/>
      <w:divBdr>
        <w:top w:val="none" w:sz="0" w:space="0" w:color="auto"/>
        <w:left w:val="none" w:sz="0" w:space="0" w:color="auto"/>
        <w:bottom w:val="none" w:sz="0" w:space="0" w:color="auto"/>
        <w:right w:val="none" w:sz="0" w:space="0" w:color="auto"/>
      </w:divBdr>
    </w:div>
    <w:div w:id="1912538190">
      <w:bodyDiv w:val="1"/>
      <w:marLeft w:val="0"/>
      <w:marRight w:val="0"/>
      <w:marTop w:val="0"/>
      <w:marBottom w:val="0"/>
      <w:divBdr>
        <w:top w:val="none" w:sz="0" w:space="0" w:color="auto"/>
        <w:left w:val="none" w:sz="0" w:space="0" w:color="auto"/>
        <w:bottom w:val="none" w:sz="0" w:space="0" w:color="auto"/>
        <w:right w:val="none" w:sz="0" w:space="0" w:color="auto"/>
      </w:divBdr>
    </w:div>
    <w:div w:id="2009097004">
      <w:bodyDiv w:val="1"/>
      <w:marLeft w:val="0"/>
      <w:marRight w:val="0"/>
      <w:marTop w:val="0"/>
      <w:marBottom w:val="0"/>
      <w:divBdr>
        <w:top w:val="none" w:sz="0" w:space="0" w:color="auto"/>
        <w:left w:val="none" w:sz="0" w:space="0" w:color="auto"/>
        <w:bottom w:val="none" w:sz="0" w:space="0" w:color="auto"/>
        <w:right w:val="none" w:sz="0" w:space="0" w:color="auto"/>
      </w:divBdr>
    </w:div>
    <w:div w:id="2048555990">
      <w:bodyDiv w:val="1"/>
      <w:marLeft w:val="0"/>
      <w:marRight w:val="0"/>
      <w:marTop w:val="0"/>
      <w:marBottom w:val="0"/>
      <w:divBdr>
        <w:top w:val="none" w:sz="0" w:space="0" w:color="auto"/>
        <w:left w:val="none" w:sz="0" w:space="0" w:color="auto"/>
        <w:bottom w:val="none" w:sz="0" w:space="0" w:color="auto"/>
        <w:right w:val="none" w:sz="0" w:space="0" w:color="auto"/>
      </w:divBdr>
    </w:div>
    <w:div w:id="2112816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tif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A934-4A99-B066-BE5007A7FE99}"/>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A934-4A99-B066-BE5007A7FE99}"/>
              </c:ext>
            </c:extLst>
          </c:dPt>
          <c:dLbls>
            <c:dLbl>
              <c:idx val="0"/>
              <c:tx>
                <c:rich>
                  <a:bodyPr/>
                  <a:lstStyle/>
                  <a:p>
                    <a:fld id="{2028DF68-F4D4-4554-98EC-DDC3AB1B8E16}"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934-4A99-B066-BE5007A7FE99}"/>
                </c:ext>
              </c:extLst>
            </c:dLbl>
            <c:dLbl>
              <c:idx val="1"/>
              <c:tx>
                <c:rich>
                  <a:bodyPr/>
                  <a:lstStyle/>
                  <a:p>
                    <a:fld id="{AEE6B9DF-ECD2-4929-A71B-871A8757D0D3}" type="VALUE">
                      <a:rPr lang="en-US"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934-4A99-B066-BE5007A7FE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Yes</c:v>
                </c:pt>
                <c:pt idx="1">
                  <c:v>No</c:v>
                </c:pt>
              </c:strCache>
            </c:strRef>
          </c:cat>
          <c:val>
            <c:numRef>
              <c:f>Sheet1!$B$2:$B$3</c:f>
              <c:numCache>
                <c:formatCode>0.0%</c:formatCode>
                <c:ptCount val="2"/>
                <c:pt idx="0">
                  <c:v>0.191</c:v>
                </c:pt>
                <c:pt idx="1">
                  <c:v>0.80900000000000005</c:v>
                </c:pt>
              </c:numCache>
            </c:numRef>
          </c:val>
          <c:extLst>
            <c:ext xmlns:c16="http://schemas.microsoft.com/office/drawing/2014/chart" uri="{C3380CC4-5D6E-409C-BE32-E72D297353CC}">
              <c16:uniqueId val="{00000004-A934-4A99-B066-BE5007A7FE99}"/>
            </c:ext>
          </c:extLst>
        </c:ser>
        <c:dLbls>
          <c:dLblPos val="outEnd"/>
          <c:showLegendKey val="0"/>
          <c:showVal val="1"/>
          <c:showCatName val="0"/>
          <c:showSerName val="0"/>
          <c:showPercent val="0"/>
          <c:showBubbleSize val="0"/>
        </c:dLbls>
        <c:gapWidth val="219"/>
        <c:overlap val="-27"/>
        <c:axId val="437528256"/>
        <c:axId val="432921712"/>
      </c:barChart>
      <c:catAx>
        <c:axId val="43752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C-section delivery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32921712"/>
        <c:crosses val="autoZero"/>
        <c:auto val="1"/>
        <c:lblAlgn val="ctr"/>
        <c:lblOffset val="100"/>
        <c:noMultiLvlLbl val="0"/>
      </c:catAx>
      <c:valAx>
        <c:axId val="43292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1">
                    <a:solidFill>
                      <a:schemeClr val="tx1"/>
                    </a:solidFill>
                    <a:latin typeface="Times New Roman" panose="02020603050405020304" pitchFamily="18" charset="0"/>
                    <a:cs typeface="Times New Roman" panose="02020603050405020304" pitchFamily="18" charset="0"/>
                  </a:rPr>
                  <a:t>Percentage</a:t>
                </a:r>
                <a:r>
                  <a:rPr lang="en-US" sz="1000" b="1" baseline="0">
                    <a:solidFill>
                      <a:schemeClr val="tx1"/>
                    </a:solidFill>
                    <a:latin typeface="Times New Roman" panose="02020603050405020304" pitchFamily="18" charset="0"/>
                    <a:cs typeface="Times New Roman" panose="02020603050405020304" pitchFamily="18" charset="0"/>
                  </a:rPr>
                  <a:t> of children</a:t>
                </a:r>
                <a:endParaRPr lang="en-US" sz="10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752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Sheet1!$X$1</c:f>
              <c:strCache>
                <c:ptCount val="1"/>
                <c:pt idx="0">
                  <c:v>C-section Delivery</c:v>
                </c:pt>
              </c:strCache>
            </c:strRef>
          </c:tx>
          <c:spPr>
            <a:solidFill>
              <a:schemeClr val="dk1">
                <a:tint val="885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33FB-4D02-8869-DB27C12070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Sheet1!$W$2:$W$3</c:f>
              <c:strCache>
                <c:ptCount val="2"/>
                <c:pt idx="0">
                  <c:v>Yes</c:v>
                </c:pt>
                <c:pt idx="1">
                  <c:v>No</c:v>
                </c:pt>
              </c:strCache>
            </c:strRef>
          </c:cat>
          <c:val>
            <c:numRef>
              <c:f>Sheet1!$X$2:$X$3</c:f>
              <c:numCache>
                <c:formatCode>0.0%</c:formatCode>
                <c:ptCount val="2"/>
                <c:pt idx="0">
                  <c:v>0.36</c:v>
                </c:pt>
                <c:pt idx="1">
                  <c:v>0.64</c:v>
                </c:pt>
              </c:numCache>
            </c:numRef>
          </c:val>
          <c:extLst>
            <c:ext xmlns:c16="http://schemas.microsoft.com/office/drawing/2014/chart" uri="{C3380CC4-5D6E-409C-BE32-E72D297353CC}">
              <c16:uniqueId val="{00000002-33FB-4D02-8869-DB27C1207050}"/>
            </c:ext>
          </c:extLst>
        </c:ser>
        <c:dLbls>
          <c:dLblPos val="outEnd"/>
          <c:showLegendKey val="0"/>
          <c:showVal val="1"/>
          <c:showCatName val="0"/>
          <c:showSerName val="0"/>
          <c:showPercent val="0"/>
          <c:showBubbleSize val="0"/>
        </c:dLbls>
        <c:gapWidth val="219"/>
        <c:overlap val="-27"/>
        <c:axId val="443361384"/>
        <c:axId val="443364008"/>
      </c:barChart>
      <c:catAx>
        <c:axId val="44336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4008"/>
        <c:crosses val="autoZero"/>
        <c:auto val="1"/>
        <c:lblAlgn val="ctr"/>
        <c:lblOffset val="100"/>
        <c:noMultiLvlLbl val="0"/>
      </c:catAx>
      <c:valAx>
        <c:axId val="44336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P</a:t>
                </a:r>
                <a:r>
                  <a:rPr lang="en-US" sz="1000" b="1" i="0" baseline="0">
                    <a:solidFill>
                      <a:schemeClr val="tx1"/>
                    </a:solidFill>
                    <a:effectLst/>
                    <a:latin typeface="Times New Roman" panose="02020603050405020304" pitchFamily="18" charset="0"/>
                    <a:cs typeface="Times New Roman" panose="02020603050405020304" pitchFamily="18" charset="0"/>
                  </a:rPr>
                  <a:t>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1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Sheet1!$B$19</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CF4D-4E4C-8420-4AAC2AB4C27A}"/>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CF4D-4E4C-8420-4AAC2AB4C27A}"/>
              </c:ext>
            </c:extLst>
          </c:dPt>
          <c:dLbls>
            <c:dLbl>
              <c:idx val="0"/>
              <c:tx>
                <c:rich>
                  <a:bodyPr/>
                  <a:lstStyle/>
                  <a:p>
                    <a:fld id="{C906CA21-84D0-4B5A-8B88-543BBC3241AC}"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F4D-4E4C-8420-4AAC2AB4C27A}"/>
                </c:ext>
              </c:extLst>
            </c:dLbl>
            <c:dLbl>
              <c:idx val="1"/>
              <c:tx>
                <c:rich>
                  <a:bodyPr/>
                  <a:lstStyle/>
                  <a:p>
                    <a:fld id="{879DD337-E680-479B-9A7D-4DAACB091181}"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F4D-4E4C-8420-4AAC2AB4C2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Sheet1!$A$20:$A$21</c:f>
              <c:strCache>
                <c:ptCount val="2"/>
                <c:pt idx="0">
                  <c:v>Yes</c:v>
                </c:pt>
                <c:pt idx="1">
                  <c:v>No</c:v>
                </c:pt>
              </c:strCache>
            </c:strRef>
          </c:cat>
          <c:val>
            <c:numRef>
              <c:f>Sheet1!$B$20:$B$21</c:f>
              <c:numCache>
                <c:formatCode>0.0%</c:formatCode>
                <c:ptCount val="2"/>
                <c:pt idx="0">
                  <c:v>0.23300000000000001</c:v>
                </c:pt>
                <c:pt idx="1">
                  <c:v>0.76700000000000002</c:v>
                </c:pt>
              </c:numCache>
            </c:numRef>
          </c:val>
          <c:extLst>
            <c:ext xmlns:c16="http://schemas.microsoft.com/office/drawing/2014/chart" uri="{C3380CC4-5D6E-409C-BE32-E72D297353CC}">
              <c16:uniqueId val="{00000004-CF4D-4E4C-8420-4AAC2AB4C27A}"/>
            </c:ext>
          </c:extLst>
        </c:ser>
        <c:dLbls>
          <c:dLblPos val="outEnd"/>
          <c:showLegendKey val="0"/>
          <c:showVal val="1"/>
          <c:showCatName val="0"/>
          <c:showSerName val="0"/>
          <c:showPercent val="0"/>
          <c:showBubbleSize val="0"/>
        </c:dLbls>
        <c:gapWidth val="219"/>
        <c:overlap val="-27"/>
        <c:axId val="443031600"/>
        <c:axId val="443037504"/>
      </c:barChart>
      <c:catAx>
        <c:axId val="44303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3037504"/>
        <c:crosses val="autoZero"/>
        <c:auto val="1"/>
        <c:lblAlgn val="ctr"/>
        <c:lblOffset val="100"/>
        <c:noMultiLvlLbl val="0"/>
      </c:catAx>
      <c:valAx>
        <c:axId val="4430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1" i="0" baseline="0">
                    <a:solidFill>
                      <a:schemeClr val="tx1"/>
                    </a:solidFill>
                    <a:effectLst/>
                    <a:latin typeface="Times New Roman" panose="02020603050405020304" pitchFamily="18" charset="0"/>
                    <a:cs typeface="Times New Roman" panose="02020603050405020304" pitchFamily="18" charset="0"/>
                  </a:rPr>
                  <a:t>Percentage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303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Sheet1!$S$1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Sheet1!$R$2:$R$7</c:f>
              <c:numCache>
                <c:formatCode>General</c:formatCode>
                <c:ptCount val="6"/>
                <c:pt idx="0">
                  <c:v>0</c:v>
                </c:pt>
                <c:pt idx="1">
                  <c:v>1</c:v>
                </c:pt>
                <c:pt idx="2">
                  <c:v>2</c:v>
                </c:pt>
                <c:pt idx="3">
                  <c:v>3</c:v>
                </c:pt>
                <c:pt idx="4">
                  <c:v>4</c:v>
                </c:pt>
                <c:pt idx="5">
                  <c:v>5</c:v>
                </c:pt>
              </c:numCache>
            </c:numRef>
          </c:cat>
          <c:val>
            <c:numRef>
              <c:f>Sheet1!$S$2:$S$7</c:f>
              <c:numCache>
                <c:formatCode>General</c:formatCode>
                <c:ptCount val="6"/>
                <c:pt idx="0">
                  <c:v>100</c:v>
                </c:pt>
                <c:pt idx="1">
                  <c:v>1116</c:v>
                </c:pt>
                <c:pt idx="2">
                  <c:v>2939</c:v>
                </c:pt>
                <c:pt idx="3">
                  <c:v>2738</c:v>
                </c:pt>
                <c:pt idx="4">
                  <c:v>696</c:v>
                </c:pt>
                <c:pt idx="5">
                  <c:v>244</c:v>
                </c:pt>
              </c:numCache>
            </c:numRef>
          </c:val>
          <c:extLst>
            <c:ext xmlns:c16="http://schemas.microsoft.com/office/drawing/2014/chart" uri="{C3380CC4-5D6E-409C-BE32-E72D297353CC}">
              <c16:uniqueId val="{00000000-1B87-4684-A169-221CD8F1C350}"/>
            </c:ext>
          </c:extLst>
        </c:ser>
        <c:dLbls>
          <c:dLblPos val="outEnd"/>
          <c:showLegendKey val="0"/>
          <c:showVal val="1"/>
          <c:showCatName val="0"/>
          <c:showSerName val="0"/>
          <c:showPercent val="0"/>
          <c:showBubbleSize val="0"/>
        </c:dLbls>
        <c:gapWidth val="219"/>
        <c:overlap val="-27"/>
        <c:axId val="532058848"/>
        <c:axId val="532062128"/>
      </c:barChart>
      <c:catAx>
        <c:axId val="53205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Disease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62128"/>
        <c:crosses val="autoZero"/>
        <c:auto val="1"/>
        <c:lblAlgn val="ctr"/>
        <c:lblOffset val="100"/>
        <c:noMultiLvlLbl val="0"/>
      </c:catAx>
      <c:valAx>
        <c:axId val="532062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Number of children</a:t>
                </a:r>
              </a:p>
            </c:rich>
          </c:tx>
          <c:layout>
            <c:manualLayout>
              <c:xMode val="edge"/>
              <c:yMode val="edge"/>
              <c:x val="3.7928519328956967E-2"/>
              <c:y val="0.152136793946111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5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Sheet1!$R$31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Sheet1!$Q$32:$Q$37</c:f>
              <c:numCache>
                <c:formatCode>General</c:formatCode>
                <c:ptCount val="6"/>
                <c:pt idx="0">
                  <c:v>0</c:v>
                </c:pt>
                <c:pt idx="1">
                  <c:v>1</c:v>
                </c:pt>
                <c:pt idx="2">
                  <c:v>2</c:v>
                </c:pt>
                <c:pt idx="3">
                  <c:v>3</c:v>
                </c:pt>
                <c:pt idx="4">
                  <c:v>4</c:v>
                </c:pt>
                <c:pt idx="5">
                  <c:v>5</c:v>
                </c:pt>
              </c:numCache>
            </c:numRef>
          </c:cat>
          <c:val>
            <c:numRef>
              <c:f>Sheet1!$R$32:$R$37</c:f>
              <c:numCache>
                <c:formatCode>General</c:formatCode>
                <c:ptCount val="6"/>
                <c:pt idx="0">
                  <c:v>52</c:v>
                </c:pt>
                <c:pt idx="1">
                  <c:v>916</c:v>
                </c:pt>
                <c:pt idx="2">
                  <c:v>4309</c:v>
                </c:pt>
                <c:pt idx="3">
                  <c:v>3143</c:v>
                </c:pt>
                <c:pt idx="4">
                  <c:v>598</c:v>
                </c:pt>
                <c:pt idx="5">
                  <c:v>60</c:v>
                </c:pt>
              </c:numCache>
            </c:numRef>
          </c:val>
          <c:extLst>
            <c:ext xmlns:c16="http://schemas.microsoft.com/office/drawing/2014/chart" uri="{C3380CC4-5D6E-409C-BE32-E72D297353CC}">
              <c16:uniqueId val="{00000000-1FAB-425C-B911-69F512216F82}"/>
            </c:ext>
          </c:extLst>
        </c:ser>
        <c:dLbls>
          <c:dLblPos val="outEnd"/>
          <c:showLegendKey val="0"/>
          <c:showVal val="1"/>
          <c:showCatName val="0"/>
          <c:showSerName val="0"/>
          <c:showPercent val="0"/>
          <c:showBubbleSize val="0"/>
        </c:dLbls>
        <c:gapWidth val="219"/>
        <c:overlap val="-27"/>
        <c:axId val="432003240"/>
        <c:axId val="432008488"/>
      </c:barChart>
      <c:catAx>
        <c:axId val="432003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8488"/>
        <c:crosses val="autoZero"/>
        <c:auto val="1"/>
        <c:lblAlgn val="ctr"/>
        <c:lblOffset val="100"/>
        <c:noMultiLvlLbl val="0"/>
      </c:catAx>
      <c:valAx>
        <c:axId val="432008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Sheet1!$R$23</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Sheet1!$Q$24:$Q$28</c:f>
              <c:numCache>
                <c:formatCode>General</c:formatCode>
                <c:ptCount val="5"/>
                <c:pt idx="0">
                  <c:v>0</c:v>
                </c:pt>
                <c:pt idx="1">
                  <c:v>1</c:v>
                </c:pt>
                <c:pt idx="2">
                  <c:v>2</c:v>
                </c:pt>
                <c:pt idx="3">
                  <c:v>3</c:v>
                </c:pt>
                <c:pt idx="4">
                  <c:v>4</c:v>
                </c:pt>
              </c:numCache>
            </c:numRef>
          </c:cat>
          <c:val>
            <c:numRef>
              <c:f>Sheet1!$R$24:$R$28</c:f>
              <c:numCache>
                <c:formatCode>General</c:formatCode>
                <c:ptCount val="5"/>
                <c:pt idx="0">
                  <c:v>2331</c:v>
                </c:pt>
                <c:pt idx="1">
                  <c:v>852</c:v>
                </c:pt>
                <c:pt idx="2">
                  <c:v>697</c:v>
                </c:pt>
                <c:pt idx="3">
                  <c:v>615</c:v>
                </c:pt>
                <c:pt idx="4">
                  <c:v>62</c:v>
                </c:pt>
              </c:numCache>
            </c:numRef>
          </c:val>
          <c:extLst>
            <c:ext xmlns:c16="http://schemas.microsoft.com/office/drawing/2014/chart" uri="{C3380CC4-5D6E-409C-BE32-E72D297353CC}">
              <c16:uniqueId val="{00000000-FCDE-480D-8B37-F4B52888F268}"/>
            </c:ext>
          </c:extLst>
        </c:ser>
        <c:dLbls>
          <c:dLblPos val="outEnd"/>
          <c:showLegendKey val="0"/>
          <c:showVal val="1"/>
          <c:showCatName val="0"/>
          <c:showSerName val="0"/>
          <c:showPercent val="0"/>
          <c:showBubbleSize val="0"/>
        </c:dLbls>
        <c:gapWidth val="219"/>
        <c:overlap val="-27"/>
        <c:axId val="305182376"/>
        <c:axId val="305183688"/>
      </c:barChart>
      <c:catAx>
        <c:axId val="305182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3688"/>
        <c:crosses val="autoZero"/>
        <c:auto val="1"/>
        <c:lblAlgn val="ctr"/>
        <c:lblOffset val="100"/>
        <c:noMultiLvlLbl val="0"/>
      </c:catAx>
      <c:valAx>
        <c:axId val="3051836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D54C1-B4A8-412F-BCFF-D42D950DB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31</Pages>
  <Words>31664</Words>
  <Characters>180489</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 hasan</cp:lastModifiedBy>
  <cp:revision>16</cp:revision>
  <cp:lastPrinted>2020-01-22T19:48:00Z</cp:lastPrinted>
  <dcterms:created xsi:type="dcterms:W3CDTF">2020-07-21T18:44:00Z</dcterms:created>
  <dcterms:modified xsi:type="dcterms:W3CDTF">2020-07-22T01:39:00Z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http://csl.mendeley.com/styles/16057573/harvard-the-university-of-wa-3</vt:lpwstr>
  </property>
  <property fmtid="{D5CDD505-2E9C-101B-9397-08002B2CF9AE}" pid="11" name="Mendeley Recent Style Name 4_1">
    <vt:lpwstr>Harvard - The University of Western Australia - Ray White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http://www.zotero.org/styles/sage-harvard</vt:lpwstr>
  </property>
  <property fmtid="{D5CDD505-2E9C-101B-9397-08002B2CF9AE}" pid="19" name="Mendeley Recent Style Name 8_1">
    <vt:lpwstr>SAGE - Harvard</vt:lpwstr>
  </property>
  <property fmtid="{D5CDD505-2E9C-101B-9397-08002B2CF9AE}" pid="20" name="Mendeley Recent Style Id 9_1">
    <vt:lpwstr>http://www.zotero.org/styles/who-europe-harvard</vt:lpwstr>
  </property>
  <property fmtid="{D5CDD505-2E9C-101B-9397-08002B2CF9AE}" pid="21" name="Mendeley Recent Style Name 9_1">
    <vt:lpwstr>WHO Regional Office for Europe - Harvard</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