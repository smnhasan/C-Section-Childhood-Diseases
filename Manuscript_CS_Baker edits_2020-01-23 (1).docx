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E5115" w14:textId="77777777" w:rsidR="00E32C12" w:rsidRPr="00A52446" w:rsidRDefault="00911D0C"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Association between caesarean delivery and early childhood diseases in Bangladesh</w:t>
      </w:r>
    </w:p>
    <w:p w14:paraId="7B696BCA" w14:textId="77777777" w:rsidR="006425DC" w:rsidRDefault="006425DC" w:rsidP="00DC1D0E">
      <w:pPr>
        <w:spacing w:after="0" w:line="240" w:lineRule="auto"/>
        <w:rPr>
          <w:rFonts w:ascii="Times New Roman" w:eastAsia="Times New Roman" w:hAnsi="Times New Roman" w:cs="Times New Roman"/>
          <w:sz w:val="24"/>
          <w:szCs w:val="24"/>
        </w:rPr>
      </w:pPr>
    </w:p>
    <w:p w14:paraId="16592A6F" w14:textId="77777777" w:rsidR="00E32C12" w:rsidRDefault="00911D0C" w:rsidP="00DC1D0E">
      <w:pPr>
        <w:spacing w:after="0" w:line="240" w:lineRule="auto"/>
        <w:rPr>
          <w:rFonts w:ascii="Times New Roman" w:eastAsia="Times New Roman" w:hAnsi="Times New Roman" w:cs="Times New Roman"/>
          <w:sz w:val="24"/>
          <w:szCs w:val="24"/>
          <w:vertAlign w:val="superscript"/>
        </w:rPr>
      </w:pPr>
      <w:r w:rsidRPr="00A52446">
        <w:rPr>
          <w:rFonts w:ascii="Times New Roman" w:eastAsia="Times New Roman" w:hAnsi="Times New Roman" w:cs="Times New Roman"/>
          <w:sz w:val="24"/>
          <w:szCs w:val="24"/>
        </w:rPr>
        <w:t xml:space="preserve">Mohammad </w:t>
      </w:r>
      <w:proofErr w:type="spellStart"/>
      <w:r w:rsidRPr="00A52446">
        <w:rPr>
          <w:rFonts w:ascii="Times New Roman" w:eastAsia="Times New Roman" w:hAnsi="Times New Roman" w:cs="Times New Roman"/>
          <w:sz w:val="24"/>
          <w:szCs w:val="24"/>
        </w:rPr>
        <w:t>Nayeem</w:t>
      </w:r>
      <w:proofErr w:type="spellEnd"/>
      <w:r w:rsidRPr="00A52446">
        <w:rPr>
          <w:rFonts w:ascii="Times New Roman" w:eastAsia="Times New Roman" w:hAnsi="Times New Roman" w:cs="Times New Roman"/>
          <w:sz w:val="24"/>
          <w:szCs w:val="24"/>
        </w:rPr>
        <w:t xml:space="preserve"> Hasan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w:t>
      </w:r>
      <w:r w:rsidR="0092204F" w:rsidRPr="00A52446">
        <w:rPr>
          <w:rFonts w:ascii="Times New Roman" w:eastAsia="Times New Roman" w:hAnsi="Times New Roman" w:cs="Times New Roman"/>
          <w:sz w:val="24"/>
          <w:szCs w:val="24"/>
        </w:rPr>
        <w:t xml:space="preserve"> </w:t>
      </w:r>
      <w:proofErr w:type="spellStart"/>
      <w:r w:rsidR="0092204F" w:rsidRPr="00A52446">
        <w:rPr>
          <w:rFonts w:ascii="Times New Roman" w:eastAsia="Times New Roman" w:hAnsi="Times New Roman" w:cs="Times New Roman"/>
          <w:sz w:val="24"/>
          <w:szCs w:val="24"/>
        </w:rPr>
        <w:t>Jenifar</w:t>
      </w:r>
      <w:proofErr w:type="spellEnd"/>
      <w:r w:rsidR="0092204F" w:rsidRPr="00A52446">
        <w:rPr>
          <w:rFonts w:ascii="Times New Roman" w:eastAsia="Times New Roman" w:hAnsi="Times New Roman" w:cs="Times New Roman"/>
          <w:sz w:val="24"/>
          <w:szCs w:val="24"/>
        </w:rPr>
        <w:t xml:space="preserve"> Jahan</w:t>
      </w:r>
      <w:r w:rsidR="0077287B" w:rsidRPr="00A52446">
        <w:rPr>
          <w:rFonts w:ascii="Times New Roman" w:eastAsia="Times New Roman" w:hAnsi="Times New Roman" w:cs="Times New Roman"/>
          <w:sz w:val="24"/>
          <w:szCs w:val="24"/>
          <w:vertAlign w:val="superscript"/>
        </w:rPr>
        <w:t>1</w:t>
      </w:r>
      <w:r w:rsidR="0077287B" w:rsidRPr="00A52446">
        <w:rPr>
          <w:rFonts w:ascii="Times New Roman" w:eastAsia="Times New Roman" w:hAnsi="Times New Roman" w:cs="Times New Roman"/>
          <w:sz w:val="24"/>
          <w:szCs w:val="24"/>
        </w:rPr>
        <w:t xml:space="preserve">, </w:t>
      </w:r>
      <w:proofErr w:type="spellStart"/>
      <w:r w:rsidR="0077287B" w:rsidRPr="00A52446">
        <w:rPr>
          <w:rFonts w:ascii="Times New Roman" w:eastAsia="Times New Roman" w:hAnsi="Times New Roman" w:cs="Times New Roman"/>
          <w:sz w:val="24"/>
          <w:szCs w:val="24"/>
        </w:rPr>
        <w:t>Sumyea</w:t>
      </w:r>
      <w:proofErr w:type="spellEnd"/>
      <w:r w:rsidRPr="00A52446">
        <w:rPr>
          <w:rFonts w:ascii="Times New Roman" w:eastAsia="Times New Roman" w:hAnsi="Times New Roman" w:cs="Times New Roman"/>
          <w:sz w:val="24"/>
          <w:szCs w:val="24"/>
        </w:rPr>
        <w:t xml:space="preserve"> Jahan</w:t>
      </w:r>
      <w:r w:rsidRPr="00A52446">
        <w:rPr>
          <w:rFonts w:ascii="Times New Roman" w:eastAsia="Times New Roman" w:hAnsi="Times New Roman" w:cs="Times New Roman"/>
          <w:sz w:val="24"/>
          <w:szCs w:val="24"/>
          <w:vertAlign w:val="superscript"/>
        </w:rPr>
        <w:t>1</w:t>
      </w:r>
      <w:r w:rsidRPr="00A52446">
        <w:rPr>
          <w:rFonts w:ascii="Times New Roman" w:eastAsia="Times New Roman" w:hAnsi="Times New Roman" w:cs="Times New Roman"/>
          <w:sz w:val="24"/>
          <w:szCs w:val="24"/>
        </w:rPr>
        <w:t>, Muhammad Abdul Baker Chowdhury</w:t>
      </w:r>
      <w:r w:rsidRPr="00A52446">
        <w:rPr>
          <w:rFonts w:ascii="Times New Roman" w:eastAsia="Times New Roman" w:hAnsi="Times New Roman" w:cs="Times New Roman"/>
          <w:sz w:val="24"/>
          <w:szCs w:val="24"/>
          <w:vertAlign w:val="superscript"/>
        </w:rPr>
        <w:t>2</w:t>
      </w:r>
      <w:r w:rsidRPr="00A52446">
        <w:rPr>
          <w:rFonts w:ascii="Times New Roman" w:eastAsia="Times New Roman" w:hAnsi="Times New Roman" w:cs="Times New Roman"/>
          <w:sz w:val="24"/>
          <w:szCs w:val="24"/>
        </w:rPr>
        <w:t xml:space="preserve">, </w:t>
      </w:r>
      <w:r w:rsidR="006425DC" w:rsidRPr="006425DC">
        <w:rPr>
          <w:rFonts w:ascii="Times New Roman" w:eastAsia="Times New Roman" w:hAnsi="Times New Roman" w:cs="Times New Roman"/>
          <w:sz w:val="24"/>
          <w:szCs w:val="24"/>
        </w:rPr>
        <w:t>Nasar U. Ahmed</w:t>
      </w:r>
      <w:r w:rsidR="006425DC" w:rsidRPr="006425DC">
        <w:rPr>
          <w:rFonts w:ascii="Times New Roman" w:eastAsia="Times New Roman" w:hAnsi="Times New Roman" w:cs="Times New Roman"/>
          <w:sz w:val="24"/>
          <w:szCs w:val="24"/>
          <w:vertAlign w:val="superscript"/>
        </w:rPr>
        <w:t>3</w:t>
      </w:r>
      <w:r w:rsidR="006425DC">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Md Jamal Uddin</w:t>
      </w:r>
      <w:r w:rsidRPr="00A52446">
        <w:rPr>
          <w:rFonts w:ascii="Times New Roman" w:eastAsia="Times New Roman" w:hAnsi="Times New Roman" w:cs="Times New Roman"/>
          <w:sz w:val="24"/>
          <w:szCs w:val="24"/>
          <w:vertAlign w:val="superscript"/>
        </w:rPr>
        <w:t>1</w:t>
      </w:r>
      <w:r w:rsidR="00AC327B" w:rsidRPr="00A52446">
        <w:rPr>
          <w:rFonts w:ascii="Times New Roman" w:eastAsia="Times New Roman" w:hAnsi="Times New Roman" w:cs="Times New Roman"/>
          <w:sz w:val="24"/>
          <w:szCs w:val="24"/>
          <w:vertAlign w:val="superscript"/>
        </w:rPr>
        <w:t>*</w:t>
      </w:r>
    </w:p>
    <w:p w14:paraId="75BD9626" w14:textId="77777777" w:rsidR="006425DC" w:rsidRPr="00A52446" w:rsidRDefault="006425DC" w:rsidP="00DC1D0E">
      <w:pPr>
        <w:spacing w:after="0" w:line="240" w:lineRule="auto"/>
        <w:rPr>
          <w:rFonts w:ascii="Times New Roman" w:eastAsia="Times New Roman" w:hAnsi="Times New Roman" w:cs="Times New Roman"/>
          <w:sz w:val="24"/>
          <w:szCs w:val="24"/>
        </w:rPr>
      </w:pPr>
    </w:p>
    <w:p w14:paraId="053627FE" w14:textId="77777777" w:rsidR="00E32C12" w:rsidRPr="00A52446" w:rsidRDefault="00911D0C" w:rsidP="00DC1D0E">
      <w:pPr>
        <w:numPr>
          <w:ilvl w:val="0"/>
          <w:numId w:val="1"/>
        </w:numPr>
        <w:spacing w:after="0" w:line="240" w:lineRule="auto"/>
        <w:ind w:left="502" w:hanging="360"/>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A52446" w:rsidRDefault="00911D0C" w:rsidP="00DC1D0E">
      <w:pPr>
        <w:numPr>
          <w:ilvl w:val="0"/>
          <w:numId w:val="1"/>
        </w:numPr>
        <w:spacing w:after="0" w:line="240" w:lineRule="auto"/>
        <w:ind w:left="502" w:hanging="360"/>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A52446" w:rsidRDefault="006425DC" w:rsidP="00DC1D0E">
      <w:pPr>
        <w:numPr>
          <w:ilvl w:val="0"/>
          <w:numId w:val="1"/>
        </w:numPr>
        <w:spacing w:after="0" w:line="240" w:lineRule="auto"/>
        <w:ind w:left="502"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Epidemiology, </w:t>
      </w:r>
      <w:r w:rsidRPr="006425DC">
        <w:rPr>
          <w:rFonts w:ascii="Times New Roman" w:eastAsia="Times New Roman" w:hAnsi="Times New Roman" w:cs="Times New Roman"/>
          <w:sz w:val="24"/>
          <w:szCs w:val="24"/>
        </w:rPr>
        <w:t>Florida International University</w:t>
      </w:r>
      <w:r>
        <w:rPr>
          <w:rFonts w:ascii="Times New Roman" w:eastAsia="Times New Roman" w:hAnsi="Times New Roman" w:cs="Times New Roman"/>
          <w:sz w:val="24"/>
          <w:szCs w:val="24"/>
        </w:rPr>
        <w:t xml:space="preserve">, </w:t>
      </w:r>
      <w:r w:rsidRPr="006425DC">
        <w:rPr>
          <w:rFonts w:ascii="Times New Roman" w:eastAsia="Times New Roman" w:hAnsi="Times New Roman" w:cs="Times New Roman"/>
          <w:sz w:val="24"/>
          <w:szCs w:val="24"/>
        </w:rPr>
        <w:t>Miami, FL</w:t>
      </w:r>
    </w:p>
    <w:p w14:paraId="0E7E35F2" w14:textId="77777777" w:rsidR="00E32C12" w:rsidRPr="00A52446" w:rsidRDefault="00E32C12" w:rsidP="00DC1D0E">
      <w:pPr>
        <w:spacing w:after="0" w:line="240" w:lineRule="auto"/>
        <w:rPr>
          <w:rFonts w:ascii="Times New Roman" w:eastAsia="Times New Roman" w:hAnsi="Times New Roman" w:cs="Times New Roman"/>
          <w:sz w:val="24"/>
          <w:szCs w:val="24"/>
          <w:vertAlign w:val="superscript"/>
        </w:rPr>
      </w:pPr>
    </w:p>
    <w:p w14:paraId="1AE849DA" w14:textId="77777777" w:rsidR="00E32C12" w:rsidRPr="00A52446" w:rsidRDefault="00911D0C"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corresponding author</w:t>
      </w:r>
    </w:p>
    <w:p w14:paraId="5C65E7DE" w14:textId="77777777" w:rsidR="00E32C12" w:rsidRPr="00A52446" w:rsidRDefault="00E32C12" w:rsidP="00DC1D0E">
      <w:pPr>
        <w:tabs>
          <w:tab w:val="left" w:pos="1260"/>
        </w:tabs>
        <w:spacing w:after="0" w:line="240" w:lineRule="auto"/>
        <w:rPr>
          <w:rFonts w:ascii="Times New Roman" w:eastAsia="Times New Roman" w:hAnsi="Times New Roman" w:cs="Times New Roman"/>
          <w:sz w:val="24"/>
          <w:szCs w:val="24"/>
        </w:rPr>
      </w:pPr>
    </w:p>
    <w:p w14:paraId="4C7D07EA" w14:textId="77777777" w:rsidR="00282F92" w:rsidRPr="00A52446" w:rsidRDefault="00282F92" w:rsidP="00DC1D0E">
      <w:pPr>
        <w:tabs>
          <w:tab w:val="left" w:pos="1260"/>
        </w:tabs>
        <w:spacing w:after="0" w:line="240" w:lineRule="auto"/>
        <w:rPr>
          <w:rFonts w:ascii="Times New Roman" w:eastAsia="Times New Roman" w:hAnsi="Times New Roman" w:cs="Times New Roman"/>
          <w:b/>
          <w:sz w:val="24"/>
          <w:szCs w:val="24"/>
        </w:rPr>
      </w:pPr>
    </w:p>
    <w:p w14:paraId="73A574CC" w14:textId="77777777" w:rsidR="00E32C12" w:rsidRPr="00A52446" w:rsidRDefault="00911D0C"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Abstract</w:t>
      </w:r>
    </w:p>
    <w:p w14:paraId="2D7E9951"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6CCC7EC8" w14:textId="77777777" w:rsidR="00F14A70" w:rsidRPr="00A52446" w:rsidRDefault="00911D0C"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Introduction</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The rate of cesarean delivery (C-section) has increased worldwide including Bangladesh. Since the C-section is major surgery, it has a negative impact on the health of the mother and child. However, research on this area in ​​Bangladesh is scarce. Our objective was to </w:t>
      </w:r>
      <w:commentRangeStart w:id="0"/>
      <w:r w:rsidR="00764A99" w:rsidRPr="00A52446">
        <w:rPr>
          <w:rFonts w:ascii="Times New Roman" w:eastAsia="Times New Roman" w:hAnsi="Times New Roman" w:cs="Times New Roman"/>
          <w:sz w:val="24"/>
          <w:szCs w:val="24"/>
        </w:rPr>
        <w:t xml:space="preserve">inspect </w:t>
      </w:r>
      <w:commentRangeEnd w:id="0"/>
      <w:r w:rsidR="00DC1D0E">
        <w:rPr>
          <w:rStyle w:val="CommentReference"/>
        </w:rPr>
        <w:commentReference w:id="0"/>
      </w:r>
      <w:r w:rsidR="00764A99" w:rsidRPr="00A52446">
        <w:rPr>
          <w:rFonts w:ascii="Times New Roman" w:eastAsia="Times New Roman" w:hAnsi="Times New Roman" w:cs="Times New Roman"/>
          <w:sz w:val="24"/>
          <w:szCs w:val="24"/>
        </w:rPr>
        <w:t>the association between C-section versus vaginal delivery and childhood diseases using negative binomial (NB) regression and propensity score (PS) method.</w:t>
      </w:r>
      <w:r w:rsidR="00FB6175"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b/>
          <w:sz w:val="24"/>
          <w:szCs w:val="24"/>
        </w:rPr>
        <w:t>Methods</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 xml:space="preserve">We used the latest available nationally representative data from a multiple indicator cluster survey (MICS, 2012-13) and also Bangladesh Demographic and Health Survey (BDHS, 2014). After considering the inclusion and exclusion criteria, 7902 children were eligible for final analysis from MICS data and 4557 children were eligible for final analysis from BDHS data. The outcome variable was created using childhood diseases such as fever, fast and/or difficulty of breathing, blood in stools and diarrhea. Important confounding factors such as the age of child, child ever been breastfed, child's weight during survey, weight at birth, child's length or height, area, division, sex (child), mother's education, age, body mass index, religion of household head, and wealth index quintile were considered. </w:t>
      </w:r>
      <w:commentRangeStart w:id="1"/>
      <w:r w:rsidR="00764A99" w:rsidRPr="00A52446">
        <w:rPr>
          <w:rFonts w:ascii="Times New Roman" w:eastAsia="Times New Roman" w:hAnsi="Times New Roman" w:cs="Times New Roman"/>
          <w:sz w:val="24"/>
          <w:szCs w:val="24"/>
        </w:rPr>
        <w:t>We used the PS method to analyses our data</w:t>
      </w:r>
      <w:commentRangeEnd w:id="1"/>
      <w:r w:rsidR="008C6C27">
        <w:rPr>
          <w:rStyle w:val="CommentReference"/>
        </w:rPr>
        <w:commentReference w:id="1"/>
      </w:r>
      <w:r w:rsidR="00764A99" w:rsidRPr="00A52446">
        <w:rPr>
          <w:rFonts w:ascii="Times New Roman" w:eastAsia="Times New Roman" w:hAnsi="Times New Roman" w:cs="Times New Roman"/>
          <w:sz w:val="24"/>
          <w:szCs w:val="24"/>
        </w:rPr>
        <w:t xml:space="preserve">. For sensitivity, we also used NB regression with a log link in which the outcome was a count variable. </w:t>
      </w:r>
      <w:r w:rsidRPr="00A52446">
        <w:rPr>
          <w:rFonts w:ascii="Times New Roman" w:eastAsia="Times New Roman" w:hAnsi="Times New Roman" w:cs="Times New Roman"/>
          <w:b/>
          <w:sz w:val="24"/>
          <w:szCs w:val="24"/>
        </w:rPr>
        <w:t>Results</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We found 19.1% and 23.3% of children were born in the C-section and 80.9% and 70.7% of children were born in normally (vaginal delivery) in MICS and BDHS surveys respectively. From the PS method, we found the crude (the only type of delivery variable in the model) risk ratios (RR) for the C-section were 1.60 (95% confidence interval (CI): 1.30-1.97) and 1.11 (95% CI: 1.01-1.23) for MICS and BDHS, respectively. RR for adjusted (type of delivery and propensity scores in the model) model was 1.19 (CI: 0.99-1.43) for MICS and 1.17 (1.05-1.29) for BDHS. Almost similar findings were observed in the case of the NB regression model using the count outcome (e.g., the RR was 1.06 (95% CI: 1.02-1.09) for MICS and 1.08 (CI: 0.97-1.19) for BDHS and adjusted risk ratio (ARR) was 1.02 (95% CI: 0.98-1.06) for MICS and 1.15 (CI:1.05-1.27) for BDHS, respectively.</w:t>
      </w:r>
      <w:r w:rsidR="00FB6175"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b/>
          <w:sz w:val="24"/>
          <w:szCs w:val="24"/>
        </w:rPr>
        <w:t>Conclusion</w:t>
      </w:r>
      <w:r w:rsidR="00FB6175" w:rsidRPr="00A52446">
        <w:rPr>
          <w:rFonts w:ascii="Times New Roman" w:eastAsia="Times New Roman" w:hAnsi="Times New Roman" w:cs="Times New Roman"/>
          <w:b/>
          <w:sz w:val="24"/>
          <w:szCs w:val="24"/>
        </w:rPr>
        <w:t xml:space="preserve">: </w:t>
      </w:r>
      <w:r w:rsidR="00764A99" w:rsidRPr="00A52446">
        <w:rPr>
          <w:rFonts w:ascii="Times New Roman" w:eastAsia="Times New Roman" w:hAnsi="Times New Roman" w:cs="Times New Roman"/>
          <w:sz w:val="24"/>
          <w:szCs w:val="24"/>
        </w:rPr>
        <w:t>Although the results indicate that children born in C-section compare to the vaginal delivery were at increased risk for developing childhood disease, we did not identify any significant causal association between the type of delivery and the childhood diseases in some models. However, we recommend increasing public awareness of the negative impact of unnecessary cesarean delivery in Bangladesh.</w:t>
      </w:r>
    </w:p>
    <w:p w14:paraId="7C28ADFF" w14:textId="77777777" w:rsidR="00FB6175" w:rsidRPr="00A52446" w:rsidRDefault="00911D0C"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Keywords:</w:t>
      </w:r>
      <w:r w:rsidRPr="00A52446">
        <w:rPr>
          <w:rFonts w:ascii="Times New Roman" w:eastAsia="Times New Roman" w:hAnsi="Times New Roman" w:cs="Times New Roman"/>
          <w:sz w:val="24"/>
          <w:szCs w:val="24"/>
        </w:rPr>
        <w:t xml:space="preserve"> Caesarean section; vaginal delivery; childhood disease; MICS, </w:t>
      </w:r>
      <w:r w:rsidR="00027280" w:rsidRPr="00A52446">
        <w:rPr>
          <w:rFonts w:ascii="Times New Roman" w:eastAsia="Times New Roman" w:hAnsi="Times New Roman" w:cs="Times New Roman"/>
          <w:sz w:val="24"/>
          <w:szCs w:val="24"/>
        </w:rPr>
        <w:t>BDHS</w:t>
      </w:r>
    </w:p>
    <w:p w14:paraId="3FA80CD8" w14:textId="77777777" w:rsidR="00E32C12" w:rsidRPr="00A52446" w:rsidRDefault="00911D0C"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lastRenderedPageBreak/>
        <w:t>1. Introduction</w:t>
      </w:r>
    </w:p>
    <w:p w14:paraId="2D018207" w14:textId="77777777" w:rsidR="00423934" w:rsidRPr="00A52446" w:rsidRDefault="00FB6175" w:rsidP="00DC1D0E">
      <w:pPr>
        <w:spacing w:before="240"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Cesarean delivery (C-section) is a surgical procedure that is often performed to reduce the risks for the mother and fetus during vaginal delivery </w:t>
      </w:r>
      <w:r w:rsidR="0095604D" w:rsidRPr="00A52446">
        <w:rPr>
          <w:rFonts w:ascii="Times New Roman" w:eastAsia="Times New Roman" w:hAnsi="Times New Roman" w:cs="Times New Roman"/>
          <w:sz w:val="24"/>
          <w:szCs w:val="24"/>
          <w:shd w:val="clear" w:color="auto" w:fill="FFFFFF"/>
        </w:rPr>
        <w:fldChar w:fldCharType="begin" w:fldLock="1"/>
      </w:r>
      <w:r w:rsidR="0095604D" w:rsidRPr="00A52446">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Roudsari, &amp; Khoei, 2015)","plainTextFormattedCitation":"(Zakerihamidi, Roudsari, &amp; Khoei, 2015)","previouslyFormattedCitation":"(Zakerihamidi, Roudsari, &amp; Khoei, 2015)"},"properties":{"noteIndex":0},"schema":"https://github.com/citation-style-language/schema/raw/master/csl-citation.json"}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(Zakerihamidi, Roudsari, &amp; Khoei, 2015)</w:t>
      </w:r>
      <w:r w:rsidR="0095604D" w:rsidRPr="00A52446">
        <w:rPr>
          <w:rFonts w:ascii="Times New Roman" w:eastAsia="Times New Roman" w:hAnsi="Times New Roman" w:cs="Times New Roman"/>
          <w:sz w:val="24"/>
          <w:szCs w:val="24"/>
          <w:shd w:val="clear" w:color="auto" w:fill="FFFFFF"/>
        </w:rPr>
        <w:fldChar w:fldCharType="end"/>
      </w:r>
      <w:r w:rsidR="00413325" w:rsidRPr="00A52446">
        <w:rPr>
          <w:rFonts w:ascii="Times New Roman" w:eastAsia="Times New Roman" w:hAnsi="Times New Roman" w:cs="Times New Roman"/>
          <w:sz w:val="24"/>
          <w:szCs w:val="24"/>
          <w:shd w:val="clear" w:color="auto" w:fill="FFFFFF"/>
        </w:rPr>
        <w:t>.</w:t>
      </w:r>
      <w:r w:rsidR="0041332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However, today, the C-section is considered to be relieving from labor pain and people have a common belief that C-section is painless, safer, and healthier than vaginal delivery. Recently, it has become a preferred choice as mode of delivery among women </w:t>
      </w:r>
      <w:r w:rsidR="0095604D" w:rsidRPr="00A52446">
        <w:rPr>
          <w:rFonts w:ascii="Times New Roman" w:eastAsia="Times New Roman" w:hAnsi="Times New Roman" w:cs="Times New Roman"/>
          <w:sz w:val="24"/>
          <w:szCs w:val="24"/>
          <w:shd w:val="clear" w:color="auto" w:fill="FFFFFF"/>
        </w:rPr>
        <w:fldChar w:fldCharType="begin" w:fldLock="1"/>
      </w:r>
      <w:r w:rsidR="00EA55F7" w:rsidRPr="00A52446">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0095604D" w:rsidRPr="00A52446">
        <w:rPr>
          <w:rFonts w:ascii="Times New Roman" w:eastAsia="Times New Roman" w:hAnsi="Times New Roman" w:cs="Times New Roman"/>
          <w:sz w:val="24"/>
          <w:szCs w:val="24"/>
          <w:shd w:val="clear" w:color="auto" w:fill="FFFFFF"/>
        </w:rPr>
        <w:fldChar w:fldCharType="separate"/>
      </w:r>
      <w:r w:rsidR="0095604D" w:rsidRPr="00A52446">
        <w:rPr>
          <w:rFonts w:ascii="Times New Roman" w:eastAsia="Times New Roman" w:hAnsi="Times New Roman" w:cs="Times New Roman"/>
          <w:noProof/>
          <w:sz w:val="24"/>
          <w:szCs w:val="24"/>
          <w:shd w:val="clear" w:color="auto" w:fill="FFFFFF"/>
        </w:rPr>
        <w:t>(Lori &amp; Boyle, 2011)</w:t>
      </w:r>
      <w:r w:rsidR="0095604D" w:rsidRPr="00A52446">
        <w:rPr>
          <w:rFonts w:ascii="Times New Roman" w:eastAsia="Times New Roman" w:hAnsi="Times New Roman" w:cs="Times New Roman"/>
          <w:sz w:val="24"/>
          <w:szCs w:val="24"/>
          <w:shd w:val="clear" w:color="auto" w:fill="FFFFFF"/>
        </w:rPr>
        <w:fldChar w:fldCharType="end"/>
      </w:r>
      <w:r w:rsidR="00A379E4" w:rsidRPr="00A52446">
        <w:rPr>
          <w:rFonts w:ascii="Times New Roman" w:eastAsia="Times New Roman" w:hAnsi="Times New Roman" w:cs="Times New Roman"/>
          <w:sz w:val="24"/>
          <w:szCs w:val="24"/>
          <w:shd w:val="clear" w:color="auto" w:fill="FFFFFF"/>
        </w:rPr>
        <w:t>.</w:t>
      </w:r>
      <w:r w:rsidR="00A649A9" w:rsidRPr="00A52446">
        <w:rPr>
          <w:rFonts w:ascii="Times New Roman" w:eastAsia="Times New Roman" w:hAnsi="Times New Roman" w:cs="Times New Roman"/>
          <w:sz w:val="24"/>
          <w:szCs w:val="24"/>
          <w:shd w:val="clear" w:color="auto" w:fill="FFFFFF"/>
        </w:rPr>
        <w:t xml:space="preserve"> </w:t>
      </w:r>
      <w:r w:rsidR="00423934" w:rsidRPr="00A52446">
        <w:rPr>
          <w:rFonts w:ascii="Times New Roman" w:eastAsia="Times New Roman" w:hAnsi="Times New Roman" w:cs="Times New Roman"/>
          <w:sz w:val="24"/>
          <w:szCs w:val="24"/>
          <w:shd w:val="clear" w:color="auto" w:fill="FFFFFF"/>
        </w:rPr>
        <w:t>But C-section should only recommend when the life of the mother or fetus is at risk.</w:t>
      </w:r>
    </w:p>
    <w:p w14:paraId="2DE60BEE" w14:textId="77777777" w:rsidR="002E0773" w:rsidRPr="00A52446" w:rsidRDefault="00423934" w:rsidP="00DC1D0E">
      <w:pPr>
        <w:spacing w:before="240"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The C-section is rapidly increasing in many developed and developing countries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Silva, Bettiol, &amp; Barbieri, 1999)","plainTextFormattedCitation":"(Farmer et al., 2003; Gomes, Silva, Bettiol, &amp; Barbieri, 1999)","previouslyFormattedCitation":"(Farmer et al., 2003; Gomes, Silva, Bettiol, &amp; Barbieri, 1999)"},"properties":{"noteIndex":0},"schema":"https://github.com/citation-style-language/schema/raw/master/csl-citation.json"}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(Farmer et al., 2003; Gomes, Silva, Bettiol, &amp; Barbieri, 1999)</w:t>
      </w:r>
      <w:r w:rsidR="00EA55F7"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In recent years as a major surgery related to immediate risk of maternal and childbirth and may be important for pregnancy and long-term effects on child. C-section is rapidly increasing in many developed and developing countries. More than half of women voluntarily undergo C-section </w:t>
      </w:r>
      <w:r w:rsidR="00EA55F7" w:rsidRPr="00A52446">
        <w:rPr>
          <w:rFonts w:ascii="Times New Roman" w:eastAsia="Times New Roman" w:hAnsi="Times New Roman" w:cs="Times New Roman"/>
          <w:sz w:val="24"/>
          <w:szCs w:val="24"/>
        </w:rPr>
        <w:fldChar w:fldCharType="begin" w:fldLock="1"/>
      </w:r>
      <w:r w:rsidR="00EA55F7" w:rsidRPr="00A52446">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(Danforth &amp; Gibbs, 2008)</w:t>
      </w:r>
      <w:r w:rsidR="00EA55F7" w:rsidRPr="00A52446">
        <w:rPr>
          <w:rFonts w:ascii="Times New Roman" w:eastAsia="Times New Roman" w:hAnsi="Times New Roman" w:cs="Times New Roman"/>
          <w:sz w:val="24"/>
          <w:szCs w:val="24"/>
        </w:rPr>
        <w:fldChar w:fldCharType="end"/>
      </w:r>
      <w:r w:rsidR="00A649A9" w:rsidRPr="00A52446">
        <w:rPr>
          <w:rFonts w:ascii="Times New Roman" w:eastAsia="Times New Roman" w:hAnsi="Times New Roman" w:cs="Times New Roman"/>
          <w:sz w:val="24"/>
          <w:szCs w:val="24"/>
        </w:rPr>
        <w:t>.</w:t>
      </w:r>
      <w:r w:rsidR="00EA55F7"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This choice is influenced by several factors, including ways to prevent labor pain, it is safer, healthier than vaginal delivery</w:t>
      </w:r>
      <w:r w:rsidR="00EA55F7" w:rsidRPr="00A52446">
        <w:rPr>
          <w:rFonts w:ascii="Times New Roman" w:hAnsi="Times New Roman" w:cs="Times New Roman"/>
          <w:sz w:val="24"/>
          <w:szCs w:val="24"/>
          <w:shd w:val="clear" w:color="auto" w:fill="FFFFFF"/>
        </w:rPr>
        <w:t xml:space="preserve"> </w:t>
      </w:r>
      <w:r w:rsidR="00EA55F7" w:rsidRPr="00A52446">
        <w:rPr>
          <w:rFonts w:ascii="Times New Roman" w:hAnsi="Times New Roman" w:cs="Times New Roman"/>
          <w:sz w:val="24"/>
          <w:szCs w:val="24"/>
          <w:shd w:val="clear" w:color="auto" w:fill="FFFFFF"/>
        </w:rPr>
        <w:fldChar w:fldCharType="begin" w:fldLock="1"/>
      </w:r>
      <w:r w:rsidR="00EA55F7" w:rsidRPr="00A52446">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Günalp, Somunoglu, &amp; Demirol, 2000)","plainTextFormattedCitation":"(Tatar, Günalp, Somunoglu, &amp; Demirol, 2000)","previouslyFormattedCitation":"(Tatar, Günalp, Somunoglu, &amp; Demirol, 2000)"},"properties":{"noteIndex":0},"schema":"https://github.com/citation-style-language/schema/raw/master/csl-citation.json"}</w:instrText>
      </w:r>
      <w:r w:rsidR="00EA55F7" w:rsidRPr="00A52446">
        <w:rPr>
          <w:rFonts w:ascii="Times New Roman" w:hAnsi="Times New Roman" w:cs="Times New Roman"/>
          <w:sz w:val="24"/>
          <w:szCs w:val="24"/>
          <w:shd w:val="clear" w:color="auto" w:fill="FFFFFF"/>
        </w:rPr>
        <w:fldChar w:fldCharType="separate"/>
      </w:r>
      <w:r w:rsidR="00EA55F7" w:rsidRPr="00A52446">
        <w:rPr>
          <w:rFonts w:ascii="Times New Roman" w:hAnsi="Times New Roman" w:cs="Times New Roman"/>
          <w:noProof/>
          <w:sz w:val="24"/>
          <w:szCs w:val="24"/>
          <w:shd w:val="clear" w:color="auto" w:fill="FFFFFF"/>
        </w:rPr>
        <w:t>(Tatar, Günalp, Somunoglu, &amp; Demirol, 2000)</w:t>
      </w:r>
      <w:r w:rsidR="00EA55F7"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 fear of vaginal delivery</w:t>
      </w:r>
      <w:r w:rsidR="00EA55F7" w:rsidRPr="00A52446">
        <w:rPr>
          <w:rFonts w:ascii="Times New Roman" w:eastAsia="Times New Roman" w:hAnsi="Times New Roman" w:cs="Times New Roman"/>
          <w:sz w:val="24"/>
          <w:szCs w:val="24"/>
        </w:rPr>
        <w:t xml:space="preserve"> </w:t>
      </w:r>
      <w:r w:rsidR="00EA55F7"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Zakerihamidi, Merghati-Khoei, &amp; Kazemnejad, 2014)","plainTextFormattedCitation":"(Latifnejad-Roudsari, Zakerihamidi, Merghati-Khoei, &amp; Kazemnejad, 2014)","previouslyFormattedCitation":"(Latifnejad-Roudsari, Zakerihamidi, Merghati-Khoei, &amp; Kazemnejad, 2014)"},"properties":{"noteIndex":0},"schema":"https://github.com/citation-style-language/schema/raw/master/csl-citation.json"}</w:instrText>
      </w:r>
      <w:r w:rsidR="00EA55F7" w:rsidRPr="00A52446">
        <w:rPr>
          <w:rFonts w:ascii="Times New Roman" w:eastAsia="Times New Roman" w:hAnsi="Times New Roman" w:cs="Times New Roman"/>
          <w:sz w:val="24"/>
          <w:szCs w:val="24"/>
        </w:rPr>
        <w:fldChar w:fldCharType="separate"/>
      </w:r>
      <w:r w:rsidR="00EA55F7" w:rsidRPr="00A52446">
        <w:rPr>
          <w:rFonts w:ascii="Times New Roman" w:eastAsia="Times New Roman" w:hAnsi="Times New Roman" w:cs="Times New Roman"/>
          <w:noProof/>
          <w:sz w:val="24"/>
          <w:szCs w:val="24"/>
        </w:rPr>
        <w:t>(Latifnejad-Roudsari, Zakerihamidi, Merghati-Khoei, &amp; Kazemnejad, 2014)</w:t>
      </w:r>
      <w:r w:rsidR="00EA55F7" w:rsidRPr="00A52446">
        <w:rPr>
          <w:rFonts w:ascii="Times New Roman" w:eastAsia="Times New Roman" w:hAnsi="Times New Roman" w:cs="Times New Roman"/>
          <w:sz w:val="24"/>
          <w:szCs w:val="24"/>
        </w:rPr>
        <w:fldChar w:fldCharType="end"/>
      </w:r>
      <w:r w:rsidR="002E0773" w:rsidRPr="00A52446">
        <w:rPr>
          <w:rFonts w:ascii="Times New Roman" w:hAnsi="Times New Roman" w:cs="Times New Roman"/>
          <w:sz w:val="24"/>
          <w:szCs w:val="24"/>
        </w:rPr>
        <w:t xml:space="preserve"> </w:t>
      </w:r>
      <w:r w:rsidR="009A3B08" w:rsidRPr="00A52446">
        <w:rPr>
          <w:rFonts w:ascii="Times New Roman" w:hAnsi="Times New Roman" w:cs="Times New Roman"/>
          <w:sz w:val="24"/>
          <w:szCs w:val="24"/>
        </w:rPr>
        <w:t>, incorrect cultural assumptions about C-Section delivery</w:t>
      </w:r>
      <w:r w:rsidR="006B2106" w:rsidRPr="00A52446">
        <w:rPr>
          <w:rFonts w:ascii="Times New Roman" w:eastAsia="Times New Roman" w:hAnsi="Times New Roman" w:cs="Times New Roman"/>
          <w:sz w:val="24"/>
          <w:szCs w:val="24"/>
        </w:rPr>
        <w:t xml:space="preserve"> </w:t>
      </w:r>
      <w:r w:rsidR="006B2106" w:rsidRPr="00A52446">
        <w:rPr>
          <w:rFonts w:ascii="Times New Roman" w:eastAsia="Times New Roman" w:hAnsi="Times New Roman" w:cs="Times New Roman"/>
          <w:sz w:val="24"/>
          <w:szCs w:val="24"/>
        </w:rPr>
        <w:fldChar w:fldCharType="begin" w:fldLock="1"/>
      </w:r>
      <w:r w:rsidR="006B2106" w:rsidRPr="00A52446">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Omo-Aghoja, &amp; Okonofua, 2007)","plainTextFormattedCitation":"(Aziken, Omo-Aghoja, &amp; Okonofua, 2007)","previouslyFormattedCitation":"(Aziken, Omo-Aghoja, &amp; Okonofua, 2007)"},"properties":{"noteIndex":0},"schema":"https://github.com/citation-style-language/schema/raw/master/csl-citation.json"}</w:instrText>
      </w:r>
      <w:r w:rsidR="006B2106" w:rsidRPr="00A52446">
        <w:rPr>
          <w:rFonts w:ascii="Times New Roman" w:eastAsia="Times New Roman" w:hAnsi="Times New Roman" w:cs="Times New Roman"/>
          <w:sz w:val="24"/>
          <w:szCs w:val="24"/>
        </w:rPr>
        <w:fldChar w:fldCharType="separate"/>
      </w:r>
      <w:r w:rsidR="006B2106" w:rsidRPr="00A52446">
        <w:rPr>
          <w:rFonts w:ascii="Times New Roman" w:eastAsia="Times New Roman" w:hAnsi="Times New Roman" w:cs="Times New Roman"/>
          <w:noProof/>
          <w:sz w:val="24"/>
          <w:szCs w:val="24"/>
        </w:rPr>
        <w:t>(Aziken, Omo-Aghoja, &amp; Okonofua, 2007)</w:t>
      </w:r>
      <w:r w:rsidR="006B2106" w:rsidRPr="00A52446">
        <w:rPr>
          <w:rFonts w:ascii="Times New Roman" w:eastAsia="Times New Roman" w:hAnsi="Times New Roman" w:cs="Times New Roman"/>
          <w:sz w:val="24"/>
          <w:szCs w:val="24"/>
        </w:rPr>
        <w:fldChar w:fldCharType="end"/>
      </w:r>
      <w:r w:rsidR="009A3B08" w:rsidRPr="00A52446">
        <w:rPr>
          <w:rFonts w:ascii="Times New Roman" w:hAnsi="Times New Roman" w:cs="Times New Roman"/>
          <w:sz w:val="24"/>
          <w:szCs w:val="24"/>
        </w:rPr>
        <w:t>, and closure of the uterine tubes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Nomura, Benute, de Lucia, &amp; Zugaib, 2010)","plainTextFormattedCitation":"(Kasai, Nomura, Benute, de Lucia, &amp; Zugaib, 2010)","previouslyFormattedCitation":"(Kasai, Nomura, Benute, de Lucia, &amp; Zugaib,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Nomura, Benute, de Lucia, &amp; Zugaib, 2010)</w:t>
      </w:r>
      <w:r w:rsidR="006B2106" w:rsidRPr="00A52446">
        <w:rPr>
          <w:rFonts w:ascii="Times New Roman" w:hAnsi="Times New Roman" w:cs="Times New Roman"/>
          <w:sz w:val="24"/>
          <w:szCs w:val="24"/>
          <w:shd w:val="clear" w:color="auto" w:fill="FFFFFF"/>
        </w:rPr>
        <w:fldChar w:fldCharType="end"/>
      </w:r>
      <w:r w:rsidR="009A3B08" w:rsidRPr="00A52446">
        <w:rPr>
          <w:rFonts w:ascii="Times New Roman" w:hAnsi="Times New Roman" w:cs="Times New Roman"/>
          <w:sz w:val="24"/>
          <w:szCs w:val="24"/>
        </w:rPr>
        <w:t>.</w:t>
      </w:r>
      <w:r w:rsidR="006B2106" w:rsidRPr="00A52446">
        <w:rPr>
          <w:rFonts w:ascii="Times New Roman" w:eastAsia="Times New Roman" w:hAnsi="Times New Roman" w:cs="Times New Roman"/>
          <w:sz w:val="24"/>
          <w:szCs w:val="24"/>
        </w:rPr>
        <w:t xml:space="preserve"> </w:t>
      </w:r>
      <w:r w:rsidRPr="00A52446">
        <w:rPr>
          <w:rFonts w:ascii="Times New Roman" w:hAnsi="Times New Roman" w:cs="Times New Roman"/>
          <w:sz w:val="24"/>
          <w:szCs w:val="24"/>
        </w:rPr>
        <w:t>In contrast, most women prefer natural birth due to personal beliefs, cultural customs and values</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6B2106" w:rsidRPr="00A52446">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(Latifnejad-Roudsari et al., 2014)</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faster recovery after delivery</w:t>
      </w:r>
      <w:r w:rsidR="006B2106" w:rsidRPr="00A52446">
        <w:rPr>
          <w:rFonts w:ascii="Times New Roman" w:hAnsi="Times New Roman" w:cs="Times New Roman"/>
          <w:sz w:val="24"/>
          <w:szCs w:val="24"/>
          <w:shd w:val="clear" w:color="auto" w:fill="FFFFFF"/>
        </w:rPr>
        <w:t xml:space="preserve"> </w:t>
      </w:r>
      <w:r w:rsidR="006B2106"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A52446">
        <w:rPr>
          <w:rFonts w:ascii="Times New Roman" w:hAnsi="Times New Roman" w:cs="Times New Roman"/>
          <w:sz w:val="24"/>
          <w:szCs w:val="24"/>
          <w:shd w:val="clear" w:color="auto" w:fill="FFFFFF"/>
        </w:rPr>
        <w:fldChar w:fldCharType="separate"/>
      </w:r>
      <w:r w:rsidR="006B2106" w:rsidRPr="00A52446">
        <w:rPr>
          <w:rFonts w:ascii="Times New Roman" w:hAnsi="Times New Roman" w:cs="Times New Roman"/>
          <w:noProof/>
          <w:sz w:val="24"/>
          <w:szCs w:val="24"/>
          <w:shd w:val="clear" w:color="auto" w:fill="FFFFFF"/>
        </w:rPr>
        <w:t>(Kasai et al., 2010)</w:t>
      </w:r>
      <w:r w:rsidR="006B2106"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economic problems</w:t>
      </w:r>
      <w:r w:rsidR="00A8730D" w:rsidRPr="00A52446">
        <w:rPr>
          <w:rFonts w:ascii="Times New Roman" w:hAnsi="Times New Roman" w:cs="Times New Roman"/>
          <w:sz w:val="24"/>
          <w:szCs w:val="24"/>
          <w:shd w:val="clear" w:color="auto" w:fill="FFFFFF"/>
        </w:rPr>
        <w:t xml:space="preserve"> </w:t>
      </w:r>
      <w:r w:rsidR="00A8730D" w:rsidRPr="00A52446">
        <w:rPr>
          <w:rFonts w:ascii="Times New Roman" w:hAnsi="Times New Roman" w:cs="Times New Roman"/>
          <w:sz w:val="24"/>
          <w:szCs w:val="24"/>
          <w:shd w:val="clear" w:color="auto" w:fill="FFFFFF"/>
        </w:rPr>
        <w:fldChar w:fldCharType="begin" w:fldLock="1"/>
      </w:r>
      <w:r w:rsidR="00A8730D" w:rsidRPr="00A52446">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Roudsari, Khoei, &amp; Kazemnejad, 2014)","plainTextFormattedCitation":"(Zakerihamidi, Roudsari, Khoei, &amp; Kazemnejad, 2014)","previouslyFormattedCitation":"(Zakerihamidi, Roudsari, Khoei, &amp; Kazemnejad, 2014)"},"properties":{"noteIndex":0},"schema":"https://github.com/citation-style-language/schema/raw/master/csl-citation.json"}</w:instrText>
      </w:r>
      <w:r w:rsidR="00A8730D" w:rsidRPr="00A52446">
        <w:rPr>
          <w:rFonts w:ascii="Times New Roman" w:hAnsi="Times New Roman" w:cs="Times New Roman"/>
          <w:sz w:val="24"/>
          <w:szCs w:val="24"/>
          <w:shd w:val="clear" w:color="auto" w:fill="FFFFFF"/>
        </w:rPr>
        <w:fldChar w:fldCharType="separate"/>
      </w:r>
      <w:r w:rsidR="00A8730D" w:rsidRPr="00A52446">
        <w:rPr>
          <w:rFonts w:ascii="Times New Roman" w:hAnsi="Times New Roman" w:cs="Times New Roman"/>
          <w:noProof/>
          <w:sz w:val="24"/>
          <w:szCs w:val="24"/>
          <w:shd w:val="clear" w:color="auto" w:fill="FFFFFF"/>
        </w:rPr>
        <w:t>(Zakerihamidi, Roudsari, Khoei, &amp; Kazemnejad, 2014)</w:t>
      </w:r>
      <w:r w:rsidR="00A8730D" w:rsidRPr="00A52446">
        <w:rPr>
          <w:rFonts w:ascii="Times New Roman" w:hAnsi="Times New Roman" w:cs="Times New Roman"/>
          <w:sz w:val="24"/>
          <w:szCs w:val="24"/>
          <w:shd w:val="clear" w:color="auto" w:fill="FFFFFF"/>
        </w:rPr>
        <w:fldChar w:fldCharType="end"/>
      </w:r>
      <w:r w:rsidR="002E0773" w:rsidRPr="00A52446">
        <w:rPr>
          <w:rFonts w:ascii="Times New Roman" w:hAnsi="Times New Roman" w:cs="Times New Roman"/>
          <w:sz w:val="24"/>
          <w:szCs w:val="24"/>
        </w:rPr>
        <w:t xml:space="preserve">, </w:t>
      </w:r>
      <w:r w:rsidRPr="00A52446">
        <w:rPr>
          <w:rFonts w:ascii="Times New Roman" w:hAnsi="Times New Roman" w:cs="Times New Roman"/>
          <w:sz w:val="24"/>
          <w:szCs w:val="24"/>
        </w:rPr>
        <w:t>lack of concern about the safety of mother and baby and fear of anesthesia</w:t>
      </w:r>
      <w:r w:rsidR="00A8730D" w:rsidRPr="00A52446">
        <w:rPr>
          <w:rFonts w:ascii="Times New Roman" w:hAnsi="Times New Roman" w:cs="Times New Roman"/>
          <w:sz w:val="24"/>
          <w:szCs w:val="24"/>
        </w:rPr>
        <w:t xml:space="preserve"> </w:t>
      </w:r>
      <w:r w:rsidR="00A8730D" w:rsidRPr="00A52446">
        <w:rPr>
          <w:rFonts w:ascii="Times New Roman" w:hAnsi="Times New Roman" w:cs="Times New Roman"/>
          <w:sz w:val="24"/>
          <w:szCs w:val="24"/>
        </w:rPr>
        <w:fldChar w:fldCharType="begin" w:fldLock="1"/>
      </w:r>
      <w:r w:rsidR="00A8730D" w:rsidRPr="00A52446">
        <w:rPr>
          <w:rFonts w:ascii="Times New Roman" w:hAnsi="Times New Roman" w:cs="Times New Roman"/>
          <w:sz w:val="24"/>
          <w:szCs w:val="24"/>
        </w:rPr>
        <w:instrText>ADDIN CSL_CITATION {"citationItems":[{"id":"ITEM-1","itemData":{"DOI":"10.1097/01.AOG.0000160429.22836.c0","ISSN":"00297844","abstract":"Objective: To estimate recent temporal trends in delivery by cesarean during the past decade and the proportion of vaginal deliveries after prior caesarean in the United Kingdom. Methods: We conducted a cohort study using information from the General Practice Research Database. We identified all women with 1 or more deliveries between January 1990 and December 1999 and determined the method(s) of delivery. We estimated the proportion of women with vaginal delivery after cesarean in a subcohort who had at least 3 years of follow-up. Results: We identified 39,938 cesareans among 271,663 deliveries (14.7%), with an increase from 12.5% in 1990 to 18.3% in 1999. The proportion of cesarean deliveries increased with age and increased over time in all age groups except women aged younger than 20 years. Among 26,480 women with a caesarean delivery between 1990 and 1996, 7,649 (28.9%) had a subsequent delivery. The proportion of vaginal delivery after prior cesarean decreased from 45% in 1991 to 37% in 1999. Conclusion: Cesarean deliveries increased as a proportion of all deliveries in the United Kingdom during the past decade, and the proportion of vaginal delivery after prior cesarean decreased. Still, the proportion of cesarean deliveries is lower and the proportion of vaginal deliveries after prior cesarean is higher in the United Kingdom than in the United States. © 2005 by The American College of Obstetricians and Gynecologists. Published by Lippincott Williams &amp; Wilkins.","author":[{"dropping-particle":"","family":"Black","given":"Corri","non-dropping-particle":"","parse-names":false,"suffix":""},{"dropping-particle":"","family":"Kaye","given":"James A.","non-dropping-particle":"","parse-names":false,"suffix":""},{"dropping-particle":"","family":"Jick","given":"Hershel","non-dropping-particle":"","parse-names":false,"suffix":""}],"container-title":"Obstetrics and Gynecology","id":"ITEM-1","issue":"1","issued":{"date-parts":[["2005"]]},"page":"151-155","publisher":"Lippincott Williams and Wilkins","title":"Cesarean delivery in the United Kingdom: Time trends in the General Practice Research Database","type":"article-journal","volume":"106"},"uris":["http://www.mendeley.com/documents/?uuid=c58899f3-28c0-34e5-81fb-81e3f6fe1928"]}],"mendeley":{"formattedCitation":"(Black, Kaye, &amp; Jick, 2005)","plainTextFormattedCitation":"(Black, Kaye, &amp; Jick, 2005)","previouslyFormattedCitation":"(Black, Kaye, &amp; Jick, 2005)"},"properties":{"noteIndex":0},"schema":"https://github.com/citation-style-language/schema/raw/master/csl-citation.json"}</w:instrText>
      </w:r>
      <w:r w:rsidR="00A8730D" w:rsidRPr="00A52446">
        <w:rPr>
          <w:rFonts w:ascii="Times New Roman" w:hAnsi="Times New Roman" w:cs="Times New Roman"/>
          <w:sz w:val="24"/>
          <w:szCs w:val="24"/>
        </w:rPr>
        <w:fldChar w:fldCharType="separate"/>
      </w:r>
      <w:r w:rsidR="00A8730D" w:rsidRPr="00A52446">
        <w:rPr>
          <w:rFonts w:ascii="Times New Roman" w:hAnsi="Times New Roman" w:cs="Times New Roman"/>
          <w:noProof/>
          <w:sz w:val="24"/>
          <w:szCs w:val="24"/>
        </w:rPr>
        <w:t>(Black, Kaye, &amp; Jick, 2005)</w:t>
      </w:r>
      <w:r w:rsidR="00A8730D" w:rsidRPr="00A52446">
        <w:rPr>
          <w:rFonts w:ascii="Times New Roman" w:hAnsi="Times New Roman" w:cs="Times New Roman"/>
          <w:sz w:val="24"/>
          <w:szCs w:val="24"/>
        </w:rPr>
        <w:fldChar w:fldCharType="end"/>
      </w:r>
      <w:r w:rsidR="002E0773" w:rsidRPr="00A52446">
        <w:rPr>
          <w:rFonts w:ascii="Times New Roman" w:hAnsi="Times New Roman" w:cs="Times New Roman"/>
          <w:sz w:val="24"/>
          <w:szCs w:val="24"/>
        </w:rPr>
        <w:t>.</w:t>
      </w:r>
    </w:p>
    <w:p w14:paraId="6D646494" w14:textId="77777777" w:rsidR="00E32C12" w:rsidRPr="00A52446" w:rsidRDefault="00C069E6" w:rsidP="00DC1D0E">
      <w:pPr>
        <w:spacing w:before="240"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A trend analysis based on data from 121 countries reported that, from 1990 to 2014, the average C-section rates increased by 12.4% and it annually increased by 4.4% </w:t>
      </w:r>
      <w:r w:rsidR="00A8730D" w:rsidRPr="00A52446">
        <w:rPr>
          <w:rFonts w:ascii="Times New Roman" w:eastAsia="Times New Roman" w:hAnsi="Times New Roman" w:cs="Times New Roman"/>
          <w:sz w:val="24"/>
          <w:szCs w:val="24"/>
          <w:shd w:val="clear" w:color="auto" w:fill="FFFFFF"/>
        </w:rPr>
        <w:fldChar w:fldCharType="begin" w:fldLock="1"/>
      </w:r>
      <w:r w:rsidR="00A8730D" w:rsidRPr="00A52446">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(Betrán et al., 2016)</w:t>
      </w:r>
      <w:r w:rsidR="00A8730D"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A 2004-2008 world health organization (WHO) survey recorded an average global rate of C-section was 25.7% in which 27.3% in Asia, 29.2% in Latin America and 19.0% in Europe</w:t>
      </w:r>
      <w:r w:rsidR="00A8730D" w:rsidRPr="00A52446">
        <w:rPr>
          <w:rFonts w:ascii="Times New Roman" w:eastAsia="Times New Roman" w:hAnsi="Times New Roman" w:cs="Times New Roman"/>
          <w:sz w:val="24"/>
          <w:szCs w:val="24"/>
          <w:shd w:val="clear" w:color="auto" w:fill="FFFFFF"/>
        </w:rPr>
        <w:t xml:space="preserve"> </w:t>
      </w:r>
      <w:r w:rsidR="00A8730D" w:rsidRPr="00A52446">
        <w:rPr>
          <w:rFonts w:ascii="Times New Roman" w:eastAsia="Times New Roman" w:hAnsi="Times New Roman" w:cs="Times New Roman"/>
          <w:sz w:val="24"/>
          <w:szCs w:val="24"/>
          <w:shd w:val="clear" w:color="auto" w:fill="FFFFFF"/>
        </w:rPr>
        <w:fldChar w:fldCharType="begin" w:fldLock="1"/>
      </w:r>
      <w:r w:rsidR="000D7BB5" w:rsidRPr="00A52446">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A52446">
        <w:rPr>
          <w:rFonts w:ascii="Times New Roman" w:eastAsia="Times New Roman" w:hAnsi="Times New Roman" w:cs="Times New Roman"/>
          <w:sz w:val="24"/>
          <w:szCs w:val="24"/>
          <w:shd w:val="clear" w:color="auto" w:fill="FFFFFF"/>
        </w:rPr>
        <w:fldChar w:fldCharType="separate"/>
      </w:r>
      <w:r w:rsidR="00A8730D" w:rsidRPr="00A52446">
        <w:rPr>
          <w:rFonts w:ascii="Times New Roman" w:eastAsia="Times New Roman" w:hAnsi="Times New Roman" w:cs="Times New Roman"/>
          <w:noProof/>
          <w:sz w:val="24"/>
          <w:szCs w:val="24"/>
          <w:shd w:val="clear" w:color="auto" w:fill="FFFFFF"/>
        </w:rPr>
        <w:t>(Lumbiganon et al., 2010; Villar et al., 2006)</w:t>
      </w:r>
      <w:r w:rsidR="00A8730D" w:rsidRPr="00A52446">
        <w:rPr>
          <w:rFonts w:ascii="Times New Roman" w:eastAsia="Times New Roman" w:hAnsi="Times New Roman" w:cs="Times New Roman"/>
          <w:sz w:val="24"/>
          <w:szCs w:val="24"/>
          <w:shd w:val="clear" w:color="auto" w:fill="FFFFFF"/>
        </w:rPr>
        <w:fldChar w:fldCharType="end"/>
      </w:r>
      <w:r w:rsidR="00A8730D"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rPr>
        <w:t xml:space="preserve">As stated by WHO, there is no justification for any region to have a caesarean rate higher than 10 -15%, which weighs a serious reason for worry in most of the countries worldwide </w:t>
      </w:r>
      <w:r w:rsidR="000D7BB5" w:rsidRPr="00A52446">
        <w:rPr>
          <w:rFonts w:ascii="Times New Roman" w:eastAsia="Times New Roman" w:hAnsi="Times New Roman" w:cs="Times New Roman"/>
          <w:sz w:val="24"/>
          <w:szCs w:val="24"/>
        </w:rPr>
        <w:fldChar w:fldCharType="begin" w:fldLock="1"/>
      </w:r>
      <w:r w:rsidR="000D7BB5"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Shariff, Shafie, Saaid, &amp; Tahir, 2015)","plainTextFormattedCitation":"(Rahman, Shariff, Shafie, Saaid, &amp; Tahir, 2015)","previouslyFormattedCitation":"(Rahman, Shariff, Shafie, Saaid, &amp; Tahir, 2015)"},"properties":{"noteIndex":0},"schema":"https://github.com/citation-style-language/schema/raw/master/csl-citation.json"}</w:instrText>
      </w:r>
      <w:r w:rsidR="000D7BB5" w:rsidRPr="00A52446">
        <w:rPr>
          <w:rFonts w:ascii="Times New Roman" w:eastAsia="Times New Roman" w:hAnsi="Times New Roman" w:cs="Times New Roman"/>
          <w:sz w:val="24"/>
          <w:szCs w:val="24"/>
        </w:rPr>
        <w:fldChar w:fldCharType="separate"/>
      </w:r>
      <w:r w:rsidR="000D7BB5" w:rsidRPr="00A52446">
        <w:rPr>
          <w:rFonts w:ascii="Times New Roman" w:eastAsia="Times New Roman" w:hAnsi="Times New Roman" w:cs="Times New Roman"/>
          <w:noProof/>
          <w:sz w:val="24"/>
          <w:szCs w:val="24"/>
        </w:rPr>
        <w:t>(Rahman, Shariff, Shafie, Saaid, &amp; Tahir, 2015)</w:t>
      </w:r>
      <w:r w:rsidR="000D7BB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shd w:val="clear" w:color="auto" w:fill="FFFFFF"/>
        </w:rPr>
        <w:t xml:space="preserve">In Bangladesh, the C-section (either clinically necessary or unnecessary) rate increased from 3.5% in 2004 to 23% in 2014 </w:t>
      </w:r>
      <w:r w:rsidR="000D7BB5"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Islam, Shariff, Alam, &amp; Rahman, 2017)","plainTextFormattedCitation":"(Khan, Islam, Shariff, Alam, &amp; Rahman, 2017)","previouslyFormattedCitation":"(Khan, Islam, Shariff, Alam, &amp; Rahman, 2017)"},"properties":{"noteIndex":0},"schema":"https://github.com/citation-style-language/schema/raw/master/csl-citation.json"}</w:instrText>
      </w:r>
      <w:r w:rsidR="000D7BB5" w:rsidRPr="00A52446">
        <w:rPr>
          <w:rFonts w:ascii="Times New Roman" w:eastAsia="Times New Roman" w:hAnsi="Times New Roman" w:cs="Times New Roman"/>
          <w:sz w:val="24"/>
          <w:szCs w:val="24"/>
          <w:shd w:val="clear" w:color="auto" w:fill="FFFFFF"/>
        </w:rPr>
        <w:fldChar w:fldCharType="separate"/>
      </w:r>
      <w:r w:rsidR="000D7BB5" w:rsidRPr="00A52446">
        <w:rPr>
          <w:rFonts w:ascii="Times New Roman" w:eastAsia="Times New Roman" w:hAnsi="Times New Roman" w:cs="Times New Roman"/>
          <w:noProof/>
          <w:sz w:val="24"/>
          <w:szCs w:val="24"/>
          <w:shd w:val="clear" w:color="auto" w:fill="FFFFFF"/>
        </w:rPr>
        <w:t>(Khan, Islam, Shariff, Alam, &amp; Rahman, 2017)</w:t>
      </w:r>
      <w:r w:rsidR="000D7BB5" w:rsidRPr="00A52446">
        <w:rPr>
          <w:rFonts w:ascii="Times New Roman" w:eastAsia="Times New Roman" w:hAnsi="Times New Roman" w:cs="Times New Roman"/>
          <w:sz w:val="24"/>
          <w:szCs w:val="24"/>
          <w:shd w:val="clear" w:color="auto" w:fill="FFFFFF"/>
        </w:rPr>
        <w:fldChar w:fldCharType="end"/>
      </w:r>
      <w:r w:rsidR="000D7BB5" w:rsidRPr="00A52446">
        <w:rPr>
          <w:rFonts w:ascii="Times New Roman" w:eastAsia="Times New Roman" w:hAnsi="Times New Roman" w:cs="Times New Roman"/>
          <w:sz w:val="24"/>
          <w:szCs w:val="24"/>
          <w:shd w:val="clear" w:color="auto" w:fill="FFFFFF"/>
        </w:rPr>
        <w:t>.  </w:t>
      </w:r>
    </w:p>
    <w:p w14:paraId="3F7367AB" w14:textId="77777777" w:rsidR="00E32C12" w:rsidRPr="00A52446" w:rsidRDefault="00E32C12" w:rsidP="00DC1D0E">
      <w:pPr>
        <w:spacing w:after="0" w:line="240" w:lineRule="auto"/>
        <w:rPr>
          <w:rFonts w:ascii="Times New Roman" w:eastAsia="Times New Roman" w:hAnsi="Times New Roman" w:cs="Times New Roman"/>
          <w:sz w:val="24"/>
          <w:szCs w:val="24"/>
        </w:rPr>
      </w:pPr>
    </w:p>
    <w:p w14:paraId="495CE629" w14:textId="77777777" w:rsidR="001B0D27" w:rsidRPr="00A52446" w:rsidRDefault="00C069E6"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Women experiencing the C-section delivery without a clear intimation for the process have a risk of major morbidity including cardiac arrest, hysterectomy, puerperal infection, thromboembolism, wound hematoma, anesthetics complications than those undergoing planned vaginal delivery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Besides, babies born in C-section are at risk of developing asthma, type 1 diabetes, allergic diseases </w:t>
      </w:r>
      <w:r w:rsidR="00511EEB" w:rsidRPr="00A52446">
        <w:rPr>
          <w:rFonts w:ascii="Times New Roman" w:eastAsia="Times New Roman" w:hAnsi="Times New Roman" w:cs="Times New Roman"/>
          <w:sz w:val="24"/>
          <w:szCs w:val="24"/>
          <w:shd w:val="clear" w:color="auto" w:fill="FFFFFF"/>
        </w:rPr>
        <w:fldChar w:fldCharType="begin" w:fldLock="1"/>
      </w:r>
      <w:r w:rsidR="00511EEB" w:rsidRPr="00A52446">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w:instrText>
      </w:r>
      <w:r w:rsidR="00511EEB" w:rsidRPr="006425DC">
        <w:rPr>
          <w:rFonts w:ascii="Times New Roman" w:eastAsia="Times New Roman" w:hAnsi="Times New Roman" w:cs="Times New Roman"/>
          <w:sz w:val="24"/>
          <w:szCs w:val="24"/>
          <w:shd w:val="clear" w:color="auto" w:fill="FFFFFF"/>
          <w:lang w:val="da-DK"/>
        </w:rPr>
        <w:instrText>":"","family":"Darmasseelane","given":"Karthik","non-dropping-particle":"","parse-names":false,"suffix":""},{"dropping-particle":"","family":"Hyde","given":"Matthew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Andersen, Gamborg, Sørensen, &amp; Jess, 2011; Darmasseelane, Hyde, Santhakumaran, Gale, &amp; Modi, 2014)","plainTextFormattedCitation":"(Ajslev, Andersen, Gamborg, Sørensen, &amp; Jess, 2011; Darmasseelane, Hyde, Santhakumaran, Gale, &amp; Modi, 2014)","previouslyFormattedCitation":"(Ajslev, Andersen, Gamborg, Sørensen, &amp; Jess, 2011; Darmasseelane, Hyde, Santhakumaran, Gale, &amp; Modi, 2014)"},"properties":{"noteIndex":0},"schema":"https://github.com/citation-style-language/schema/raw/master/csl-citation.json"}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6425DC">
        <w:rPr>
          <w:rFonts w:ascii="Times New Roman" w:eastAsia="Times New Roman" w:hAnsi="Times New Roman" w:cs="Times New Roman"/>
          <w:noProof/>
          <w:sz w:val="24"/>
          <w:szCs w:val="24"/>
          <w:shd w:val="clear" w:color="auto" w:fill="FFFFFF"/>
          <w:lang w:val="da-DK"/>
        </w:rPr>
        <w:t>(Ajslev, Andersen, Gamborg, Sørensen, &amp; Jess, 2011; Darmasseelane, Hyde, Santhakumaran, Gale, &amp; Modi, 2014)</w:t>
      </w:r>
      <w:r w:rsidR="00511EEB" w:rsidRPr="00A52446">
        <w:rPr>
          <w:rFonts w:ascii="Times New Roman" w:eastAsia="Times New Roman" w:hAnsi="Times New Roman" w:cs="Times New Roman"/>
          <w:sz w:val="24"/>
          <w:szCs w:val="24"/>
          <w:shd w:val="clear" w:color="auto" w:fill="FFFFFF"/>
        </w:rPr>
        <w:fldChar w:fldCharType="end"/>
      </w:r>
      <w:r w:rsidR="00911D0C" w:rsidRPr="006425DC">
        <w:rPr>
          <w:rFonts w:ascii="Times New Roman" w:eastAsia="Times New Roman" w:hAnsi="Times New Roman" w:cs="Times New Roman"/>
          <w:sz w:val="24"/>
          <w:szCs w:val="24"/>
          <w:shd w:val="clear" w:color="auto" w:fill="FFFFFF"/>
          <w:lang w:val="da-DK"/>
        </w:rPr>
        <w:t xml:space="preserve">, crohn's disease </w:t>
      </w:r>
      <w:r w:rsidR="00511EEB" w:rsidRPr="00A52446">
        <w:rPr>
          <w:rFonts w:ascii="Times New Roman" w:eastAsia="Times New Roman" w:hAnsi="Times New Roman" w:cs="Times New Roman"/>
          <w:sz w:val="24"/>
          <w:szCs w:val="24"/>
          <w:shd w:val="clear" w:color="auto" w:fill="FFFFFF"/>
        </w:rPr>
        <w:fldChar w:fldCharType="begin" w:fldLock="1"/>
      </w:r>
      <w:r w:rsidR="00511EEB" w:rsidRPr="006425DC">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A52446">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A52446">
        <w:rPr>
          <w:rFonts w:ascii="Times New Roman" w:eastAsia="Times New Roman" w:hAnsi="Times New Roman" w:cs="Times New Roman"/>
          <w:sz w:val="24"/>
          <w:szCs w:val="24"/>
          <w:shd w:val="clear" w:color="auto" w:fill="FFFFFF"/>
        </w:rPr>
        <w:fldChar w:fldCharType="separate"/>
      </w:r>
      <w:r w:rsidR="00511EEB" w:rsidRPr="00A52446">
        <w:rPr>
          <w:rFonts w:ascii="Times New Roman" w:eastAsia="Times New Roman" w:hAnsi="Times New Roman" w:cs="Times New Roman"/>
          <w:noProof/>
          <w:sz w:val="24"/>
          <w:szCs w:val="24"/>
          <w:shd w:val="clear" w:color="auto" w:fill="FFFFFF"/>
        </w:rPr>
        <w:t>(Yuan et al., 2016)</w:t>
      </w:r>
      <w:r w:rsidR="00511EEB"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immune deficiencies, and </w:t>
      </w:r>
      <w:r w:rsidR="00511EEB" w:rsidRPr="00A52446">
        <w:rPr>
          <w:rFonts w:ascii="Times New Roman" w:eastAsia="Times New Roman" w:hAnsi="Times New Roman" w:cs="Times New Roman"/>
          <w:sz w:val="24"/>
          <w:szCs w:val="24"/>
          <w:shd w:val="clear" w:color="auto" w:fill="FFFFFF"/>
        </w:rPr>
        <w:t>leukemia</w:t>
      </w:r>
      <w:r w:rsidR="00911D0C" w:rsidRPr="00A52446">
        <w:rPr>
          <w:rFonts w:ascii="Times New Roman" w:eastAsia="Times New Roman" w:hAnsi="Times New Roman" w:cs="Times New Roman"/>
          <w:sz w:val="24"/>
          <w:szCs w:val="24"/>
          <w:shd w:val="clear" w:color="auto" w:fill="FFFFFF"/>
        </w:rPr>
        <w:t xml:space="preserve"> and so on. </w:t>
      </w:r>
      <w:r w:rsidRPr="00A52446">
        <w:rPr>
          <w:rFonts w:ascii="Times New Roman" w:eastAsia="Times New Roman" w:hAnsi="Times New Roman" w:cs="Times New Roman"/>
          <w:sz w:val="24"/>
          <w:szCs w:val="24"/>
        </w:rPr>
        <w:t xml:space="preserve">A study was conducted to examine the distribution of C-section and its correlates in the northern part of Bangladesh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(Rahman et al., 2015)</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Rahman et al showed that previous C-section, prolonged labor, higher education level, mother age of 25 years or more, lower order of birth, baby length greater than 45 cm, and unbalanced diet were some factors that were significantly correlated with C-section. Another study found that higher age of mother, lower birth order, higher education of parents, higher </w:t>
      </w:r>
      <w:r w:rsidRPr="00A52446">
        <w:rPr>
          <w:rFonts w:ascii="Times New Roman" w:eastAsia="Times New Roman" w:hAnsi="Times New Roman" w:cs="Times New Roman"/>
          <w:sz w:val="24"/>
          <w:szCs w:val="24"/>
        </w:rPr>
        <w:lastRenderedPageBreak/>
        <w:t xml:space="preserve">socioeconomic status, poor maternal history, and adoption of three or more ANCs were significantly associate with C-section delivery </w:t>
      </w:r>
      <w:r w:rsidR="00511EEB" w:rsidRPr="00A52446">
        <w:rPr>
          <w:rFonts w:ascii="Times New Roman" w:eastAsia="Times New Roman" w:hAnsi="Times New Roman" w:cs="Times New Roman"/>
          <w:sz w:val="24"/>
          <w:szCs w:val="24"/>
        </w:rPr>
        <w:fldChar w:fldCharType="begin" w:fldLock="1"/>
      </w:r>
      <w:r w:rsidR="00511EEB" w:rsidRPr="00A52446">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(Begum et al., 2017)</w:t>
      </w:r>
      <w:r w:rsidR="00511EEB"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 xml:space="preserve">. </w:t>
      </w:r>
    </w:p>
    <w:p w14:paraId="0BF680F9" w14:textId="77777777" w:rsidR="001B0D27" w:rsidRPr="00A52446" w:rsidRDefault="001B0D27" w:rsidP="00DC1D0E">
      <w:pPr>
        <w:spacing w:after="0" w:line="240" w:lineRule="auto"/>
        <w:rPr>
          <w:rFonts w:ascii="Times New Roman" w:eastAsia="Times New Roman" w:hAnsi="Times New Roman" w:cs="Times New Roman"/>
          <w:sz w:val="24"/>
          <w:szCs w:val="24"/>
        </w:rPr>
      </w:pPr>
    </w:p>
    <w:p w14:paraId="0ABE8E47" w14:textId="77777777" w:rsidR="006751B5" w:rsidRPr="00A52446" w:rsidRDefault="00C069E6"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In Bangladesh, children are generally suffering from several common diseases such as </w:t>
      </w:r>
      <w:commentRangeStart w:id="2"/>
      <w:r w:rsidRPr="00A52446">
        <w:rPr>
          <w:rFonts w:ascii="Times New Roman" w:eastAsia="Times New Roman" w:hAnsi="Times New Roman" w:cs="Times New Roman"/>
          <w:sz w:val="24"/>
          <w:szCs w:val="24"/>
        </w:rPr>
        <w:t xml:space="preserve">fast </w:t>
      </w:r>
      <w:commentRangeEnd w:id="2"/>
      <w:r w:rsidR="008C6C27">
        <w:rPr>
          <w:rStyle w:val="CommentReference"/>
        </w:rPr>
        <w:commentReference w:id="2"/>
      </w:r>
      <w:r w:rsidRPr="00A52446">
        <w:rPr>
          <w:rFonts w:ascii="Times New Roman" w:eastAsia="Times New Roman" w:hAnsi="Times New Roman" w:cs="Times New Roman"/>
          <w:sz w:val="24"/>
          <w:szCs w:val="24"/>
        </w:rPr>
        <w:t>and/or difficulty of breathing or acute respiratory infection, diarrhea with bloods, fever etc. However, to the best of our knowledge, there is no research has been conducted to determine the association between C-section and such early childhood diseases in Bangladesh. Hence, it is important to study the consequence of C-section delivery on the child health particularly on the early childhood diseases using a proper statistical method. Therefore, we aimed to investigate the causal association between C-section delivery and childhood diseases using a propensity score method. This study also looks for key factors associated with childhood diseases. The study uses data from the BDHS 2014 and MICS 2012 collected from the nationally representative cross-sectional survey. By identifying key factors, the present study is to assess the data on type of delivery and childhood diseases collected by MICS and DHS and compare C-section measures.</w:t>
      </w:r>
    </w:p>
    <w:p w14:paraId="4B64E7A6" w14:textId="77777777" w:rsidR="00C069E6" w:rsidRPr="00A52446" w:rsidRDefault="00C069E6" w:rsidP="00DC1D0E">
      <w:pPr>
        <w:spacing w:after="0" w:line="240" w:lineRule="auto"/>
        <w:rPr>
          <w:rFonts w:ascii="Times New Roman" w:eastAsia="Times New Roman" w:hAnsi="Times New Roman" w:cs="Times New Roman"/>
          <w:b/>
          <w:sz w:val="24"/>
          <w:szCs w:val="24"/>
        </w:rPr>
      </w:pPr>
    </w:p>
    <w:p w14:paraId="7917AB6F" w14:textId="77777777" w:rsidR="00790098" w:rsidRPr="00A52446" w:rsidRDefault="00911D0C"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2. Methods</w:t>
      </w:r>
    </w:p>
    <w:p w14:paraId="1C18C341" w14:textId="77777777" w:rsidR="00E32C12" w:rsidRPr="00A52446" w:rsidRDefault="0001591E" w:rsidP="00DC1D0E">
      <w:pPr>
        <w:spacing w:after="0" w:line="240" w:lineRule="auto"/>
        <w:rPr>
          <w:rFonts w:ascii="Times New Roman" w:hAnsi="Times New Roman" w:cs="Times New Roman"/>
          <w:b/>
          <w:i/>
          <w:iCs/>
          <w:sz w:val="24"/>
          <w:szCs w:val="24"/>
        </w:rPr>
      </w:pPr>
      <w:commentRangeStart w:id="3"/>
      <w:r w:rsidRPr="00A52446">
        <w:rPr>
          <w:rFonts w:ascii="Times New Roman" w:hAnsi="Times New Roman" w:cs="Times New Roman"/>
          <w:b/>
          <w:i/>
          <w:iCs/>
          <w:sz w:val="24"/>
          <w:szCs w:val="24"/>
        </w:rPr>
        <w:t>Data source and Study design</w:t>
      </w:r>
      <w:commentRangeEnd w:id="3"/>
      <w:r w:rsidR="000A6353">
        <w:rPr>
          <w:rStyle w:val="CommentReference"/>
        </w:rPr>
        <w:commentReference w:id="3"/>
      </w:r>
    </w:p>
    <w:p w14:paraId="7D0746E3" w14:textId="77777777" w:rsidR="00725DA8" w:rsidRPr="00A52446" w:rsidRDefault="00F0575E"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We used the latest available secondary dataset from the Bangladesh Demographic and Health Survey (BDHS, 2014) for our study. To compare the results, we also used another secondary survey data, the multiple indicator cluster survey (MICS, 2012-13) in Bangladesh </w:t>
      </w:r>
      <w:r w:rsidR="00F2789E" w:rsidRPr="00A52446">
        <w:rPr>
          <w:rFonts w:ascii="Times New Roman" w:eastAsia="Times New Roman" w:hAnsi="Times New Roman" w:cs="Times New Roman"/>
          <w:sz w:val="24"/>
          <w:szCs w:val="24"/>
          <w:shd w:val="clear" w:color="auto" w:fill="FFFFFF"/>
        </w:rPr>
        <w:fldChar w:fldCharType="begin" w:fldLock="1"/>
      </w:r>
      <w:r w:rsidR="00F2789E"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F2789E" w:rsidRPr="00A52446">
        <w:rPr>
          <w:rFonts w:ascii="Times New Roman" w:eastAsia="Times New Roman" w:hAnsi="Times New Roman" w:cs="Times New Roman"/>
          <w:sz w:val="24"/>
          <w:szCs w:val="24"/>
          <w:shd w:val="clear" w:color="auto" w:fill="FFFFFF"/>
        </w:rPr>
        <w:fldChar w:fldCharType="separate"/>
      </w:r>
      <w:r w:rsidR="00F2789E" w:rsidRPr="00A52446">
        <w:rPr>
          <w:rFonts w:ascii="Times New Roman" w:eastAsia="Times New Roman" w:hAnsi="Times New Roman" w:cs="Times New Roman"/>
          <w:noProof/>
          <w:sz w:val="24"/>
          <w:szCs w:val="24"/>
          <w:shd w:val="clear" w:color="auto" w:fill="FFFFFF"/>
        </w:rPr>
        <w:t>(UNICEF, 2015)</w:t>
      </w:r>
      <w:r w:rsidR="00F2789E" w:rsidRPr="00A52446">
        <w:rPr>
          <w:rFonts w:ascii="Times New Roman" w:eastAsia="Times New Roman" w:hAnsi="Times New Roman" w:cs="Times New Roman"/>
          <w:sz w:val="24"/>
          <w:szCs w:val="24"/>
          <w:shd w:val="clear" w:color="auto" w:fill="FFFFFF"/>
        </w:rPr>
        <w:fldChar w:fldCharType="end"/>
      </w:r>
      <w:r w:rsidRPr="00A52446">
        <w:rPr>
          <w:rFonts w:ascii="Times New Roman" w:eastAsia="Times New Roman" w:hAnsi="Times New Roman" w:cs="Times New Roman"/>
          <w:sz w:val="24"/>
          <w:szCs w:val="24"/>
          <w:shd w:val="clear" w:color="auto" w:fill="FFFFFF"/>
        </w:rPr>
        <w:t xml:space="preserve">.  BDHS is large, household surveys produced by the Demographic and Health Surveys Program. The targeted sample is based on nationally representative sampling plans. The surveys highlighted on identical measures of fertility and child mortality, and indicators of access to maternal and child health interventions, illness, treatment, and nutritional status. These surveys also collect a wide range of identical socioeconomic status, demographic status, and other such information. These data-sets are fully open-access </w:t>
      </w:r>
      <w:r w:rsidR="00511EEB"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Perkins, &amp; Subramanian, 2017)","plainTextFormattedCitation":"(Corsi, Perkins, &amp; Subramanian, 2017)","previouslyFormattedCitation":"(Corsi, Perkins, &amp; Subramanian, 2017)"},"properties":{"noteIndex":0},"schema":"https://github.com/citation-style-language/schema/raw/master/csl-citation.json"}</w:instrText>
      </w:r>
      <w:r w:rsidR="00511EEB" w:rsidRPr="00A52446">
        <w:rPr>
          <w:rFonts w:ascii="Times New Roman" w:eastAsia="Times New Roman" w:hAnsi="Times New Roman" w:cs="Times New Roman"/>
          <w:sz w:val="24"/>
          <w:szCs w:val="24"/>
        </w:rPr>
        <w:fldChar w:fldCharType="separate"/>
      </w:r>
      <w:r w:rsidR="00511EEB" w:rsidRPr="00A52446">
        <w:rPr>
          <w:rFonts w:ascii="Times New Roman" w:eastAsia="Times New Roman" w:hAnsi="Times New Roman" w:cs="Times New Roman"/>
          <w:noProof/>
          <w:sz w:val="24"/>
          <w:szCs w:val="24"/>
        </w:rPr>
        <w:t>(Corsi, Perkins, &amp; Subramanian, 2017)</w:t>
      </w:r>
      <w:r w:rsidR="00511EEB"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commentRangeStart w:id="4"/>
      <w:r w:rsidRPr="00A52446">
        <w:rPr>
          <w:rFonts w:ascii="Times New Roman" w:eastAsia="Times New Roman" w:hAnsi="Times New Roman" w:cs="Times New Roman"/>
          <w:sz w:val="24"/>
          <w:szCs w:val="24"/>
        </w:rPr>
        <w:t xml:space="preserve">There 7886 number of mother-child pairs information was given which represents the seven divisions (Chittagong, Dhaka, Barisal, Sylhet,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Khulna, Rangpur) in Bangladesh. </w:t>
      </w:r>
      <w:commentRangeEnd w:id="4"/>
      <w:r w:rsidR="00496EC7">
        <w:rPr>
          <w:rStyle w:val="CommentReference"/>
        </w:rPr>
        <w:commentReference w:id="4"/>
      </w:r>
      <w:r w:rsidRPr="00A52446">
        <w:rPr>
          <w:rFonts w:ascii="Times New Roman" w:eastAsia="Times New Roman" w:hAnsi="Times New Roman" w:cs="Times New Roman"/>
          <w:sz w:val="24"/>
          <w:szCs w:val="24"/>
        </w:rPr>
        <w:t>Districts are taken as the main sampling strata for the sample</w:t>
      </w:r>
      <w:r w:rsidR="00B852B5" w:rsidRPr="00A52446">
        <w:rPr>
          <w:rFonts w:ascii="Times New Roman" w:eastAsia="Times New Roman" w:hAnsi="Times New Roman" w:cs="Times New Roman"/>
          <w:sz w:val="24"/>
          <w:szCs w:val="24"/>
        </w:rPr>
        <w:t xml:space="preserve"> </w:t>
      </w:r>
      <w:r w:rsidR="008429B2" w:rsidRPr="00A52446">
        <w:rPr>
          <w:rFonts w:ascii="Times New Roman" w:eastAsia="Times New Roman" w:hAnsi="Times New Roman" w:cs="Times New Roman"/>
          <w:sz w:val="24"/>
          <w:szCs w:val="24"/>
        </w:rPr>
        <w:fldChar w:fldCharType="begin" w:fldLock="1"/>
      </w:r>
      <w:r w:rsidR="008429B2" w:rsidRPr="00A52446">
        <w:rPr>
          <w:rFonts w:ascii="Times New Roman" w:eastAsia="Times New Roman" w:hAnsi="Times New Roman" w:cs="Times New Roman"/>
          <w:sz w:val="24"/>
          <w:szCs w:val="24"/>
        </w:rPr>
        <w:instrText>ADDIN CSL_CITATION {"citationItems":[{"id":"ITEM-1","itemData":{"author":[{"dropping-particle":"","family":"NIPORT/Bangladesh","given":"National Institute of Population Research and Training -","non-dropping-particle":"","parse-names":false,"suffix":""},{"dropping-particle":"","family":"Associates","given":"Mitra and","non-dropping-particle":"","parse-names":false,"suffix":""},{"dropping-particle":"","family":"International","given":"ICF","non-dropping-particle":"","parse-names":false,"suffix":""}],"id":"ITEM-1","issued":{"date-parts":[["2016","3","1"]]},"title":"Bangladesh Demographic and Health Survey 2014","type":"article"},"uris":["http://www.mendeley.com/documents/?uuid=925f6fb6-5854-33fb-9967-776220d81c55"]}],"mendeley":{"formattedCitation":"(NIPORT/Bangladesh, Associates, &amp; International, 2016)","plainTextFormattedCitation":"(NIPORT/Bangladesh, Associates, &amp; International, 2016)","previouslyFormattedCitation":"(NIPORT/Bangladesh, Associates, &amp; International, 2016)"},"properties":{"noteIndex":0},"schema":"https://github.com/citation-style-language/schema/raw/master/csl-citation.json"}</w:instrText>
      </w:r>
      <w:r w:rsidR="008429B2" w:rsidRPr="00A52446">
        <w:rPr>
          <w:rFonts w:ascii="Times New Roman" w:eastAsia="Times New Roman" w:hAnsi="Times New Roman" w:cs="Times New Roman"/>
          <w:sz w:val="24"/>
          <w:szCs w:val="24"/>
        </w:rPr>
        <w:fldChar w:fldCharType="separate"/>
      </w:r>
      <w:r w:rsidR="008429B2" w:rsidRPr="00A52446">
        <w:rPr>
          <w:rFonts w:ascii="Times New Roman" w:eastAsia="Times New Roman" w:hAnsi="Times New Roman" w:cs="Times New Roman"/>
          <w:noProof/>
          <w:sz w:val="24"/>
          <w:szCs w:val="24"/>
        </w:rPr>
        <w:t>(NIPORT/Bangladesh, Associates, &amp; International, 2016)</w:t>
      </w:r>
      <w:r w:rsidR="008429B2" w:rsidRPr="00A52446">
        <w:rPr>
          <w:rFonts w:ascii="Times New Roman" w:eastAsia="Times New Roman" w:hAnsi="Times New Roman" w:cs="Times New Roman"/>
          <w:sz w:val="24"/>
          <w:szCs w:val="24"/>
        </w:rPr>
        <w:fldChar w:fldCharType="end"/>
      </w:r>
      <w:r w:rsidR="00725DA8" w:rsidRPr="00A52446">
        <w:rPr>
          <w:rFonts w:ascii="Times New Roman" w:eastAsia="Times New Roman" w:hAnsi="Times New Roman" w:cs="Times New Roman"/>
          <w:sz w:val="24"/>
          <w:szCs w:val="24"/>
        </w:rPr>
        <w:t xml:space="preserve">. </w:t>
      </w:r>
      <w:commentRangeStart w:id="5"/>
      <w:r w:rsidRPr="00A52446">
        <w:rPr>
          <w:rFonts w:ascii="Times New Roman" w:eastAsia="Times New Roman" w:hAnsi="Times New Roman" w:cs="Times New Roman"/>
          <w:sz w:val="24"/>
          <w:szCs w:val="24"/>
        </w:rPr>
        <w:t>Among them, the number of children living with their mother is 6650 and about 1236 children don’t live with their mother</w:t>
      </w:r>
      <w:commentRangeEnd w:id="5"/>
      <w:r w:rsidR="00496EC7">
        <w:rPr>
          <w:rStyle w:val="CommentReference"/>
        </w:rPr>
        <w:commentReference w:id="5"/>
      </w:r>
      <w:r w:rsidRPr="00A52446">
        <w:rPr>
          <w:rFonts w:ascii="Times New Roman" w:eastAsia="Times New Roman" w:hAnsi="Times New Roman" w:cs="Times New Roman"/>
          <w:sz w:val="24"/>
          <w:szCs w:val="24"/>
        </w:rPr>
        <w:t>. From figure 1, 4557 children of three years of age are selected as a sample because BDHS only contains C-Section information of this age of child and 2093 children greater than 3 years are omitted for final analysis.</w:t>
      </w:r>
    </w:p>
    <w:p w14:paraId="1B376E19" w14:textId="77777777" w:rsidR="005B4A40" w:rsidRPr="00A52446" w:rsidRDefault="005B4A40" w:rsidP="00DC1D0E">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lastRenderedPageBreak/>
        <w:drawing>
          <wp:inline distT="0" distB="0" distL="0" distR="0" wp14:anchorId="1BAA4802" wp14:editId="6E994173">
            <wp:extent cx="5839354" cy="3657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9590" cy="3682802"/>
                    </a:xfrm>
                    <a:prstGeom prst="rect">
                      <a:avLst/>
                    </a:prstGeom>
                    <a:noFill/>
                    <a:ln>
                      <a:noFill/>
                    </a:ln>
                  </pic:spPr>
                </pic:pic>
              </a:graphicData>
            </a:graphic>
          </wp:inline>
        </w:drawing>
      </w:r>
    </w:p>
    <w:p w14:paraId="388783D5" w14:textId="77777777" w:rsidR="00725DA8" w:rsidRPr="00A52446" w:rsidRDefault="005B4A40" w:rsidP="00DC1D0E">
      <w:pPr>
        <w:spacing w:after="0" w:line="240" w:lineRule="auto"/>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Figure 1: Flow Chart</w:t>
      </w:r>
      <w:r w:rsidR="00C43AFE" w:rsidRPr="00A52446">
        <w:rPr>
          <w:rFonts w:ascii="Times New Roman" w:eastAsia="Times New Roman" w:hAnsi="Times New Roman" w:cs="Times New Roman"/>
          <w:b/>
          <w:sz w:val="24"/>
          <w:szCs w:val="24"/>
          <w:shd w:val="clear" w:color="auto" w:fill="FFFFFF"/>
        </w:rPr>
        <w:t xml:space="preserve"> of BDHS data</w:t>
      </w:r>
      <w:r w:rsidRPr="00A52446">
        <w:rPr>
          <w:rFonts w:ascii="Times New Roman" w:eastAsia="Times New Roman" w:hAnsi="Times New Roman" w:cs="Times New Roman"/>
          <w:b/>
          <w:sz w:val="24"/>
          <w:szCs w:val="24"/>
          <w:shd w:val="clear" w:color="auto" w:fill="FFFFFF"/>
        </w:rPr>
        <w:t xml:space="preserve"> for study population</w:t>
      </w:r>
    </w:p>
    <w:p w14:paraId="41D9588C" w14:textId="77777777" w:rsidR="00FB6175" w:rsidRPr="00A52446" w:rsidRDefault="00FB6175" w:rsidP="00DC1D0E">
      <w:pPr>
        <w:spacing w:after="0" w:line="240" w:lineRule="auto"/>
        <w:rPr>
          <w:rFonts w:ascii="Times New Roman" w:eastAsia="Times New Roman" w:hAnsi="Times New Roman" w:cs="Times New Roman"/>
          <w:b/>
          <w:sz w:val="24"/>
          <w:szCs w:val="24"/>
          <w:shd w:val="clear" w:color="auto" w:fill="FFFFFF"/>
        </w:rPr>
      </w:pPr>
    </w:p>
    <w:p w14:paraId="4A26C85A" w14:textId="69BAEF03" w:rsidR="000B26F9" w:rsidRPr="00A52446" w:rsidRDefault="00F2789E" w:rsidP="00DC1D0E">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 xml:space="preserve">MICS is the largest, multi-dimensional household survey conducted by UNICEF. They focus on reproductive health, maternal and child health interventions, child nutrition status and early childhood development, and use similar methods and measurement protocols in DHS. MICS also collects an identical set of socioeconomic characteristics of individuals and households. Data-sets were open access for the public domain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(Corsi et al., 2017)</w:t>
      </w:r>
      <w:r w:rsidR="008429B2" w:rsidRPr="00A52446">
        <w:rPr>
          <w:rFonts w:ascii="Times New Roman" w:eastAsia="Times New Roman" w:hAnsi="Times New Roman" w:cs="Times New Roman"/>
          <w:sz w:val="24"/>
          <w:szCs w:val="24"/>
          <w:shd w:val="clear" w:color="auto" w:fill="FFFFFF"/>
        </w:rPr>
        <w:fldChar w:fldCharType="end"/>
      </w:r>
      <w:r w:rsidR="00725DA8" w:rsidRPr="00A52446">
        <w:rPr>
          <w:rFonts w:ascii="Times New Roman" w:eastAsia="Times New Roman" w:hAnsi="Times New Roman" w:cs="Times New Roman"/>
          <w:sz w:val="24"/>
          <w:szCs w:val="24"/>
          <w:shd w:val="clear" w:color="auto" w:fill="FFFFFF"/>
        </w:rPr>
        <w:t xml:space="preserve">. </w:t>
      </w:r>
      <w:ins w:id="6" w:author="Chowdhury,Muhammad Abdul Baker" w:date="2020-01-22T14:56:00Z">
        <w:r w:rsidR="000A6353">
          <w:rPr>
            <w:rFonts w:ascii="Times New Roman" w:eastAsia="Times New Roman" w:hAnsi="Times New Roman" w:cs="Times New Roman"/>
            <w:sz w:val="24"/>
            <w:szCs w:val="24"/>
            <w:shd w:val="clear" w:color="auto" w:fill="FFFFFF"/>
          </w:rPr>
          <w:t xml:space="preserve">2012-13 </w:t>
        </w:r>
      </w:ins>
      <w:r w:rsidRPr="00A52446">
        <w:rPr>
          <w:rFonts w:ascii="Times New Roman" w:eastAsia="Times New Roman" w:hAnsi="Times New Roman" w:cs="Times New Roman"/>
          <w:sz w:val="24"/>
          <w:szCs w:val="24"/>
          <w:shd w:val="clear" w:color="auto" w:fill="FFFFFF"/>
        </w:rPr>
        <w:t xml:space="preserve">MICS is based on a sample of 51,895 households (43,474 rural, 8,421 urban) interviewed with a response rate of 98.5% and provides a comprehensive picture of children and women health in the seven administrative divisions (Dhaka, Chittagong, Sylhet, </w:t>
      </w:r>
      <w:proofErr w:type="spellStart"/>
      <w:r w:rsidRPr="00A52446">
        <w:rPr>
          <w:rFonts w:ascii="Times New Roman" w:eastAsia="Times New Roman" w:hAnsi="Times New Roman" w:cs="Times New Roman"/>
          <w:sz w:val="24"/>
          <w:szCs w:val="24"/>
          <w:shd w:val="clear" w:color="auto" w:fill="FFFFFF"/>
        </w:rPr>
        <w:t>Rajshahi</w:t>
      </w:r>
      <w:proofErr w:type="spellEnd"/>
      <w:r w:rsidRPr="00A52446">
        <w:rPr>
          <w:rFonts w:ascii="Times New Roman" w:eastAsia="Times New Roman" w:hAnsi="Times New Roman" w:cs="Times New Roman"/>
          <w:sz w:val="24"/>
          <w:szCs w:val="24"/>
          <w:shd w:val="clear" w:color="auto" w:fill="FFFFFF"/>
        </w:rPr>
        <w:t xml:space="preserve">, Rangpur, Barisal, Khulna) of Bangladesh. Districts were identified as the main sample strata for sample selection at 2 stages </w:t>
      </w:r>
      <w:r w:rsidR="008429B2" w:rsidRPr="00A52446">
        <w:rPr>
          <w:rFonts w:ascii="Times New Roman" w:eastAsia="Times New Roman" w:hAnsi="Times New Roman" w:cs="Times New Roman"/>
          <w:sz w:val="24"/>
          <w:szCs w:val="24"/>
          <w:shd w:val="clear" w:color="auto" w:fill="FFFFFF"/>
        </w:rPr>
        <w:fldChar w:fldCharType="begin" w:fldLock="1"/>
      </w:r>
      <w:r w:rsidR="008429B2" w:rsidRPr="00A52446">
        <w:rPr>
          <w:rFonts w:ascii="Times New Roman" w:eastAsia="Times New Roman" w:hAnsi="Times New Roman" w:cs="Times New Roman"/>
          <w:sz w:val="24"/>
          <w:szCs w:val="24"/>
          <w:shd w:val="clear" w:color="auto" w:fill="FFFFFF"/>
        </w:rPr>
        <w:instrText>ADDIN CSL_CITATION {"citationItems":[{"id":"ITEM-1","itemData":{"URL":"https://mics.unicef.org/news_entries/15","accessed":{"date-parts":[["2019","10","22"]]},"author":[{"dropping-particle":"","family":"UNICEF","given":"BBS and","non-dropping-particle":"","parse-names":false,"suffix":""}],"id":"ITEM-1","issued":{"date-parts":[["2015"]]},"title":"BANGLADESH 2012-13 MICS FINAL REPORT RELEASED - UNICEF MICS","type":"webpage"},"uris":["http://www.mendeley.com/documents/?uuid=98c5bc91-53d2-3395-91b1-1ed2feca0350"]}],"mendeley":{"formattedCitation":"(UNICEF, 2015)","plainTextFormattedCitation":"(UNICEF, 2015)","previouslyFormattedCitation":"(UNICEF, 2015)"},"properties":{"noteIndex":0},"schema":"https://github.com/citation-style-language/schema/raw/master/csl-citation.json"}</w:instrText>
      </w:r>
      <w:r w:rsidR="008429B2" w:rsidRPr="00A52446">
        <w:rPr>
          <w:rFonts w:ascii="Times New Roman" w:eastAsia="Times New Roman" w:hAnsi="Times New Roman" w:cs="Times New Roman"/>
          <w:sz w:val="24"/>
          <w:szCs w:val="24"/>
          <w:shd w:val="clear" w:color="auto" w:fill="FFFFFF"/>
        </w:rPr>
        <w:fldChar w:fldCharType="separate"/>
      </w:r>
      <w:r w:rsidR="008429B2" w:rsidRPr="00A52446">
        <w:rPr>
          <w:rFonts w:ascii="Times New Roman" w:eastAsia="Times New Roman" w:hAnsi="Times New Roman" w:cs="Times New Roman"/>
          <w:noProof/>
          <w:sz w:val="24"/>
          <w:szCs w:val="24"/>
          <w:shd w:val="clear" w:color="auto" w:fill="FFFFFF"/>
        </w:rPr>
        <w:t>(UNICEF, 2015)</w:t>
      </w:r>
      <w:r w:rsidR="008429B2" w:rsidRPr="00A52446">
        <w:rPr>
          <w:rFonts w:ascii="Times New Roman" w:eastAsia="Times New Roman" w:hAnsi="Times New Roman" w:cs="Times New Roman"/>
          <w:sz w:val="24"/>
          <w:szCs w:val="24"/>
          <w:shd w:val="clear" w:color="auto" w:fill="FFFFFF"/>
        </w:rPr>
        <w:fldChar w:fldCharType="end"/>
      </w:r>
      <w:r w:rsidR="00911D0C" w:rsidRPr="00A52446">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In this study, the child age ranged from 0 to 24 months were included; 36197 women have not had a child and 15481 babies greater than 24 months were excluded from the analysis. Therefore, the sample included </w:t>
      </w:r>
      <w:commentRangeStart w:id="7"/>
      <w:r w:rsidRPr="00A52446">
        <w:rPr>
          <w:rFonts w:ascii="Times New Roman" w:eastAsia="Times New Roman" w:hAnsi="Times New Roman" w:cs="Times New Roman"/>
          <w:sz w:val="24"/>
          <w:szCs w:val="24"/>
          <w:shd w:val="clear" w:color="auto" w:fill="FFFFFF"/>
        </w:rPr>
        <w:t>7921 c</w:t>
      </w:r>
      <w:commentRangeEnd w:id="7"/>
      <w:r w:rsidR="000A6353">
        <w:rPr>
          <w:rStyle w:val="CommentReference"/>
        </w:rPr>
        <w:commentReference w:id="7"/>
      </w:r>
      <w:r w:rsidRPr="00A52446">
        <w:rPr>
          <w:rFonts w:ascii="Times New Roman" w:eastAsia="Times New Roman" w:hAnsi="Times New Roman" w:cs="Times New Roman"/>
          <w:sz w:val="24"/>
          <w:szCs w:val="24"/>
          <w:shd w:val="clear" w:color="auto" w:fill="FFFFFF"/>
        </w:rPr>
        <w:t xml:space="preserve">hildren and mother information for analysis. Among the 7921 children, the information about the type of delivery has only 2181 children and 2122 children have both types of delivery and disease information </w:t>
      </w:r>
      <w:commentRangeStart w:id="8"/>
      <w:r w:rsidRPr="00A52446">
        <w:rPr>
          <w:rFonts w:ascii="Times New Roman" w:eastAsia="Times New Roman" w:hAnsi="Times New Roman" w:cs="Times New Roman"/>
          <w:sz w:val="24"/>
          <w:szCs w:val="24"/>
          <w:shd w:val="clear" w:color="auto" w:fill="FFFFFF"/>
        </w:rPr>
        <w:t>(Figure 2).</w:t>
      </w:r>
      <w:commentRangeEnd w:id="8"/>
      <w:r w:rsidR="000A6353">
        <w:rPr>
          <w:rStyle w:val="CommentReference"/>
        </w:rPr>
        <w:commentReference w:id="8"/>
      </w:r>
    </w:p>
    <w:p w14:paraId="4CE10833" w14:textId="77777777" w:rsidR="000B26F9" w:rsidRPr="00A52446" w:rsidRDefault="000B26F9" w:rsidP="00DC1D0E">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noProof/>
          <w:sz w:val="24"/>
          <w:szCs w:val="24"/>
          <w:shd w:val="clear" w:color="auto" w:fill="FFFFFF"/>
        </w:rPr>
        <w:lastRenderedPageBreak/>
        <w:drawing>
          <wp:inline distT="0" distB="0" distL="0" distR="0" wp14:anchorId="0870D8FC" wp14:editId="6C40E6EE">
            <wp:extent cx="5534025" cy="3625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993" cy="3676954"/>
                    </a:xfrm>
                    <a:prstGeom prst="rect">
                      <a:avLst/>
                    </a:prstGeom>
                    <a:noFill/>
                    <a:ln>
                      <a:noFill/>
                    </a:ln>
                  </pic:spPr>
                </pic:pic>
              </a:graphicData>
            </a:graphic>
          </wp:inline>
        </w:drawing>
      </w:r>
    </w:p>
    <w:p w14:paraId="70046EC1" w14:textId="77777777" w:rsidR="00E32C12" w:rsidRPr="00A52446" w:rsidRDefault="00911D0C" w:rsidP="00DC1D0E">
      <w:pPr>
        <w:spacing w:after="0" w:line="240" w:lineRule="auto"/>
        <w:rPr>
          <w:rFonts w:ascii="Times New Roman" w:eastAsia="Times New Roman" w:hAnsi="Times New Roman" w:cs="Times New Roman"/>
          <w:b/>
          <w:sz w:val="24"/>
          <w:szCs w:val="24"/>
          <w:shd w:val="clear" w:color="auto" w:fill="FFFFFF"/>
        </w:rPr>
      </w:pPr>
      <w:r w:rsidRPr="00A52446">
        <w:rPr>
          <w:rFonts w:ascii="Times New Roman" w:eastAsia="Times New Roman" w:hAnsi="Times New Roman" w:cs="Times New Roman"/>
          <w:b/>
          <w:sz w:val="24"/>
          <w:szCs w:val="24"/>
          <w:shd w:val="clear" w:color="auto" w:fill="FFFFFF"/>
        </w:rPr>
        <w:t xml:space="preserve">Figure </w:t>
      </w:r>
      <w:r w:rsidR="00663049" w:rsidRPr="00A52446">
        <w:rPr>
          <w:rFonts w:ascii="Times New Roman" w:eastAsia="Times New Roman" w:hAnsi="Times New Roman" w:cs="Times New Roman"/>
          <w:b/>
          <w:sz w:val="24"/>
          <w:szCs w:val="24"/>
          <w:shd w:val="clear" w:color="auto" w:fill="FFFFFF"/>
        </w:rPr>
        <w:t>2</w:t>
      </w:r>
      <w:r w:rsidRPr="00A52446">
        <w:rPr>
          <w:rFonts w:ascii="Times New Roman" w:eastAsia="Times New Roman" w:hAnsi="Times New Roman" w:cs="Times New Roman"/>
          <w:b/>
          <w:sz w:val="24"/>
          <w:szCs w:val="24"/>
          <w:shd w:val="clear" w:color="auto" w:fill="FFFFFF"/>
        </w:rPr>
        <w:t xml:space="preserve">: Flow Chart </w:t>
      </w:r>
      <w:r w:rsidR="00CB066C" w:rsidRPr="00A52446">
        <w:rPr>
          <w:rFonts w:ascii="Times New Roman" w:eastAsia="Times New Roman" w:hAnsi="Times New Roman" w:cs="Times New Roman"/>
          <w:b/>
          <w:sz w:val="24"/>
          <w:szCs w:val="24"/>
          <w:shd w:val="clear" w:color="auto" w:fill="FFFFFF"/>
        </w:rPr>
        <w:t>of</w:t>
      </w:r>
      <w:r w:rsidRPr="00A52446">
        <w:rPr>
          <w:rFonts w:ascii="Times New Roman" w:eastAsia="Times New Roman" w:hAnsi="Times New Roman" w:cs="Times New Roman"/>
          <w:b/>
          <w:sz w:val="24"/>
          <w:szCs w:val="24"/>
          <w:shd w:val="clear" w:color="auto" w:fill="FFFFFF"/>
        </w:rPr>
        <w:t xml:space="preserve"> </w:t>
      </w:r>
      <w:r w:rsidR="00CB066C" w:rsidRPr="00A52446">
        <w:rPr>
          <w:rFonts w:ascii="Times New Roman" w:eastAsia="Times New Roman" w:hAnsi="Times New Roman" w:cs="Times New Roman"/>
          <w:b/>
          <w:sz w:val="24"/>
          <w:szCs w:val="24"/>
          <w:shd w:val="clear" w:color="auto" w:fill="FFFFFF"/>
        </w:rPr>
        <w:t xml:space="preserve">MICS data for </w:t>
      </w:r>
      <w:r w:rsidRPr="00A52446">
        <w:rPr>
          <w:rFonts w:ascii="Times New Roman" w:eastAsia="Times New Roman" w:hAnsi="Times New Roman" w:cs="Times New Roman"/>
          <w:b/>
          <w:sz w:val="24"/>
          <w:szCs w:val="24"/>
          <w:shd w:val="clear" w:color="auto" w:fill="FFFFFF"/>
        </w:rPr>
        <w:t>study population</w:t>
      </w:r>
    </w:p>
    <w:p w14:paraId="7519E755" w14:textId="77777777" w:rsidR="00E32C12" w:rsidRPr="00A52446" w:rsidRDefault="00E32C12" w:rsidP="00DC1D0E">
      <w:pPr>
        <w:spacing w:after="0" w:line="240" w:lineRule="auto"/>
        <w:rPr>
          <w:rFonts w:ascii="Times New Roman" w:eastAsia="Times New Roman" w:hAnsi="Times New Roman" w:cs="Times New Roman"/>
          <w:sz w:val="24"/>
          <w:szCs w:val="24"/>
          <w:shd w:val="clear" w:color="auto" w:fill="FFFFFF"/>
        </w:rPr>
      </w:pPr>
    </w:p>
    <w:p w14:paraId="7DCCA694" w14:textId="77777777" w:rsidR="00F211F4" w:rsidRPr="00A52446" w:rsidRDefault="00E87B7F" w:rsidP="00DC1D0E">
      <w:pPr>
        <w:spacing w:after="0" w:line="240" w:lineRule="auto"/>
        <w:rPr>
          <w:rFonts w:ascii="Times New Roman" w:eastAsia="Times New Roman" w:hAnsi="Times New Roman" w:cs="Times New Roman"/>
          <w:sz w:val="24"/>
          <w:szCs w:val="24"/>
          <w:shd w:val="clear" w:color="auto" w:fill="FFFFFF"/>
        </w:rPr>
      </w:pPr>
      <w:commentRangeStart w:id="9"/>
      <w:r w:rsidRPr="00A52446">
        <w:rPr>
          <w:rFonts w:ascii="Times New Roman" w:eastAsia="Times New Roman" w:hAnsi="Times New Roman" w:cs="Times New Roman"/>
          <w:sz w:val="24"/>
          <w:szCs w:val="24"/>
          <w:shd w:val="clear" w:color="auto" w:fill="FFFFFF"/>
        </w:rPr>
        <w:t>Since their inauguration, BDHS and MICS surveys have played a key role in shaping the global agenda on tracking coverage and populating global databases. They have also influenced policies and intervention strategies. For example, DHS / MICS data is often used to fulfill the target of national economic and social development plans, to provide advocacy for programs to improve women’s and children’s health and to assist programs in identifying target groups in most need of interventions. The role that these data play at the national and international level makes it essential that the value of the data quality is the primary consideration when designing surveys.</w:t>
      </w:r>
      <w:commentRangeEnd w:id="9"/>
      <w:r w:rsidR="000A6353">
        <w:rPr>
          <w:rStyle w:val="CommentReference"/>
        </w:rPr>
        <w:commentReference w:id="9"/>
      </w:r>
    </w:p>
    <w:p w14:paraId="2F1F81F7" w14:textId="77777777" w:rsidR="00E87B7F" w:rsidRPr="00A52446" w:rsidRDefault="00E87B7F" w:rsidP="00DC1D0E">
      <w:pPr>
        <w:spacing w:after="0" w:line="240" w:lineRule="auto"/>
        <w:rPr>
          <w:rFonts w:ascii="Times New Roman" w:eastAsia="Times New Roman" w:hAnsi="Times New Roman" w:cs="Times New Roman"/>
          <w:sz w:val="24"/>
          <w:szCs w:val="24"/>
          <w:shd w:val="clear" w:color="auto" w:fill="FFFFFF"/>
        </w:rPr>
      </w:pPr>
    </w:p>
    <w:p w14:paraId="66C9A07E" w14:textId="77777777" w:rsidR="00E87B7F" w:rsidRPr="00A52446" w:rsidRDefault="00E87B7F" w:rsidP="00DC1D0E">
      <w:pPr>
        <w:pStyle w:val="NormalWeb"/>
        <w:spacing w:before="0" w:beforeAutospacing="0" w:after="0" w:afterAutospacing="0"/>
      </w:pPr>
      <w:r w:rsidRPr="00A52446">
        <w:rPr>
          <w:rStyle w:val="Emphasis"/>
          <w:b/>
          <w:bCs/>
        </w:rPr>
        <w:t>Potential confounding variables</w:t>
      </w:r>
    </w:p>
    <w:p w14:paraId="601EF1B7" w14:textId="77777777" w:rsidR="00E87B7F" w:rsidRPr="00A52446" w:rsidRDefault="00E87B7F" w:rsidP="00DC1D0E">
      <w:pPr>
        <w:pStyle w:val="NormalWeb"/>
        <w:spacing w:before="0" w:beforeAutospacing="0" w:after="0" w:afterAutospacing="0"/>
      </w:pPr>
      <w:commentRangeStart w:id="10"/>
      <w:r w:rsidRPr="00A52446">
        <w:t>We considered important confounding variables and/or covariates including, religion, breastfed status, sex (child), education (mothers), child Age (in months), body mass index (mothers), wealth index quintile, area, division, child's length or height, weight at birth (child) and fathers’ education. </w:t>
      </w:r>
      <w:commentRangeEnd w:id="10"/>
      <w:r w:rsidR="00FE3A10">
        <w:rPr>
          <w:rStyle w:val="CommentReference"/>
          <w:rFonts w:asciiTheme="minorHAnsi" w:eastAsiaTheme="minorEastAsia" w:hAnsiTheme="minorHAnsi" w:cstheme="minorBidi"/>
        </w:rPr>
        <w:commentReference w:id="10"/>
      </w:r>
    </w:p>
    <w:p w14:paraId="1E2BE18F" w14:textId="77777777" w:rsidR="00E87B7F" w:rsidRPr="00A52446" w:rsidRDefault="00E87B7F" w:rsidP="00DC1D0E">
      <w:pPr>
        <w:pStyle w:val="NormalWeb"/>
        <w:spacing w:before="0" w:beforeAutospacing="0" w:after="0" w:afterAutospacing="0"/>
      </w:pPr>
    </w:p>
    <w:p w14:paraId="1478E9E4" w14:textId="77777777" w:rsidR="00E87B7F" w:rsidRPr="00A52446" w:rsidRDefault="00E87B7F" w:rsidP="00DC1D0E">
      <w:pPr>
        <w:pStyle w:val="NormalWeb"/>
        <w:spacing w:before="0" w:beforeAutospacing="0" w:after="0" w:afterAutospacing="0"/>
      </w:pPr>
      <w:r w:rsidRPr="00A52446">
        <w:rPr>
          <w:rStyle w:val="Emphasis"/>
          <w:b/>
          <w:bCs/>
        </w:rPr>
        <w:t>Exposure variable</w:t>
      </w:r>
    </w:p>
    <w:p w14:paraId="7DB1997B" w14:textId="77777777" w:rsidR="00E87B7F" w:rsidRPr="00A52446" w:rsidRDefault="00E87B7F" w:rsidP="00DC1D0E">
      <w:pPr>
        <w:pStyle w:val="NormalWeb"/>
        <w:spacing w:before="0" w:beforeAutospacing="0" w:after="0" w:afterAutospacing="0"/>
      </w:pPr>
      <w:r w:rsidRPr="00A52446">
        <w:t>The exposure variable was the type of delivery (C-section versus normal delivery), which is a binary variable. </w:t>
      </w:r>
    </w:p>
    <w:p w14:paraId="2159F2BB" w14:textId="77777777" w:rsidR="00E87B7F" w:rsidRPr="00A52446" w:rsidRDefault="00E87B7F" w:rsidP="00DC1D0E">
      <w:pPr>
        <w:pStyle w:val="NormalWeb"/>
        <w:spacing w:before="0" w:beforeAutospacing="0" w:after="0" w:afterAutospacing="0"/>
      </w:pPr>
    </w:p>
    <w:p w14:paraId="12C1AAE8" w14:textId="77777777" w:rsidR="00E87B7F" w:rsidRPr="00A52446" w:rsidRDefault="00E87B7F" w:rsidP="00DC1D0E">
      <w:pPr>
        <w:pStyle w:val="NormalWeb"/>
        <w:spacing w:before="0" w:beforeAutospacing="0" w:after="0" w:afterAutospacing="0"/>
      </w:pPr>
      <w:r w:rsidRPr="00A52446">
        <w:rPr>
          <w:rStyle w:val="Emphasis"/>
          <w:b/>
          <w:bCs/>
        </w:rPr>
        <w:t>Outcome variable</w:t>
      </w:r>
    </w:p>
    <w:p w14:paraId="2AC637E3" w14:textId="77777777" w:rsidR="00E87B7F" w:rsidRPr="00A52446" w:rsidRDefault="00E87B7F" w:rsidP="00DC1D0E">
      <w:pPr>
        <w:pStyle w:val="NormalWeb"/>
        <w:spacing w:before="0" w:beforeAutospacing="0" w:after="0" w:afterAutospacing="0"/>
      </w:pPr>
      <w:commentRangeStart w:id="11"/>
      <w:r w:rsidRPr="00A52446">
        <w:t xml:space="preserve">For creating the outcome variables disease, we used variables such as the child did not able to drink or breastfeed, becomes sicker, develops a fever, has fast breathing, has difficulty breathing, has blood in stools, drinking poorly and has diarrhea. </w:t>
      </w:r>
      <w:commentRangeEnd w:id="11"/>
      <w:r w:rsidR="00381004">
        <w:rPr>
          <w:rStyle w:val="CommentReference"/>
          <w:rFonts w:asciiTheme="minorHAnsi" w:eastAsiaTheme="minorEastAsia" w:hAnsiTheme="minorHAnsi" w:cstheme="minorBidi"/>
        </w:rPr>
        <w:commentReference w:id="11"/>
      </w:r>
      <w:r w:rsidRPr="00A52446">
        <w:t xml:space="preserve">During the analyses, two types of outcome variables were considered. First, a binary outcome in which 0 means children were suffered from </w:t>
      </w:r>
      <w:r w:rsidRPr="00A52446">
        <w:lastRenderedPageBreak/>
        <w:t>lower than median value (diseases) and 1 means greater than median value (diseases); second, a count variable that means the frequency of the diseases.</w:t>
      </w:r>
    </w:p>
    <w:p w14:paraId="115ABC62" w14:textId="77777777" w:rsidR="00E87B7F" w:rsidRPr="00A52446" w:rsidRDefault="00E87B7F" w:rsidP="00DC1D0E">
      <w:pPr>
        <w:spacing w:after="0" w:line="240" w:lineRule="auto"/>
        <w:rPr>
          <w:rFonts w:ascii="Times New Roman" w:hAnsi="Times New Roman" w:cs="Times New Roman"/>
          <w:b/>
          <w:i/>
          <w:iCs/>
          <w:sz w:val="24"/>
          <w:szCs w:val="24"/>
        </w:rPr>
      </w:pPr>
    </w:p>
    <w:p w14:paraId="60F9C8ED" w14:textId="77777777" w:rsidR="007501E8" w:rsidRPr="00A52446" w:rsidRDefault="007501E8" w:rsidP="00DC1D0E">
      <w:pPr>
        <w:pStyle w:val="NormalWeb"/>
        <w:spacing w:before="0" w:beforeAutospacing="0" w:after="0" w:afterAutospacing="0"/>
      </w:pPr>
      <w:r w:rsidRPr="00A52446">
        <w:rPr>
          <w:rStyle w:val="Emphasis"/>
          <w:b/>
          <w:bCs/>
        </w:rPr>
        <w:t>Statistical analyses</w:t>
      </w:r>
    </w:p>
    <w:p w14:paraId="699E1751" w14:textId="3730A4B4" w:rsidR="00E32C12" w:rsidRPr="00A52446" w:rsidRDefault="007501E8" w:rsidP="00DC1D0E">
      <w:pPr>
        <w:pStyle w:val="NormalWeb"/>
        <w:spacing w:before="0" w:beforeAutospacing="0" w:after="0" w:afterAutospacing="0"/>
        <w:rPr>
          <w:shd w:val="clear" w:color="auto" w:fill="FFFFFF"/>
        </w:rPr>
      </w:pPr>
      <w:r w:rsidRPr="00A52446">
        <w:t xml:space="preserve">Descriptive statistics of each of the selected confounding variables and distribution of type of delivery were shown by adjusting sampling weight. Similarly, weighted percentages were calculated to compare demographic and socioeconomic characteristics among the type of delivery. Pearson's chi-squared test was used to determine whether differences in demographic and socioeconomic characteristics between C-section and vaginal delivery were statistically significant. </w:t>
      </w:r>
      <w:commentRangeStart w:id="12"/>
      <w:r w:rsidRPr="00A52446">
        <w:t>We applied a propensity score method for the first outcome (binary)</w:t>
      </w:r>
      <w:commentRangeEnd w:id="12"/>
      <w:r w:rsidR="00FE3A10">
        <w:rPr>
          <w:rStyle w:val="CommentReference"/>
          <w:rFonts w:asciiTheme="minorHAnsi" w:eastAsiaTheme="minorEastAsia" w:hAnsiTheme="minorHAnsi" w:cstheme="minorBidi"/>
        </w:rPr>
        <w:commentReference w:id="12"/>
      </w:r>
      <w:r w:rsidRPr="00A52446">
        <w:t>. The propensity score (PS) method is the probability of exposure (C-section versus vaginal delivery) assignment conditional on possible confounding. This approach helps us to design and analyze our observational survey data so that it mimics some of the characteristics (covariates) of a randomized controlled trial </w:t>
      </w:r>
      <w:r w:rsidR="00522BC8" w:rsidRPr="00A52446">
        <w:rPr>
          <w:shd w:val="clear" w:color="auto" w:fill="FFFFFF"/>
        </w:rPr>
        <w:fldChar w:fldCharType="begin" w:fldLock="1"/>
      </w:r>
      <w:r w:rsidR="00522BC8" w:rsidRPr="00A52446">
        <w:rPr>
          <w:shd w:val="clear" w:color="auto" w:fill="FFFFFF"/>
        </w:rPr>
        <w:instrText>ADDIN CSL_CITATION {"citationItems":[{"id":"ITEM-1","itemData":{"DOI":"10.1080/00273171.2011.568786","ISSN":"00273171","PMID":"21818162","abstract":"The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studies","type":"article-journal","volume":"46"},"uris":["http://www.mendeley.com/documents/?uuid=622c95c4-35a1-3e1e-9a04-73be3003768a"]}],"mendeley":{"formattedCitation":"(Austin, 2011)","plainTextFormattedCitation":"(Austin, 2011)","previouslyFormattedCitation":"(Austin, 2011)"},"properties":{"noteIndex":0},"schema":"https://github.com/citation-style-language/schema/raw/master/csl-citation.json"}</w:instrText>
      </w:r>
      <w:r w:rsidR="00522BC8" w:rsidRPr="00A52446">
        <w:rPr>
          <w:shd w:val="clear" w:color="auto" w:fill="FFFFFF"/>
        </w:rPr>
        <w:fldChar w:fldCharType="separate"/>
      </w:r>
      <w:r w:rsidR="00522BC8" w:rsidRPr="00A52446">
        <w:rPr>
          <w:noProof/>
          <w:shd w:val="clear" w:color="auto" w:fill="FFFFFF"/>
        </w:rPr>
        <w:t>(Austin, 2011)</w:t>
      </w:r>
      <w:r w:rsidR="00522BC8" w:rsidRPr="00A52446">
        <w:rPr>
          <w:shd w:val="clear" w:color="auto" w:fill="FFFFFF"/>
        </w:rPr>
        <w:fldChar w:fldCharType="end"/>
      </w:r>
      <w:r w:rsidR="00911D0C" w:rsidRPr="00A52446">
        <w:rPr>
          <w:shd w:val="clear" w:color="auto" w:fill="FFFFFF"/>
        </w:rPr>
        <w:t xml:space="preserve">. </w:t>
      </w:r>
      <w:r w:rsidRPr="00A52446">
        <w:rPr>
          <w:shd w:val="clear" w:color="auto" w:fill="FFFFFF"/>
        </w:rPr>
        <w:t xml:space="preserve">Poisson regression models often display overdispersion, for that reason negative binomial (NB) regression models are perhaps the most convenient too with and have been used by various authors </w:t>
      </w:r>
      <w:r w:rsidR="008429B2" w:rsidRPr="00A52446">
        <w:rPr>
          <w:shd w:val="clear" w:color="auto" w:fill="FFFFFF"/>
        </w:rPr>
        <w:fldChar w:fldCharType="begin" w:fldLock="1"/>
      </w:r>
      <w:r w:rsidR="00522BC8" w:rsidRPr="00A52446">
        <w:rPr>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008429B2" w:rsidRPr="00A52446">
        <w:rPr>
          <w:shd w:val="clear" w:color="auto" w:fill="FFFFFF"/>
        </w:rPr>
        <w:fldChar w:fldCharType="separate"/>
      </w:r>
      <w:r w:rsidR="008429B2" w:rsidRPr="00A52446">
        <w:rPr>
          <w:noProof/>
          <w:shd w:val="clear" w:color="auto" w:fill="FFFFFF"/>
        </w:rPr>
        <w:t>(Lawless, 1987)</w:t>
      </w:r>
      <w:r w:rsidR="008429B2" w:rsidRPr="00A52446">
        <w:rPr>
          <w:shd w:val="clear" w:color="auto" w:fill="FFFFFF"/>
        </w:rPr>
        <w:fldChar w:fldCharType="end"/>
      </w:r>
      <w:r w:rsidR="00FA220E" w:rsidRPr="00A52446">
        <w:rPr>
          <w:shd w:val="clear" w:color="auto" w:fill="FFFFFF"/>
        </w:rPr>
        <w:t xml:space="preserve">. </w:t>
      </w:r>
      <w:r w:rsidRPr="00A52446">
        <w:rPr>
          <w:shd w:val="clear" w:color="auto" w:fill="FFFFFF"/>
        </w:rPr>
        <w:t>Hence for the second outcome, we applied a NB regression method with a log link to assess the sensitivity of the results from the PS method. We also reported the crude and adjusted exposure effects. All statistical analyses were performed with the program SAS (Statistical Analysis Software 9.4).</w:t>
      </w:r>
      <w:ins w:id="13" w:author="Chowdhury,Muhammad Abdul Baker" w:date="2020-01-22T15:10:00Z">
        <w:r w:rsidR="00FE3A10">
          <w:rPr>
            <w:shd w:val="clear" w:color="auto" w:fill="FFFFFF"/>
          </w:rPr>
          <w:t xml:space="preserve"> Also, add the adjustment of survey weight, cluster, </w:t>
        </w:r>
      </w:ins>
      <w:ins w:id="14" w:author="Chowdhury,Muhammad Abdul Baker" w:date="2020-01-22T15:11:00Z">
        <w:r w:rsidR="00FE3A10">
          <w:rPr>
            <w:shd w:val="clear" w:color="auto" w:fill="FFFFFF"/>
          </w:rPr>
          <w:t>and stratum</w:t>
        </w:r>
      </w:ins>
      <w:ins w:id="15" w:author="Chowdhury,Muhammad Abdul Baker" w:date="2020-01-22T15:10:00Z">
        <w:r w:rsidR="00FE3A10">
          <w:rPr>
            <w:shd w:val="clear" w:color="auto" w:fill="FFFFFF"/>
          </w:rPr>
          <w:t xml:space="preserve"> in the analysis. </w:t>
        </w:r>
      </w:ins>
    </w:p>
    <w:p w14:paraId="70F17BDA" w14:textId="77777777" w:rsidR="007501E8" w:rsidRPr="00A52446" w:rsidRDefault="007501E8" w:rsidP="00DC1D0E">
      <w:pPr>
        <w:pStyle w:val="NormalWeb"/>
        <w:spacing w:before="0" w:beforeAutospacing="0" w:after="0" w:afterAutospacing="0"/>
        <w:rPr>
          <w:shd w:val="clear" w:color="auto" w:fill="FFFFFF"/>
        </w:rPr>
      </w:pPr>
    </w:p>
    <w:p w14:paraId="7B295CF1" w14:textId="77777777" w:rsidR="006F1E55" w:rsidRPr="00A52446" w:rsidRDefault="006F1E55" w:rsidP="00DC1D0E">
      <w:pPr>
        <w:spacing w:after="0" w:line="240" w:lineRule="auto"/>
        <w:rPr>
          <w:rFonts w:ascii="Times New Roman" w:eastAsia="Times New Roman" w:hAnsi="Times New Roman" w:cs="Times New Roman"/>
          <w:i/>
          <w:iCs/>
          <w:sz w:val="24"/>
          <w:szCs w:val="24"/>
          <w:shd w:val="clear" w:color="auto" w:fill="FFFFFF"/>
        </w:rPr>
      </w:pPr>
      <w:r w:rsidRPr="00A52446">
        <w:rPr>
          <w:rFonts w:ascii="Times New Roman" w:eastAsia="Times New Roman" w:hAnsi="Times New Roman" w:cs="Times New Roman"/>
          <w:b/>
          <w:bCs/>
          <w:i/>
          <w:iCs/>
          <w:sz w:val="24"/>
          <w:szCs w:val="24"/>
          <w:shd w:val="clear" w:color="auto" w:fill="FFFFFF"/>
        </w:rPr>
        <w:t>Ethics approval</w:t>
      </w:r>
      <w:r w:rsidRPr="00A52446">
        <w:rPr>
          <w:rFonts w:ascii="Times New Roman" w:eastAsia="Times New Roman" w:hAnsi="Times New Roman" w:cs="Times New Roman"/>
          <w:i/>
          <w:iCs/>
          <w:sz w:val="24"/>
          <w:szCs w:val="24"/>
          <w:shd w:val="clear" w:color="auto" w:fill="FFFFFF"/>
        </w:rPr>
        <w:t xml:space="preserve"> </w:t>
      </w:r>
    </w:p>
    <w:p w14:paraId="7CDF8867" w14:textId="77777777" w:rsidR="006F1E55" w:rsidRPr="00A52446" w:rsidRDefault="007501E8" w:rsidP="00DC1D0E">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Our study was wholly based on an analysis of existing public domain health survey datasets obtained from BDHS 2014 and MICS 2012, which is freely available online with all identifier information removed. The BDHS 2014 data was reviewed and approved by the ICF Macro Institutional Review Board and the National Research Ethics Committee of the Bangladesh Medical Research Council. The MICS procedures were reviewed and approved by the Bangladesh Bureau of Statistics (BBS) and UNICEF. Informed consent was obtained from participants while interviewing them. Because this study involved the analysis with secondary data conducted by a publicly available dataset that did not disclose the identity of the respondents, thus, it did not require the ethical approval of the respective institution.</w:t>
      </w:r>
    </w:p>
    <w:p w14:paraId="2680C531" w14:textId="77777777" w:rsidR="007501E8" w:rsidRPr="00A52446" w:rsidRDefault="007501E8" w:rsidP="00DC1D0E">
      <w:pPr>
        <w:spacing w:after="0" w:line="240" w:lineRule="auto"/>
        <w:rPr>
          <w:rFonts w:ascii="Times New Roman" w:eastAsia="Times New Roman" w:hAnsi="Times New Roman" w:cs="Times New Roman"/>
          <w:b/>
          <w:sz w:val="24"/>
          <w:szCs w:val="24"/>
          <w:shd w:val="clear" w:color="auto" w:fill="FFFFFF"/>
        </w:rPr>
      </w:pPr>
    </w:p>
    <w:p w14:paraId="3519A053" w14:textId="77777777" w:rsidR="0040417A" w:rsidRPr="00A52446" w:rsidRDefault="00911D0C" w:rsidP="00DC1D0E">
      <w:pPr>
        <w:spacing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b/>
          <w:sz w:val="24"/>
          <w:szCs w:val="24"/>
          <w:shd w:val="clear" w:color="auto" w:fill="FFFFFF"/>
        </w:rPr>
        <w:t>3. Results</w:t>
      </w:r>
    </w:p>
    <w:p w14:paraId="33285A7B" w14:textId="77777777" w:rsidR="0040417A" w:rsidRPr="00A52446" w:rsidRDefault="0040417A" w:rsidP="00DC1D0E">
      <w:pPr>
        <w:spacing w:after="0" w:line="240" w:lineRule="auto"/>
        <w:rPr>
          <w:rFonts w:ascii="Times New Roman" w:eastAsia="Times New Roman" w:hAnsi="Times New Roman" w:cs="Times New Roman"/>
          <w:b/>
          <w:bCs/>
          <w:sz w:val="24"/>
          <w:szCs w:val="24"/>
          <w:shd w:val="clear" w:color="auto" w:fill="FFFFFF"/>
        </w:rPr>
      </w:pPr>
      <w:r w:rsidRPr="00A52446">
        <w:rPr>
          <w:rFonts w:ascii="Times New Roman" w:eastAsia="Times New Roman" w:hAnsi="Times New Roman" w:cs="Times New Roman"/>
          <w:b/>
          <w:bCs/>
          <w:sz w:val="24"/>
          <w:szCs w:val="24"/>
          <w:shd w:val="clear" w:color="auto" w:fill="FFFFFF"/>
        </w:rPr>
        <w:t>Descriptive analysis</w:t>
      </w:r>
    </w:p>
    <w:p w14:paraId="1FEA8EFE" w14:textId="680851A7" w:rsidR="00865A59" w:rsidRDefault="007501E8" w:rsidP="00DC1D0E">
      <w:pPr>
        <w:spacing w:before="240" w:after="0" w:line="240" w:lineRule="auto"/>
        <w:rPr>
          <w:ins w:id="16" w:author="Chowdhury,Muhammad Abdul Baker" w:date="2020-01-22T15:28:00Z"/>
          <w:rFonts w:ascii="Times New Roman" w:eastAsia="Times New Roman" w:hAnsi="Times New Roman" w:cs="Times New Roman"/>
          <w:sz w:val="24"/>
          <w:szCs w:val="24"/>
        </w:rPr>
      </w:pPr>
      <w:r w:rsidRPr="00A52446">
        <w:rPr>
          <w:rFonts w:ascii="Times New Roman" w:eastAsia="Times New Roman" w:hAnsi="Times New Roman" w:cs="Times New Roman"/>
          <w:sz w:val="24"/>
          <w:szCs w:val="24"/>
          <w:shd w:val="clear" w:color="auto" w:fill="FFFFFF"/>
        </w:rPr>
        <w:t xml:space="preserve">Table 1 </w:t>
      </w:r>
      <w:ins w:id="17" w:author="Chowdhury,Muhammad Abdul Baker" w:date="2020-01-22T15:21:00Z">
        <w:r w:rsidR="00E10EED">
          <w:rPr>
            <w:rFonts w:ascii="Times New Roman" w:eastAsia="Times New Roman" w:hAnsi="Times New Roman" w:cs="Times New Roman"/>
            <w:sz w:val="24"/>
            <w:szCs w:val="24"/>
            <w:shd w:val="clear" w:color="auto" w:fill="FFFFFF"/>
          </w:rPr>
          <w:t xml:space="preserve">outlines the participant characteristics as well as </w:t>
        </w:r>
      </w:ins>
      <w:ins w:id="18" w:author="Chowdhury,Muhammad Abdul Baker" w:date="2020-01-22T15:22:00Z">
        <w:r w:rsidR="00E10EED">
          <w:rPr>
            <w:rFonts w:ascii="Times New Roman" w:eastAsia="Times New Roman" w:hAnsi="Times New Roman" w:cs="Times New Roman"/>
            <w:sz w:val="24"/>
            <w:szCs w:val="24"/>
            <w:shd w:val="clear" w:color="auto" w:fill="FFFFFF"/>
          </w:rPr>
          <w:t>differences</w:t>
        </w:r>
      </w:ins>
      <w:ins w:id="19" w:author="Chowdhury,Muhammad Abdul Baker" w:date="2020-01-22T15:21:00Z">
        <w:r w:rsidR="00E10EED">
          <w:rPr>
            <w:rFonts w:ascii="Times New Roman" w:eastAsia="Times New Roman" w:hAnsi="Times New Roman" w:cs="Times New Roman"/>
            <w:sz w:val="24"/>
            <w:szCs w:val="24"/>
            <w:shd w:val="clear" w:color="auto" w:fill="FFFFFF"/>
          </w:rPr>
          <w:t xml:space="preserve"> be</w:t>
        </w:r>
      </w:ins>
      <w:ins w:id="20" w:author="Chowdhury,Muhammad Abdul Baker" w:date="2020-01-22T15:22:00Z">
        <w:r w:rsidR="00E10EED">
          <w:rPr>
            <w:rFonts w:ascii="Times New Roman" w:eastAsia="Times New Roman" w:hAnsi="Times New Roman" w:cs="Times New Roman"/>
            <w:sz w:val="24"/>
            <w:szCs w:val="24"/>
            <w:shd w:val="clear" w:color="auto" w:fill="FFFFFF"/>
          </w:rPr>
          <w:t xml:space="preserve">tween participants with </w:t>
        </w:r>
      </w:ins>
      <w:ins w:id="21" w:author="Chowdhury,Muhammad Abdul Baker" w:date="2020-01-22T15:23:00Z">
        <w:r w:rsidR="00E10EED">
          <w:rPr>
            <w:rFonts w:ascii="Times New Roman" w:eastAsia="Times New Roman" w:hAnsi="Times New Roman" w:cs="Times New Roman"/>
            <w:sz w:val="24"/>
            <w:szCs w:val="24"/>
            <w:shd w:val="clear" w:color="auto" w:fill="FFFFFF"/>
          </w:rPr>
          <w:t>C-section</w:t>
        </w:r>
      </w:ins>
      <w:ins w:id="22" w:author="Chowdhury,Muhammad Abdul Baker" w:date="2020-01-22T15:22:00Z">
        <w:r w:rsidR="00E10EED">
          <w:rPr>
            <w:rFonts w:ascii="Times New Roman" w:eastAsia="Times New Roman" w:hAnsi="Times New Roman" w:cs="Times New Roman"/>
            <w:sz w:val="24"/>
            <w:szCs w:val="24"/>
            <w:shd w:val="clear" w:color="auto" w:fill="FFFFFF"/>
          </w:rPr>
          <w:t xml:space="preserve"> and without </w:t>
        </w:r>
      </w:ins>
      <w:ins w:id="23" w:author="Chowdhury,Muhammad Abdul Baker" w:date="2020-01-22T15:23:00Z">
        <w:r w:rsidR="00E10EED">
          <w:rPr>
            <w:rFonts w:ascii="Times New Roman" w:eastAsia="Times New Roman" w:hAnsi="Times New Roman" w:cs="Times New Roman"/>
            <w:sz w:val="24"/>
            <w:szCs w:val="24"/>
            <w:shd w:val="clear" w:color="auto" w:fill="FFFFFF"/>
          </w:rPr>
          <w:t>C-section for both the data sources</w:t>
        </w:r>
      </w:ins>
      <w:ins w:id="24" w:author="Chowdhury,Muhammad Abdul Baker" w:date="2020-01-22T15:22:00Z">
        <w:r w:rsidR="00E10EED">
          <w:rPr>
            <w:rFonts w:ascii="Times New Roman" w:eastAsia="Times New Roman" w:hAnsi="Times New Roman" w:cs="Times New Roman"/>
            <w:sz w:val="24"/>
            <w:szCs w:val="24"/>
            <w:shd w:val="clear" w:color="auto" w:fill="FFFFFF"/>
          </w:rPr>
          <w:t>.</w:t>
        </w:r>
      </w:ins>
      <w:del w:id="25" w:author="Chowdhury,Muhammad Abdul Baker" w:date="2020-01-22T15:23:00Z">
        <w:r w:rsidRPr="00A52446" w:rsidDel="00E10EED">
          <w:rPr>
            <w:rFonts w:ascii="Times New Roman" w:eastAsia="Times New Roman" w:hAnsi="Times New Roman" w:cs="Times New Roman"/>
            <w:sz w:val="24"/>
            <w:szCs w:val="24"/>
            <w:shd w:val="clear" w:color="auto" w:fill="FFFFFF"/>
          </w:rPr>
          <w:delText>compares the distribution of mother’s and child’s characteristics separately for BDHS and MICS by different types of delivery (vaginal delivery versus C-section)</w:delText>
        </w:r>
      </w:del>
      <w:r w:rsidRPr="00A52446">
        <w:rPr>
          <w:rFonts w:ascii="Times New Roman" w:eastAsia="Times New Roman" w:hAnsi="Times New Roman" w:cs="Times New Roman"/>
          <w:sz w:val="24"/>
          <w:szCs w:val="24"/>
          <w:shd w:val="clear" w:color="auto" w:fill="FFFFFF"/>
        </w:rPr>
        <w:t xml:space="preserve">. </w:t>
      </w:r>
      <w:ins w:id="26" w:author="Chowdhury,Muhammad Abdul Baker" w:date="2020-01-22T15:17:00Z">
        <w:r w:rsidR="00B02DC9">
          <w:rPr>
            <w:rFonts w:ascii="Times New Roman" w:eastAsia="Times New Roman" w:hAnsi="Times New Roman" w:cs="Times New Roman"/>
            <w:sz w:val="24"/>
            <w:szCs w:val="24"/>
            <w:shd w:val="clear" w:color="auto" w:fill="FFFFFF"/>
          </w:rPr>
          <w:t>The proportion of c</w:t>
        </w:r>
      </w:ins>
      <w:ins w:id="27" w:author="Chowdhury,Muhammad Abdul Baker" w:date="2020-01-22T15:16:00Z">
        <w:r w:rsidR="00B02DC9">
          <w:rPr>
            <w:rFonts w:ascii="Times New Roman" w:eastAsia="Times New Roman" w:hAnsi="Times New Roman" w:cs="Times New Roman"/>
            <w:sz w:val="24"/>
            <w:szCs w:val="24"/>
            <w:shd w:val="clear" w:color="auto" w:fill="FFFFFF"/>
          </w:rPr>
          <w:t xml:space="preserve">esarean deliveries were 19.1% </w:t>
        </w:r>
      </w:ins>
      <w:ins w:id="28" w:author="Chowdhury,Muhammad Abdul Baker" w:date="2020-01-22T15:17:00Z">
        <w:r w:rsidR="00B02DC9">
          <w:rPr>
            <w:rFonts w:ascii="Times New Roman" w:eastAsia="Times New Roman" w:hAnsi="Times New Roman" w:cs="Times New Roman"/>
            <w:sz w:val="24"/>
            <w:szCs w:val="24"/>
            <w:shd w:val="clear" w:color="auto" w:fill="FFFFFF"/>
          </w:rPr>
          <w:t xml:space="preserve">and </w:t>
        </w:r>
      </w:ins>
      <w:ins w:id="29" w:author="Chowdhury,Muhammad Abdul Baker" w:date="2020-01-22T15:16:00Z">
        <w:r w:rsidR="00B02DC9">
          <w:rPr>
            <w:rFonts w:ascii="Times New Roman" w:eastAsia="Times New Roman" w:hAnsi="Times New Roman" w:cs="Times New Roman"/>
            <w:sz w:val="24"/>
            <w:szCs w:val="24"/>
            <w:shd w:val="clear" w:color="auto" w:fill="FFFFFF"/>
          </w:rPr>
          <w:t xml:space="preserve">23.3% in </w:t>
        </w:r>
      </w:ins>
      <w:ins w:id="30" w:author="Chowdhury,Muhammad Abdul Baker" w:date="2020-01-22T15:17:00Z">
        <w:r w:rsidR="00B02DC9">
          <w:rPr>
            <w:rFonts w:ascii="Times New Roman" w:eastAsia="Times New Roman" w:hAnsi="Times New Roman" w:cs="Times New Roman"/>
            <w:sz w:val="24"/>
            <w:szCs w:val="24"/>
            <w:shd w:val="clear" w:color="auto" w:fill="FFFFFF"/>
          </w:rPr>
          <w:t xml:space="preserve">MICS and </w:t>
        </w:r>
      </w:ins>
      <w:ins w:id="31" w:author="Chowdhury,Muhammad Abdul Baker" w:date="2020-01-22T15:16:00Z">
        <w:r w:rsidR="00B02DC9">
          <w:rPr>
            <w:rFonts w:ascii="Times New Roman" w:eastAsia="Times New Roman" w:hAnsi="Times New Roman" w:cs="Times New Roman"/>
            <w:sz w:val="24"/>
            <w:szCs w:val="24"/>
            <w:shd w:val="clear" w:color="auto" w:fill="FFFFFF"/>
          </w:rPr>
          <w:t>BDHS data</w:t>
        </w:r>
      </w:ins>
      <w:ins w:id="32" w:author="Chowdhury,Muhammad Abdul Baker" w:date="2020-01-22T15:17:00Z">
        <w:r w:rsidR="00B02DC9">
          <w:rPr>
            <w:rFonts w:ascii="Times New Roman" w:eastAsia="Times New Roman" w:hAnsi="Times New Roman" w:cs="Times New Roman"/>
            <w:sz w:val="24"/>
            <w:szCs w:val="24"/>
            <w:shd w:val="clear" w:color="auto" w:fill="FFFFFF"/>
          </w:rPr>
          <w:t>, respectively.</w:t>
        </w:r>
      </w:ins>
      <w:commentRangeStart w:id="33"/>
      <w:del w:id="34" w:author="Chowdhury,Muhammad Abdul Baker" w:date="2020-01-22T15:18:00Z">
        <w:r w:rsidRPr="00A52446" w:rsidDel="00B02DC9">
          <w:rPr>
            <w:rFonts w:ascii="Times New Roman" w:eastAsia="Times New Roman" w:hAnsi="Times New Roman" w:cs="Times New Roman"/>
            <w:sz w:val="24"/>
            <w:szCs w:val="24"/>
            <w:shd w:val="clear" w:color="auto" w:fill="FFFFFF"/>
          </w:rPr>
          <w:delText>We found 19.1% of children were born in the C-section and 80.9% of children were born in normally (vaginal delivery) for MICS data. On the other hand, for BDHS, children born in the C-section were 23.3% and rest were born in normal delivery</w:delText>
        </w:r>
        <w:commentRangeEnd w:id="33"/>
        <w:r w:rsidR="00B02DC9" w:rsidDel="00B02DC9">
          <w:rPr>
            <w:rStyle w:val="CommentReference"/>
          </w:rPr>
          <w:commentReference w:id="33"/>
        </w:r>
      </w:del>
      <w:r w:rsidRPr="00A52446">
        <w:rPr>
          <w:rFonts w:ascii="Times New Roman" w:eastAsia="Times New Roman" w:hAnsi="Times New Roman" w:cs="Times New Roman"/>
          <w:sz w:val="24"/>
          <w:szCs w:val="24"/>
          <w:shd w:val="clear" w:color="auto" w:fill="FFFFFF"/>
        </w:rPr>
        <w:t xml:space="preserve">. Women who had undergone a C-section had a lower prevalence (11.7%) in higher age groups (35+ years) for MICS but in BDHS data, women with C-section delivery had lower prevalence for lowest age groups (15-19 years). </w:t>
      </w:r>
      <w:ins w:id="35" w:author="Chowdhury,Muhammad Abdul Baker" w:date="2020-01-22T15:26:00Z">
        <w:r w:rsidR="00E10EED" w:rsidRPr="00E10EED">
          <w:rPr>
            <w:rFonts w:ascii="Times New Roman" w:eastAsia="Times New Roman" w:hAnsi="Times New Roman" w:cs="Times New Roman"/>
            <w:sz w:val="24"/>
            <w:szCs w:val="24"/>
          </w:rPr>
          <w:t xml:space="preserve"> </w:t>
        </w:r>
        <w:r w:rsidR="00E10EED">
          <w:rPr>
            <w:rFonts w:ascii="Times New Roman" w:eastAsia="Times New Roman" w:hAnsi="Times New Roman" w:cs="Times New Roman"/>
            <w:sz w:val="24"/>
            <w:szCs w:val="24"/>
          </w:rPr>
          <w:t xml:space="preserve">There were significant differences in </w:t>
        </w:r>
        <w:r w:rsidR="00E10EED">
          <w:rPr>
            <w:rFonts w:ascii="Times New Roman" w:eastAsia="Times New Roman" w:hAnsi="Times New Roman" w:cs="Times New Roman"/>
            <w:sz w:val="24"/>
            <w:szCs w:val="24"/>
          </w:rPr>
          <w:tab/>
          <w:t xml:space="preserve">region of residence, </w:t>
        </w:r>
      </w:ins>
      <w:ins w:id="36" w:author="Chowdhury,Muhammad Abdul Baker" w:date="2020-01-22T15:28:00Z">
        <w:r w:rsidR="00865A59">
          <w:rPr>
            <w:rFonts w:ascii="Times New Roman" w:eastAsia="Times New Roman" w:hAnsi="Times New Roman" w:cs="Times New Roman"/>
            <w:sz w:val="24"/>
            <w:szCs w:val="24"/>
          </w:rPr>
          <w:t>mother’s</w:t>
        </w:r>
      </w:ins>
      <w:ins w:id="37" w:author="Chowdhury,Muhammad Abdul Baker" w:date="2020-01-22T15:26:00Z">
        <w:r w:rsidR="00865A59">
          <w:rPr>
            <w:rFonts w:ascii="Times New Roman" w:eastAsia="Times New Roman" w:hAnsi="Times New Roman" w:cs="Times New Roman"/>
            <w:sz w:val="24"/>
            <w:szCs w:val="24"/>
          </w:rPr>
          <w:t xml:space="preserve"> education,</w:t>
        </w:r>
      </w:ins>
      <w:ins w:id="38" w:author="Chowdhury,Muhammad Abdul Baker" w:date="2020-01-22T15:27:00Z">
        <w:r w:rsidR="00865A59">
          <w:rPr>
            <w:rFonts w:ascii="Times New Roman" w:eastAsia="Times New Roman" w:hAnsi="Times New Roman" w:cs="Times New Roman"/>
            <w:sz w:val="24"/>
            <w:szCs w:val="24"/>
          </w:rPr>
          <w:t xml:space="preserve"> wealth index, BMI, place of residence between </w:t>
        </w:r>
      </w:ins>
      <w:ins w:id="39" w:author="Chowdhury,Muhammad Abdul Baker" w:date="2020-01-22T15:28:00Z">
        <w:r w:rsidR="00865A59">
          <w:rPr>
            <w:rFonts w:ascii="Times New Roman" w:eastAsia="Times New Roman" w:hAnsi="Times New Roman" w:cs="Times New Roman"/>
            <w:sz w:val="24"/>
            <w:szCs w:val="24"/>
          </w:rPr>
          <w:t>mothers</w:t>
        </w:r>
      </w:ins>
      <w:ins w:id="40" w:author="Chowdhury,Muhammad Abdul Baker" w:date="2020-01-22T15:27:00Z">
        <w:r w:rsidR="00865A59">
          <w:rPr>
            <w:rFonts w:ascii="Times New Roman" w:eastAsia="Times New Roman" w:hAnsi="Times New Roman" w:cs="Times New Roman"/>
            <w:sz w:val="24"/>
            <w:szCs w:val="24"/>
          </w:rPr>
          <w:t xml:space="preserve"> with and without </w:t>
        </w:r>
      </w:ins>
      <w:ins w:id="41" w:author="Chowdhury,Muhammad Abdul Baker" w:date="2020-01-22T15:28:00Z">
        <w:r w:rsidR="00865A59">
          <w:rPr>
            <w:rFonts w:ascii="Times New Roman" w:eastAsia="Times New Roman" w:hAnsi="Times New Roman" w:cs="Times New Roman"/>
            <w:sz w:val="24"/>
            <w:szCs w:val="24"/>
          </w:rPr>
          <w:lastRenderedPageBreak/>
          <w:t>cesarean delivery.</w:t>
        </w:r>
      </w:ins>
      <w:ins w:id="42" w:author="Chowdhury,Muhammad Abdul Baker" w:date="2020-01-22T15:27:00Z">
        <w:r w:rsidR="00865A59">
          <w:rPr>
            <w:rFonts w:ascii="Times New Roman" w:eastAsia="Times New Roman" w:hAnsi="Times New Roman" w:cs="Times New Roman"/>
            <w:sz w:val="24"/>
            <w:szCs w:val="24"/>
          </w:rPr>
          <w:t xml:space="preserve"> </w:t>
        </w:r>
      </w:ins>
      <w:ins w:id="43" w:author="Chowdhury,Muhammad Abdul Baker" w:date="2020-01-22T15:29:00Z">
        <w:r w:rsidR="00865A59">
          <w:rPr>
            <w:rFonts w:ascii="Times New Roman" w:eastAsia="Times New Roman" w:hAnsi="Times New Roman" w:cs="Times New Roman"/>
            <w:sz w:val="24"/>
            <w:szCs w:val="24"/>
          </w:rPr>
          <w:t xml:space="preserve">Compared to non-cesarean delivery, there were more cesarean deliveries of mothers age 20-34 (20 vs.23.9%) in MICH and BDHS data, respectively.   </w:t>
        </w:r>
      </w:ins>
    </w:p>
    <w:p w14:paraId="7C39D9E0" w14:textId="77777777" w:rsidR="00865A59" w:rsidRDefault="00865A59" w:rsidP="00DC1D0E">
      <w:pPr>
        <w:spacing w:before="240" w:after="0" w:line="240" w:lineRule="auto"/>
        <w:rPr>
          <w:ins w:id="44" w:author="Chowdhury,Muhammad Abdul Baker" w:date="2020-01-22T15:28:00Z"/>
          <w:rFonts w:ascii="Times New Roman" w:eastAsia="Times New Roman" w:hAnsi="Times New Roman" w:cs="Times New Roman"/>
          <w:sz w:val="24"/>
          <w:szCs w:val="24"/>
        </w:rPr>
      </w:pPr>
    </w:p>
    <w:p w14:paraId="47A18045" w14:textId="77777777" w:rsidR="00865A59" w:rsidRDefault="00865A59" w:rsidP="00DC1D0E">
      <w:pPr>
        <w:spacing w:before="240" w:after="0" w:line="240" w:lineRule="auto"/>
        <w:rPr>
          <w:ins w:id="45" w:author="Chowdhury,Muhammad Abdul Baker" w:date="2020-01-22T15:28:00Z"/>
          <w:rFonts w:ascii="Times New Roman" w:eastAsia="Times New Roman" w:hAnsi="Times New Roman" w:cs="Times New Roman"/>
          <w:sz w:val="24"/>
          <w:szCs w:val="24"/>
        </w:rPr>
      </w:pPr>
    </w:p>
    <w:p w14:paraId="2E2401B8" w14:textId="3D2B77D8" w:rsidR="007501E8" w:rsidRPr="00A52446" w:rsidRDefault="007501E8" w:rsidP="00DC1D0E">
      <w:pPr>
        <w:spacing w:before="240" w:after="0" w:line="240" w:lineRule="auto"/>
        <w:rPr>
          <w:rFonts w:ascii="Times New Roman" w:eastAsia="Times New Roman" w:hAnsi="Times New Roman" w:cs="Times New Roman"/>
          <w:sz w:val="24"/>
          <w:szCs w:val="24"/>
          <w:shd w:val="clear" w:color="auto" w:fill="FFFFFF"/>
        </w:rPr>
      </w:pPr>
      <w:r w:rsidRPr="00A52446">
        <w:rPr>
          <w:rFonts w:ascii="Times New Roman" w:eastAsia="Times New Roman" w:hAnsi="Times New Roman" w:cs="Times New Roman"/>
          <w:sz w:val="24"/>
          <w:szCs w:val="24"/>
          <w:shd w:val="clear" w:color="auto" w:fill="FFFFFF"/>
        </w:rPr>
        <w:t>According to MICS, the highest prevalence of C-section, 20.0%, was found in the age group 24-34 years and BDHS also shows the highest prevalence (23.9%) for similar age groups. Prevalence of C-section was significantly lower in Muslim than non-Muslim with the figures being 18.6% for Muslims and 25.1% for non-Muslim in MICS, but this prevalence is almost similar in BDHS, 23.1% for Muslim and 24.8</w:t>
      </w:r>
      <w:r w:rsidR="00077468">
        <w:rPr>
          <w:rFonts w:ascii="Times New Roman" w:eastAsia="Times New Roman" w:hAnsi="Times New Roman" w:cs="Times New Roman"/>
          <w:sz w:val="24"/>
          <w:szCs w:val="24"/>
          <w:shd w:val="clear" w:color="auto" w:fill="FFFFFF"/>
        </w:rPr>
        <w:t>%</w:t>
      </w:r>
      <w:r w:rsidRPr="00A52446">
        <w:rPr>
          <w:rFonts w:ascii="Times New Roman" w:eastAsia="Times New Roman" w:hAnsi="Times New Roman" w:cs="Times New Roman"/>
          <w:sz w:val="24"/>
          <w:szCs w:val="24"/>
          <w:shd w:val="clear" w:color="auto" w:fill="FFFFFF"/>
        </w:rPr>
        <w:t xml:space="preserve"> for non-Muslim. The highest percentages of C-section were delivered in Khulna 30.5% in MICS and 33.3% in BDHS, on the other hand, women’s lives in Barisal has the lowest percentage of C-section (10.5%) according to MICS and (10.</w:t>
      </w:r>
      <w:r w:rsidR="00077468">
        <w:rPr>
          <w:rFonts w:ascii="Times New Roman" w:eastAsia="Times New Roman" w:hAnsi="Times New Roman" w:cs="Times New Roman"/>
          <w:sz w:val="24"/>
          <w:szCs w:val="24"/>
          <w:shd w:val="clear" w:color="auto" w:fill="FFFFFF"/>
        </w:rPr>
        <w:t>9</w:t>
      </w:r>
      <w:r w:rsidRPr="00A52446">
        <w:rPr>
          <w:rFonts w:ascii="Times New Roman" w:eastAsia="Times New Roman" w:hAnsi="Times New Roman" w:cs="Times New Roman"/>
          <w:sz w:val="24"/>
          <w:szCs w:val="24"/>
          <w:shd w:val="clear" w:color="auto" w:fill="FFFFFF"/>
        </w:rPr>
        <w:t xml:space="preserve">%) C-section delivery was conducted in Sylhet according to BDHS. But, according to MICS, Sylhet is the second lowest (10.8%) district where C-section delivery conducted compared to all other districts in Bangladesh. </w:t>
      </w:r>
    </w:p>
    <w:p w14:paraId="3662ABF0" w14:textId="77777777" w:rsidR="00FB6175" w:rsidRPr="00A52446" w:rsidRDefault="007501E8" w:rsidP="00DC1D0E">
      <w:pPr>
        <w:spacing w:before="240" w:after="0" w:line="240" w:lineRule="auto"/>
        <w:rPr>
          <w:rFonts w:ascii="Times New Roman" w:eastAsia="Times New Roman" w:hAnsi="Times New Roman" w:cs="Times New Roman"/>
          <w:sz w:val="24"/>
          <w:szCs w:val="24"/>
          <w:shd w:val="clear" w:color="auto" w:fill="FFFFFF"/>
        </w:rPr>
      </w:pPr>
      <w:commentRangeStart w:id="46"/>
      <w:r w:rsidRPr="00A52446">
        <w:rPr>
          <w:rFonts w:ascii="Times New Roman" w:eastAsia="Times New Roman" w:hAnsi="Times New Roman" w:cs="Times New Roman"/>
          <w:sz w:val="24"/>
          <w:szCs w:val="24"/>
          <w:shd w:val="clear" w:color="auto" w:fill="FFFFFF"/>
        </w:rPr>
        <w:t xml:space="preserve">As expected, </w:t>
      </w:r>
      <w:commentRangeEnd w:id="46"/>
      <w:r w:rsidR="00865A59">
        <w:rPr>
          <w:rStyle w:val="CommentReference"/>
        </w:rPr>
        <w:commentReference w:id="46"/>
      </w:r>
      <w:r w:rsidRPr="00A52446">
        <w:rPr>
          <w:rFonts w:ascii="Times New Roman" w:eastAsia="Times New Roman" w:hAnsi="Times New Roman" w:cs="Times New Roman"/>
          <w:sz w:val="24"/>
          <w:szCs w:val="24"/>
          <w:shd w:val="clear" w:color="auto" w:fill="FFFFFF"/>
        </w:rPr>
        <w:t xml:space="preserve">the prevalence was higher among the children of mothers with secondary complete or higher education. The prevalence of C-section among the children whose mothers have secondary complete or higher education was 47.6%, </w:t>
      </w:r>
      <w:r w:rsidR="00077468" w:rsidRPr="00A52446">
        <w:rPr>
          <w:rFonts w:ascii="Times New Roman" w:eastAsia="Times New Roman" w:hAnsi="Times New Roman" w:cs="Times New Roman"/>
          <w:sz w:val="24"/>
          <w:szCs w:val="24"/>
          <w:shd w:val="clear" w:color="auto" w:fill="FFFFFF"/>
        </w:rPr>
        <w:t>instead</w:t>
      </w:r>
      <w:r w:rsidRPr="00A52446">
        <w:rPr>
          <w:rFonts w:ascii="Times New Roman" w:eastAsia="Times New Roman" w:hAnsi="Times New Roman" w:cs="Times New Roman"/>
          <w:sz w:val="24"/>
          <w:szCs w:val="24"/>
          <w:shd w:val="clear" w:color="auto" w:fill="FFFFFF"/>
        </w:rPr>
        <w:t xml:space="preserve">, the prevalence was lower (5.5%) among the children of mothers with no education. In BDHS, this prevalence is reported as more acute (54.9%) for highly educated mothers comparing to MICS data. Both BDHS and MICS reports give similar result for household wealth quintile, the prevalence among the richest wealth quintile was 46.5% in MICS and 51.9% in BDHS, which it declined to 5.4% in MICS and 6.7% in BDHS among the poorest wealth quintile. There was a significant rural-urban gap in the prevalence of C-section in both data. Children living in </w:t>
      </w:r>
      <w:r w:rsidR="00077468">
        <w:rPr>
          <w:rFonts w:ascii="Times New Roman" w:eastAsia="Times New Roman" w:hAnsi="Times New Roman" w:cs="Times New Roman"/>
          <w:sz w:val="24"/>
          <w:szCs w:val="24"/>
          <w:shd w:val="clear" w:color="auto" w:fill="FFFFFF"/>
        </w:rPr>
        <w:t>urban</w:t>
      </w:r>
      <w:r w:rsidRPr="00A52446">
        <w:rPr>
          <w:rFonts w:ascii="Times New Roman" w:eastAsia="Times New Roman" w:hAnsi="Times New Roman" w:cs="Times New Roman"/>
          <w:sz w:val="24"/>
          <w:szCs w:val="24"/>
          <w:shd w:val="clear" w:color="auto" w:fill="FFFFFF"/>
        </w:rPr>
        <w:t xml:space="preserve"> areas being delivered by C-section were highest and the prevalence is 33.1% in MICS</w:t>
      </w:r>
      <w:r w:rsidR="00077468">
        <w:rPr>
          <w:rFonts w:ascii="Times New Roman" w:eastAsia="Times New Roman" w:hAnsi="Times New Roman" w:cs="Times New Roman"/>
          <w:sz w:val="24"/>
          <w:szCs w:val="24"/>
          <w:shd w:val="clear" w:color="auto" w:fill="FFFFFF"/>
        </w:rPr>
        <w:t xml:space="preserve"> </w:t>
      </w:r>
      <w:r w:rsidRPr="00A52446">
        <w:rPr>
          <w:rFonts w:ascii="Times New Roman" w:eastAsia="Times New Roman" w:hAnsi="Times New Roman" w:cs="Times New Roman"/>
          <w:sz w:val="24"/>
          <w:szCs w:val="24"/>
          <w:shd w:val="clear" w:color="auto" w:fill="FFFFFF"/>
        </w:rPr>
        <w:t xml:space="preserve">versus 15.4% of children living in </w:t>
      </w:r>
      <w:r w:rsidR="00077468">
        <w:rPr>
          <w:rFonts w:ascii="Times New Roman" w:eastAsia="Times New Roman" w:hAnsi="Times New Roman" w:cs="Times New Roman"/>
          <w:sz w:val="24"/>
          <w:szCs w:val="24"/>
          <w:shd w:val="clear" w:color="auto" w:fill="FFFFFF"/>
        </w:rPr>
        <w:t>rural</w:t>
      </w:r>
      <w:r w:rsidRPr="00A52446">
        <w:rPr>
          <w:rFonts w:ascii="Times New Roman" w:eastAsia="Times New Roman" w:hAnsi="Times New Roman" w:cs="Times New Roman"/>
          <w:sz w:val="24"/>
          <w:szCs w:val="24"/>
          <w:shd w:val="clear" w:color="auto" w:fill="FFFFFF"/>
        </w:rPr>
        <w:t xml:space="preserve"> areas. In BDHS, it is 17.9% in rural versus 38.7% in urban</w:t>
      </w:r>
      <w:r w:rsidR="00077468">
        <w:rPr>
          <w:rFonts w:ascii="Times New Roman" w:eastAsia="Times New Roman" w:hAnsi="Times New Roman" w:cs="Times New Roman"/>
          <w:sz w:val="24"/>
          <w:szCs w:val="24"/>
          <w:shd w:val="clear" w:color="auto" w:fill="FFFFFF"/>
        </w:rPr>
        <w:t xml:space="preserve"> areas</w:t>
      </w:r>
      <w:r w:rsidRPr="00A52446">
        <w:rPr>
          <w:rFonts w:ascii="Times New Roman" w:eastAsia="Times New Roman" w:hAnsi="Times New Roman" w:cs="Times New Roman"/>
          <w:sz w:val="24"/>
          <w:szCs w:val="24"/>
          <w:shd w:val="clear" w:color="auto" w:fill="FFFFFF"/>
        </w:rPr>
        <w:t xml:space="preserve">. Children born by C-section delivery was high prevalence in overweight mother at resulted by both MICS and BDHS data. The prevalence of overweight children born by C-section is 27.3% and 43.3% according to MICS and BDHS, respectively. According to child age, 19.6% (MICS) and 24.6% (BDHS) child were born by C-section which lay between the age group of 0-11 months. But, it lowest in the highest age group (12-23) in MICS (18.6%) and BDHS (21.1%). The size of the child is statistically significant at 5% level of significance with C-section. According to MICS, the very large child has the highest prevalence (45.5%) to </w:t>
      </w:r>
      <w:r w:rsidR="003B0345" w:rsidRPr="00A52446">
        <w:rPr>
          <w:rFonts w:ascii="Times New Roman" w:eastAsia="Times New Roman" w:hAnsi="Times New Roman" w:cs="Times New Roman"/>
          <w:sz w:val="24"/>
          <w:szCs w:val="24"/>
          <w:shd w:val="clear" w:color="auto" w:fill="FFFFFF"/>
        </w:rPr>
        <w:t>borne</w:t>
      </w:r>
      <w:r w:rsidRPr="00A52446">
        <w:rPr>
          <w:rFonts w:ascii="Times New Roman" w:eastAsia="Times New Roman" w:hAnsi="Times New Roman" w:cs="Times New Roman"/>
          <w:sz w:val="24"/>
          <w:szCs w:val="24"/>
          <w:shd w:val="clear" w:color="auto" w:fill="FFFFFF"/>
        </w:rPr>
        <w:t xml:space="preserve"> by C-section and it declines at 16.5% when child size is very small. However, this result is contradictory with BDHS, according to BDHS, the highest C-section delivery occurred in large (larger than average) child and the prevalence is 32.3%.</w:t>
      </w:r>
    </w:p>
    <w:p w14:paraId="026AE398" w14:textId="77777777" w:rsidR="007501E8" w:rsidRPr="00A52446" w:rsidRDefault="007501E8" w:rsidP="00DC1D0E">
      <w:pPr>
        <w:spacing w:before="240" w:after="0" w:line="240" w:lineRule="auto"/>
        <w:rPr>
          <w:rFonts w:ascii="Times New Roman" w:eastAsia="Times New Roman" w:hAnsi="Times New Roman" w:cs="Times New Roman"/>
          <w:sz w:val="24"/>
          <w:szCs w:val="24"/>
          <w:shd w:val="clear" w:color="auto" w:fill="FFFFFF"/>
        </w:rPr>
      </w:pPr>
    </w:p>
    <w:tbl>
      <w:tblPr>
        <w:tblW w:w="0" w:type="auto"/>
        <w:tblInd w:w="108" w:type="dxa"/>
        <w:tblCellMar>
          <w:left w:w="10" w:type="dxa"/>
          <w:right w:w="10" w:type="dxa"/>
        </w:tblCellMar>
        <w:tblLook w:val="04A0" w:firstRow="1" w:lastRow="0" w:firstColumn="1" w:lastColumn="0" w:noHBand="0" w:noVBand="1"/>
      </w:tblPr>
      <w:tblGrid>
        <w:gridCol w:w="2176"/>
        <w:gridCol w:w="1248"/>
        <w:gridCol w:w="1314"/>
        <w:gridCol w:w="761"/>
        <w:gridCol w:w="1289"/>
        <w:gridCol w:w="1227"/>
        <w:gridCol w:w="1237"/>
      </w:tblGrid>
      <w:tr w:rsidR="00A52446" w:rsidRPr="00A52446" w14:paraId="65908385" w14:textId="77777777" w:rsidTr="00FB6175">
        <w:tc>
          <w:tcPr>
            <w:tcW w:w="9182" w:type="dxa"/>
            <w:gridSpan w:val="7"/>
            <w:tcBorders>
              <w:bottom w:val="single" w:sz="4" w:space="0" w:color="BFBFBF"/>
            </w:tcBorders>
            <w:shd w:val="clear" w:color="000000" w:fill="FFFFFF"/>
            <w:tcMar>
              <w:left w:w="108" w:type="dxa"/>
              <w:right w:w="108" w:type="dxa"/>
            </w:tcMar>
          </w:tcPr>
          <w:p w14:paraId="59A9E3AF" w14:textId="77777777" w:rsidR="00E32C12" w:rsidRPr="00A52446" w:rsidRDefault="00911D0C"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Table 1: Distribution of parents and child characteristics with type of delivery</w:t>
            </w:r>
          </w:p>
        </w:tc>
      </w:tr>
      <w:tr w:rsidR="00A52446" w:rsidRPr="00A52446" w14:paraId="37FCBD8A"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127914" w14:textId="77777777" w:rsidR="00E32C12" w:rsidRPr="00A52446" w:rsidRDefault="00E32C12" w:rsidP="00DC1D0E">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BBE676"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84E973"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79FF0B27"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002C06" w14:textId="77777777" w:rsidR="00E32C12" w:rsidRPr="00A52446" w:rsidRDefault="00E32C12" w:rsidP="00DC1D0E">
            <w:pPr>
              <w:spacing w:after="0" w:line="240" w:lineRule="auto"/>
              <w:rPr>
                <w:rFonts w:ascii="Times New Roman" w:eastAsia="Calibri" w:hAnsi="Times New Roman" w:cs="Times New Roman"/>
              </w:rPr>
            </w:pPr>
          </w:p>
        </w:tc>
        <w:tc>
          <w:tcPr>
            <w:tcW w:w="337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A5DAA9"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Type of Delivery</w:t>
            </w:r>
          </w:p>
        </w:tc>
        <w:tc>
          <w:tcPr>
            <w:tcW w:w="3556"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C28899"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Type of Delivery</w:t>
            </w:r>
          </w:p>
        </w:tc>
      </w:tr>
      <w:tr w:rsidR="00A52446" w:rsidRPr="00A52446" w14:paraId="1C216834" w14:textId="77777777" w:rsidTr="00E525CB">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5BD280" w14:textId="77777777" w:rsidR="00E32C12" w:rsidRPr="00A52446" w:rsidRDefault="00E525CB" w:rsidP="00DC1D0E">
            <w:pPr>
              <w:spacing w:after="0" w:line="240" w:lineRule="auto"/>
              <w:rPr>
                <w:rFonts w:ascii="Times New Roman" w:hAnsi="Times New Roman" w:cs="Times New Roman"/>
              </w:rPr>
            </w:pPr>
            <w:r w:rsidRPr="00A52446">
              <w:rPr>
                <w:rFonts w:ascii="Times New Roman" w:eastAsia="Calibri" w:hAnsi="Times New Roman" w:cs="Times New Roman"/>
              </w:rPr>
              <w:t>Sources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A751BE" w14:textId="77777777" w:rsidR="00E32C12" w:rsidRPr="00A52446" w:rsidRDefault="00911D0C"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Caesarean</w:t>
            </w:r>
          </w:p>
          <w:p w14:paraId="7EF7A64F"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B41F0E" w14:textId="77777777" w:rsidR="00E32C12" w:rsidRPr="00A52446" w:rsidRDefault="00911D0C"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Vaginal</w:t>
            </w:r>
          </w:p>
          <w:p w14:paraId="02184DC2"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6BADB7" w14:textId="77777777" w:rsidR="00E32C12" w:rsidRPr="00A52446" w:rsidRDefault="00840C53" w:rsidP="00DC1D0E">
            <w:pPr>
              <w:spacing w:after="0" w:line="240" w:lineRule="auto"/>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F44610" w14:textId="77777777" w:rsidR="00E32C12" w:rsidRPr="00A52446" w:rsidRDefault="00911D0C"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Caesarean</w:t>
            </w:r>
          </w:p>
          <w:p w14:paraId="603092AD"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77DFE6" w14:textId="77777777" w:rsidR="00E32C12" w:rsidRPr="00A52446" w:rsidRDefault="00911D0C"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Vaginal</w:t>
            </w:r>
          </w:p>
          <w:p w14:paraId="0BD5475C"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N (%)</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1F4EDF" w14:textId="77777777" w:rsidR="00E32C12" w:rsidRPr="00A52446" w:rsidRDefault="00840C53" w:rsidP="00DC1D0E">
            <w:pPr>
              <w:spacing w:after="0" w:line="240" w:lineRule="auto"/>
              <w:rPr>
                <w:rFonts w:ascii="Times New Roman" w:hAnsi="Times New Roman" w:cs="Times New Roman"/>
              </w:rPr>
            </w:pPr>
            <w:r>
              <w:rPr>
                <w:rFonts w:ascii="Times New Roman" w:eastAsia="Times New Roman" w:hAnsi="Times New Roman" w:cs="Times New Roman"/>
              </w:rPr>
              <w:t>p</w:t>
            </w:r>
            <w:r w:rsidR="00911D0C" w:rsidRPr="00A52446">
              <w:rPr>
                <w:rFonts w:ascii="Times New Roman" w:eastAsia="Times New Roman" w:hAnsi="Times New Roman" w:cs="Times New Roman"/>
              </w:rPr>
              <w:t>-value</w:t>
            </w:r>
          </w:p>
        </w:tc>
      </w:tr>
      <w:tr w:rsidR="00A52446" w:rsidRPr="00A52446" w14:paraId="47F9C8CA"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A7464B" w14:textId="77777777" w:rsidR="00E32C12" w:rsidRPr="00A52446" w:rsidRDefault="00911D0C" w:rsidP="00DC1D0E">
            <w:pPr>
              <w:spacing w:after="0" w:line="240" w:lineRule="auto"/>
              <w:rPr>
                <w:rFonts w:ascii="Times New Roman" w:hAnsi="Times New Roman" w:cs="Times New Roman"/>
              </w:rPr>
            </w:pPr>
            <w:commentRangeStart w:id="47"/>
            <w:r w:rsidRPr="00A52446">
              <w:rPr>
                <w:rFonts w:ascii="Times New Roman" w:eastAsia="Times New Roman" w:hAnsi="Times New Roman" w:cs="Times New Roman"/>
                <w:b/>
              </w:rPr>
              <w:t>Mother Age</w:t>
            </w:r>
            <w:commentRangeEnd w:id="47"/>
            <w:r w:rsidR="00B02DC9">
              <w:rPr>
                <w:rStyle w:val="CommentReference"/>
              </w:rPr>
              <w:commentReference w:id="47"/>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4075F3"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382B36A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98BB3B"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lastRenderedPageBreak/>
              <w:t>15-19</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3BC13" w14:textId="77777777" w:rsidR="00E32C12" w:rsidRPr="00A52446" w:rsidRDefault="002A4D58" w:rsidP="00DC1D0E">
            <w:pPr>
              <w:spacing w:after="0" w:line="240" w:lineRule="auto"/>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71</w:t>
            </w:r>
            <w:r w:rsidRPr="00A52446">
              <w:rPr>
                <w:rFonts w:ascii="Times New Roman" w:hAnsi="Times New Roman" w:cs="Times New Roman"/>
              </w:rPr>
              <w:t xml:space="preserve"> (</w:t>
            </w:r>
            <w:r w:rsidR="00682531" w:rsidRPr="00A52446">
              <w:rPr>
                <w:rFonts w:ascii="Times New Roman" w:hAnsi="Times New Roman" w:cs="Times New Roman"/>
              </w:rPr>
              <w:t>18.8</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62DF1F" w14:textId="77777777" w:rsidR="00E32C12" w:rsidRPr="00A52446" w:rsidRDefault="002A4D58" w:rsidP="00DC1D0E">
            <w:pPr>
              <w:spacing w:after="0" w:line="240" w:lineRule="auto"/>
              <w:rPr>
                <w:rFonts w:ascii="Times New Roman" w:hAnsi="Times New Roman" w:cs="Times New Roman"/>
              </w:rPr>
            </w:pPr>
            <w:r w:rsidRPr="00A52446">
              <w:rPr>
                <w:rFonts w:ascii="Times New Roman" w:hAnsi="Times New Roman" w:cs="Times New Roman"/>
              </w:rPr>
              <w:t>7</w:t>
            </w:r>
            <w:r w:rsidR="00AA163E" w:rsidRPr="00A52446">
              <w:rPr>
                <w:rFonts w:ascii="Times New Roman" w:hAnsi="Times New Roman" w:cs="Times New Roman"/>
              </w:rPr>
              <w:t>40</w:t>
            </w:r>
            <w:r w:rsidRPr="00A52446">
              <w:rPr>
                <w:rFonts w:ascii="Times New Roman" w:hAnsi="Times New Roman" w:cs="Times New Roman"/>
              </w:rPr>
              <w:t xml:space="preserve">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168746" w14:textId="77777777" w:rsidR="00E32C12" w:rsidRPr="00A52446" w:rsidRDefault="00740C5A" w:rsidP="00DC1D0E">
            <w:pPr>
              <w:spacing w:after="0" w:line="240" w:lineRule="auto"/>
              <w:rPr>
                <w:rFonts w:ascii="Times New Roman" w:hAnsi="Times New Roman" w:cs="Times New Roman"/>
              </w:rPr>
            </w:pPr>
            <w:r w:rsidRPr="00A52446">
              <w:rPr>
                <w:rFonts w:ascii="Times New Roman" w:hAnsi="Times New Roman" w:cs="Times New Roman"/>
              </w:rPr>
              <w:t>0.0</w:t>
            </w:r>
            <w:r w:rsidR="000240DF" w:rsidRPr="00A52446">
              <w:rPr>
                <w:rFonts w:ascii="Times New Roman" w:hAnsi="Times New Roman" w:cs="Times New Roman"/>
              </w:rPr>
              <w:t>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0505F32" w14:textId="77777777" w:rsidR="00E32C12" w:rsidRPr="00A52446" w:rsidRDefault="009F4BDB" w:rsidP="00DC1D0E">
            <w:pPr>
              <w:spacing w:after="0" w:line="240" w:lineRule="auto"/>
              <w:rPr>
                <w:rFonts w:ascii="Times New Roman" w:hAnsi="Times New Roman" w:cs="Times New Roman"/>
              </w:rPr>
            </w:pPr>
            <w:r w:rsidRPr="00A52446">
              <w:rPr>
                <w:rFonts w:ascii="Times New Roman" w:hAnsi="Times New Roman" w:cs="Times New Roman"/>
              </w:rPr>
              <w:t>191 (2</w:t>
            </w:r>
            <w:r w:rsidR="00603491" w:rsidRPr="00A52446">
              <w:rPr>
                <w:rFonts w:ascii="Times New Roman" w:hAnsi="Times New Roman" w:cs="Times New Roman"/>
              </w:rPr>
              <w:t>1.0</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60E80B" w14:textId="77777777" w:rsidR="00E32C12" w:rsidRPr="00A52446" w:rsidRDefault="009F4BDB" w:rsidP="00DC1D0E">
            <w:pPr>
              <w:spacing w:after="0" w:line="240" w:lineRule="auto"/>
              <w:rPr>
                <w:rFonts w:ascii="Times New Roman" w:hAnsi="Times New Roman" w:cs="Times New Roman"/>
              </w:rPr>
            </w:pPr>
            <w:r w:rsidRPr="00A52446">
              <w:rPr>
                <w:rFonts w:ascii="Times New Roman" w:hAnsi="Times New Roman" w:cs="Times New Roman"/>
              </w:rPr>
              <w:t>745 (79.0)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B2B088" w14:textId="77777777" w:rsidR="00E32C12" w:rsidRPr="00A52446" w:rsidRDefault="009F4BDB" w:rsidP="00DC1D0E">
            <w:pPr>
              <w:spacing w:after="0" w:line="240" w:lineRule="auto"/>
              <w:rPr>
                <w:rFonts w:ascii="Times New Roman" w:hAnsi="Times New Roman" w:cs="Times New Roman"/>
              </w:rPr>
            </w:pPr>
            <w:r w:rsidRPr="00A52446">
              <w:rPr>
                <w:rFonts w:ascii="Times New Roman" w:hAnsi="Times New Roman" w:cs="Times New Roman"/>
              </w:rPr>
              <w:t>0.402</w:t>
            </w:r>
          </w:p>
        </w:tc>
      </w:tr>
      <w:tr w:rsidR="00A52446" w:rsidRPr="00A52446" w14:paraId="1723D34D"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DBCDE6"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76E3B8" w14:textId="77777777" w:rsidR="00E32C12" w:rsidRPr="00A52446" w:rsidRDefault="002A4D58" w:rsidP="00DC1D0E">
            <w:pPr>
              <w:spacing w:after="0" w:line="240" w:lineRule="auto"/>
              <w:rPr>
                <w:rFonts w:ascii="Times New Roman" w:hAnsi="Times New Roman" w:cs="Times New Roman"/>
              </w:rPr>
            </w:pPr>
            <w:r w:rsidRPr="00A52446">
              <w:rPr>
                <w:rFonts w:ascii="Times New Roman" w:hAnsi="Times New Roman" w:cs="Times New Roman"/>
              </w:rPr>
              <w:t>1</w:t>
            </w:r>
            <w:r w:rsidR="00AA163E" w:rsidRPr="00A52446">
              <w:rPr>
                <w:rFonts w:ascii="Times New Roman" w:hAnsi="Times New Roman" w:cs="Times New Roman"/>
              </w:rPr>
              <w:t>241</w:t>
            </w:r>
            <w:r w:rsidRPr="00A52446">
              <w:rPr>
                <w:rFonts w:ascii="Times New Roman" w:hAnsi="Times New Roman" w:cs="Times New Roman"/>
              </w:rPr>
              <w:t xml:space="preserve"> (</w:t>
            </w:r>
            <w:r w:rsidR="00682531" w:rsidRPr="00A52446">
              <w:rPr>
                <w:rFonts w:ascii="Times New Roman" w:hAnsi="Times New Roman" w:cs="Times New Roman"/>
              </w:rPr>
              <w:t>20.0</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EABA" w14:textId="77777777" w:rsidR="00E32C12" w:rsidRPr="00A52446" w:rsidRDefault="00AA163E" w:rsidP="00DC1D0E">
            <w:pPr>
              <w:spacing w:after="0" w:line="240" w:lineRule="auto"/>
              <w:rPr>
                <w:rFonts w:ascii="Times New Roman" w:hAnsi="Times New Roman" w:cs="Times New Roman"/>
              </w:rPr>
            </w:pPr>
            <w:r w:rsidRPr="00A52446">
              <w:rPr>
                <w:rFonts w:ascii="Times New Roman" w:hAnsi="Times New Roman" w:cs="Times New Roman"/>
              </w:rPr>
              <w:t>4952</w:t>
            </w:r>
            <w:r w:rsidR="002A4D58" w:rsidRPr="00A52446">
              <w:rPr>
                <w:rFonts w:ascii="Times New Roman" w:hAnsi="Times New Roman" w:cs="Times New Roman"/>
              </w:rPr>
              <w:t xml:space="preserve"> (80.0)</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DBB617"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E565FF" w14:textId="77777777" w:rsidR="00E32C12" w:rsidRPr="00A52446" w:rsidRDefault="00603491" w:rsidP="00DC1D0E">
            <w:pPr>
              <w:spacing w:after="0" w:line="240" w:lineRule="auto"/>
              <w:rPr>
                <w:rFonts w:ascii="Times New Roman" w:hAnsi="Times New Roman" w:cs="Times New Roman"/>
              </w:rPr>
            </w:pPr>
            <w:r w:rsidRPr="00A52446">
              <w:rPr>
                <w:rFonts w:ascii="Times New Roman" w:hAnsi="Times New Roman" w:cs="Times New Roman"/>
              </w:rPr>
              <w:t>802 (23.9)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86D913" w14:textId="77777777" w:rsidR="00E32C12" w:rsidRPr="00A52446" w:rsidRDefault="00603491" w:rsidP="00DC1D0E">
            <w:pPr>
              <w:spacing w:after="0" w:line="240" w:lineRule="auto"/>
              <w:rPr>
                <w:rFonts w:ascii="Times New Roman" w:hAnsi="Times New Roman" w:cs="Times New Roman"/>
              </w:rPr>
            </w:pPr>
            <w:r w:rsidRPr="00A52446">
              <w:rPr>
                <w:rFonts w:ascii="Times New Roman" w:hAnsi="Times New Roman" w:cs="Times New Roman"/>
              </w:rPr>
              <w:t>2550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42AE42"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168ADE9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6DE2B9"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9FC46D" w14:textId="77777777" w:rsidR="00E32C12" w:rsidRPr="00A52446" w:rsidRDefault="00AA163E" w:rsidP="00DC1D0E">
            <w:pPr>
              <w:spacing w:after="0" w:line="240" w:lineRule="auto"/>
              <w:rPr>
                <w:rFonts w:ascii="Times New Roman" w:hAnsi="Times New Roman" w:cs="Times New Roman"/>
              </w:rPr>
            </w:pPr>
            <w:r w:rsidRPr="00A52446">
              <w:rPr>
                <w:rFonts w:ascii="Times New Roman" w:hAnsi="Times New Roman" w:cs="Times New Roman"/>
              </w:rPr>
              <w:t>93</w:t>
            </w:r>
            <w:r w:rsidR="002A4D58" w:rsidRPr="00A52446">
              <w:rPr>
                <w:rFonts w:ascii="Times New Roman" w:hAnsi="Times New Roman" w:cs="Times New Roman"/>
              </w:rPr>
              <w:t xml:space="preserve"> (</w:t>
            </w:r>
            <w:r w:rsidR="00682531" w:rsidRPr="00A52446">
              <w:rPr>
                <w:rFonts w:ascii="Times New Roman" w:hAnsi="Times New Roman" w:cs="Times New Roman"/>
              </w:rPr>
              <w:t>11.7</w:t>
            </w:r>
            <w:r w:rsidR="002A4D58"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3F4EAF" w14:textId="77777777" w:rsidR="00E32C12" w:rsidRPr="00A52446" w:rsidRDefault="00AA163E" w:rsidP="00DC1D0E">
            <w:pPr>
              <w:spacing w:after="0" w:line="240" w:lineRule="auto"/>
              <w:rPr>
                <w:rFonts w:ascii="Times New Roman" w:hAnsi="Times New Roman" w:cs="Times New Roman"/>
              </w:rPr>
            </w:pPr>
            <w:r w:rsidRPr="00A52446">
              <w:rPr>
                <w:rFonts w:ascii="Times New Roman" w:hAnsi="Times New Roman" w:cs="Times New Roman"/>
              </w:rPr>
              <w:t>700</w:t>
            </w:r>
            <w:r w:rsidR="005B1D32" w:rsidRPr="00A52446">
              <w:rPr>
                <w:rFonts w:ascii="Times New Roman" w:hAnsi="Times New Roman" w:cs="Times New Roman"/>
              </w:rPr>
              <w:t xml:space="preserve"> (</w:t>
            </w:r>
            <w:r w:rsidR="002A4D58" w:rsidRPr="00A52446">
              <w:rPr>
                <w:rFonts w:ascii="Times New Roman" w:hAnsi="Times New Roman" w:cs="Times New Roman"/>
              </w:rPr>
              <w:t>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BA552F"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62BC19" w14:textId="77777777" w:rsidR="00E32C12" w:rsidRPr="00A52446" w:rsidRDefault="00AD1F6A" w:rsidP="00DC1D0E">
            <w:pPr>
              <w:spacing w:after="0" w:line="240" w:lineRule="auto"/>
              <w:rPr>
                <w:rFonts w:ascii="Times New Roman" w:hAnsi="Times New Roman" w:cs="Times New Roman"/>
              </w:rPr>
            </w:pPr>
            <w:r w:rsidRPr="00A52446">
              <w:rPr>
                <w:rFonts w:ascii="Times New Roman" w:hAnsi="Times New Roman" w:cs="Times New Roman"/>
              </w:rPr>
              <w:t>69 (23.7)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D6E49F" w14:textId="77777777" w:rsidR="00E32C12" w:rsidRPr="00A52446" w:rsidRDefault="00AD1F6A" w:rsidP="00DC1D0E">
            <w:pPr>
              <w:spacing w:after="0" w:line="240" w:lineRule="auto"/>
              <w:rPr>
                <w:rFonts w:ascii="Times New Roman" w:hAnsi="Times New Roman" w:cs="Times New Roman"/>
              </w:rPr>
            </w:pPr>
            <w:r w:rsidRPr="00A52446">
              <w:rPr>
                <w:rFonts w:ascii="Times New Roman" w:hAnsi="Times New Roman" w:cs="Times New Roman"/>
              </w:rPr>
              <w:t>200 (76.3)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90D83EC"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0F8091C2"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8AD379"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DFA9C4"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5E9745F6"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6472E0"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97EC70" w14:textId="77777777" w:rsidR="00E32C12" w:rsidRPr="00A52446" w:rsidRDefault="00C771B4" w:rsidP="00DC1D0E">
            <w:pPr>
              <w:spacing w:after="0" w:line="240" w:lineRule="auto"/>
              <w:rPr>
                <w:rFonts w:ascii="Times New Roman" w:hAnsi="Times New Roman" w:cs="Times New Roman"/>
              </w:rPr>
            </w:pPr>
            <w:r w:rsidRPr="00A52446">
              <w:rPr>
                <w:rFonts w:ascii="Times New Roman" w:hAnsi="Times New Roman" w:cs="Times New Roman"/>
              </w:rPr>
              <w:t>1</w:t>
            </w:r>
            <w:r w:rsidR="00350D31" w:rsidRPr="00A52446">
              <w:rPr>
                <w:rFonts w:ascii="Times New Roman" w:hAnsi="Times New Roman" w:cs="Times New Roman"/>
              </w:rPr>
              <w:t>343</w:t>
            </w:r>
            <w:r w:rsidRPr="00A52446">
              <w:rPr>
                <w:rFonts w:ascii="Times New Roman" w:hAnsi="Times New Roman" w:cs="Times New Roman"/>
              </w:rPr>
              <w:t xml:space="preserve"> (18.</w:t>
            </w:r>
            <w:r w:rsidR="00350D31" w:rsidRPr="00A52446">
              <w:rPr>
                <w:rFonts w:ascii="Times New Roman" w:hAnsi="Times New Roman" w:cs="Times New Roman"/>
              </w:rPr>
              <w:t>6</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568890" w14:textId="77777777" w:rsidR="00E32C12" w:rsidRPr="00A52446" w:rsidRDefault="00C771B4" w:rsidP="00DC1D0E">
            <w:pPr>
              <w:spacing w:after="0" w:line="240" w:lineRule="auto"/>
              <w:rPr>
                <w:rFonts w:ascii="Times New Roman" w:hAnsi="Times New Roman" w:cs="Times New Roman"/>
              </w:rPr>
            </w:pPr>
            <w:r w:rsidRPr="00A52446">
              <w:rPr>
                <w:rFonts w:ascii="Times New Roman" w:hAnsi="Times New Roman" w:cs="Times New Roman"/>
              </w:rPr>
              <w:t>58</w:t>
            </w:r>
            <w:r w:rsidR="00350D31" w:rsidRPr="00A52446">
              <w:rPr>
                <w:rFonts w:ascii="Times New Roman" w:hAnsi="Times New Roman" w:cs="Times New Roman"/>
              </w:rPr>
              <w:t>94</w:t>
            </w:r>
            <w:r w:rsidRPr="00A52446">
              <w:rPr>
                <w:rFonts w:ascii="Times New Roman" w:hAnsi="Times New Roman" w:cs="Times New Roman"/>
              </w:rPr>
              <w:t xml:space="preserve"> (81.</w:t>
            </w:r>
            <w:r w:rsidR="00350D31" w:rsidRPr="00A52446">
              <w:rPr>
                <w:rFonts w:ascii="Times New Roman" w:hAnsi="Times New Roman" w:cs="Times New Roman"/>
              </w:rPr>
              <w:t>4</w:t>
            </w: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C1CA2A" w14:textId="77777777" w:rsidR="00E32C12" w:rsidRPr="00A52446" w:rsidRDefault="00D85611" w:rsidP="00DC1D0E">
            <w:pPr>
              <w:spacing w:after="0" w:line="240" w:lineRule="auto"/>
              <w:rPr>
                <w:rFonts w:ascii="Times New Roman" w:hAnsi="Times New Roman" w:cs="Times New Roman"/>
              </w:rPr>
            </w:pPr>
            <w:r w:rsidRPr="00A52446">
              <w:rPr>
                <w:rFonts w:ascii="Times New Roman" w:hAnsi="Times New Roman" w:cs="Times New Roman"/>
              </w:rPr>
              <w:t>0.00</w:t>
            </w:r>
            <w:r w:rsidR="00350D31"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757C89" w14:textId="77777777" w:rsidR="00E32C12" w:rsidRPr="00A52446" w:rsidRDefault="001639E8" w:rsidP="00DC1D0E">
            <w:pPr>
              <w:spacing w:after="0" w:line="240" w:lineRule="auto"/>
              <w:rPr>
                <w:rFonts w:ascii="Times New Roman" w:hAnsi="Times New Roman" w:cs="Times New Roman"/>
              </w:rPr>
            </w:pPr>
            <w:r w:rsidRPr="00A52446">
              <w:rPr>
                <w:rFonts w:ascii="Times New Roman" w:hAnsi="Times New Roman" w:cs="Times New Roman"/>
              </w:rPr>
              <w:t>961 (23.1)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374DFD" w14:textId="77777777" w:rsidR="00E32C12" w:rsidRPr="00A52446" w:rsidRDefault="001639E8" w:rsidP="00DC1D0E">
            <w:pPr>
              <w:spacing w:after="0" w:line="240" w:lineRule="auto"/>
              <w:rPr>
                <w:rFonts w:ascii="Times New Roman" w:hAnsi="Times New Roman" w:cs="Times New Roman"/>
              </w:rPr>
            </w:pPr>
            <w:r w:rsidRPr="00A52446">
              <w:rPr>
                <w:rFonts w:ascii="Times New Roman" w:hAnsi="Times New Roman" w:cs="Times New Roman"/>
              </w:rPr>
              <w:t>3236 (76.9)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B7C1ED" w14:textId="77777777" w:rsidR="00E32C12" w:rsidRPr="00A52446" w:rsidRDefault="002B4948" w:rsidP="00DC1D0E">
            <w:pPr>
              <w:spacing w:after="0" w:line="240" w:lineRule="auto"/>
              <w:rPr>
                <w:rFonts w:ascii="Times New Roman" w:hAnsi="Times New Roman" w:cs="Times New Roman"/>
              </w:rPr>
            </w:pPr>
            <w:r w:rsidRPr="00A52446">
              <w:rPr>
                <w:rFonts w:ascii="Times New Roman" w:hAnsi="Times New Roman" w:cs="Times New Roman"/>
              </w:rPr>
              <w:t>0.705</w:t>
            </w:r>
          </w:p>
        </w:tc>
      </w:tr>
      <w:tr w:rsidR="00A52446" w:rsidRPr="00A52446" w14:paraId="60A4A10E"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63D64B"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20E99D" w14:textId="77777777" w:rsidR="00E32C12" w:rsidRPr="00A52446" w:rsidRDefault="00350D31" w:rsidP="00DC1D0E">
            <w:pPr>
              <w:spacing w:after="0" w:line="240" w:lineRule="auto"/>
              <w:rPr>
                <w:rFonts w:ascii="Times New Roman" w:hAnsi="Times New Roman" w:cs="Times New Roman"/>
              </w:rPr>
            </w:pPr>
            <w:r w:rsidRPr="00A52446">
              <w:rPr>
                <w:rFonts w:ascii="Times New Roman" w:hAnsi="Times New Roman" w:cs="Times New Roman"/>
              </w:rPr>
              <w:t>167</w:t>
            </w:r>
            <w:r w:rsidR="009540B1" w:rsidRPr="00A52446">
              <w:rPr>
                <w:rFonts w:ascii="Times New Roman" w:hAnsi="Times New Roman" w:cs="Times New Roman"/>
              </w:rPr>
              <w:t xml:space="preserve"> (25.</w:t>
            </w:r>
            <w:r w:rsidRPr="00A52446">
              <w:rPr>
                <w:rFonts w:ascii="Times New Roman" w:hAnsi="Times New Roman" w:cs="Times New Roman"/>
              </w:rPr>
              <w:t>1</w:t>
            </w:r>
            <w:r w:rsidR="009540B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AF1B4F" w14:textId="77777777" w:rsidR="00E32C12" w:rsidRPr="00A52446" w:rsidRDefault="00350D31" w:rsidP="00DC1D0E">
            <w:pPr>
              <w:spacing w:after="0" w:line="240" w:lineRule="auto"/>
              <w:rPr>
                <w:rFonts w:ascii="Times New Roman" w:hAnsi="Times New Roman" w:cs="Times New Roman"/>
              </w:rPr>
            </w:pPr>
            <w:r w:rsidRPr="00A52446">
              <w:rPr>
                <w:rFonts w:ascii="Times New Roman" w:hAnsi="Times New Roman" w:cs="Times New Roman"/>
              </w:rPr>
              <w:t>498</w:t>
            </w:r>
            <w:r w:rsidR="009540B1" w:rsidRPr="00A52446">
              <w:rPr>
                <w:rFonts w:ascii="Times New Roman" w:hAnsi="Times New Roman" w:cs="Times New Roman"/>
              </w:rPr>
              <w:t xml:space="preserve"> (74.</w:t>
            </w:r>
            <w:r w:rsidRPr="00A52446">
              <w:rPr>
                <w:rFonts w:ascii="Times New Roman" w:hAnsi="Times New Roman" w:cs="Times New Roman"/>
              </w:rPr>
              <w:t>9</w:t>
            </w:r>
            <w:r w:rsidR="009540B1"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B74F10"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60D67C" w14:textId="77777777" w:rsidR="001639E8" w:rsidRPr="00A52446" w:rsidRDefault="001639E8" w:rsidP="00DC1D0E">
            <w:pPr>
              <w:spacing w:after="0" w:line="240" w:lineRule="auto"/>
              <w:rPr>
                <w:rFonts w:ascii="Times New Roman" w:hAnsi="Times New Roman" w:cs="Times New Roman"/>
              </w:rPr>
            </w:pPr>
            <w:r w:rsidRPr="00A52446">
              <w:rPr>
                <w:rFonts w:ascii="Times New Roman" w:hAnsi="Times New Roman" w:cs="Times New Roman"/>
              </w:rPr>
              <w:t>101 (</w:t>
            </w:r>
            <w:r w:rsidR="00CA590D" w:rsidRPr="00A52446">
              <w:rPr>
                <w:rFonts w:ascii="Times New Roman" w:hAnsi="Times New Roman" w:cs="Times New Roman"/>
              </w:rPr>
              <w:t>24.8</w:t>
            </w: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1109F9" w14:textId="77777777" w:rsidR="00E32C12" w:rsidRPr="00A52446" w:rsidRDefault="001639E8" w:rsidP="00DC1D0E">
            <w:pPr>
              <w:spacing w:after="0" w:line="240" w:lineRule="auto"/>
              <w:rPr>
                <w:rFonts w:ascii="Times New Roman" w:hAnsi="Times New Roman" w:cs="Times New Roman"/>
              </w:rPr>
            </w:pPr>
            <w:r w:rsidRPr="00A52446">
              <w:rPr>
                <w:rFonts w:ascii="Times New Roman" w:hAnsi="Times New Roman" w:cs="Times New Roman"/>
              </w:rPr>
              <w:t>259 (</w:t>
            </w:r>
            <w:r w:rsidR="00CA590D" w:rsidRPr="00A52446">
              <w:rPr>
                <w:rFonts w:ascii="Times New Roman" w:hAnsi="Times New Roman" w:cs="Times New Roman"/>
              </w:rPr>
              <w:t>75.2</w:t>
            </w: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B84E67"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005D6CC3"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C3758C"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813F12"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6E852B5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221270"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2A22DE"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50</w:t>
            </w:r>
            <w:r w:rsidR="009C58A0" w:rsidRPr="00A52446">
              <w:rPr>
                <w:rFonts w:ascii="Times New Roman" w:hAnsi="Times New Roman" w:cs="Times New Roman"/>
              </w:rPr>
              <w:t xml:space="preserve"> (10.5)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8847C9"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428</w:t>
            </w:r>
            <w:r w:rsidR="009C58A0" w:rsidRPr="00A52446">
              <w:rPr>
                <w:rFonts w:ascii="Times New Roman" w:hAnsi="Times New Roman" w:cs="Times New Roman"/>
              </w:rPr>
              <w:t xml:space="preserve"> (89.5)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36B925" w14:textId="77777777" w:rsidR="00E32C12" w:rsidRPr="00A52446" w:rsidRDefault="00740C5A" w:rsidP="00DC1D0E">
            <w:pPr>
              <w:spacing w:after="0" w:line="240" w:lineRule="auto"/>
              <w:rPr>
                <w:rFonts w:ascii="Times New Roman" w:hAnsi="Times New Roman" w:cs="Times New Roman"/>
              </w:rPr>
            </w:pPr>
            <w:r w:rsidRPr="00A52446">
              <w:rPr>
                <w:rFonts w:ascii="Times New Roman" w:hAnsi="Times New Roman" w:cs="Times New Roman"/>
              </w:rPr>
              <w:t>0.00</w:t>
            </w:r>
            <w:r w:rsidR="000240DF"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699316" w14:textId="77777777" w:rsidR="00E32C12" w:rsidRPr="00A52446" w:rsidRDefault="00244333" w:rsidP="00DC1D0E">
            <w:pPr>
              <w:spacing w:after="0" w:line="240" w:lineRule="auto"/>
              <w:rPr>
                <w:rFonts w:ascii="Times New Roman" w:hAnsi="Times New Roman" w:cs="Times New Roman"/>
              </w:rPr>
            </w:pPr>
            <w:r w:rsidRPr="00A52446">
              <w:rPr>
                <w:rFonts w:ascii="Times New Roman" w:hAnsi="Times New Roman" w:cs="Times New Roman"/>
              </w:rPr>
              <w:t>105 (18.1)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3C9A3E" w14:textId="77777777" w:rsidR="00E32C12" w:rsidRPr="00A52446" w:rsidRDefault="00244333" w:rsidP="00DC1D0E">
            <w:pPr>
              <w:spacing w:after="0" w:line="240" w:lineRule="auto"/>
              <w:rPr>
                <w:rFonts w:ascii="Times New Roman" w:hAnsi="Times New Roman" w:cs="Times New Roman"/>
              </w:rPr>
            </w:pPr>
            <w:r w:rsidRPr="00A52446">
              <w:rPr>
                <w:rFonts w:ascii="Times New Roman" w:hAnsi="Times New Roman" w:cs="Times New Roman"/>
              </w:rPr>
              <w:t>435 (81.9)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F6220E" w14:textId="77777777" w:rsidR="00E32C12" w:rsidRPr="00A52446" w:rsidRDefault="00FD51F3" w:rsidP="00DC1D0E">
            <w:pPr>
              <w:spacing w:after="0" w:line="240" w:lineRule="auto"/>
              <w:rPr>
                <w:rFonts w:ascii="Times New Roman" w:hAnsi="Times New Roman" w:cs="Times New Roman"/>
              </w:rPr>
            </w:pPr>
            <w:commentRangeStart w:id="48"/>
            <w:r w:rsidRPr="00A52446">
              <w:rPr>
                <w:rFonts w:ascii="Times New Roman" w:hAnsi="Times New Roman" w:cs="Times New Roman"/>
              </w:rPr>
              <w:t>0.000</w:t>
            </w:r>
            <w:commentRangeEnd w:id="48"/>
            <w:r w:rsidR="00AB10C2">
              <w:rPr>
                <w:rStyle w:val="CommentReference"/>
              </w:rPr>
              <w:commentReference w:id="48"/>
            </w:r>
          </w:p>
        </w:tc>
      </w:tr>
      <w:tr w:rsidR="00A52446" w:rsidRPr="00A52446" w14:paraId="2DC4785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DD2BB6"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E29D18"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 xml:space="preserve">267 </w:t>
            </w:r>
            <w:r w:rsidR="00FD78F9" w:rsidRPr="00A52446">
              <w:rPr>
                <w:rFonts w:ascii="Times New Roman" w:hAnsi="Times New Roman" w:cs="Times New Roman"/>
              </w:rPr>
              <w:t>(14.5)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0B14921"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1577</w:t>
            </w:r>
            <w:r w:rsidR="00E76F3C" w:rsidRPr="00A52446">
              <w:rPr>
                <w:rFonts w:ascii="Times New Roman" w:hAnsi="Times New Roman" w:cs="Times New Roman"/>
              </w:rPr>
              <w:t xml:space="preserve"> (85.5)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4F65A9"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FBC2BC" w14:textId="77777777" w:rsidR="00E32C12" w:rsidRPr="00A52446" w:rsidRDefault="00AA164B" w:rsidP="00DC1D0E">
            <w:pPr>
              <w:spacing w:after="0" w:line="240" w:lineRule="auto"/>
              <w:rPr>
                <w:rFonts w:ascii="Times New Roman" w:hAnsi="Times New Roman" w:cs="Times New Roman"/>
              </w:rPr>
            </w:pPr>
            <w:r w:rsidRPr="00A52446">
              <w:rPr>
                <w:rFonts w:ascii="Times New Roman" w:hAnsi="Times New Roman" w:cs="Times New Roman"/>
              </w:rPr>
              <w:t>169 (18.2)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6A84EE" w14:textId="77777777" w:rsidR="00E32C12" w:rsidRPr="00A52446" w:rsidRDefault="00AA164B" w:rsidP="00DC1D0E">
            <w:pPr>
              <w:spacing w:after="0" w:line="240" w:lineRule="auto"/>
              <w:rPr>
                <w:rFonts w:ascii="Times New Roman" w:hAnsi="Times New Roman" w:cs="Times New Roman"/>
              </w:rPr>
            </w:pPr>
            <w:r w:rsidRPr="00A52446">
              <w:rPr>
                <w:rFonts w:ascii="Times New Roman" w:hAnsi="Times New Roman" w:cs="Times New Roman"/>
              </w:rPr>
              <w:t>716 (81.8)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7A881C"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2F915296"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4A2142"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Dhaka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AD7E3"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604</w:t>
            </w:r>
            <w:r w:rsidR="00DF39B7" w:rsidRPr="00A52446">
              <w:rPr>
                <w:rFonts w:ascii="Times New Roman" w:hAnsi="Times New Roman" w:cs="Times New Roman"/>
              </w:rPr>
              <w:t xml:space="preserve"> </w:t>
            </w:r>
            <w:r w:rsidR="00FD78F9" w:rsidRPr="00A52446">
              <w:rPr>
                <w:rFonts w:ascii="Times New Roman" w:hAnsi="Times New Roman" w:cs="Times New Roman"/>
              </w:rPr>
              <w:t>(24.4)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69036C"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1872</w:t>
            </w:r>
            <w:r w:rsidR="00E76F3C" w:rsidRPr="00A52446">
              <w:rPr>
                <w:rFonts w:ascii="Times New Roman" w:hAnsi="Times New Roman" w:cs="Times New Roman"/>
              </w:rPr>
              <w:t xml:space="preserve"> (75.6)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B5058C"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A2B85C" w14:textId="77777777" w:rsidR="00E32C12" w:rsidRPr="00A52446" w:rsidRDefault="00315C3C" w:rsidP="00DC1D0E">
            <w:pPr>
              <w:spacing w:after="0" w:line="240" w:lineRule="auto"/>
              <w:rPr>
                <w:rFonts w:ascii="Times New Roman" w:hAnsi="Times New Roman" w:cs="Times New Roman"/>
              </w:rPr>
            </w:pPr>
            <w:r w:rsidRPr="00A52446">
              <w:rPr>
                <w:rFonts w:ascii="Times New Roman" w:hAnsi="Times New Roman" w:cs="Times New Roman"/>
              </w:rPr>
              <w:t>262 (30.0)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E87557F" w14:textId="77777777" w:rsidR="00E32C12" w:rsidRPr="00A52446" w:rsidRDefault="00315C3C" w:rsidP="00DC1D0E">
            <w:pPr>
              <w:spacing w:after="0" w:line="240" w:lineRule="auto"/>
              <w:rPr>
                <w:rFonts w:ascii="Times New Roman" w:hAnsi="Times New Roman" w:cs="Times New Roman"/>
              </w:rPr>
            </w:pPr>
            <w:r w:rsidRPr="00A52446">
              <w:rPr>
                <w:rFonts w:ascii="Times New Roman" w:hAnsi="Times New Roman" w:cs="Times New Roman"/>
              </w:rPr>
              <w:t>548 (70.0)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E7CC31"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5C4C7A20"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1A15B6"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BFE36D"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230</w:t>
            </w:r>
            <w:r w:rsidR="00DF39B7" w:rsidRPr="00A52446">
              <w:rPr>
                <w:rFonts w:ascii="Times New Roman" w:hAnsi="Times New Roman" w:cs="Times New Roman"/>
              </w:rPr>
              <w:t xml:space="preserve"> </w:t>
            </w:r>
            <w:r w:rsidR="00FD78F9" w:rsidRPr="00A52446">
              <w:rPr>
                <w:rFonts w:ascii="Times New Roman" w:hAnsi="Times New Roman" w:cs="Times New Roman"/>
              </w:rPr>
              <w:t>(30.5)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848D43"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524</w:t>
            </w:r>
            <w:r w:rsidR="00E76F3C" w:rsidRPr="00A52446">
              <w:rPr>
                <w:rFonts w:ascii="Times New Roman" w:hAnsi="Times New Roman" w:cs="Times New Roman"/>
              </w:rPr>
              <w:t xml:space="preserve"> (69.5)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2C13D1"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00EF8D" w14:textId="77777777" w:rsidR="00E32C12" w:rsidRPr="00A52446" w:rsidRDefault="00AC167F" w:rsidP="00DC1D0E">
            <w:pPr>
              <w:spacing w:after="0" w:line="240" w:lineRule="auto"/>
              <w:rPr>
                <w:rFonts w:ascii="Times New Roman" w:hAnsi="Times New Roman" w:cs="Times New Roman"/>
              </w:rPr>
            </w:pPr>
            <w:r w:rsidRPr="00A52446">
              <w:rPr>
                <w:rFonts w:ascii="Times New Roman" w:hAnsi="Times New Roman" w:cs="Times New Roman"/>
              </w:rPr>
              <w:t>182 (33.3)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F2B7A9" w14:textId="77777777" w:rsidR="00E32C12" w:rsidRPr="00A52446" w:rsidRDefault="00AC167F" w:rsidP="00DC1D0E">
            <w:pPr>
              <w:spacing w:after="0" w:line="240" w:lineRule="auto"/>
              <w:rPr>
                <w:rFonts w:ascii="Times New Roman" w:hAnsi="Times New Roman" w:cs="Times New Roman"/>
              </w:rPr>
            </w:pPr>
            <w:r w:rsidRPr="00A52446">
              <w:rPr>
                <w:rFonts w:ascii="Times New Roman" w:hAnsi="Times New Roman" w:cs="Times New Roman"/>
              </w:rPr>
              <w:t>346 (66.7)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7C9428"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04F2AAF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F61548" w14:textId="77777777" w:rsidR="00E32C12" w:rsidRPr="00A52446" w:rsidRDefault="00911D0C" w:rsidP="00DC1D0E">
            <w:pPr>
              <w:spacing w:after="0" w:line="240" w:lineRule="auto"/>
              <w:rPr>
                <w:rFonts w:ascii="Times New Roman" w:hAnsi="Times New Roman" w:cs="Times New Roman"/>
              </w:rPr>
            </w:pPr>
            <w:proofErr w:type="spellStart"/>
            <w:r w:rsidRPr="00A52446">
              <w:rPr>
                <w:rFonts w:ascii="Times New Roman" w:eastAsia="Times New Roman" w:hAnsi="Times New Roman" w:cs="Times New Roman"/>
              </w:rPr>
              <w:t>Rajshahi</w:t>
            </w:r>
            <w:proofErr w:type="spellEnd"/>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9B6E6F"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189</w:t>
            </w:r>
            <w:r w:rsidR="00DF39B7" w:rsidRPr="00A52446">
              <w:rPr>
                <w:rFonts w:ascii="Times New Roman" w:hAnsi="Times New Roman" w:cs="Times New Roman"/>
              </w:rPr>
              <w:t xml:space="preserve"> </w:t>
            </w:r>
            <w:r w:rsidR="00FD78F9" w:rsidRPr="00A52446">
              <w:rPr>
                <w:rFonts w:ascii="Times New Roman" w:hAnsi="Times New Roman" w:cs="Times New Roman"/>
              </w:rPr>
              <w:t>(22.4)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0E854CA"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656</w:t>
            </w:r>
            <w:r w:rsidR="00E76F3C" w:rsidRPr="00A52446">
              <w:rPr>
                <w:rFonts w:ascii="Times New Roman" w:hAnsi="Times New Roman" w:cs="Times New Roman"/>
              </w:rPr>
              <w:t xml:space="preserve"> (77.6)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09B9A1"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230CDC" w14:textId="77777777" w:rsidR="00E32C12" w:rsidRPr="00A52446" w:rsidRDefault="00AC167F" w:rsidP="00DC1D0E">
            <w:pPr>
              <w:spacing w:after="0" w:line="240" w:lineRule="auto"/>
              <w:rPr>
                <w:rFonts w:ascii="Times New Roman" w:hAnsi="Times New Roman" w:cs="Times New Roman"/>
              </w:rPr>
            </w:pPr>
            <w:r w:rsidRPr="00A52446">
              <w:rPr>
                <w:rFonts w:ascii="Times New Roman" w:hAnsi="Times New Roman" w:cs="Times New Roman"/>
              </w:rPr>
              <w:t>148 (22.5)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B136AE" w14:textId="77777777" w:rsidR="00E32C12" w:rsidRPr="00A52446" w:rsidRDefault="00AC167F" w:rsidP="00DC1D0E">
            <w:pPr>
              <w:spacing w:after="0" w:line="240" w:lineRule="auto"/>
              <w:rPr>
                <w:rFonts w:ascii="Times New Roman" w:hAnsi="Times New Roman" w:cs="Times New Roman"/>
              </w:rPr>
            </w:pPr>
            <w:r w:rsidRPr="00A52446">
              <w:rPr>
                <w:rFonts w:ascii="Times New Roman" w:hAnsi="Times New Roman" w:cs="Times New Roman"/>
              </w:rPr>
              <w:t>406 (77.5)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8B741F"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33CAAEC4"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95C089"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083CCF"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 xml:space="preserve">104 </w:t>
            </w:r>
            <w:r w:rsidR="00FD78F9" w:rsidRPr="00A52446">
              <w:rPr>
                <w:rFonts w:ascii="Times New Roman" w:hAnsi="Times New Roman" w:cs="Times New Roman"/>
              </w:rPr>
              <w:t>(11.7)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11A08B"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788</w:t>
            </w:r>
            <w:r w:rsidR="00E76F3C" w:rsidRPr="00A52446">
              <w:rPr>
                <w:rFonts w:ascii="Times New Roman" w:hAnsi="Times New Roman" w:cs="Times New Roman"/>
              </w:rPr>
              <w:t xml:space="preserve"> (88.3)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2490269"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EE512F" w14:textId="77777777" w:rsidR="00E32C12" w:rsidRPr="00A52446" w:rsidRDefault="001919ED" w:rsidP="00DC1D0E">
            <w:pPr>
              <w:spacing w:after="0" w:line="240" w:lineRule="auto"/>
              <w:rPr>
                <w:rFonts w:ascii="Times New Roman" w:hAnsi="Times New Roman" w:cs="Times New Roman"/>
              </w:rPr>
            </w:pPr>
            <w:r w:rsidRPr="00A52446">
              <w:rPr>
                <w:rFonts w:ascii="Times New Roman" w:hAnsi="Times New Roman" w:cs="Times New Roman"/>
              </w:rPr>
              <w:t>108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AD4626" w14:textId="77777777" w:rsidR="00E32C12" w:rsidRPr="00A52446" w:rsidRDefault="001919ED" w:rsidP="00DC1D0E">
            <w:pPr>
              <w:spacing w:after="0" w:line="240" w:lineRule="auto"/>
              <w:rPr>
                <w:rFonts w:ascii="Times New Roman" w:hAnsi="Times New Roman" w:cs="Times New Roman"/>
              </w:rPr>
            </w:pPr>
            <w:r w:rsidRPr="00A52446">
              <w:rPr>
                <w:rFonts w:ascii="Times New Roman" w:hAnsi="Times New Roman" w:cs="Times New Roman"/>
              </w:rPr>
              <w:t>440 (81.1)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6903FD"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0F0E234F"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9F7557"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653FCE"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66</w:t>
            </w:r>
            <w:r w:rsidR="00DF39B7" w:rsidRPr="00A52446">
              <w:rPr>
                <w:rFonts w:ascii="Times New Roman" w:hAnsi="Times New Roman" w:cs="Times New Roman"/>
              </w:rPr>
              <w:t xml:space="preserve"> </w:t>
            </w:r>
            <w:r w:rsidR="00FD78F9" w:rsidRPr="00A52446">
              <w:rPr>
                <w:rFonts w:ascii="Times New Roman" w:hAnsi="Times New Roman" w:cs="Times New Roman"/>
              </w:rPr>
              <w:t>(10.8)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4D9A55" w14:textId="77777777" w:rsidR="00E32C12" w:rsidRPr="00A52446" w:rsidRDefault="003B6B7F" w:rsidP="00DC1D0E">
            <w:pPr>
              <w:spacing w:after="0" w:line="240" w:lineRule="auto"/>
              <w:rPr>
                <w:rFonts w:ascii="Times New Roman" w:hAnsi="Times New Roman" w:cs="Times New Roman"/>
              </w:rPr>
            </w:pPr>
            <w:r w:rsidRPr="00A52446">
              <w:rPr>
                <w:rFonts w:ascii="Times New Roman" w:hAnsi="Times New Roman" w:cs="Times New Roman"/>
              </w:rPr>
              <w:t>547</w:t>
            </w:r>
            <w:r w:rsidR="00E76F3C" w:rsidRPr="00A52446">
              <w:rPr>
                <w:rFonts w:ascii="Times New Roman" w:hAnsi="Times New Roman" w:cs="Times New Roman"/>
              </w:rPr>
              <w:t xml:space="preserve"> (89.2)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265B51"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689DAE3" w14:textId="77777777" w:rsidR="00E32C12" w:rsidRPr="00A52446" w:rsidRDefault="001919ED" w:rsidP="00DC1D0E">
            <w:pPr>
              <w:spacing w:after="0" w:line="240" w:lineRule="auto"/>
              <w:rPr>
                <w:rFonts w:ascii="Times New Roman" w:hAnsi="Times New Roman" w:cs="Times New Roman"/>
              </w:rPr>
            </w:pPr>
            <w:r w:rsidRPr="00A52446">
              <w:rPr>
                <w:rFonts w:ascii="Times New Roman" w:hAnsi="Times New Roman" w:cs="Times New Roman"/>
              </w:rPr>
              <w:t>88 (10.9)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9F1399" w14:textId="77777777" w:rsidR="00E32C12" w:rsidRPr="00A52446" w:rsidRDefault="001919ED" w:rsidP="00DC1D0E">
            <w:pPr>
              <w:spacing w:after="0" w:line="240" w:lineRule="auto"/>
              <w:rPr>
                <w:rFonts w:ascii="Times New Roman" w:hAnsi="Times New Roman" w:cs="Times New Roman"/>
              </w:rPr>
            </w:pPr>
            <w:r w:rsidRPr="00A52446">
              <w:rPr>
                <w:rFonts w:ascii="Times New Roman" w:hAnsi="Times New Roman" w:cs="Times New Roman"/>
              </w:rPr>
              <w:t>604 (89.1)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BFCC52"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622ED519"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C6D460C"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b/>
              </w:rPr>
              <w:t>Mother's education</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25049C"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38D287E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B206CF"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BC0E29" w14:textId="77777777" w:rsidR="00E32C12" w:rsidRPr="00A52446" w:rsidRDefault="005B1D32" w:rsidP="00DC1D0E">
            <w:pPr>
              <w:spacing w:after="0" w:line="240" w:lineRule="auto"/>
              <w:rPr>
                <w:rFonts w:ascii="Times New Roman" w:hAnsi="Times New Roman" w:cs="Times New Roman"/>
              </w:rPr>
            </w:pPr>
            <w:r w:rsidRPr="00A52446">
              <w:rPr>
                <w:rFonts w:ascii="Times New Roman" w:hAnsi="Times New Roman" w:cs="Times New Roman"/>
              </w:rPr>
              <w:t>8</w:t>
            </w:r>
            <w:r w:rsidR="00486BE6" w:rsidRPr="00A52446">
              <w:rPr>
                <w:rFonts w:ascii="Times New Roman" w:hAnsi="Times New Roman" w:cs="Times New Roman"/>
              </w:rPr>
              <w:t>0</w:t>
            </w:r>
            <w:r w:rsidRPr="00A52446">
              <w:rPr>
                <w:rFonts w:ascii="Times New Roman" w:hAnsi="Times New Roman" w:cs="Times New Roman"/>
              </w:rPr>
              <w:t xml:space="preserve"> (</w:t>
            </w:r>
            <w:r w:rsidR="00BD1B7E" w:rsidRPr="00A52446">
              <w:rPr>
                <w:rFonts w:ascii="Times New Roman" w:hAnsi="Times New Roman" w:cs="Times New Roman"/>
              </w:rPr>
              <w:t>5.5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78285E" w14:textId="77777777" w:rsidR="00E32C12" w:rsidRPr="00A52446" w:rsidRDefault="00486BE6" w:rsidP="00DC1D0E">
            <w:pPr>
              <w:spacing w:after="0" w:line="240" w:lineRule="auto"/>
              <w:rPr>
                <w:rFonts w:ascii="Times New Roman" w:hAnsi="Times New Roman" w:cs="Times New Roman"/>
              </w:rPr>
            </w:pPr>
            <w:r w:rsidRPr="00A52446">
              <w:rPr>
                <w:rFonts w:ascii="Times New Roman" w:hAnsi="Times New Roman" w:cs="Times New Roman"/>
              </w:rPr>
              <w:t xml:space="preserve">1378 </w:t>
            </w:r>
            <w:r w:rsidR="003F4021" w:rsidRPr="00A52446">
              <w:rPr>
                <w:rFonts w:ascii="Times New Roman" w:hAnsi="Times New Roman" w:cs="Times New Roman"/>
              </w:rPr>
              <w:t>(94.5)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B16029" w14:textId="77777777" w:rsidR="00E32C12" w:rsidRPr="00A52446" w:rsidRDefault="0004444E" w:rsidP="00DC1D0E">
            <w:pPr>
              <w:spacing w:after="0" w:line="240" w:lineRule="auto"/>
              <w:rPr>
                <w:rFonts w:ascii="Times New Roman" w:hAnsi="Times New Roman" w:cs="Times New Roman"/>
              </w:rPr>
            </w:pPr>
            <w:r w:rsidRPr="00A52446">
              <w:rPr>
                <w:rFonts w:ascii="Times New Roman" w:hAnsi="Times New Roman" w:cs="Times New Roman"/>
              </w:rPr>
              <w:t>0.00</w:t>
            </w:r>
            <w:r w:rsidR="00486BE6" w:rsidRPr="00A52446">
              <w:rPr>
                <w:rFonts w:ascii="Times New Roman" w:hAnsi="Times New Roman" w:cs="Times New Roman"/>
              </w:rPr>
              <w:t>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C2DFB6" w14:textId="77777777" w:rsidR="00E32C12"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43 (7.1)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0D0249" w14:textId="77777777" w:rsidR="00E32C12"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571 (92.9)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1D9B11" w14:textId="77777777" w:rsidR="00E32C12" w:rsidRPr="00A52446" w:rsidRDefault="00173028" w:rsidP="00DC1D0E">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5B9FDC8D"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B4B9FA"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 xml:space="preserve">Primary </w:t>
            </w:r>
            <w:r w:rsidR="00BD1B7E" w:rsidRPr="00A52446">
              <w:rPr>
                <w:rFonts w:ascii="Times New Roman" w:eastAsia="Times New Roman" w:hAnsi="Times New Roman" w:cs="Times New Roman"/>
              </w:rPr>
              <w:t>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4F9ED6" w14:textId="77777777" w:rsidR="00E32C12" w:rsidRPr="00A52446" w:rsidRDefault="005B1D32" w:rsidP="00DC1D0E">
            <w:pPr>
              <w:spacing w:after="0" w:line="240" w:lineRule="auto"/>
              <w:rPr>
                <w:rFonts w:ascii="Times New Roman" w:hAnsi="Times New Roman" w:cs="Times New Roman"/>
              </w:rPr>
            </w:pPr>
            <w:r w:rsidRPr="00A52446">
              <w:rPr>
                <w:rFonts w:ascii="Times New Roman" w:hAnsi="Times New Roman" w:cs="Times New Roman"/>
              </w:rPr>
              <w:t>7</w:t>
            </w:r>
            <w:r w:rsidR="00486BE6" w:rsidRPr="00A52446">
              <w:rPr>
                <w:rFonts w:ascii="Times New Roman" w:hAnsi="Times New Roman" w:cs="Times New Roman"/>
              </w:rPr>
              <w:t>8</w:t>
            </w:r>
            <w:r w:rsidRPr="00A52446">
              <w:rPr>
                <w:rFonts w:ascii="Times New Roman" w:hAnsi="Times New Roman" w:cs="Times New Roman"/>
              </w:rPr>
              <w:t xml:space="preserve"> (7.5)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8D4AB0" w14:textId="77777777" w:rsidR="00E32C12" w:rsidRPr="00A52446" w:rsidRDefault="003F4021" w:rsidP="00DC1D0E">
            <w:pPr>
              <w:spacing w:after="0" w:line="240" w:lineRule="auto"/>
              <w:rPr>
                <w:rFonts w:ascii="Times New Roman" w:hAnsi="Times New Roman" w:cs="Times New Roman"/>
              </w:rPr>
            </w:pPr>
            <w:r w:rsidRPr="00A52446">
              <w:rPr>
                <w:rFonts w:ascii="Times New Roman" w:hAnsi="Times New Roman" w:cs="Times New Roman"/>
              </w:rPr>
              <w:t>9</w:t>
            </w:r>
            <w:r w:rsidR="00486BE6" w:rsidRPr="00A52446">
              <w:rPr>
                <w:rFonts w:ascii="Times New Roman" w:hAnsi="Times New Roman" w:cs="Times New Roman"/>
              </w:rPr>
              <w:t>64</w:t>
            </w:r>
            <w:r w:rsidRPr="00A52446">
              <w:rPr>
                <w:rFonts w:ascii="Times New Roman" w:hAnsi="Times New Roman" w:cs="Times New Roman"/>
              </w:rPr>
              <w:t xml:space="preserve"> (92.5)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771EB3"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FE18DEB" w14:textId="77777777" w:rsidR="00E32C12"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0E68DB" w14:textId="77777777" w:rsidR="00E32C12"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D97665"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710A307F"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DD0197" w14:textId="77777777" w:rsidR="00BD1B7E" w:rsidRPr="00A52446" w:rsidRDefault="000650C1"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92B4B5" w14:textId="77777777" w:rsidR="00BD1B7E" w:rsidRPr="00A52446" w:rsidRDefault="007B7461" w:rsidP="00DC1D0E">
            <w:pPr>
              <w:spacing w:after="0" w:line="240" w:lineRule="auto"/>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42</w:t>
            </w:r>
            <w:r w:rsidRPr="00A52446">
              <w:rPr>
                <w:rFonts w:ascii="Times New Roman" w:hAnsi="Times New Roman" w:cs="Times New Roman"/>
              </w:rPr>
              <w:t xml:space="preserve"> (</w:t>
            </w:r>
            <w:r w:rsidR="005B1D32" w:rsidRPr="00A52446">
              <w:rPr>
                <w:rFonts w:ascii="Times New Roman" w:hAnsi="Times New Roman" w:cs="Times New Roman"/>
              </w:rPr>
              <w:t>11.5</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2B35BB" w14:textId="77777777" w:rsidR="00BD1B7E" w:rsidRPr="00A52446" w:rsidRDefault="003F4021" w:rsidP="00DC1D0E">
            <w:pPr>
              <w:spacing w:after="0" w:line="240" w:lineRule="auto"/>
              <w:rPr>
                <w:rFonts w:ascii="Times New Roman" w:hAnsi="Times New Roman" w:cs="Times New Roman"/>
              </w:rPr>
            </w:pPr>
            <w:r w:rsidRPr="00A52446">
              <w:rPr>
                <w:rFonts w:ascii="Times New Roman" w:hAnsi="Times New Roman" w:cs="Times New Roman"/>
              </w:rPr>
              <w:t>1</w:t>
            </w:r>
            <w:r w:rsidR="00486BE6" w:rsidRPr="00A52446">
              <w:rPr>
                <w:rFonts w:ascii="Times New Roman" w:hAnsi="Times New Roman" w:cs="Times New Roman"/>
              </w:rPr>
              <w:t>096</w:t>
            </w:r>
            <w:r w:rsidRPr="00A52446">
              <w:rPr>
                <w:rFonts w:ascii="Times New Roman" w:hAnsi="Times New Roman" w:cs="Times New Roman"/>
              </w:rPr>
              <w:t xml:space="preserve"> (88.5)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B926B1" w14:textId="77777777" w:rsidR="00BD1B7E" w:rsidRPr="00A52446" w:rsidRDefault="00BD1B7E"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0E3362" w14:textId="77777777" w:rsidR="00BD1B7E"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145 (11.8)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D623B2" w14:textId="77777777" w:rsidR="00BD1B7E" w:rsidRPr="00A52446" w:rsidRDefault="000650C1" w:rsidP="00DC1D0E">
            <w:pPr>
              <w:spacing w:after="0" w:line="240" w:lineRule="auto"/>
              <w:rPr>
                <w:rFonts w:ascii="Times New Roman" w:hAnsi="Times New Roman" w:cs="Times New Roman"/>
              </w:rPr>
            </w:pPr>
            <w:r w:rsidRPr="00A52446">
              <w:rPr>
                <w:rFonts w:ascii="Times New Roman" w:hAnsi="Times New Roman" w:cs="Times New Roman"/>
              </w:rPr>
              <w:t>1112 (88.2)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244F7D" w14:textId="77777777" w:rsidR="00BD1B7E" w:rsidRPr="00A52446" w:rsidRDefault="00BD1B7E" w:rsidP="00DC1D0E">
            <w:pPr>
              <w:spacing w:after="0" w:line="240" w:lineRule="auto"/>
              <w:rPr>
                <w:rFonts w:ascii="Times New Roman" w:eastAsia="Calibri" w:hAnsi="Times New Roman" w:cs="Times New Roman"/>
              </w:rPr>
            </w:pPr>
          </w:p>
        </w:tc>
      </w:tr>
      <w:tr w:rsidR="00A52446" w:rsidRPr="00A52446" w14:paraId="3D513AB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F359EB"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Secondary</w:t>
            </w:r>
            <w:r w:rsidR="00BD1B7E" w:rsidRPr="00A52446">
              <w:rPr>
                <w:rFonts w:ascii="Times New Roman" w:eastAsia="Times New Roman" w:hAnsi="Times New Roman" w:cs="Times New Roman"/>
              </w:rPr>
              <w:t xml:space="preserve"> incomplete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CD67DC" w14:textId="77777777" w:rsidR="00E32C12" w:rsidRPr="00A52446" w:rsidRDefault="007B7461" w:rsidP="00DC1D0E">
            <w:pPr>
              <w:spacing w:after="0" w:line="240" w:lineRule="auto"/>
              <w:rPr>
                <w:rFonts w:ascii="Times New Roman" w:hAnsi="Times New Roman" w:cs="Times New Roman"/>
              </w:rPr>
            </w:pPr>
            <w:r w:rsidRPr="00A52446">
              <w:rPr>
                <w:rFonts w:ascii="Times New Roman" w:hAnsi="Times New Roman" w:cs="Times New Roman"/>
              </w:rPr>
              <w:t>6</w:t>
            </w:r>
            <w:r w:rsidR="00486BE6" w:rsidRPr="00A52446">
              <w:rPr>
                <w:rFonts w:ascii="Times New Roman" w:hAnsi="Times New Roman" w:cs="Times New Roman"/>
              </w:rPr>
              <w:t>60</w:t>
            </w:r>
            <w:r w:rsidRPr="00A52446">
              <w:rPr>
                <w:rFonts w:ascii="Times New Roman" w:hAnsi="Times New Roman" w:cs="Times New Roman"/>
              </w:rPr>
              <w:t xml:space="preserve"> (</w:t>
            </w:r>
            <w:r w:rsidR="005B1D32" w:rsidRPr="00A52446">
              <w:rPr>
                <w:rFonts w:ascii="Times New Roman" w:hAnsi="Times New Roman" w:cs="Times New Roman"/>
              </w:rPr>
              <w:t>21.9</w:t>
            </w: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163473" w14:textId="77777777" w:rsidR="00E32C12" w:rsidRPr="00A52446" w:rsidRDefault="003F4021" w:rsidP="00DC1D0E">
            <w:pPr>
              <w:spacing w:after="0" w:line="240" w:lineRule="auto"/>
              <w:rPr>
                <w:rFonts w:ascii="Times New Roman" w:hAnsi="Times New Roman" w:cs="Times New Roman"/>
              </w:rPr>
            </w:pPr>
            <w:r w:rsidRPr="00A52446">
              <w:rPr>
                <w:rFonts w:ascii="Times New Roman" w:hAnsi="Times New Roman" w:cs="Times New Roman"/>
              </w:rPr>
              <w:t>23</w:t>
            </w:r>
            <w:r w:rsidR="00486BE6" w:rsidRPr="00A52446">
              <w:rPr>
                <w:rFonts w:ascii="Times New Roman" w:hAnsi="Times New Roman" w:cs="Times New Roman"/>
              </w:rPr>
              <w:t>60</w:t>
            </w:r>
            <w:r w:rsidRPr="00A52446">
              <w:rPr>
                <w:rFonts w:ascii="Times New Roman" w:hAnsi="Times New Roman" w:cs="Times New Roman"/>
              </w:rPr>
              <w:t xml:space="preserve"> (78.1)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E6C4DD"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1B4F1E" w14:textId="77777777" w:rsidR="00E32C12" w:rsidRPr="00A52446" w:rsidRDefault="005144C5" w:rsidP="00DC1D0E">
            <w:pPr>
              <w:spacing w:after="0" w:line="240" w:lineRule="auto"/>
              <w:rPr>
                <w:rFonts w:ascii="Times New Roman" w:hAnsi="Times New Roman" w:cs="Times New Roman"/>
              </w:rPr>
            </w:pPr>
            <w:r w:rsidRPr="00A52446">
              <w:rPr>
                <w:rFonts w:ascii="Times New Roman" w:hAnsi="Times New Roman" w:cs="Times New Roman"/>
              </w:rPr>
              <w:t>572 (28.1)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B6FD0D" w14:textId="77777777" w:rsidR="00E32C12" w:rsidRPr="00A52446" w:rsidRDefault="005144C5" w:rsidP="00DC1D0E">
            <w:pPr>
              <w:spacing w:after="0" w:line="240" w:lineRule="auto"/>
              <w:rPr>
                <w:rFonts w:ascii="Times New Roman" w:hAnsi="Times New Roman" w:cs="Times New Roman"/>
              </w:rPr>
            </w:pPr>
            <w:r w:rsidRPr="00A52446">
              <w:rPr>
                <w:rFonts w:ascii="Times New Roman" w:hAnsi="Times New Roman" w:cs="Times New Roman"/>
              </w:rPr>
              <w:t>1580 (71.9)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16BCAF"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380AF2CA"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045B68D" w14:textId="77777777" w:rsidR="00E32C12" w:rsidRPr="00A52446" w:rsidRDefault="001104E8" w:rsidP="00DC1D0E">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sidR="000650C1" w:rsidRPr="00A52446">
              <w:rPr>
                <w:rFonts w:ascii="Times New Roman" w:eastAsia="Times New Roman" w:hAnsi="Times New Roman" w:cs="Times New Roman"/>
              </w:rPr>
              <w:t xml:space="preserve">/ </w:t>
            </w:r>
            <w:r w:rsidRPr="00A52446">
              <w:rPr>
                <w:rFonts w:ascii="Times New Roman" w:eastAsia="Times New Roman" w:hAnsi="Times New Roman" w:cs="Times New Roman"/>
              </w:rPr>
              <w:t>h</w:t>
            </w:r>
            <w:r w:rsidR="00911D0C" w:rsidRPr="00A52446">
              <w:rPr>
                <w:rFonts w:ascii="Times New Roman" w:eastAsia="Times New Roman" w:hAnsi="Times New Roman" w:cs="Times New Roman"/>
              </w:rPr>
              <w:t>igher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7921AE" w14:textId="77777777" w:rsidR="00E32C12" w:rsidRPr="00A52446" w:rsidRDefault="00486BE6" w:rsidP="00DC1D0E">
            <w:pPr>
              <w:spacing w:after="0" w:line="240" w:lineRule="auto"/>
              <w:rPr>
                <w:rFonts w:ascii="Times New Roman" w:hAnsi="Times New Roman" w:cs="Times New Roman"/>
              </w:rPr>
            </w:pPr>
            <w:r w:rsidRPr="00A52446">
              <w:rPr>
                <w:rFonts w:ascii="Times New Roman" w:hAnsi="Times New Roman" w:cs="Times New Roman"/>
              </w:rPr>
              <w:t>539</w:t>
            </w:r>
            <w:r w:rsidR="007B7461" w:rsidRPr="00A52446">
              <w:rPr>
                <w:rFonts w:ascii="Times New Roman" w:hAnsi="Times New Roman" w:cs="Times New Roman"/>
              </w:rPr>
              <w:t xml:space="preserve"> (</w:t>
            </w:r>
            <w:r w:rsidR="005B1D32" w:rsidRPr="00A52446">
              <w:rPr>
                <w:rFonts w:ascii="Times New Roman" w:hAnsi="Times New Roman" w:cs="Times New Roman"/>
              </w:rPr>
              <w:t>47.6</w:t>
            </w:r>
            <w:r w:rsidR="007B7461"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B0DDDC2" w14:textId="77777777" w:rsidR="00E32C12" w:rsidRPr="00A52446" w:rsidRDefault="003F4021" w:rsidP="00DC1D0E">
            <w:pPr>
              <w:spacing w:after="0" w:line="240" w:lineRule="auto"/>
              <w:rPr>
                <w:rFonts w:ascii="Times New Roman" w:hAnsi="Times New Roman" w:cs="Times New Roman"/>
              </w:rPr>
            </w:pPr>
            <w:r w:rsidRPr="00A52446">
              <w:rPr>
                <w:rFonts w:ascii="Times New Roman" w:hAnsi="Times New Roman" w:cs="Times New Roman"/>
              </w:rPr>
              <w:t>5</w:t>
            </w:r>
            <w:r w:rsidR="00486BE6" w:rsidRPr="00A52446">
              <w:rPr>
                <w:rFonts w:ascii="Times New Roman" w:hAnsi="Times New Roman" w:cs="Times New Roman"/>
              </w:rPr>
              <w:t>94</w:t>
            </w:r>
            <w:r w:rsidRPr="00A52446">
              <w:rPr>
                <w:rFonts w:ascii="Times New Roman" w:hAnsi="Times New Roman" w:cs="Times New Roman"/>
              </w:rPr>
              <w:t xml:space="preserve"> (52.4)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015B9B" w14:textId="77777777" w:rsidR="00E32C12" w:rsidRPr="00A52446" w:rsidRDefault="00E32C12"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241429" w14:textId="77777777" w:rsidR="00E32C12" w:rsidRPr="00A52446" w:rsidRDefault="00A1543D" w:rsidP="00DC1D0E">
            <w:pPr>
              <w:spacing w:after="0" w:line="240" w:lineRule="auto"/>
              <w:rPr>
                <w:rFonts w:ascii="Times New Roman" w:hAnsi="Times New Roman" w:cs="Times New Roman"/>
              </w:rPr>
            </w:pPr>
            <w:r w:rsidRPr="00A52446">
              <w:rPr>
                <w:rFonts w:ascii="Times New Roman" w:hAnsi="Times New Roman" w:cs="Times New Roman"/>
              </w:rPr>
              <w:t>302 (54.9)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265458" w14:textId="77777777" w:rsidR="00E32C12" w:rsidRPr="00A52446" w:rsidRDefault="00A1543D" w:rsidP="00DC1D0E">
            <w:pPr>
              <w:spacing w:after="0" w:line="240" w:lineRule="auto"/>
              <w:rPr>
                <w:rFonts w:ascii="Times New Roman" w:hAnsi="Times New Roman" w:cs="Times New Roman"/>
              </w:rPr>
            </w:pPr>
            <w:r w:rsidRPr="00A52446">
              <w:rPr>
                <w:rFonts w:ascii="Times New Roman" w:hAnsi="Times New Roman" w:cs="Times New Roman"/>
              </w:rPr>
              <w:t>232 (45.1)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7E7994"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4B713811"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1108ED"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9021E6" w14:textId="77777777" w:rsidR="00E32C12" w:rsidRPr="00A52446" w:rsidRDefault="00E32C12" w:rsidP="00DC1D0E">
            <w:pPr>
              <w:spacing w:after="0" w:line="240" w:lineRule="auto"/>
              <w:rPr>
                <w:rFonts w:ascii="Times New Roman" w:eastAsia="Calibri" w:hAnsi="Times New Roman" w:cs="Times New Roman"/>
              </w:rPr>
            </w:pPr>
          </w:p>
        </w:tc>
      </w:tr>
      <w:tr w:rsidR="00A52446" w:rsidRPr="00A52446" w14:paraId="1A6BCA3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80B0E7"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0F67C2"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735 (46.5)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0C4F26"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847 (53.5)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453E33" w14:textId="77777777" w:rsidR="00A52446" w:rsidRPr="00A52446" w:rsidRDefault="00A52446" w:rsidP="00DC1D0E">
            <w:pPr>
              <w:spacing w:after="0" w:line="240" w:lineRule="auto"/>
              <w:rPr>
                <w:rFonts w:ascii="Times New Roman" w:eastAsia="Calibri"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6FD264"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471 (51.9)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E71216"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437 (48.1)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AD7B9C" w14:textId="77777777" w:rsidR="00A52446" w:rsidRPr="00A52446" w:rsidRDefault="00A52446" w:rsidP="00DC1D0E">
            <w:pPr>
              <w:spacing w:after="0" w:line="240" w:lineRule="auto"/>
              <w:rPr>
                <w:rFonts w:ascii="Times New Roman" w:eastAsia="Calibri" w:hAnsi="Times New Roman" w:cs="Times New Roman"/>
              </w:rPr>
            </w:pPr>
            <w:r w:rsidRPr="00A52446">
              <w:rPr>
                <w:rFonts w:ascii="Times New Roman" w:hAnsi="Times New Roman" w:cs="Times New Roman"/>
              </w:rPr>
              <w:t>0.000</w:t>
            </w:r>
          </w:p>
        </w:tc>
      </w:tr>
      <w:tr w:rsidR="00A52446" w:rsidRPr="00A52446" w14:paraId="2D0C93B7"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388E52"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B8C0EE"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351 (25.1)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2CE6A8D"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1046 (74.9)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DA7DAA"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139F74"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275 (29.5)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D8DD8F"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673 (70.5)</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B8AE89"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0AF6DC43"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8B9411"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BC400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192 (12.8)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F1C71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1308 (87.2)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7019E0"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9D494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165 (18.6)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118E73"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709 (81.4)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992ACAA"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5AF1367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6CBC66"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846886"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136 (8.7)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AAC3D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1436 (91.3)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2886F8"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CEACD7"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99 (10.6)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C9784A"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763 (89.4)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51893F7"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1A91952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C3FF05"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1B6A0F"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98 (5.4)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C0BC69"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1717 (94.6)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08BE65" w14:textId="77777777" w:rsidR="00A52446" w:rsidRPr="00A52446" w:rsidRDefault="00A52446" w:rsidP="00DC1D0E">
            <w:pPr>
              <w:spacing w:after="0" w:line="240" w:lineRule="auto"/>
              <w:rPr>
                <w:rFonts w:ascii="Times New Roman"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7CEFA6"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52 (6.7)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028DA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913 (93.3)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01B535" w14:textId="77777777" w:rsidR="00A52446" w:rsidRPr="00A52446" w:rsidRDefault="00A52446" w:rsidP="00DC1D0E">
            <w:pPr>
              <w:spacing w:after="0" w:line="240" w:lineRule="auto"/>
              <w:rPr>
                <w:rFonts w:ascii="Times New Roman" w:hAnsi="Times New Roman" w:cs="Times New Roman"/>
              </w:rPr>
            </w:pPr>
          </w:p>
        </w:tc>
      </w:tr>
      <w:tr w:rsidR="00A52446" w:rsidRPr="00A52446" w14:paraId="3751A09B"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1416BE"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B9507D"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68920A5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8B21F0"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A1E6E7"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50 (13.5)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240948"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320 (86.5)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84CF12"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08BD0F"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153 (14.2)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49A1EB"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1005 (85.8)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D59A6C"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0.000</w:t>
            </w:r>
          </w:p>
        </w:tc>
      </w:tr>
      <w:tr w:rsidR="00A52446" w:rsidRPr="00A52446" w14:paraId="5E53D22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5A43F31"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19177D"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1034 (17.3)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2A6E455"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4934 (82.7)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928D7C"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4AAA83"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568 (21.6)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7C1C9D"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2051 (78.4)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626F47"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77F0585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B125F0"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93BE2"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427 (27.3)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4B22D1"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1138 (72.7)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83A455"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444D2F"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336 (43.3)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51EB1B"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426 (56.7)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B514EC"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41ED9657"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7A84DC"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47C8C2"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4A8E9FE8"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AD559B"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B9F885"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548 (33.1)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FDEA9"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1110 (66.9)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8DB2CB" w14:textId="77777777" w:rsidR="00A52446" w:rsidRPr="00A52446" w:rsidRDefault="00A52446" w:rsidP="00DC1D0E">
            <w:pPr>
              <w:spacing w:after="0" w:line="240" w:lineRule="auto"/>
              <w:rPr>
                <w:rFonts w:ascii="Times New Roman" w:hAnsi="Times New Roman" w:cs="Times New Roman"/>
                <w:b/>
                <w:bCs/>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210CE77"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532 (38.7)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CD9854"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925 (61.3)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5993FA"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0.000</w:t>
            </w:r>
          </w:p>
        </w:tc>
      </w:tr>
      <w:tr w:rsidR="00A52446" w:rsidRPr="00A52446" w14:paraId="4A90991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C996910"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60663B"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963 (15.4)</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3E89A1"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5282 (84.6)</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328EB3"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993F1F"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530 (17.9)</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176241"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2570 (82.1)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2110DB"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30CBCEC8"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84D1697"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686A89"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36ADDD9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5C88D4D"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E170C1"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1483 (19.3)</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8AF7547"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6208 (80.7)</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33047A"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0.020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3F946F"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891 (77.5)</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2E578C"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3011 (66.1)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E134A9"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0.018</w:t>
            </w:r>
          </w:p>
        </w:tc>
      </w:tr>
      <w:tr w:rsidR="00A52446" w:rsidRPr="00A52446" w14:paraId="441BB418"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1B83F3"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No</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5A1ED7A"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27 (12.9)</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201FE3"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183 (87.1)</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7414A4"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48B4DE"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171 (27.8)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34F6197"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484 (72.2)</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5FDFDB"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4BB12314" w14:textId="77777777" w:rsidTr="00BD1B7E">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D8C6E5"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693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5338A7"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3B96440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59B89E2"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lastRenderedPageBreak/>
              <w:t>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059838"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784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AD4C26"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3226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4F234C"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0.331</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09FE1E"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575 (24.1)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6680C5"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1768 (75.9)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66BE0F"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0.205</w:t>
            </w:r>
          </w:p>
        </w:tc>
      </w:tr>
      <w:tr w:rsidR="00A52446" w:rsidRPr="00A52446" w14:paraId="27CEB977"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BBBAA6"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F43571"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727 (18.7)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B3004C"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3166 (81.3)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F520D" w14:textId="77777777" w:rsidR="00A52446" w:rsidRPr="00A52446" w:rsidRDefault="00A52446" w:rsidP="00DC1D0E">
            <w:pPr>
              <w:spacing w:after="0" w:line="240" w:lineRule="auto"/>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9BB308"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487 (22.4)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3032D7" w14:textId="77777777" w:rsidR="00A52446" w:rsidRPr="00A52446" w:rsidRDefault="00A52446" w:rsidP="00DC1D0E">
            <w:pPr>
              <w:spacing w:after="0" w:line="240" w:lineRule="auto"/>
              <w:rPr>
                <w:rFonts w:ascii="Times New Roman" w:hAnsi="Times New Roman" w:cs="Times New Roman"/>
              </w:rPr>
            </w:pPr>
            <w:r w:rsidRPr="00A52446">
              <w:rPr>
                <w:rFonts w:ascii="Times New Roman" w:hAnsi="Times New Roman" w:cs="Times New Roman"/>
              </w:rPr>
              <w:t>1727 (77.6)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1B4263" w14:textId="77777777" w:rsidR="00A52446" w:rsidRPr="00A52446" w:rsidRDefault="00A52446" w:rsidP="00DC1D0E">
            <w:pPr>
              <w:spacing w:after="0" w:line="240" w:lineRule="auto"/>
              <w:rPr>
                <w:rFonts w:ascii="Times New Roman" w:eastAsia="Calibri" w:hAnsi="Times New Roman" w:cs="Times New Roman"/>
              </w:rPr>
            </w:pPr>
          </w:p>
        </w:tc>
      </w:tr>
      <w:tr w:rsidR="00A52446" w:rsidRPr="00A52446" w14:paraId="68A368C3" w14:textId="77777777" w:rsidTr="00A03292">
        <w:trPr>
          <w:trHeight w:val="1"/>
        </w:trPr>
        <w:tc>
          <w:tcPr>
            <w:tcW w:w="9182" w:type="dxa"/>
            <w:gridSpan w:val="7"/>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ADDA7B" w14:textId="77777777" w:rsidR="00A52446" w:rsidRPr="00A52446" w:rsidRDefault="00A52446" w:rsidP="00DC1D0E">
            <w:pPr>
              <w:spacing w:after="0" w:line="240" w:lineRule="auto"/>
              <w:rPr>
                <w:rFonts w:ascii="Times New Roman" w:eastAsia="Calibri" w:hAnsi="Times New Roman" w:cs="Times New Roman"/>
              </w:rPr>
            </w:pPr>
            <w:r w:rsidRPr="00A52446">
              <w:rPr>
                <w:rFonts w:ascii="Times New Roman" w:eastAsia="Times New Roman" w:hAnsi="Times New Roman" w:cs="Times New Roman"/>
                <w:b/>
              </w:rPr>
              <w:t>Child age in months</w:t>
            </w:r>
          </w:p>
        </w:tc>
      </w:tr>
      <w:tr w:rsidR="00A52446" w:rsidRPr="00A52446" w14:paraId="70D1249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F6F700"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6EA60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766 (19.6)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E31029"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3138 (80.4)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EFDDA5"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0.264</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16DA3C"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372 (24.6)</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BEFABA"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1090 (75.4)</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DA57DA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0.168</w:t>
            </w:r>
          </w:p>
        </w:tc>
      </w:tr>
      <w:tr w:rsidR="00A52446" w:rsidRPr="00A52446" w14:paraId="151687A1"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766B6F" w14:textId="77777777" w:rsidR="00A52446" w:rsidRPr="00A52446" w:rsidRDefault="00A52446" w:rsidP="00DC1D0E">
            <w:pPr>
              <w:tabs>
                <w:tab w:val="right" w:pos="2034"/>
              </w:tabs>
              <w:spacing w:after="0" w:line="240" w:lineRule="auto"/>
              <w:rPr>
                <w:rFonts w:ascii="Times New Roman" w:hAnsi="Times New Roman" w:cs="Times New Roman"/>
              </w:rPr>
            </w:pPr>
            <w:r w:rsidRPr="00A52446">
              <w:rPr>
                <w:rFonts w:ascii="Times New Roman" w:eastAsia="Times New Roman" w:hAnsi="Times New Roman" w:cs="Times New Roman"/>
              </w:rPr>
              <w:t>12-23</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04576B"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744 (18.6)</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9A7266"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3254 (81.4)</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237452"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322948"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375 (24.2)</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669189"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1182 (75.8)</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EA2191"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3F012B20"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5DD7B3" w14:textId="77777777" w:rsidR="00A52446" w:rsidRPr="00A52446" w:rsidRDefault="00A52446" w:rsidP="00DC1D0E">
            <w:pPr>
              <w:tabs>
                <w:tab w:val="right" w:pos="2034"/>
              </w:tabs>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24-35</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28A7F2"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BFD86A"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DE2AC1"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D1B1C9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315 (21.1)</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2369BF"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1223 (78.9)</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9CAF63"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13B5A385"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AE05360"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B612A" w14:textId="77777777" w:rsidR="00A52446" w:rsidRPr="00A52446" w:rsidRDefault="00A52446" w:rsidP="00AB10C2">
            <w:pPr>
              <w:spacing w:after="0" w:line="240" w:lineRule="auto"/>
              <w:jc w:val="center"/>
              <w:rPr>
                <w:rFonts w:ascii="Times New Roman" w:eastAsia="Calibri" w:hAnsi="Times New Roman" w:cs="Times New Roman"/>
              </w:rPr>
            </w:pP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FB798D" w14:textId="77777777" w:rsidR="00A52446" w:rsidRPr="00A52446" w:rsidRDefault="00A52446" w:rsidP="00AB10C2">
            <w:pPr>
              <w:spacing w:after="0" w:line="240" w:lineRule="auto"/>
              <w:jc w:val="center"/>
              <w:rPr>
                <w:rFonts w:ascii="Times New Roman" w:eastAsia="Calibri" w:hAnsi="Times New Roman" w:cs="Times New Roman"/>
              </w:rPr>
            </w:pP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472E246"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5F7F47" w14:textId="77777777" w:rsidR="00A52446" w:rsidRPr="00A52446" w:rsidRDefault="00A52446" w:rsidP="00AB10C2">
            <w:pPr>
              <w:spacing w:after="0" w:line="240" w:lineRule="auto"/>
              <w:jc w:val="center"/>
              <w:rPr>
                <w:rFonts w:ascii="Times New Roman" w:eastAsia="Calibri" w:hAnsi="Times New Roman" w:cs="Times New Roman"/>
              </w:rPr>
            </w:pP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A2BDB4" w14:textId="77777777" w:rsidR="00A52446" w:rsidRPr="00A52446" w:rsidRDefault="00A52446" w:rsidP="00AB10C2">
            <w:pPr>
              <w:spacing w:after="0" w:line="240" w:lineRule="auto"/>
              <w:jc w:val="center"/>
              <w:rPr>
                <w:rFonts w:ascii="Times New Roman" w:eastAsia="Calibri" w:hAnsi="Times New Roman" w:cs="Times New Roman"/>
              </w:rPr>
            </w:pP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54866C"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19F0B68B"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A4EE754"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0D5C55"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5 (45.5)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9BE20D"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6 (54.5)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63BD6E7"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0.000</w:t>
            </w: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B03CA8"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23 (20.0)</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4139941"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78 (80.0)</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EB0A22"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0.009</w:t>
            </w:r>
          </w:p>
        </w:tc>
      </w:tr>
      <w:tr w:rsidR="00A52446" w:rsidRPr="00A52446" w14:paraId="2FBB04B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97B435"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E93A8E"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326 (31.2)</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78499B"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718 (68.8)</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AC87FE"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E9D619"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154 (32.4)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C720C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327 (67.6)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402AE8"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632F89B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B107B9"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8207DF"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881 (18.8)</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574AA5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3794 (81.2)</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B690A9"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D875D1"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710 (22.7)</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2CA547"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2379 (77.3)</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CD39CF"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7F456E9C"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C26727"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FC15D1"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228 (16.7)</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DDB3D1"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1134 (83.3)</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4817F1"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2CB492C"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118 (19.4)</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C307E9"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480 (80.6)</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1330D6"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0BE815C9"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B153F4" w14:textId="77777777" w:rsidR="00A52446" w:rsidRPr="00A52446" w:rsidRDefault="00A52446" w:rsidP="00DC1D0E">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EE8618"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44 (16.5)</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9B0103"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222 (83.5)</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2B611"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8F8C30"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57 (23.8)</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301B107" w14:textId="77777777" w:rsidR="00A52446" w:rsidRPr="00A52446" w:rsidRDefault="00A52446" w:rsidP="00AB10C2">
            <w:pPr>
              <w:spacing w:after="0" w:line="240" w:lineRule="auto"/>
              <w:jc w:val="center"/>
              <w:rPr>
                <w:rFonts w:ascii="Times New Roman" w:hAnsi="Times New Roman" w:cs="Times New Roman"/>
              </w:rPr>
            </w:pPr>
            <w:r w:rsidRPr="00A52446">
              <w:rPr>
                <w:rFonts w:ascii="Times New Roman" w:hAnsi="Times New Roman" w:cs="Times New Roman"/>
              </w:rPr>
              <w:t>230 (76.1)</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F13E19" w14:textId="77777777" w:rsidR="00A52446" w:rsidRPr="00A52446" w:rsidRDefault="00A52446" w:rsidP="00AB10C2">
            <w:pPr>
              <w:spacing w:after="0" w:line="240" w:lineRule="auto"/>
              <w:jc w:val="center"/>
              <w:rPr>
                <w:rFonts w:ascii="Times New Roman" w:eastAsia="Calibri" w:hAnsi="Times New Roman" w:cs="Times New Roman"/>
              </w:rPr>
            </w:pPr>
          </w:p>
        </w:tc>
      </w:tr>
      <w:tr w:rsidR="00A52446" w:rsidRPr="00A52446" w14:paraId="7CE3D382" w14:textId="77777777" w:rsidTr="00C03DFF">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98652F" w14:textId="77777777" w:rsidR="00A52446" w:rsidRPr="00A52446" w:rsidRDefault="00A52446" w:rsidP="00DC1D0E">
            <w:pPr>
              <w:spacing w:after="0" w:line="240" w:lineRule="auto"/>
              <w:rPr>
                <w:rFonts w:ascii="Times New Roman" w:eastAsia="Times New Roman" w:hAnsi="Times New Roman" w:cs="Times New Roman"/>
                <w:b/>
                <w:bCs/>
              </w:rPr>
            </w:pPr>
            <w:r w:rsidRPr="00A52446">
              <w:rPr>
                <w:rFonts w:ascii="Times New Roman" w:eastAsia="Times New Roman" w:hAnsi="Times New Roman" w:cs="Times New Roman"/>
                <w:b/>
                <w:bCs/>
              </w:rPr>
              <w:t>Total</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6E9983" w14:textId="77777777" w:rsidR="00A52446" w:rsidRPr="00A52446" w:rsidRDefault="00A52446" w:rsidP="00AB10C2">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1510 (19.1)</w:t>
            </w:r>
          </w:p>
        </w:tc>
        <w:tc>
          <w:tcPr>
            <w:tcW w:w="13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403FD78" w14:textId="77777777" w:rsidR="00A52446" w:rsidRPr="00A52446" w:rsidRDefault="00A52446" w:rsidP="00AB10C2">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6392 (80.9)</w:t>
            </w:r>
          </w:p>
        </w:tc>
        <w:tc>
          <w:tcPr>
            <w:tcW w:w="76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1FDE5B" w14:textId="77777777" w:rsidR="00A52446" w:rsidRPr="00A52446" w:rsidRDefault="00A52446" w:rsidP="00AB10C2">
            <w:pPr>
              <w:spacing w:after="0" w:line="240" w:lineRule="auto"/>
              <w:jc w:val="center"/>
              <w:rPr>
                <w:rFonts w:ascii="Times New Roman" w:eastAsia="Calibri" w:hAnsi="Times New Roman" w:cs="Times New Roman"/>
              </w:rPr>
            </w:pPr>
          </w:p>
        </w:tc>
        <w:tc>
          <w:tcPr>
            <w:tcW w:w="1304"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A202E7" w14:textId="77777777" w:rsidR="00A52446" w:rsidRPr="00A52446" w:rsidRDefault="00A52446" w:rsidP="00AB10C2">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1062 (23.3)</w:t>
            </w:r>
          </w:p>
        </w:tc>
        <w:tc>
          <w:tcPr>
            <w:tcW w:w="125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563A72" w14:textId="77777777" w:rsidR="00A52446" w:rsidRPr="00A52446" w:rsidRDefault="00A52446" w:rsidP="00AB10C2">
            <w:pPr>
              <w:spacing w:after="0" w:line="240" w:lineRule="auto"/>
              <w:jc w:val="center"/>
              <w:rPr>
                <w:rFonts w:ascii="Times New Roman" w:eastAsia="Times New Roman" w:hAnsi="Times New Roman" w:cs="Times New Roman"/>
              </w:rPr>
            </w:pPr>
            <w:r w:rsidRPr="00A52446">
              <w:rPr>
                <w:rFonts w:ascii="Times New Roman" w:eastAsia="Times New Roman" w:hAnsi="Times New Roman" w:cs="Times New Roman"/>
              </w:rPr>
              <w:t>3495 (76.7)</w:t>
            </w:r>
          </w:p>
        </w:tc>
        <w:tc>
          <w:tcPr>
            <w:tcW w:w="9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20D2225" w14:textId="77777777" w:rsidR="00A52446" w:rsidRPr="00A52446" w:rsidRDefault="00A52446" w:rsidP="00AB10C2">
            <w:pPr>
              <w:spacing w:after="0" w:line="240" w:lineRule="auto"/>
              <w:jc w:val="center"/>
              <w:rPr>
                <w:rFonts w:ascii="Times New Roman" w:eastAsia="Calibri" w:hAnsi="Times New Roman" w:cs="Times New Roman"/>
              </w:rPr>
            </w:pPr>
          </w:p>
        </w:tc>
      </w:tr>
    </w:tbl>
    <w:p w14:paraId="4B361BFC" w14:textId="77777777" w:rsidR="00FB6175" w:rsidRPr="00A52446" w:rsidRDefault="00FB6175" w:rsidP="00DC1D0E">
      <w:pPr>
        <w:spacing w:after="0" w:line="240" w:lineRule="auto"/>
        <w:rPr>
          <w:rFonts w:ascii="Times New Roman" w:eastAsia="Times New Roman" w:hAnsi="Times New Roman" w:cs="Times New Roman"/>
          <w:sz w:val="24"/>
          <w:szCs w:val="24"/>
        </w:rPr>
      </w:pPr>
    </w:p>
    <w:p w14:paraId="75DC72D4" w14:textId="77777777" w:rsidR="00840C53" w:rsidRDefault="007501E8"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2 shows the results from crude estimates of PS </w:t>
      </w:r>
      <w:r w:rsidR="003B0345">
        <w:rPr>
          <w:rFonts w:ascii="Times New Roman" w:eastAsia="Times New Roman" w:hAnsi="Times New Roman" w:cs="Times New Roman"/>
          <w:sz w:val="24"/>
          <w:szCs w:val="24"/>
        </w:rPr>
        <w:t xml:space="preserve">method </w:t>
      </w:r>
      <w:r w:rsidRPr="00A52446">
        <w:rPr>
          <w:rFonts w:ascii="Times New Roman" w:eastAsia="Times New Roman" w:hAnsi="Times New Roman" w:cs="Times New Roman"/>
          <w:sz w:val="24"/>
          <w:szCs w:val="24"/>
        </w:rPr>
        <w:t>and NB regression. From the PS method, we found the crude (only type of delivery variable in the model) model had significantly higher 1.60 (95% confidence interval (CI): 1.30-1.97) and risk ratios (RR) for the C-section were 1.11 (95% CI: 1.01-1.23) for MICS and BDHS, respectively. Similarly, the crude estimates from the NB regression analysis showed that the risk ratio (RR) for the C-section was 1.06 (95% CI: 1.02-1.09) for MICS and 1.08 (CI: 0.97-1.19) for BDHS, respectively, which indicates that children were born in C-section to compare to the vaginal delivery were at increased risk for developing childhood disease. However, the association was not statistically significant in the crude model (p-value=0.159) for BDHS data but significant for MICS data (crude p-value=0.001).</w:t>
      </w:r>
    </w:p>
    <w:p w14:paraId="252E1884" w14:textId="77777777" w:rsidR="00FB6175" w:rsidRPr="00A52446" w:rsidRDefault="007501E8"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This result is also similar to the S1 table. Hence, both methods and both data showed similar conclusions.</w:t>
      </w:r>
    </w:p>
    <w:p w14:paraId="746F5033" w14:textId="77777777" w:rsidR="007501E8" w:rsidRPr="00A52446" w:rsidRDefault="007501E8" w:rsidP="00DC1D0E">
      <w:pPr>
        <w:spacing w:after="0" w:line="240" w:lineRule="auto"/>
        <w:rPr>
          <w:rFonts w:ascii="Times New Roman" w:eastAsia="Times New Roman" w:hAnsi="Times New Roman" w:cs="Times New Roman"/>
          <w:sz w:val="24"/>
          <w:szCs w:val="24"/>
        </w:rPr>
      </w:pPr>
    </w:p>
    <w:tbl>
      <w:tblPr>
        <w:tblW w:w="0" w:type="auto"/>
        <w:jc w:val="center"/>
        <w:tblCellMar>
          <w:left w:w="10" w:type="dxa"/>
          <w:right w:w="10" w:type="dxa"/>
        </w:tblCellMar>
        <w:tblLook w:val="04A0" w:firstRow="1" w:lastRow="0" w:firstColumn="1" w:lastColumn="0" w:noHBand="0" w:noVBand="1"/>
      </w:tblPr>
      <w:tblGrid>
        <w:gridCol w:w="1528"/>
        <w:gridCol w:w="1710"/>
        <w:gridCol w:w="720"/>
        <w:gridCol w:w="1260"/>
        <w:gridCol w:w="900"/>
        <w:gridCol w:w="810"/>
        <w:gridCol w:w="1260"/>
        <w:gridCol w:w="987"/>
      </w:tblGrid>
      <w:tr w:rsidR="00A52446" w:rsidRPr="00A52446" w14:paraId="48CCFA68" w14:textId="77777777" w:rsidTr="0077287B">
        <w:trPr>
          <w:trHeight w:val="1"/>
          <w:jc w:val="center"/>
        </w:trPr>
        <w:tc>
          <w:tcPr>
            <w:tcW w:w="9175" w:type="dxa"/>
            <w:gridSpan w:val="8"/>
            <w:tcBorders>
              <w:bottom w:val="single" w:sz="4" w:space="0" w:color="BFBFBF"/>
            </w:tcBorders>
            <w:shd w:val="clear" w:color="000000" w:fill="FFFFFF"/>
            <w:tcMar>
              <w:left w:w="108" w:type="dxa"/>
              <w:right w:w="108" w:type="dxa"/>
            </w:tcMar>
            <w:vAlign w:val="center"/>
          </w:tcPr>
          <w:p w14:paraId="6D64A2F8" w14:textId="77777777" w:rsidR="003A75EE" w:rsidRPr="00A52446" w:rsidRDefault="003A75EE"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2: Parameter estimates from the Propensity Scores and the Poisson Regression methods </w:t>
            </w:r>
          </w:p>
        </w:tc>
      </w:tr>
      <w:tr w:rsidR="00A52446" w:rsidRPr="00A52446" w14:paraId="745267FA"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AF3A6D" w14:textId="77777777" w:rsidR="003A75EE" w:rsidRPr="00A52446" w:rsidRDefault="003A75EE" w:rsidP="00DC1D0E">
            <w:pPr>
              <w:spacing w:after="0" w:line="240" w:lineRule="auto"/>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614EDA" w14:textId="77777777" w:rsidR="003A75EE" w:rsidRPr="00A52446" w:rsidRDefault="003A75EE" w:rsidP="00DC1D0E">
            <w:pPr>
              <w:spacing w:after="0" w:line="240" w:lineRule="auto"/>
              <w:rPr>
                <w:rFonts w:ascii="Times New Roman" w:eastAsia="Calibri" w:hAnsi="Times New Roman" w:cs="Times New Roman"/>
              </w:rPr>
            </w:pPr>
          </w:p>
        </w:tc>
        <w:tc>
          <w:tcPr>
            <w:tcW w:w="5937"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1AC05C"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Crude Estimates</w:t>
            </w:r>
          </w:p>
        </w:tc>
      </w:tr>
      <w:tr w:rsidR="00A52446" w:rsidRPr="00A52446" w14:paraId="5D87D557"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6BEADE" w14:textId="77777777" w:rsidR="003A75EE" w:rsidRPr="00A52446" w:rsidRDefault="003A75EE" w:rsidP="00DC1D0E">
            <w:pPr>
              <w:spacing w:after="0" w:line="240" w:lineRule="auto"/>
              <w:rPr>
                <w:rFonts w:ascii="Times New Roman" w:eastAsia="Calibri" w:hAnsi="Times New Roman" w:cs="Times New Roman"/>
              </w:rPr>
            </w:pP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1E02AA" w14:textId="77777777" w:rsidR="003A75EE" w:rsidRPr="00A52446" w:rsidRDefault="003A75EE" w:rsidP="00DC1D0E">
            <w:pPr>
              <w:spacing w:after="0" w:line="240" w:lineRule="auto"/>
              <w:rPr>
                <w:rFonts w:ascii="Times New Roman" w:eastAsia="Calibri" w:hAnsi="Times New Roman" w:cs="Times New Roman"/>
              </w:rPr>
            </w:pPr>
          </w:p>
        </w:tc>
        <w:tc>
          <w:tcPr>
            <w:tcW w:w="288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59208E"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057"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42B789"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624375A3"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104AE4"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Method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15CFF6"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Exposure</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D806FB"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909357"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71475F" w14:textId="77777777" w:rsidR="003A75EE" w:rsidRPr="00A52446" w:rsidRDefault="00840C53" w:rsidP="00DC1D0E">
            <w:pPr>
              <w:spacing w:after="0" w:line="240" w:lineRule="auto"/>
              <w:rPr>
                <w:rFonts w:ascii="Times New Roman" w:hAnsi="Times New Roman" w:cs="Times New Roman"/>
              </w:rPr>
            </w:pPr>
            <w:r>
              <w:rPr>
                <w:rFonts w:ascii="Times New Roman" w:eastAsia="Times New Roman" w:hAnsi="Times New Roman" w:cs="Times New Roman"/>
              </w:rPr>
              <w:t>p</w:t>
            </w:r>
            <w:r w:rsidR="003A75EE" w:rsidRPr="00A52446">
              <w:rPr>
                <w:rFonts w:ascii="Times New Roman" w:eastAsia="Times New Roman" w:hAnsi="Times New Roman" w:cs="Times New Roman"/>
              </w:rPr>
              <w:t>-value</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CBEE63"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RR</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8534DD"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49E783"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2FB17B6C" w14:textId="77777777" w:rsidTr="0077287B">
        <w:trPr>
          <w:trHeight w:val="1"/>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04E161" w14:textId="77777777" w:rsidR="003A75EE" w:rsidRPr="00A52446" w:rsidRDefault="00784885" w:rsidP="00DC1D0E">
            <w:pPr>
              <w:spacing w:after="0" w:line="240" w:lineRule="auto"/>
              <w:rPr>
                <w:rFonts w:ascii="Times New Roman" w:hAnsi="Times New Roman" w:cs="Times New Roman"/>
              </w:rPr>
            </w:pPr>
            <w:r w:rsidRPr="00A52446">
              <w:rPr>
                <w:rFonts w:ascii="Times New Roman" w:eastAsia="Times New Roman" w:hAnsi="Times New Roman" w:cs="Times New Roman"/>
              </w:rPr>
              <w:t>PS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47270C" w14:textId="77777777" w:rsidR="003A75EE" w:rsidRPr="00A52446" w:rsidRDefault="003A75EE"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1BB1C4EA"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DBF869" w14:textId="77777777" w:rsidR="003A75EE" w:rsidRPr="00A52446" w:rsidRDefault="003A75EE" w:rsidP="00DC1D0E">
            <w:pPr>
              <w:spacing w:after="0" w:line="240" w:lineRule="auto"/>
              <w:rPr>
                <w:rFonts w:ascii="Times New Roman" w:hAnsi="Times New Roman" w:cs="Times New Roman"/>
              </w:rPr>
            </w:pPr>
            <w:r w:rsidRPr="00A52446">
              <w:rPr>
                <w:rFonts w:ascii="Times New Roman" w:hAnsi="Times New Roman" w:cs="Times New Roman"/>
              </w:rPr>
              <w:t>1.60</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59ED9" w14:textId="77777777" w:rsidR="003A75EE" w:rsidRPr="00A52446" w:rsidRDefault="003A75EE" w:rsidP="00DC1D0E">
            <w:pPr>
              <w:spacing w:after="0" w:line="240" w:lineRule="auto"/>
              <w:rPr>
                <w:rFonts w:ascii="Times New Roman" w:hAnsi="Times New Roman" w:cs="Times New Roman"/>
              </w:rPr>
            </w:pPr>
            <w:r w:rsidRPr="00A52446">
              <w:rPr>
                <w:rFonts w:ascii="Times New Roman" w:hAnsi="Times New Roman" w:cs="Times New Roman"/>
              </w:rPr>
              <w:t>1.30-1.97</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3BC859" w14:textId="77777777" w:rsidR="003A75EE" w:rsidRPr="00A52446" w:rsidRDefault="003A75EE" w:rsidP="00DC1D0E">
            <w:pPr>
              <w:spacing w:after="0" w:line="240" w:lineRule="auto"/>
              <w:rPr>
                <w:rFonts w:ascii="Times New Roman" w:hAnsi="Times New Roman" w:cs="Times New Roman"/>
              </w:rPr>
            </w:pPr>
            <w:r w:rsidRPr="00A52446">
              <w:rPr>
                <w:rFonts w:ascii="Times New Roman" w:hAnsi="Times New Roman" w:cs="Times New Roman"/>
              </w:rPr>
              <w:t>0.000</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81A5D3"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C33890"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1.01-1.23</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5DDB43"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0.0</w:t>
            </w:r>
            <w:r w:rsidR="00750B3C" w:rsidRPr="00A52446">
              <w:rPr>
                <w:rFonts w:ascii="Times New Roman" w:eastAsia="Times New Roman" w:hAnsi="Times New Roman" w:cs="Times New Roman"/>
              </w:rPr>
              <w:t>4</w:t>
            </w:r>
            <w:r w:rsidRPr="00A52446">
              <w:rPr>
                <w:rFonts w:ascii="Times New Roman" w:eastAsia="Times New Roman" w:hAnsi="Times New Roman" w:cs="Times New Roman"/>
              </w:rPr>
              <w:t>2</w:t>
            </w:r>
          </w:p>
        </w:tc>
      </w:tr>
      <w:tr w:rsidR="00A52446" w:rsidRPr="00A52446" w14:paraId="4CC2ADA8" w14:textId="77777777" w:rsidTr="0077287B">
        <w:trPr>
          <w:jc w:val="center"/>
        </w:trPr>
        <w:tc>
          <w:tcPr>
            <w:tcW w:w="152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D8AF28" w14:textId="77777777" w:rsidR="003A75EE" w:rsidRPr="00A52446" w:rsidRDefault="00784885" w:rsidP="00DC1D0E">
            <w:pPr>
              <w:spacing w:after="0" w:line="240" w:lineRule="auto"/>
              <w:rPr>
                <w:rFonts w:ascii="Times New Roman" w:hAnsi="Times New Roman" w:cs="Times New Roman"/>
              </w:rPr>
            </w:pPr>
            <w:r w:rsidRPr="00A52446">
              <w:rPr>
                <w:rFonts w:ascii="Times New Roman" w:eastAsia="Times New Roman" w:hAnsi="Times New Roman" w:cs="Times New Roman"/>
              </w:rPr>
              <w:t>NB</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C471F8" w14:textId="77777777" w:rsidR="003A75EE" w:rsidRPr="00A52446" w:rsidRDefault="003A75EE"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6854E1CD"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6763D9"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6E354D"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1.02-1.09</w:t>
            </w:r>
          </w:p>
        </w:tc>
        <w:tc>
          <w:tcPr>
            <w:tcW w:w="90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FFB106"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0.001</w:t>
            </w:r>
          </w:p>
        </w:tc>
        <w:tc>
          <w:tcPr>
            <w:tcW w:w="8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371C27"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1.08</w:t>
            </w:r>
          </w:p>
        </w:tc>
        <w:tc>
          <w:tcPr>
            <w:tcW w:w="12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3FF05E"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0.97-1.19</w:t>
            </w:r>
          </w:p>
        </w:tc>
        <w:tc>
          <w:tcPr>
            <w:tcW w:w="98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F504B7" w14:textId="77777777" w:rsidR="003A75EE" w:rsidRPr="00A52446" w:rsidRDefault="003A75EE" w:rsidP="00DC1D0E">
            <w:pPr>
              <w:spacing w:after="0" w:line="240" w:lineRule="auto"/>
              <w:rPr>
                <w:rFonts w:ascii="Times New Roman" w:hAnsi="Times New Roman" w:cs="Times New Roman"/>
              </w:rPr>
            </w:pPr>
            <w:r w:rsidRPr="00A52446">
              <w:rPr>
                <w:rFonts w:ascii="Times New Roman" w:eastAsia="Times New Roman" w:hAnsi="Times New Roman" w:cs="Times New Roman"/>
              </w:rPr>
              <w:t>0.159</w:t>
            </w:r>
          </w:p>
        </w:tc>
      </w:tr>
    </w:tbl>
    <w:p w14:paraId="638CE351" w14:textId="77777777" w:rsidR="00FB6175" w:rsidRPr="00A52446" w:rsidRDefault="00FB6175" w:rsidP="00DC1D0E">
      <w:pPr>
        <w:spacing w:after="0" w:line="240" w:lineRule="auto"/>
        <w:rPr>
          <w:rFonts w:ascii="Times New Roman" w:eastAsia="Times New Roman" w:hAnsi="Times New Roman" w:cs="Times New Roman"/>
          <w:sz w:val="24"/>
          <w:szCs w:val="24"/>
        </w:rPr>
      </w:pPr>
    </w:p>
    <w:p w14:paraId="2EF979BC" w14:textId="77777777" w:rsidR="00E32C12" w:rsidRPr="00A52446" w:rsidRDefault="007501E8"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Table 3 depicts that, RR for adjusted (type of delivery and propensity scores in the model) model was 1.19 (CI: 0.99-1.43) for MICS and 1.17 (1.05-1.29) for BDHS, respectively. Similarly, the adjusted estimates from the NB regression analysis showed that the risk ratio (RR) for the C-section was 1.02 (95% CI: 0.98-1.06) for MICS and 1.15 (CI: 1.05-1.27) for BDHS, respectively. </w:t>
      </w:r>
      <w:r w:rsidRPr="00A52446">
        <w:rPr>
          <w:rFonts w:ascii="Times New Roman" w:eastAsia="Times New Roman" w:hAnsi="Times New Roman" w:cs="Times New Roman"/>
          <w:sz w:val="24"/>
          <w:szCs w:val="24"/>
        </w:rPr>
        <w:lastRenderedPageBreak/>
        <w:t>That means the babies born in C-section have a higher risk of getting diseases than vaginal delivery. When adjusting other confounding variables, the association was not statistically significant at a 5% level of significance in the adjusted model (p-value=0.068 (PS) and p-value=0.253 (NB)) in both method for MICS data but BDHS data shows significant in both adjusted methods.</w:t>
      </w:r>
    </w:p>
    <w:p w14:paraId="33BFFCEF" w14:textId="77777777" w:rsidR="007501E8" w:rsidRPr="00A52446" w:rsidRDefault="007501E8" w:rsidP="00DC1D0E">
      <w:pPr>
        <w:spacing w:after="0" w:line="240" w:lineRule="auto"/>
        <w:rPr>
          <w:rFonts w:ascii="Times New Roman" w:eastAsia="Times New Roman" w:hAnsi="Times New Roman" w:cs="Times New Roman"/>
          <w:i/>
          <w:sz w:val="24"/>
          <w:szCs w:val="24"/>
        </w:rPr>
      </w:pPr>
    </w:p>
    <w:tbl>
      <w:tblPr>
        <w:tblW w:w="0" w:type="auto"/>
        <w:tblInd w:w="108" w:type="dxa"/>
        <w:tblCellMar>
          <w:left w:w="10" w:type="dxa"/>
          <w:right w:w="10" w:type="dxa"/>
        </w:tblCellMar>
        <w:tblLook w:val="04A0" w:firstRow="1" w:lastRow="0" w:firstColumn="1" w:lastColumn="0" w:noHBand="0" w:noVBand="1"/>
      </w:tblPr>
      <w:tblGrid>
        <w:gridCol w:w="1613"/>
        <w:gridCol w:w="1699"/>
        <w:gridCol w:w="779"/>
        <w:gridCol w:w="1193"/>
        <w:gridCol w:w="897"/>
        <w:gridCol w:w="809"/>
        <w:gridCol w:w="1182"/>
        <w:gridCol w:w="1080"/>
      </w:tblGrid>
      <w:tr w:rsidR="00A52446" w:rsidRPr="00A52446" w14:paraId="18B07FBC" w14:textId="77777777" w:rsidTr="002548D0">
        <w:trPr>
          <w:trHeight w:val="1"/>
        </w:trPr>
        <w:tc>
          <w:tcPr>
            <w:tcW w:w="9252" w:type="dxa"/>
            <w:gridSpan w:val="8"/>
            <w:tcBorders>
              <w:bottom w:val="single" w:sz="4" w:space="0" w:color="BFBFBF"/>
            </w:tcBorders>
            <w:shd w:val="clear" w:color="000000" w:fill="FFFFFF"/>
            <w:tcMar>
              <w:left w:w="108" w:type="dxa"/>
              <w:right w:w="108" w:type="dxa"/>
            </w:tcMar>
            <w:vAlign w:val="center"/>
          </w:tcPr>
          <w:p w14:paraId="67573C48" w14:textId="77777777" w:rsidR="00E32C12" w:rsidRPr="00A52446" w:rsidRDefault="00911D0C"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 xml:space="preserve">Table </w:t>
            </w:r>
            <w:r w:rsidR="00C154A7" w:rsidRPr="00A52446">
              <w:rPr>
                <w:rFonts w:ascii="Times New Roman" w:eastAsia="Times New Roman" w:hAnsi="Times New Roman" w:cs="Times New Roman"/>
                <w:sz w:val="24"/>
                <w:szCs w:val="24"/>
              </w:rPr>
              <w:t>3</w:t>
            </w:r>
            <w:r w:rsidRPr="00A52446">
              <w:rPr>
                <w:rFonts w:ascii="Times New Roman" w:eastAsia="Times New Roman" w:hAnsi="Times New Roman" w:cs="Times New Roman"/>
                <w:sz w:val="24"/>
                <w:szCs w:val="24"/>
              </w:rPr>
              <w:t>: Parameter estimates from the Propensity Scores methods for adjusted model</w:t>
            </w:r>
          </w:p>
        </w:tc>
      </w:tr>
      <w:tr w:rsidR="00A52446" w:rsidRPr="00A52446" w14:paraId="1CC00286"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210026" w14:textId="77777777" w:rsidR="00CA6700" w:rsidRPr="00A52446" w:rsidRDefault="00CA6700" w:rsidP="00DC1D0E">
            <w:pPr>
              <w:spacing w:after="0" w:line="240" w:lineRule="auto"/>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0F9C20" w14:textId="77777777" w:rsidR="00CA6700" w:rsidRPr="00A52446" w:rsidRDefault="00CA6700" w:rsidP="00DC1D0E">
            <w:pPr>
              <w:spacing w:after="0" w:line="240" w:lineRule="auto"/>
              <w:rPr>
                <w:rFonts w:ascii="Times New Roman" w:eastAsia="Calibri" w:hAnsi="Times New Roman" w:cs="Times New Roman"/>
              </w:rPr>
            </w:pPr>
          </w:p>
        </w:tc>
        <w:tc>
          <w:tcPr>
            <w:tcW w:w="5940"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E56E2A" w14:textId="77777777" w:rsidR="00CA6700" w:rsidRPr="00A52446" w:rsidRDefault="00CA6700" w:rsidP="00DC1D0E">
            <w:pPr>
              <w:spacing w:after="0" w:line="240" w:lineRule="auto"/>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14:paraId="1013ADD7"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2D8A2D" w14:textId="77777777" w:rsidR="00E32C12" w:rsidRPr="00A52446" w:rsidRDefault="00E32C12" w:rsidP="00DC1D0E">
            <w:pPr>
              <w:spacing w:after="0" w:line="240" w:lineRule="auto"/>
              <w:rPr>
                <w:rFonts w:ascii="Times New Roman" w:eastAsia="Calibri" w:hAnsi="Times New Roman" w:cs="Times New Roman"/>
              </w:rPr>
            </w:pP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1A9C5E" w14:textId="77777777" w:rsidR="00E32C12" w:rsidRPr="00A52446" w:rsidRDefault="00E32C12" w:rsidP="00DC1D0E">
            <w:pPr>
              <w:spacing w:after="0" w:line="240" w:lineRule="auto"/>
              <w:rPr>
                <w:rFonts w:ascii="Times New Roman" w:eastAsia="Calibri" w:hAnsi="Times New Roman" w:cs="Times New Roman"/>
              </w:rPr>
            </w:pPr>
          </w:p>
        </w:tc>
        <w:tc>
          <w:tcPr>
            <w:tcW w:w="2869"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ED8895" w14:textId="77777777" w:rsidR="00E32C12" w:rsidRPr="00A52446" w:rsidRDefault="0013436F" w:rsidP="00DC1D0E">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071"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9D8C14" w14:textId="77777777" w:rsidR="00E32C12" w:rsidRPr="00A52446" w:rsidRDefault="00CA6700" w:rsidP="00DC1D0E">
            <w:pPr>
              <w:spacing w:after="0" w:line="240" w:lineRule="auto"/>
              <w:rPr>
                <w:rFonts w:ascii="Times New Roman" w:eastAsia="Calibri" w:hAnsi="Times New Roman" w:cs="Times New Roman"/>
              </w:rPr>
            </w:pPr>
            <w:r w:rsidRPr="00A52446">
              <w:rPr>
                <w:rFonts w:ascii="Times New Roman" w:eastAsia="Times New Roman" w:hAnsi="Times New Roman" w:cs="Times New Roman"/>
              </w:rPr>
              <w:t>BDHS 2014</w:t>
            </w:r>
          </w:p>
        </w:tc>
      </w:tr>
      <w:tr w:rsidR="00A52446" w:rsidRPr="00A52446" w14:paraId="446650BF"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00CB06"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Method</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798EAD"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Exposure</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637975"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376BF2"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351914"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0FD8E7"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00D815"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6E6004" w14:textId="77777777" w:rsidR="0089429E" w:rsidRPr="00A52446" w:rsidRDefault="0089429E" w:rsidP="00DC1D0E">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6861D363"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347A51" w14:textId="77777777" w:rsidR="00E32C12" w:rsidRPr="00A52446" w:rsidRDefault="00784885" w:rsidP="00DC1D0E">
            <w:pPr>
              <w:spacing w:after="0" w:line="240" w:lineRule="auto"/>
              <w:rPr>
                <w:rFonts w:ascii="Times New Roman" w:hAnsi="Times New Roman" w:cs="Times New Roman"/>
              </w:rPr>
            </w:pPr>
            <w:r w:rsidRPr="00A52446">
              <w:rPr>
                <w:rFonts w:ascii="Times New Roman" w:eastAsia="Times New Roman" w:hAnsi="Times New Roman" w:cs="Times New Roman"/>
              </w:rPr>
              <w:t>PS</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45417B" w14:textId="77777777" w:rsidR="00E32C12" w:rsidRPr="00A52446" w:rsidRDefault="00911D0C"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57EDCD2B"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E4E162" w14:textId="77777777" w:rsidR="00E32C12" w:rsidRPr="00A52446" w:rsidRDefault="00786ED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r w:rsidR="00E04DDC" w:rsidRPr="00A52446">
              <w:rPr>
                <w:rFonts w:ascii="Times New Roman" w:eastAsia="Times New Roman" w:hAnsi="Times New Roman" w:cs="Times New Roman"/>
              </w:rPr>
              <w:t>19</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A7429E" w14:textId="77777777" w:rsidR="00E32C12" w:rsidRPr="00A52446" w:rsidRDefault="00E04DDC" w:rsidP="00DC1D0E">
            <w:pPr>
              <w:spacing w:after="0" w:line="240" w:lineRule="auto"/>
              <w:rPr>
                <w:rFonts w:ascii="Times New Roman" w:hAnsi="Times New Roman" w:cs="Times New Roman"/>
              </w:rPr>
            </w:pPr>
            <w:r w:rsidRPr="00A52446">
              <w:rPr>
                <w:rFonts w:ascii="Times New Roman" w:eastAsia="Times New Roman" w:hAnsi="Times New Roman" w:cs="Times New Roman"/>
              </w:rPr>
              <w:t>0.99</w:t>
            </w:r>
            <w:r w:rsidR="00911D0C" w:rsidRPr="00A52446">
              <w:rPr>
                <w:rFonts w:ascii="Times New Roman" w:eastAsia="Times New Roman" w:hAnsi="Times New Roman" w:cs="Times New Roman"/>
              </w:rPr>
              <w:t>-1</w:t>
            </w:r>
            <w:r w:rsidR="00786EDD" w:rsidRPr="00A52446">
              <w:rPr>
                <w:rFonts w:ascii="Times New Roman" w:eastAsia="Times New Roman" w:hAnsi="Times New Roman" w:cs="Times New Roman"/>
              </w:rPr>
              <w:t>.</w:t>
            </w:r>
            <w:r w:rsidRPr="00A52446">
              <w:rPr>
                <w:rFonts w:ascii="Times New Roman" w:eastAsia="Times New Roman" w:hAnsi="Times New Roman" w:cs="Times New Roman"/>
              </w:rPr>
              <w:t>43</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B39552" w14:textId="77777777" w:rsidR="00E32C12" w:rsidRPr="00A52446" w:rsidRDefault="00E04DDC" w:rsidP="00DC1D0E">
            <w:pPr>
              <w:spacing w:after="0" w:line="240" w:lineRule="auto"/>
              <w:rPr>
                <w:rFonts w:ascii="Times New Roman" w:hAnsi="Times New Roman" w:cs="Times New Roman"/>
              </w:rPr>
            </w:pPr>
            <w:r w:rsidRPr="00A52446">
              <w:rPr>
                <w:rFonts w:ascii="Times New Roman" w:eastAsia="Times New Roman" w:hAnsi="Times New Roman" w:cs="Times New Roman"/>
              </w:rPr>
              <w:t>0.068</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74302C" w14:textId="77777777" w:rsidR="00E32C12" w:rsidRPr="00A52446" w:rsidRDefault="005D6B30"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r w:rsidR="001E37E8" w:rsidRPr="00A52446">
              <w:rPr>
                <w:rFonts w:ascii="Times New Roman" w:eastAsia="Times New Roman" w:hAnsi="Times New Roman" w:cs="Times New Roman"/>
              </w:rPr>
              <w:t>1</w:t>
            </w:r>
            <w:r w:rsidR="000D5F55" w:rsidRPr="00A52446">
              <w:rPr>
                <w:rFonts w:ascii="Times New Roman" w:eastAsia="Times New Roman" w:hAnsi="Times New Roman" w:cs="Times New Roman"/>
              </w:rPr>
              <w:t>7</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68E978" w14:textId="77777777" w:rsidR="00E32C12" w:rsidRPr="00A52446" w:rsidRDefault="00911D0C" w:rsidP="00DC1D0E">
            <w:pPr>
              <w:spacing w:after="0" w:line="240" w:lineRule="auto"/>
              <w:rPr>
                <w:rFonts w:ascii="Times New Roman" w:hAnsi="Times New Roman" w:cs="Times New Roman"/>
              </w:rPr>
            </w:pPr>
            <w:r w:rsidRPr="00A52446">
              <w:rPr>
                <w:rFonts w:ascii="Times New Roman" w:eastAsia="Times New Roman" w:hAnsi="Times New Roman" w:cs="Times New Roman"/>
              </w:rPr>
              <w:t>1.0</w:t>
            </w:r>
            <w:r w:rsidR="0027110E" w:rsidRPr="00A52446">
              <w:rPr>
                <w:rFonts w:ascii="Times New Roman" w:eastAsia="Times New Roman" w:hAnsi="Times New Roman" w:cs="Times New Roman"/>
              </w:rPr>
              <w:t>5</w:t>
            </w:r>
            <w:r w:rsidRPr="00A52446">
              <w:rPr>
                <w:rFonts w:ascii="Times New Roman" w:eastAsia="Times New Roman" w:hAnsi="Times New Roman" w:cs="Times New Roman"/>
              </w:rPr>
              <w:t>-1.</w:t>
            </w:r>
            <w:r w:rsidR="0027110E" w:rsidRPr="00A52446">
              <w:rPr>
                <w:rFonts w:ascii="Times New Roman" w:eastAsia="Times New Roman" w:hAnsi="Times New Roman" w:cs="Times New Roman"/>
              </w:rPr>
              <w:t>29</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D16022" w14:textId="77777777" w:rsidR="00E32C12" w:rsidRPr="00A52446" w:rsidRDefault="005D6B30" w:rsidP="00DC1D0E">
            <w:pPr>
              <w:spacing w:after="0" w:line="240" w:lineRule="auto"/>
              <w:rPr>
                <w:rFonts w:ascii="Times New Roman" w:hAnsi="Times New Roman" w:cs="Times New Roman"/>
              </w:rPr>
            </w:pPr>
            <w:r w:rsidRPr="00A52446">
              <w:rPr>
                <w:rFonts w:ascii="Times New Roman" w:eastAsia="Times New Roman" w:hAnsi="Times New Roman" w:cs="Times New Roman"/>
              </w:rPr>
              <w:t>0.03</w:t>
            </w:r>
            <w:r w:rsidR="001E37E8" w:rsidRPr="00A52446">
              <w:rPr>
                <w:rFonts w:ascii="Times New Roman" w:eastAsia="Times New Roman" w:hAnsi="Times New Roman" w:cs="Times New Roman"/>
              </w:rPr>
              <w:t>0</w:t>
            </w:r>
          </w:p>
        </w:tc>
      </w:tr>
      <w:tr w:rsidR="00A52446" w:rsidRPr="00A52446" w14:paraId="4E949408" w14:textId="77777777" w:rsidTr="002548D0">
        <w:trPr>
          <w:trHeight w:val="1"/>
        </w:trPr>
        <w:tc>
          <w:tcPr>
            <w:tcW w:w="161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F77168" w14:textId="77777777" w:rsidR="00EB502B" w:rsidRPr="00A52446" w:rsidRDefault="00784885" w:rsidP="00DC1D0E">
            <w:pPr>
              <w:spacing w:after="0" w:line="240" w:lineRule="auto"/>
              <w:rPr>
                <w:rFonts w:ascii="Times New Roman" w:hAnsi="Times New Roman" w:cs="Times New Roman"/>
              </w:rPr>
            </w:pPr>
            <w:r w:rsidRPr="00A52446">
              <w:rPr>
                <w:rFonts w:ascii="Times New Roman" w:eastAsia="Times New Roman" w:hAnsi="Times New Roman" w:cs="Times New Roman"/>
              </w:rPr>
              <w:t>NB</w:t>
            </w:r>
          </w:p>
        </w:tc>
        <w:tc>
          <w:tcPr>
            <w:tcW w:w="169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EC66099" w14:textId="77777777" w:rsidR="00EB502B" w:rsidRPr="00A52446" w:rsidRDefault="00EB502B"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C-section vs.</w:t>
            </w:r>
          </w:p>
          <w:p w14:paraId="0B74A1CE" w14:textId="77777777" w:rsidR="00EB502B" w:rsidRPr="00A52446" w:rsidRDefault="00EB502B" w:rsidP="00DC1D0E">
            <w:pPr>
              <w:spacing w:after="0" w:line="240" w:lineRule="auto"/>
              <w:rPr>
                <w:rFonts w:ascii="Times New Roman" w:hAnsi="Times New Roman" w:cs="Times New Roman"/>
              </w:rPr>
            </w:pPr>
            <w:r w:rsidRPr="00A52446">
              <w:rPr>
                <w:rFonts w:ascii="Times New Roman" w:eastAsia="Times New Roman" w:hAnsi="Times New Roman" w:cs="Times New Roman"/>
              </w:rPr>
              <w:t>Vaginal delivery</w:t>
            </w:r>
          </w:p>
        </w:tc>
        <w:tc>
          <w:tcPr>
            <w:tcW w:w="77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470159C" w14:textId="77777777" w:rsidR="00EB502B" w:rsidRPr="00A52446" w:rsidRDefault="00EB502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r w:rsidR="00F0033E" w:rsidRPr="00A52446">
              <w:rPr>
                <w:rFonts w:ascii="Times New Roman" w:eastAsia="Times New Roman" w:hAnsi="Times New Roman" w:cs="Times New Roman"/>
              </w:rPr>
              <w:t>02</w:t>
            </w:r>
          </w:p>
        </w:tc>
        <w:tc>
          <w:tcPr>
            <w:tcW w:w="1193"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F9B6DF" w14:textId="77777777" w:rsidR="00EB502B" w:rsidRPr="00A52446" w:rsidRDefault="00F0033E" w:rsidP="00DC1D0E">
            <w:pPr>
              <w:spacing w:after="0" w:line="240" w:lineRule="auto"/>
              <w:rPr>
                <w:rFonts w:ascii="Times New Roman" w:hAnsi="Times New Roman" w:cs="Times New Roman"/>
              </w:rPr>
            </w:pPr>
            <w:r w:rsidRPr="00A52446">
              <w:rPr>
                <w:rFonts w:ascii="Times New Roman" w:eastAsia="Times New Roman" w:hAnsi="Times New Roman" w:cs="Times New Roman"/>
              </w:rPr>
              <w:t>0.9</w:t>
            </w:r>
            <w:r w:rsidR="00311E97" w:rsidRPr="00A52446">
              <w:rPr>
                <w:rFonts w:ascii="Times New Roman" w:eastAsia="Times New Roman" w:hAnsi="Times New Roman" w:cs="Times New Roman"/>
              </w:rPr>
              <w:t>8</w:t>
            </w:r>
            <w:r w:rsidR="00EB502B" w:rsidRPr="00A52446">
              <w:rPr>
                <w:rFonts w:ascii="Times New Roman" w:eastAsia="Times New Roman" w:hAnsi="Times New Roman" w:cs="Times New Roman"/>
              </w:rPr>
              <w:t>-1.</w:t>
            </w:r>
            <w:r w:rsidRPr="00A52446">
              <w:rPr>
                <w:rFonts w:ascii="Times New Roman" w:eastAsia="Times New Roman" w:hAnsi="Times New Roman" w:cs="Times New Roman"/>
              </w:rPr>
              <w:t>06</w:t>
            </w:r>
          </w:p>
        </w:tc>
        <w:tc>
          <w:tcPr>
            <w:tcW w:w="89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E96180" w14:textId="77777777" w:rsidR="00EB502B" w:rsidRPr="00A52446" w:rsidRDefault="00BC3F1D" w:rsidP="00DC1D0E">
            <w:pPr>
              <w:spacing w:after="0" w:line="240" w:lineRule="auto"/>
              <w:rPr>
                <w:rFonts w:ascii="Times New Roman" w:hAnsi="Times New Roman" w:cs="Times New Roman"/>
              </w:rPr>
            </w:pPr>
            <w:r w:rsidRPr="00A52446">
              <w:rPr>
                <w:rFonts w:ascii="Times New Roman" w:eastAsia="Times New Roman" w:hAnsi="Times New Roman" w:cs="Times New Roman"/>
              </w:rPr>
              <w:t>0.253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4E5932" w14:textId="77777777" w:rsidR="00EB502B" w:rsidRPr="00A52446" w:rsidRDefault="00A676D6" w:rsidP="00DC1D0E">
            <w:pPr>
              <w:spacing w:after="0" w:line="240" w:lineRule="auto"/>
              <w:rPr>
                <w:rFonts w:ascii="Times New Roman" w:hAnsi="Times New Roman" w:cs="Times New Roman"/>
              </w:rPr>
            </w:pPr>
            <w:r w:rsidRPr="00A52446">
              <w:rPr>
                <w:rFonts w:ascii="Times New Roman" w:eastAsia="Times New Roman" w:hAnsi="Times New Roman" w:cs="Times New Roman"/>
              </w:rPr>
              <w:t>1.1</w:t>
            </w:r>
            <w:r w:rsidR="002548D0" w:rsidRPr="00A52446">
              <w:rPr>
                <w:rFonts w:ascii="Times New Roman" w:eastAsia="Times New Roman" w:hAnsi="Times New Roman" w:cs="Times New Roman"/>
              </w:rPr>
              <w:t>5</w:t>
            </w:r>
          </w:p>
        </w:tc>
        <w:tc>
          <w:tcPr>
            <w:tcW w:w="1182"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C0AA02" w14:textId="77777777" w:rsidR="00EB502B" w:rsidRPr="00A52446" w:rsidRDefault="00EB502B" w:rsidP="00DC1D0E">
            <w:pPr>
              <w:spacing w:after="0" w:line="240" w:lineRule="auto"/>
              <w:rPr>
                <w:rFonts w:ascii="Times New Roman" w:hAnsi="Times New Roman" w:cs="Times New Roman"/>
              </w:rPr>
            </w:pPr>
            <w:r w:rsidRPr="00A52446">
              <w:rPr>
                <w:rFonts w:ascii="Times New Roman" w:eastAsia="Times New Roman" w:hAnsi="Times New Roman" w:cs="Times New Roman"/>
              </w:rPr>
              <w:t>1.0</w:t>
            </w:r>
            <w:r w:rsidR="002548D0" w:rsidRPr="00A52446">
              <w:rPr>
                <w:rFonts w:ascii="Times New Roman" w:eastAsia="Times New Roman" w:hAnsi="Times New Roman" w:cs="Times New Roman"/>
              </w:rPr>
              <w:t>5</w:t>
            </w:r>
            <w:r w:rsidRPr="00A52446">
              <w:rPr>
                <w:rFonts w:ascii="Times New Roman" w:eastAsia="Times New Roman" w:hAnsi="Times New Roman" w:cs="Times New Roman"/>
              </w:rPr>
              <w:t xml:space="preserve"> - 1.</w:t>
            </w:r>
            <w:r w:rsidR="002548D0" w:rsidRPr="00A52446">
              <w:rPr>
                <w:rFonts w:ascii="Times New Roman" w:eastAsia="Times New Roman" w:hAnsi="Times New Roman" w:cs="Times New Roman"/>
              </w:rPr>
              <w:t>27</w:t>
            </w:r>
          </w:p>
        </w:tc>
        <w:tc>
          <w:tcPr>
            <w:tcW w:w="10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46D636" w14:textId="77777777" w:rsidR="00EB502B" w:rsidRPr="00A52446" w:rsidRDefault="00C31B86" w:rsidP="00DC1D0E">
            <w:pPr>
              <w:spacing w:after="0" w:line="240" w:lineRule="auto"/>
              <w:rPr>
                <w:rFonts w:ascii="Times New Roman" w:hAnsi="Times New Roman" w:cs="Times New Roman"/>
              </w:rPr>
            </w:pPr>
            <w:r w:rsidRPr="00A52446">
              <w:rPr>
                <w:rFonts w:ascii="Times New Roman" w:eastAsia="Times New Roman" w:hAnsi="Times New Roman" w:cs="Times New Roman"/>
              </w:rPr>
              <w:t>0.004</w:t>
            </w:r>
          </w:p>
        </w:tc>
      </w:tr>
    </w:tbl>
    <w:p w14:paraId="34FFDC83" w14:textId="77777777" w:rsidR="002A6764" w:rsidRPr="00A52446" w:rsidRDefault="002A6764" w:rsidP="00DC1D0E">
      <w:pPr>
        <w:spacing w:after="0" w:line="240" w:lineRule="auto"/>
        <w:rPr>
          <w:rFonts w:ascii="Times New Roman" w:eastAsia="Times New Roman" w:hAnsi="Times New Roman" w:cs="Times New Roman"/>
          <w:iCs/>
          <w:sz w:val="24"/>
          <w:szCs w:val="24"/>
        </w:rPr>
      </w:pPr>
    </w:p>
    <w:p w14:paraId="56BB4CC1" w14:textId="77777777" w:rsidR="007501E8" w:rsidRPr="00A52446" w:rsidRDefault="007501E8" w:rsidP="00DC1D0E">
      <w:pPr>
        <w:pStyle w:val="NormalWeb"/>
        <w:spacing w:before="0" w:beforeAutospacing="0" w:after="0" w:afterAutospacing="0"/>
      </w:pPr>
      <w:r w:rsidRPr="00A52446">
        <w:rPr>
          <w:rStyle w:val="Strong"/>
        </w:rPr>
        <w:t>Risk factors associated with childhood diseases due to C-section delivery</w:t>
      </w:r>
    </w:p>
    <w:p w14:paraId="6A7C66AC" w14:textId="77777777" w:rsidR="007501E8" w:rsidRPr="00A52446" w:rsidRDefault="007501E8" w:rsidP="00DC1D0E">
      <w:pPr>
        <w:pStyle w:val="NormalWeb"/>
        <w:spacing w:before="0" w:beforeAutospacing="0" w:after="0" w:afterAutospacing="0"/>
      </w:pPr>
      <w:r w:rsidRPr="00A52446">
        <w:t>NB regression analysis for the status of childhood diseases reveals that the division, the level of education of the mother, wealth index and child size at birth were the main contributing factors to childhood diseases due to the type of delivery in MICS. In MICS, type of delivery, BMI, child sex and child age were the main contributing factors to childhood diseases due to type of delivery (S2 Table).</w:t>
      </w:r>
    </w:p>
    <w:p w14:paraId="417BB72A" w14:textId="77777777" w:rsidR="007501E8" w:rsidRPr="00A52446" w:rsidRDefault="007501E8" w:rsidP="00DC1D0E">
      <w:pPr>
        <w:pStyle w:val="NormalWeb"/>
        <w:spacing w:before="0" w:beforeAutospacing="0" w:after="0" w:afterAutospacing="0"/>
      </w:pPr>
      <w:r w:rsidRPr="00A52446">
        <w:t>Table 4 shows the association between type of delivery and early childhood diseases when models adjusted for possible confounding factors. For instance, after adjusting all other factors, MICS explained that C-section delivered babies were 1.02 times (CI: 0.98–1.06) more likely to be affected by diseases and it is 1.15 times (CI: 1.05-1.27) more acute in BDHS. The risk of the children getting affected by diseases whose mothers aged between 15-19 years were 1.11 (CI: 0.97-1.26) more likely and aged between 20-34 years were 0.91 (CI: 0.76-1.09) less likely than those aged above years, respectively. Both MICS and BDHS explained similar conclusions, in BDHS, the mothers aged between 15-19 years were 1.05 (CI: 0.95-1.15) more likely and aged between 20-34 years were 0.91 (CI: 0.87-1.06) less likely to affected by diseases than those aged above, respectively.</w:t>
      </w:r>
    </w:p>
    <w:p w14:paraId="422EA890" w14:textId="77777777" w:rsidR="007501E8" w:rsidRPr="00A52446" w:rsidRDefault="007501E8" w:rsidP="00DC1D0E">
      <w:pPr>
        <w:pStyle w:val="NormalWeb"/>
        <w:spacing w:before="0" w:beforeAutospacing="0" w:after="0" w:afterAutospacing="0"/>
      </w:pPr>
      <w:r w:rsidRPr="00A52446">
        <w:t>According to MICS, Childs living with her mother with secondary incomplete 0.9</w:t>
      </w:r>
      <w:r w:rsidR="00840C53">
        <w:t>8</w:t>
      </w:r>
      <w:r w:rsidRPr="00A52446">
        <w:t xml:space="preserve"> (CI: 0.</w:t>
      </w:r>
      <w:r w:rsidR="00840C53">
        <w:t>92</w:t>
      </w:r>
      <w:r w:rsidRPr="00A52446">
        <w:t>–</w:t>
      </w:r>
      <w:r w:rsidR="00840C53">
        <w:t>1.04</w:t>
      </w:r>
      <w:r w:rsidRPr="00A52446">
        <w:t xml:space="preserve">), who had primary completed </w:t>
      </w:r>
      <w:r w:rsidR="00840C53" w:rsidRPr="00A52446">
        <w:t xml:space="preserve">0.97 (CI:0.92-1.03) </w:t>
      </w:r>
      <w:r w:rsidRPr="00A52446">
        <w:t xml:space="preserve">or who had primary incomplete were </w:t>
      </w:r>
      <w:r w:rsidR="00840C53" w:rsidRPr="00A52446">
        <w:t>0.9</w:t>
      </w:r>
      <w:r w:rsidR="00840C53">
        <w:t>4</w:t>
      </w:r>
      <w:r w:rsidR="00840C53" w:rsidRPr="00A52446">
        <w:t xml:space="preserve"> (CI: 0.</w:t>
      </w:r>
      <w:r w:rsidR="00840C53">
        <w:t>89</w:t>
      </w:r>
      <w:r w:rsidR="00840C53" w:rsidRPr="00A52446">
        <w:t>-</w:t>
      </w:r>
      <w:r w:rsidR="00840C53">
        <w:t>0.99</w:t>
      </w:r>
      <w:r w:rsidR="00840C53" w:rsidRPr="00A52446">
        <w:t xml:space="preserve">) </w:t>
      </w:r>
      <w:r w:rsidRPr="00A52446">
        <w:t>times less likely associated with diseases due to types of delivery, compared to their peers living with mothers whoever not attended any school. In BDHS, similar to MICS, a child who belongs to mothers with an academic background is less likely to get affected by diseases compared to mothers who hadn’t any academic qualifications. Childs who identify as belonging to the richest family were more likely to get affected by diseases due to C-section delivery (</w:t>
      </w:r>
      <w:r w:rsidR="003651F8">
        <w:t>ARR=</w:t>
      </w:r>
      <w:r w:rsidRPr="00A52446">
        <w:t>1.0</w:t>
      </w:r>
      <w:r w:rsidR="003651F8">
        <w:t>8</w:t>
      </w:r>
      <w:r w:rsidRPr="00A52446">
        <w:t>,</w:t>
      </w:r>
      <w:r w:rsidR="003651F8">
        <w:t xml:space="preserve"> </w:t>
      </w:r>
      <w:r w:rsidRPr="00A52446">
        <w:t>CI 1.0</w:t>
      </w:r>
      <w:r w:rsidR="003651F8">
        <w:t>3</w:t>
      </w:r>
      <w:r w:rsidRPr="00A52446">
        <w:t>–1.</w:t>
      </w:r>
      <w:r w:rsidR="003651F8">
        <w:t>14</w:t>
      </w:r>
      <w:r w:rsidRPr="00A52446">
        <w:t>) and (ARR=1.17, 95% CI 1.03-1.34) in both MICS and BDHS, respectively.</w:t>
      </w:r>
    </w:p>
    <w:p w14:paraId="13058225" w14:textId="77777777" w:rsidR="007501E8" w:rsidRPr="00A52446" w:rsidRDefault="007501E8" w:rsidP="00DC1D0E">
      <w:pPr>
        <w:pStyle w:val="NormalWeb"/>
        <w:spacing w:before="0" w:beforeAutospacing="0" w:after="0" w:afterAutospacing="0"/>
      </w:pPr>
      <w:r w:rsidRPr="00A52446">
        <w:t>Children who were born to underweight and overweight mothers were more likely to have the disease, ARR 1.06 (</w:t>
      </w:r>
      <w:r w:rsidR="003651F8">
        <w:t>C</w:t>
      </w:r>
      <w:r w:rsidRPr="00A52446">
        <w:t>I: 1.0</w:t>
      </w:r>
      <w:r w:rsidR="003651F8">
        <w:t>1</w:t>
      </w:r>
      <w:r w:rsidRPr="00A52446">
        <w:t xml:space="preserve">-1.13) and ARR 1.08 (95 % CI: 1.01-1.16) in MICS and ARR 1.13 (CI: 1.01-1.26) and ARR 1.17 (CI: 1.03-1.32) in BDHS, due to C-section. Children who breastfed were 4 % (MICS) and 9% (BDHS) less likely to manifest diseases. Age of the children is recognized as an important factor for childhood diseases, and results showed that children with age between 0-11 months and 12-23 months were more at risk of suffering from diseases than 24–35 months aged children, ARR 1.15 (CI: 1.04-1.27) and ARR 1.14 (CI: 1.04-1.26). An </w:t>
      </w:r>
      <w:r w:rsidRPr="00A52446">
        <w:lastRenderedPageBreak/>
        <w:t>unexpectedly and approximately similar ARR was found for children from rural areas in both MICS and BDHS data.</w:t>
      </w:r>
    </w:p>
    <w:p w14:paraId="555E7326" w14:textId="77777777" w:rsidR="00B454FB" w:rsidRPr="00A52446" w:rsidRDefault="00B454FB" w:rsidP="00DC1D0E">
      <w:pPr>
        <w:spacing w:after="0" w:line="240" w:lineRule="auto"/>
        <w:rPr>
          <w:rFonts w:ascii="Times New Roman" w:eastAsia="Times New Roman" w:hAnsi="Times New Roman" w:cs="Times New Roman"/>
          <w:i/>
          <w:sz w:val="24"/>
          <w:szCs w:val="24"/>
        </w:rPr>
      </w:pPr>
    </w:p>
    <w:tbl>
      <w:tblPr>
        <w:tblW w:w="0" w:type="auto"/>
        <w:tblCellMar>
          <w:left w:w="10" w:type="dxa"/>
          <w:right w:w="10" w:type="dxa"/>
        </w:tblCellMar>
        <w:tblLook w:val="04A0" w:firstRow="1" w:lastRow="0" w:firstColumn="1" w:lastColumn="0" w:noHBand="0" w:noVBand="1"/>
      </w:tblPr>
      <w:tblGrid>
        <w:gridCol w:w="3378"/>
        <w:gridCol w:w="809"/>
        <w:gridCol w:w="1156"/>
        <w:gridCol w:w="895"/>
        <w:gridCol w:w="818"/>
        <w:gridCol w:w="1237"/>
        <w:gridCol w:w="1067"/>
      </w:tblGrid>
      <w:tr w:rsidR="00A52446" w:rsidRPr="00A52446" w14:paraId="3F6E22CE" w14:textId="77777777" w:rsidTr="002548D0">
        <w:trPr>
          <w:trHeight w:val="1"/>
        </w:trPr>
        <w:tc>
          <w:tcPr>
            <w:tcW w:w="9360" w:type="dxa"/>
            <w:gridSpan w:val="7"/>
            <w:tcBorders>
              <w:bottom w:val="single" w:sz="4" w:space="0" w:color="BFBFBF"/>
            </w:tcBorders>
            <w:shd w:val="clear" w:color="000000" w:fill="FFFFFF"/>
            <w:tcMar>
              <w:left w:w="108" w:type="dxa"/>
              <w:right w:w="108" w:type="dxa"/>
            </w:tcMar>
            <w:vAlign w:val="center"/>
          </w:tcPr>
          <w:p w14:paraId="23744B01" w14:textId="77777777" w:rsidR="005077F4" w:rsidRPr="00A52446" w:rsidRDefault="005077F4" w:rsidP="00DC1D0E">
            <w:pPr>
              <w:spacing w:after="0" w:line="240" w:lineRule="auto"/>
              <w:rPr>
                <w:rFonts w:ascii="Times New Roman" w:eastAsia="Times New Roman" w:hAnsi="Times New Roman" w:cs="Times New Roman"/>
                <w:sz w:val="24"/>
                <w:szCs w:val="24"/>
              </w:rPr>
            </w:pPr>
            <w:commentRangeStart w:id="49"/>
            <w:r w:rsidRPr="00A52446">
              <w:rPr>
                <w:rFonts w:ascii="Times New Roman" w:eastAsia="Times New Roman" w:hAnsi="Times New Roman" w:cs="Times New Roman"/>
                <w:sz w:val="24"/>
                <w:szCs w:val="24"/>
              </w:rPr>
              <w:t xml:space="preserve">Table </w:t>
            </w:r>
            <w:r w:rsidR="00CA2B7E" w:rsidRPr="00A52446">
              <w:rPr>
                <w:rFonts w:ascii="Times New Roman" w:eastAsia="Times New Roman" w:hAnsi="Times New Roman" w:cs="Times New Roman"/>
                <w:sz w:val="24"/>
                <w:szCs w:val="24"/>
              </w:rPr>
              <w:t>4</w:t>
            </w:r>
            <w:r w:rsidRPr="00A52446">
              <w:rPr>
                <w:rFonts w:ascii="Times New Roman" w:eastAsia="Times New Roman" w:hAnsi="Times New Roman" w:cs="Times New Roman"/>
                <w:sz w:val="24"/>
                <w:szCs w:val="24"/>
              </w:rPr>
              <w:t>: Influence of factors associated with childhood diseases (lower diseases and vaginal delivery vs. higher diseases due to C-section delivery).</w:t>
            </w:r>
            <w:commentRangeEnd w:id="49"/>
            <w:r w:rsidR="002C7648">
              <w:rPr>
                <w:rStyle w:val="CommentReference"/>
              </w:rPr>
              <w:commentReference w:id="49"/>
            </w:r>
          </w:p>
        </w:tc>
      </w:tr>
      <w:tr w:rsidR="00A52446" w:rsidRPr="00A52446" w14:paraId="5A965AEA" w14:textId="77777777" w:rsidTr="002548D0">
        <w:trPr>
          <w:trHeight w:val="1"/>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3A1093" w14:textId="77777777" w:rsidR="00781085" w:rsidRPr="00A52446" w:rsidRDefault="00781085" w:rsidP="00DC1D0E">
            <w:pPr>
              <w:spacing w:after="0" w:line="240" w:lineRule="auto"/>
              <w:rPr>
                <w:rFonts w:ascii="Times New Roman" w:eastAsia="Calibri" w:hAnsi="Times New Roman" w:cs="Times New Roman"/>
              </w:rPr>
            </w:pPr>
          </w:p>
        </w:tc>
        <w:tc>
          <w:tcPr>
            <w:tcW w:w="5982" w:type="dxa"/>
            <w:gridSpan w:val="6"/>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9ACC23" w14:textId="77777777" w:rsidR="00781085" w:rsidRPr="00A52446" w:rsidRDefault="00781085" w:rsidP="00DC1D0E">
            <w:pPr>
              <w:spacing w:after="0" w:line="240" w:lineRule="auto"/>
              <w:rPr>
                <w:rFonts w:ascii="Times New Roman" w:hAnsi="Times New Roman" w:cs="Times New Roman"/>
              </w:rPr>
            </w:pPr>
            <w:r w:rsidRPr="00A52446">
              <w:rPr>
                <w:rFonts w:ascii="Times New Roman" w:eastAsia="Times New Roman" w:hAnsi="Times New Roman" w:cs="Times New Roman"/>
              </w:rPr>
              <w:t>Adjusted Estimates</w:t>
            </w:r>
          </w:p>
        </w:tc>
      </w:tr>
      <w:tr w:rsidR="00A52446" w:rsidRPr="00A52446" w14:paraId="71D565C1" w14:textId="77777777" w:rsidTr="00E525CB">
        <w:trPr>
          <w:trHeight w:val="1"/>
        </w:trPr>
        <w:tc>
          <w:tcPr>
            <w:tcW w:w="3378" w:type="dxa"/>
            <w:vMerge w:val="restart"/>
            <w:tcBorders>
              <w:top w:val="single" w:sz="4" w:space="0" w:color="BFBFBF"/>
              <w:left w:val="single" w:sz="4" w:space="0" w:color="BFBFBF"/>
              <w:right w:val="single" w:sz="4" w:space="0" w:color="BFBFBF"/>
            </w:tcBorders>
            <w:shd w:val="clear" w:color="000000" w:fill="FFFFFF"/>
            <w:tcMar>
              <w:left w:w="108" w:type="dxa"/>
              <w:right w:w="108" w:type="dxa"/>
            </w:tcMar>
            <w:vAlign w:val="center"/>
          </w:tcPr>
          <w:p w14:paraId="552ABB1E" w14:textId="77777777" w:rsidR="00E525CB" w:rsidRPr="00A52446" w:rsidRDefault="00E525CB" w:rsidP="00DC1D0E">
            <w:pPr>
              <w:spacing w:after="0" w:line="240" w:lineRule="auto"/>
              <w:rPr>
                <w:rFonts w:ascii="Times New Roman" w:eastAsia="Calibri" w:hAnsi="Times New Roman" w:cs="Times New Roman"/>
              </w:rPr>
            </w:pPr>
            <w:r w:rsidRPr="00A52446">
              <w:rPr>
                <w:rFonts w:ascii="Times New Roman" w:eastAsia="Calibri" w:hAnsi="Times New Roman" w:cs="Times New Roman"/>
              </w:rPr>
              <w:t>Sources</w:t>
            </w:r>
          </w:p>
        </w:tc>
        <w:tc>
          <w:tcPr>
            <w:tcW w:w="2860"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594E4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MICS 2012</w:t>
            </w:r>
          </w:p>
        </w:tc>
        <w:tc>
          <w:tcPr>
            <w:tcW w:w="3122" w:type="dxa"/>
            <w:gridSpan w:val="3"/>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1C041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BDHS 2014</w:t>
            </w:r>
          </w:p>
        </w:tc>
      </w:tr>
      <w:tr w:rsidR="00A52446" w:rsidRPr="00A52446" w14:paraId="695BCCC8" w14:textId="77777777" w:rsidTr="00E525CB">
        <w:trPr>
          <w:trHeight w:val="1"/>
        </w:trPr>
        <w:tc>
          <w:tcPr>
            <w:tcW w:w="3378" w:type="dxa"/>
            <w:vMerge/>
            <w:tcBorders>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AD8BEF" w14:textId="77777777" w:rsidR="00E525CB" w:rsidRPr="00A52446" w:rsidRDefault="00E525CB" w:rsidP="00DC1D0E">
            <w:pPr>
              <w:spacing w:after="0" w:line="240" w:lineRule="auto"/>
              <w:rPr>
                <w:rFonts w:ascii="Times New Roman" w:eastAsia="Calibri"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DE1C2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1EBC7B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59512F"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68C372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ARR*</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2D1DD9"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95% CI</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DEF4A3"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p-value</w:t>
            </w:r>
          </w:p>
        </w:tc>
      </w:tr>
      <w:tr w:rsidR="00A52446" w:rsidRPr="00A52446" w14:paraId="57424F3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CBFE02" w14:textId="77777777" w:rsidR="00E525CB" w:rsidRPr="00A52446" w:rsidRDefault="00E525CB" w:rsidP="00DC1D0E">
            <w:pPr>
              <w:spacing w:after="0" w:line="240" w:lineRule="auto"/>
              <w:rPr>
                <w:rFonts w:ascii="Times New Roman" w:hAnsi="Times New Roman" w:cs="Times New Roman"/>
              </w:rPr>
            </w:pP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DC550B" w14:textId="77777777" w:rsidR="00E525CB" w:rsidRPr="00A52446" w:rsidRDefault="00E525CB"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B730F5" w14:textId="77777777" w:rsidR="00E525CB" w:rsidRPr="00A52446" w:rsidRDefault="00E525CB"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DE0D0C" w14:textId="77777777" w:rsidR="00E525CB" w:rsidRPr="00A52446" w:rsidRDefault="00E525CB"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A75F0C" w14:textId="77777777" w:rsidR="00E525CB" w:rsidRPr="00A52446" w:rsidRDefault="00E525CB"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F63975" w14:textId="77777777" w:rsidR="00E525CB" w:rsidRPr="00A52446" w:rsidRDefault="00E525CB"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7071F23" w14:textId="77777777" w:rsidR="00E525CB" w:rsidRPr="00A52446" w:rsidRDefault="00E525CB" w:rsidP="00DC1D0E">
            <w:pPr>
              <w:spacing w:after="0" w:line="240" w:lineRule="auto"/>
              <w:rPr>
                <w:rFonts w:ascii="Times New Roman" w:eastAsia="Calibri" w:hAnsi="Times New Roman" w:cs="Times New Roman"/>
              </w:rPr>
            </w:pPr>
          </w:p>
        </w:tc>
      </w:tr>
      <w:tr w:rsidR="00A52446" w:rsidRPr="00A52446" w14:paraId="1E840C1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E4DD99"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b/>
              </w:rPr>
              <w:t>Type of Delivery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160568" w14:textId="77777777" w:rsidR="00E525CB" w:rsidRPr="00A52446" w:rsidRDefault="00E525CB"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DA43EA" w14:textId="77777777" w:rsidR="00E525CB" w:rsidRPr="00A52446" w:rsidRDefault="00E525CB"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6C5FBE" w14:textId="77777777" w:rsidR="00E525CB" w:rsidRPr="00A52446" w:rsidRDefault="00E525CB"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A1DFE6" w14:textId="77777777" w:rsidR="00E525CB" w:rsidRPr="00A52446" w:rsidRDefault="00E525CB"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177FA2" w14:textId="77777777" w:rsidR="00E525CB" w:rsidRPr="00A52446" w:rsidRDefault="00E525CB"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880DBF" w14:textId="77777777" w:rsidR="00E525CB" w:rsidRPr="00A52446" w:rsidRDefault="00E525CB" w:rsidP="00DC1D0E">
            <w:pPr>
              <w:spacing w:after="0" w:line="240" w:lineRule="auto"/>
              <w:rPr>
                <w:rFonts w:ascii="Times New Roman" w:eastAsia="Calibri" w:hAnsi="Times New Roman" w:cs="Times New Roman"/>
              </w:rPr>
            </w:pPr>
          </w:p>
        </w:tc>
      </w:tr>
      <w:tr w:rsidR="00A52446" w:rsidRPr="00A52446" w14:paraId="122953D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D09C3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C-section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0056C8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2157A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0.98-1.06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2B7423"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0.253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13227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1E924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1.05 - 1.27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DDFC6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0.004</w:t>
            </w:r>
          </w:p>
        </w:tc>
      </w:tr>
      <w:tr w:rsidR="00A52446" w:rsidRPr="00A52446" w14:paraId="2C82B37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811C3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Vaginal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224590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781C5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E4E5D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51481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47409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84ECF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3E56CB23"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2BB4DF"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b/>
              </w:rPr>
              <w:t>Mother’s Age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C6A449" w14:textId="77777777" w:rsidR="00E525CB" w:rsidRPr="00A52446" w:rsidRDefault="00E525CB"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F992CC1" w14:textId="77777777" w:rsidR="00E525CB" w:rsidRPr="00A52446" w:rsidRDefault="00E525CB"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56D6B6" w14:textId="77777777" w:rsidR="00E525CB" w:rsidRPr="00A52446" w:rsidRDefault="00E525CB"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77C6F4" w14:textId="77777777" w:rsidR="00E525CB" w:rsidRPr="00A52446" w:rsidRDefault="00E525CB"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185962" w14:textId="77777777" w:rsidR="00E525CB" w:rsidRPr="00A52446" w:rsidRDefault="00E525CB"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29B6CE" w14:textId="77777777" w:rsidR="00E525CB" w:rsidRPr="00A52446" w:rsidRDefault="00E525CB" w:rsidP="00DC1D0E">
            <w:pPr>
              <w:spacing w:after="0" w:line="240" w:lineRule="auto"/>
              <w:rPr>
                <w:rFonts w:ascii="Times New Roman" w:eastAsia="Calibri" w:hAnsi="Times New Roman" w:cs="Times New Roman"/>
              </w:rPr>
            </w:pPr>
          </w:p>
        </w:tc>
      </w:tr>
      <w:tr w:rsidR="00A52446" w:rsidRPr="00A52446" w14:paraId="5858D29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BBD07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15-19</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38208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4555C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0.97-1.26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F79E1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w:t>
            </w:r>
            <w:r w:rsidR="00FB2D16">
              <w:rPr>
                <w:rFonts w:ascii="Times New Roman" w:eastAsia="Times New Roman" w:hAnsi="Times New Roman" w:cs="Times New Roman"/>
              </w:rPr>
              <w:t>1</w:t>
            </w:r>
            <w:r w:rsidRPr="00A52446">
              <w:rPr>
                <w:rFonts w:ascii="Times New Roman" w:eastAsia="Times New Roman" w:hAnsi="Times New Roman" w:cs="Times New Roman"/>
              </w:rPr>
              <w:t>21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797FA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22D73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0.95-1.15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A7905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0.182</w:t>
            </w:r>
          </w:p>
        </w:tc>
      </w:tr>
      <w:tr w:rsidR="00A52446" w:rsidRPr="00A52446" w14:paraId="686C1ED2"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92B54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20-34</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4246C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A136A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0.76-1.09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BA64A9"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0.174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B45F8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C126AB"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0.87-1.06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F5452F"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0.376</w:t>
            </w:r>
          </w:p>
        </w:tc>
      </w:tr>
      <w:tr w:rsidR="00A52446" w:rsidRPr="00A52446" w14:paraId="46F9A72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6E75D2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ED1BC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4F51C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00E06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AE00E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66435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321FC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3F1640B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8D594E"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b/>
              </w:rPr>
              <w:t>Religion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A7E7A5" w14:textId="77777777" w:rsidR="00E525CB" w:rsidRPr="00A52446" w:rsidRDefault="00E525CB"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6E6468" w14:textId="77777777" w:rsidR="00E525CB" w:rsidRPr="00A52446" w:rsidRDefault="00E525CB"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0EBDD9" w14:textId="77777777" w:rsidR="00E525CB" w:rsidRPr="00A52446" w:rsidRDefault="00E525CB"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962665" w14:textId="77777777" w:rsidR="00E525CB" w:rsidRPr="00A52446" w:rsidRDefault="00E525CB"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4BAE21" w14:textId="77777777" w:rsidR="00E525CB" w:rsidRPr="00A52446" w:rsidRDefault="00E525CB"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642619" w14:textId="77777777" w:rsidR="00E525CB" w:rsidRPr="00A52446" w:rsidRDefault="00E525CB" w:rsidP="00DC1D0E">
            <w:pPr>
              <w:spacing w:after="0" w:line="240" w:lineRule="auto"/>
              <w:rPr>
                <w:rFonts w:ascii="Times New Roman" w:eastAsia="Calibri" w:hAnsi="Times New Roman" w:cs="Times New Roman"/>
              </w:rPr>
            </w:pPr>
          </w:p>
        </w:tc>
      </w:tr>
      <w:tr w:rsidR="00A52446" w:rsidRPr="00A52446" w14:paraId="54F2D1F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BD3F5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Islam</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E34A3EF"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81D6C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0.95-1.04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1A3B2E"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0.812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5D433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E8068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0.92-1.21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4EF3F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0.431</w:t>
            </w:r>
          </w:p>
        </w:tc>
      </w:tr>
      <w:tr w:rsidR="00A52446" w:rsidRPr="00A52446" w14:paraId="388862B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26D5B7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Other religion (Hinduism, Buddhism, Christianity)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5A348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9CF7A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BD5BAC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6A45F9"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0B1C5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4B79B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A52446" w:rsidRPr="00A52446" w14:paraId="32D12979"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3F6057"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b/>
              </w:rPr>
              <w:t>Division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5FD85A" w14:textId="77777777" w:rsidR="00E525CB" w:rsidRPr="00A52446" w:rsidRDefault="00E525CB"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FBBA02" w14:textId="77777777" w:rsidR="00E525CB" w:rsidRPr="00A52446" w:rsidRDefault="00E525CB"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1B92E0" w14:textId="77777777" w:rsidR="00E525CB" w:rsidRPr="00A52446" w:rsidRDefault="00E525CB"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DE8567" w14:textId="77777777" w:rsidR="00E525CB" w:rsidRPr="00A52446" w:rsidRDefault="00E525CB"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B074B7" w14:textId="77777777" w:rsidR="00E525CB" w:rsidRPr="00A52446" w:rsidRDefault="00E525CB"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7A8870" w14:textId="77777777" w:rsidR="00E525CB" w:rsidRPr="00A52446" w:rsidRDefault="00E525CB" w:rsidP="00DC1D0E">
            <w:pPr>
              <w:spacing w:after="0" w:line="240" w:lineRule="auto"/>
              <w:rPr>
                <w:rFonts w:ascii="Times New Roman" w:eastAsia="Calibri" w:hAnsi="Times New Roman" w:cs="Times New Roman"/>
              </w:rPr>
            </w:pPr>
          </w:p>
        </w:tc>
      </w:tr>
      <w:tr w:rsidR="00A52446" w:rsidRPr="00A52446" w14:paraId="1E1F2D67"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30D94E"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Barisal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0D50B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7DE4BF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0.76-0.87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615AB6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5CA84B"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B108F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0.85-1.17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B266D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0.981</w:t>
            </w:r>
          </w:p>
        </w:tc>
      </w:tr>
      <w:tr w:rsidR="00A52446" w:rsidRPr="00A52446" w14:paraId="6BCEB5F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1D9B5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Chittagong</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DE1B8B"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D39EC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0.78-0.87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37E243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40EEA3"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0F98B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0.94-1.22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62727B"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0.319</w:t>
            </w:r>
          </w:p>
        </w:tc>
      </w:tr>
      <w:tr w:rsidR="00A52446" w:rsidRPr="00A52446" w14:paraId="1BF048B6"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27CA6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Dhaka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58CAD0E"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D7D19E"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0.83-0.92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918AF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8C12C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B9EE6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0.82-1.07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FAEA0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0.339</w:t>
            </w:r>
          </w:p>
        </w:tc>
      </w:tr>
      <w:tr w:rsidR="00A52446" w:rsidRPr="00A52446" w14:paraId="36D2141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223CD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Khulna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85E6D0"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3F4B59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0.95-1.06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E66D32"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0.973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BF7D1C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1.04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36DAF6"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0.89-1.21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7B074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0.636</w:t>
            </w:r>
          </w:p>
        </w:tc>
      </w:tr>
      <w:tr w:rsidR="00A52446" w:rsidRPr="00A52446" w14:paraId="793851DC"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58A6A5" w14:textId="77777777" w:rsidR="00E525CB" w:rsidRPr="00A52446" w:rsidRDefault="00E525CB" w:rsidP="00DC1D0E">
            <w:pPr>
              <w:spacing w:after="0" w:line="240" w:lineRule="auto"/>
              <w:rPr>
                <w:rFonts w:ascii="Times New Roman" w:hAnsi="Times New Roman" w:cs="Times New Roman"/>
              </w:rPr>
            </w:pPr>
            <w:proofErr w:type="spellStart"/>
            <w:r w:rsidRPr="00A52446">
              <w:rPr>
                <w:rFonts w:ascii="Times New Roman" w:eastAsia="Times New Roman" w:hAnsi="Times New Roman" w:cs="Times New Roman"/>
              </w:rPr>
              <w:t>Rajshahi</w:t>
            </w:r>
            <w:proofErr w:type="spellEnd"/>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FDD2F2"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0.83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9260EF"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0.78-0.88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D9D948D"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58DC7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0D67CA"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0.83-1.11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53859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0.554</w:t>
            </w:r>
          </w:p>
        </w:tc>
      </w:tr>
      <w:tr w:rsidR="00A52446" w:rsidRPr="00A52446" w14:paraId="34390AED"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A94FA0"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Rangpur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605369"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0.95</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C6CDC61"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0.89-1.01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4F5692"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0.081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B8F702"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0.90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E8C4A4" w14:textId="77777777" w:rsidR="00E525CB" w:rsidRPr="00A52446" w:rsidRDefault="00E525CB" w:rsidP="00DC1D0E">
            <w:pPr>
              <w:spacing w:after="0" w:line="240" w:lineRule="auto"/>
              <w:rPr>
                <w:rFonts w:ascii="Times New Roman" w:hAnsi="Times New Roman" w:cs="Times New Roman"/>
              </w:rPr>
            </w:pPr>
            <w:r w:rsidRPr="00A52446">
              <w:rPr>
                <w:rFonts w:ascii="Times New Roman" w:hAnsi="Times New Roman" w:cs="Times New Roman"/>
              </w:rPr>
              <w:t>0.77-1.01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CCBB44"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0.160</w:t>
            </w:r>
          </w:p>
        </w:tc>
      </w:tr>
      <w:tr w:rsidR="00A52446" w:rsidRPr="00A52446" w14:paraId="02F03DF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64FD2B"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Sylhet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5110A5"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F8625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E223C9"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83B0FC"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297AA8"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65340F8" w14:textId="77777777" w:rsidR="00E525CB" w:rsidRPr="00A52446" w:rsidRDefault="00E525CB"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4DF0D23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8503D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Mother's education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F13F46" w14:textId="77777777" w:rsidR="00207E9D" w:rsidRPr="00A52446" w:rsidRDefault="00207E9D" w:rsidP="00DC1D0E">
            <w:pPr>
              <w:spacing w:after="0" w:line="240" w:lineRule="auto"/>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154E0D" w14:textId="77777777" w:rsidR="00207E9D" w:rsidRPr="00A52446" w:rsidRDefault="00207E9D" w:rsidP="00DC1D0E">
            <w:pPr>
              <w:spacing w:after="0" w:line="240" w:lineRule="auto"/>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6018AD" w14:textId="77777777" w:rsidR="00207E9D" w:rsidRPr="00A52446" w:rsidRDefault="00207E9D" w:rsidP="00DC1D0E">
            <w:pPr>
              <w:spacing w:after="0" w:line="240" w:lineRule="auto"/>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9F510F"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F5665E"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651C04"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70AB4E09"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BE7A0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None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85D234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81F63D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0.86-0.98</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45EB0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0.007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57112F"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0.89</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73B328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0.75-1.05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0D776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0.166</w:t>
            </w:r>
          </w:p>
        </w:tc>
      </w:tr>
      <w:tr w:rsidR="00207E9D" w:rsidRPr="00A52446" w14:paraId="2E8A028C"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DDAD5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Primary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510A53"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0.94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05F2E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0.89-</w:t>
            </w:r>
            <w:r>
              <w:rPr>
                <w:rFonts w:ascii="Times New Roman" w:eastAsia="Times New Roman" w:hAnsi="Times New Roman" w:cs="Times New Roman"/>
              </w:rPr>
              <w:t>0.99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843B50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8856B3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01A3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0.81-1.03</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AA910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0.154</w:t>
            </w:r>
          </w:p>
        </w:tc>
      </w:tr>
      <w:tr w:rsidR="00207E9D" w:rsidRPr="00A52446" w14:paraId="452AFDD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908242"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Primary</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E2102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93149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0.92-1.03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88DB7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0.320</w:t>
            </w:r>
            <w:bookmarkStart w:id="50" w:name="_GoBack"/>
            <w:bookmarkEnd w:id="50"/>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572C95"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562241"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0.87-1.11</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6CCE17"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0.780</w:t>
            </w:r>
          </w:p>
        </w:tc>
      </w:tr>
      <w:tr w:rsidR="00207E9D" w:rsidRPr="00A52446" w14:paraId="0AAE83D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59889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Secondary incomplete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D8B32A"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5E043D"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0.92-1.04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D5518D"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0.577</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A693A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67BF44A"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57ADAC"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w:t>
            </w:r>
          </w:p>
        </w:tc>
      </w:tr>
      <w:tr w:rsidR="00207E9D" w:rsidRPr="00A52446" w14:paraId="69CBDC6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03A4B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Secondary complete</w:t>
            </w:r>
            <w:r>
              <w:rPr>
                <w:rFonts w:ascii="Times New Roman" w:eastAsia="Times New Roman" w:hAnsi="Times New Roman" w:cs="Times New Roman"/>
              </w:rPr>
              <w:t>/</w:t>
            </w:r>
            <w:r w:rsidRPr="00A52446">
              <w:rPr>
                <w:rFonts w:ascii="Times New Roman" w:eastAsia="Times New Roman" w:hAnsi="Times New Roman" w:cs="Times New Roman"/>
              </w:rPr>
              <w:t>higher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AD2FEB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834E9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6B881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351D1C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E866F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C34F7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69343A6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D304E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Wealth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670EA10"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D04C37"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08C31C"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31B695" w14:textId="77777777" w:rsidR="00207E9D" w:rsidRPr="00A52446" w:rsidRDefault="00207E9D" w:rsidP="00DC1D0E">
            <w:pPr>
              <w:spacing w:after="0" w:line="240" w:lineRule="auto"/>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362874" w14:textId="77777777" w:rsidR="00207E9D" w:rsidRPr="00A52446" w:rsidRDefault="00207E9D" w:rsidP="00DC1D0E">
            <w:pPr>
              <w:spacing w:after="0" w:line="240" w:lineRule="auto"/>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FBAB810" w14:textId="77777777" w:rsidR="00207E9D" w:rsidRPr="00A52446" w:rsidRDefault="00207E9D" w:rsidP="00DC1D0E">
            <w:pPr>
              <w:spacing w:after="0" w:line="240" w:lineRule="auto"/>
              <w:rPr>
                <w:rFonts w:ascii="Times New Roman" w:hAnsi="Times New Roman" w:cs="Times New Roman"/>
              </w:rPr>
            </w:pPr>
          </w:p>
        </w:tc>
      </w:tr>
      <w:tr w:rsidR="00207E9D" w:rsidRPr="00A52446" w14:paraId="5F88257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B1F76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Richest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6D3722"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E8F1D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1.03-1.14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0927A74"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0.003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709A9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E6923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1.03-1.34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883B37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0.191</w:t>
            </w:r>
          </w:p>
        </w:tc>
      </w:tr>
      <w:tr w:rsidR="00207E9D" w:rsidRPr="00A52446" w14:paraId="2EEB8F5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11E75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Richer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AE3B62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CF40E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1.03-1.11</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5F9656A"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B44D4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05785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0.95-1.28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E713B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w:t>
            </w:r>
            <w:r>
              <w:rPr>
                <w:rFonts w:ascii="Times New Roman" w:eastAsia="Times New Roman" w:hAnsi="Times New Roman" w:cs="Times New Roman"/>
              </w:rPr>
              <w:t>1</w:t>
            </w:r>
            <w:r w:rsidRPr="00A52446">
              <w:rPr>
                <w:rFonts w:ascii="Times New Roman" w:eastAsia="Times New Roman" w:hAnsi="Times New Roman" w:cs="Times New Roman"/>
              </w:rPr>
              <w:t>19</w:t>
            </w:r>
          </w:p>
        </w:tc>
      </w:tr>
      <w:tr w:rsidR="00207E9D" w:rsidRPr="00A52446" w14:paraId="495E372C"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E8051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Middle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17BABD"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1.04</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E63C2C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33DECC"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0.046</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4F7332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71CFA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0.96-1.28</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B38493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0.148</w:t>
            </w:r>
          </w:p>
        </w:tc>
      </w:tr>
      <w:tr w:rsidR="00207E9D" w:rsidRPr="00A52446" w14:paraId="0CC6BC06"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E776B8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Poorer</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665CE8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1.03</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B0BD67" w14:textId="77777777" w:rsidR="00207E9D" w:rsidRPr="00A52446" w:rsidRDefault="00207E9D" w:rsidP="00DC1D0E">
            <w:pPr>
              <w:spacing w:after="0" w:line="240" w:lineRule="auto"/>
              <w:rPr>
                <w:rFonts w:ascii="Times New Roman" w:hAnsi="Times New Roman" w:cs="Times New Roman"/>
              </w:rPr>
            </w:pPr>
            <w:r>
              <w:rPr>
                <w:rFonts w:ascii="Times New Roman" w:eastAsia="Times New Roman" w:hAnsi="Times New Roman" w:cs="Times New Roman"/>
              </w:rPr>
              <w:t>0.99</w:t>
            </w:r>
            <w:r w:rsidRPr="00A52446">
              <w:rPr>
                <w:rFonts w:ascii="Times New Roman" w:eastAsia="Times New Roman" w:hAnsi="Times New Roman" w:cs="Times New Roman"/>
              </w:rPr>
              <w:t>-1.07</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5EE046"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7CEBEB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7636F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0.98-1.25</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26563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0.110</w:t>
            </w:r>
          </w:p>
        </w:tc>
      </w:tr>
      <w:tr w:rsidR="00207E9D" w:rsidRPr="00A52446" w14:paraId="3EB7258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27FA9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Poorest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C42B9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FCA4D4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F03607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981CC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95DC9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3C207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3B3CC022"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27051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Body Mass Index</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FABF15"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817B44"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62DC75"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B05EE8"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359B0F"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8A71CE"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1757A13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A3991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Underweight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34DEC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5410F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w:t>
            </w:r>
            <w:r>
              <w:rPr>
                <w:rFonts w:ascii="Times New Roman" w:eastAsia="Times New Roman" w:hAnsi="Times New Roman" w:cs="Times New Roman"/>
              </w:rPr>
              <w:t>1</w:t>
            </w:r>
            <w:r w:rsidRPr="00A52446">
              <w:rPr>
                <w:rFonts w:ascii="Times New Roman" w:eastAsia="Times New Roman" w:hAnsi="Times New Roman" w:cs="Times New Roman"/>
              </w:rPr>
              <w:t>-1.13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A1C0AA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0.043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D0AB1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0405AB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1.01-1.26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FE4CB4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0.025</w:t>
            </w:r>
          </w:p>
        </w:tc>
      </w:tr>
      <w:tr w:rsidR="00207E9D" w:rsidRPr="00A52446" w14:paraId="205F3AF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7CF76F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Overweight</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13DB58"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1.08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D26AE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1.01-1.16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5AFE26"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0.032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D4CB6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8CE35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1.03-1.32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EFAA37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0.015</w:t>
            </w:r>
          </w:p>
        </w:tc>
      </w:tr>
      <w:tr w:rsidR="00207E9D" w:rsidRPr="00A52446" w14:paraId="22366CA4"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06705D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Normal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58656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36AE6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CE98E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CCB68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822B8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CC005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209FE6D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F29CD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Area</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775546"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70F1341"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862809F"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ED560F"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0B78DC"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2849B1"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11CCE56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16884C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Urban</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BA8DA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1.02</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D809F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0.97-1.06</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03369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0.469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518A2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2EEC5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0.91-1.10</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32C9E9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0.969</w:t>
            </w:r>
          </w:p>
        </w:tc>
      </w:tr>
      <w:tr w:rsidR="00207E9D" w:rsidRPr="00A52446" w14:paraId="55C3117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89F65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Rural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3BC317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C33FC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E72BE6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FFAB9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65C95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E91B2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3CD45DDD"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780DBF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Breastfeed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836A3F"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8FD2B7"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93C2E6"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CA8B450"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F1A5B33"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296A00"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53E79512" w14:textId="77777777" w:rsidTr="00FB6175">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21B54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Yes</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348EB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0.96</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54744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0.81-1.14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FD812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0.634</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751ED8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D11F47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0.81</w:t>
            </w:r>
            <w:r>
              <w:rPr>
                <w:rFonts w:ascii="Times New Roman" w:eastAsia="Times New Roman" w:hAnsi="Times New Roman" w:cs="Times New Roman"/>
              </w:rPr>
              <w:t>-</w:t>
            </w:r>
            <w:r w:rsidRPr="00A52446">
              <w:rPr>
                <w:rFonts w:ascii="Times New Roman" w:eastAsia="Times New Roman" w:hAnsi="Times New Roman" w:cs="Times New Roman"/>
              </w:rPr>
              <w:t>1.02</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DD2BD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0.066</w:t>
            </w:r>
          </w:p>
        </w:tc>
      </w:tr>
      <w:tr w:rsidR="00207E9D" w:rsidRPr="00A52446" w14:paraId="51DDFCA0"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4EB5B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lastRenderedPageBreak/>
              <w:t>No</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9D458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08234F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E370CD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F5ADB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C1706B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A68CF1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63829C6F" w14:textId="77777777" w:rsidTr="002548D0">
        <w:trPr>
          <w:trHeight w:val="70"/>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C315A5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Sex (child)</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C63C21B"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A1A3B02"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569438"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380EFAC"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47796B0"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DCCBC8"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090D7BEF"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B833EE"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9ACF0A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A9808B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92044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0.822</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BA13E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1.08</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69B043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1.00-1.16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FCEC99"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0.039</w:t>
            </w:r>
          </w:p>
        </w:tc>
      </w:tr>
      <w:tr w:rsidR="00207E9D" w:rsidRPr="00A52446" w14:paraId="00F1DEA8"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55824D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Female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18A1B9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A51D86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0E8ECF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D7D8D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DA6CA7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2B33B2D"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r w:rsidR="00207E9D" w:rsidRPr="00A52446" w14:paraId="54D1058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F7741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Child 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52CDAB8" w14:textId="77777777" w:rsidR="00207E9D" w:rsidRPr="00A52446" w:rsidRDefault="00207E9D" w:rsidP="00DC1D0E">
            <w:pPr>
              <w:spacing w:after="0" w:line="240" w:lineRule="auto"/>
              <w:rPr>
                <w:rFonts w:ascii="Times New Roman" w:eastAsia="Calibri"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4CF6D4F" w14:textId="77777777" w:rsidR="00207E9D" w:rsidRPr="00A52446" w:rsidRDefault="00207E9D" w:rsidP="00DC1D0E">
            <w:pPr>
              <w:spacing w:after="0" w:line="240" w:lineRule="auto"/>
              <w:rPr>
                <w:rFonts w:ascii="Times New Roman" w:eastAsia="Calibri"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4A12679" w14:textId="77777777" w:rsidR="00207E9D" w:rsidRPr="00A52446" w:rsidRDefault="00207E9D" w:rsidP="00DC1D0E">
            <w:pPr>
              <w:spacing w:after="0" w:line="240" w:lineRule="auto"/>
              <w:rPr>
                <w:rFonts w:ascii="Times New Roman" w:eastAsia="Calibri"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4DC154" w14:textId="77777777" w:rsidR="00207E9D" w:rsidRPr="00A52446" w:rsidRDefault="00207E9D" w:rsidP="00DC1D0E">
            <w:pPr>
              <w:spacing w:after="0" w:line="240" w:lineRule="auto"/>
              <w:rPr>
                <w:rFonts w:ascii="Times New Roman" w:eastAsia="Calibri"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FE9765" w14:textId="77777777" w:rsidR="00207E9D" w:rsidRPr="00A52446" w:rsidRDefault="00207E9D" w:rsidP="00DC1D0E">
            <w:pPr>
              <w:spacing w:after="0" w:line="240" w:lineRule="auto"/>
              <w:rPr>
                <w:rFonts w:ascii="Times New Roman" w:eastAsia="Calibri"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02DC7A" w14:textId="77777777" w:rsidR="00207E9D" w:rsidRPr="00A52446" w:rsidRDefault="00207E9D" w:rsidP="00DC1D0E">
            <w:pPr>
              <w:spacing w:after="0" w:line="240" w:lineRule="auto"/>
              <w:rPr>
                <w:rFonts w:ascii="Times New Roman" w:eastAsia="Calibri" w:hAnsi="Times New Roman" w:cs="Times New Roman"/>
              </w:rPr>
            </w:pPr>
          </w:p>
        </w:tc>
      </w:tr>
      <w:tr w:rsidR="00207E9D" w:rsidRPr="00A52446" w14:paraId="32622FA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1CE7B7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0-11</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9625EA4"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1.00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D5833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0.97-1.03</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3185D7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0.951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8C6F2A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1.15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57C8A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1.04-1.27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9B8D22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0.006</w:t>
            </w:r>
          </w:p>
        </w:tc>
      </w:tr>
      <w:tr w:rsidR="00207E9D" w:rsidRPr="00A52446" w14:paraId="08D794E5"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CBEB11"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12-23</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905E89B"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2B95ED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C786AD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2A6D8C7"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1.14</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5D6FFA4"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1.04-1.26</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1A1D01"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0.005</w:t>
            </w:r>
          </w:p>
        </w:tc>
      </w:tr>
      <w:tr w:rsidR="00207E9D" w:rsidRPr="00A52446" w14:paraId="345846CB"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77CD63"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24-35</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C0F31A4"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F0693F"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027BB7"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50EF9F"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105A64A"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C94491" w14:textId="77777777" w:rsidR="00207E9D" w:rsidRPr="00A52446" w:rsidRDefault="00207E9D" w:rsidP="00DC1D0E">
            <w:pPr>
              <w:spacing w:after="0" w:line="240" w:lineRule="auto"/>
              <w:rPr>
                <w:rFonts w:ascii="Times New Roman" w:eastAsia="Times New Roman" w:hAnsi="Times New Roman" w:cs="Times New Roman"/>
              </w:rPr>
            </w:pPr>
            <w:r w:rsidRPr="00A52446">
              <w:rPr>
                <w:rFonts w:ascii="Times New Roman" w:eastAsia="Times New Roman" w:hAnsi="Times New Roman" w:cs="Times New Roman"/>
              </w:rPr>
              <w:t>-</w:t>
            </w:r>
          </w:p>
        </w:tc>
      </w:tr>
      <w:tr w:rsidR="00207E9D" w:rsidRPr="00A52446" w14:paraId="469463DA"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9A0A49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b/>
              </w:rPr>
              <w:t>Size at birth</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2D76D07" w14:textId="77777777" w:rsidR="00207E9D" w:rsidRPr="00A52446" w:rsidRDefault="00207E9D" w:rsidP="00DC1D0E">
            <w:pPr>
              <w:spacing w:after="0" w:line="240" w:lineRule="auto"/>
              <w:rPr>
                <w:rFonts w:ascii="Times New Roman" w:hAnsi="Times New Roman" w:cs="Times New Roman"/>
              </w:rPr>
            </w:pP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D7E9183" w14:textId="77777777" w:rsidR="00207E9D" w:rsidRPr="00A52446" w:rsidRDefault="00207E9D" w:rsidP="00DC1D0E">
            <w:pPr>
              <w:spacing w:after="0" w:line="240" w:lineRule="auto"/>
              <w:rPr>
                <w:rFonts w:ascii="Times New Roman" w:hAnsi="Times New Roman" w:cs="Times New Roman"/>
              </w:rPr>
            </w:pP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A144F9" w14:textId="77777777" w:rsidR="00207E9D" w:rsidRPr="00A52446" w:rsidRDefault="00207E9D" w:rsidP="00DC1D0E">
            <w:pPr>
              <w:spacing w:after="0" w:line="240" w:lineRule="auto"/>
              <w:rPr>
                <w:rFonts w:ascii="Times New Roman" w:hAnsi="Times New Roman" w:cs="Times New Roman"/>
              </w:rPr>
            </w:pP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4E0045B" w14:textId="77777777" w:rsidR="00207E9D" w:rsidRPr="00A52446" w:rsidRDefault="00207E9D" w:rsidP="00DC1D0E">
            <w:pPr>
              <w:spacing w:after="0" w:line="240" w:lineRule="auto"/>
              <w:rPr>
                <w:rFonts w:ascii="Times New Roman" w:hAnsi="Times New Roman" w:cs="Times New Roman"/>
              </w:rPr>
            </w:pP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1419A8" w14:textId="77777777" w:rsidR="00207E9D" w:rsidRPr="00A52446" w:rsidRDefault="00207E9D" w:rsidP="00DC1D0E">
            <w:pPr>
              <w:spacing w:after="0" w:line="240" w:lineRule="auto"/>
              <w:rPr>
                <w:rFonts w:ascii="Times New Roman" w:hAnsi="Times New Roman" w:cs="Times New Roman"/>
              </w:rPr>
            </w:pP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2932F4" w14:textId="77777777" w:rsidR="00207E9D" w:rsidRPr="00A52446" w:rsidRDefault="00207E9D" w:rsidP="00DC1D0E">
            <w:pPr>
              <w:spacing w:after="0" w:line="240" w:lineRule="auto"/>
              <w:rPr>
                <w:rFonts w:ascii="Times New Roman" w:hAnsi="Times New Roman" w:cs="Times New Roman"/>
              </w:rPr>
            </w:pPr>
          </w:p>
        </w:tc>
      </w:tr>
      <w:tr w:rsidR="00207E9D" w:rsidRPr="00A52446" w14:paraId="6F045AFD"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5C7784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Very large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05E7D6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0.87</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3FDE66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0.69-1.09</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E7D05A4"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0.213</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D4E2098"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0.93</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945540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0.80-1.07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3B4ED6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0.314</w:t>
            </w:r>
          </w:p>
        </w:tc>
      </w:tr>
      <w:tr w:rsidR="00207E9D" w:rsidRPr="00A52446" w14:paraId="598ACD91"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5237C3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Larger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D604D61"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0.88</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42853317"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0.70-1.10</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B05E3A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0.249</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BFC5A6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0.95</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B24491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0.79-1.14</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14584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0.585</w:t>
            </w:r>
          </w:p>
        </w:tc>
      </w:tr>
      <w:tr w:rsidR="00207E9D" w:rsidRPr="00A52446" w14:paraId="65AA4C89" w14:textId="77777777"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CFD1B9A"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518BA50"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0.90</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B060F6"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0.72-1.12</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984854C"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0.341</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BFA9CD5"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0.96</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85F8AB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0.73-1.27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458971E"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0.795</w:t>
            </w:r>
          </w:p>
        </w:tc>
      </w:tr>
      <w:tr w:rsidR="00207E9D" w:rsidRPr="00A52446" w14:paraId="598EE55E" w14:textId="77777777" w:rsidTr="002548D0">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147208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Smaller than average</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0B79F14" w14:textId="77777777" w:rsidR="00207E9D" w:rsidRPr="00A52446" w:rsidRDefault="00207E9D" w:rsidP="00DC1D0E">
            <w:pPr>
              <w:spacing w:after="0" w:line="240" w:lineRule="auto"/>
              <w:rPr>
                <w:rFonts w:ascii="Times New Roman" w:hAnsi="Times New Roman" w:cs="Times New Roman"/>
              </w:rPr>
            </w:pPr>
            <w:r w:rsidRPr="00A52446">
              <w:rPr>
                <w:rFonts w:ascii="Times New Roman" w:hAnsi="Times New Roman" w:cs="Times New Roman"/>
              </w:rPr>
              <w:t>0.99</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F5E9969"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0.78-1.24</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B300E23"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0.900</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D9B290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1.07</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48118D5"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0.90-1.27</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67A2547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0.418</w:t>
            </w:r>
          </w:p>
        </w:tc>
      </w:tr>
      <w:tr w:rsidR="00207E9D" w:rsidRPr="00A52446" w14:paraId="53243665" w14:textId="77777777" w:rsidTr="002548D0">
        <w:trPr>
          <w:trHeight w:val="143"/>
        </w:trPr>
        <w:tc>
          <w:tcPr>
            <w:tcW w:w="337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5A023152"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Very small</w:t>
            </w:r>
          </w:p>
        </w:tc>
        <w:tc>
          <w:tcPr>
            <w:tcW w:w="809"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212AFF64"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156"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099468B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D80D4BF"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81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726E6EB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1</w:t>
            </w:r>
          </w:p>
        </w:tc>
        <w:tc>
          <w:tcPr>
            <w:tcW w:w="123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119944D6"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c>
          <w:tcPr>
            <w:tcW w:w="106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p w14:paraId="3FF272A0" w14:textId="77777777" w:rsidR="00207E9D" w:rsidRPr="00A52446" w:rsidRDefault="00207E9D" w:rsidP="00DC1D0E">
            <w:pPr>
              <w:spacing w:after="0" w:line="240" w:lineRule="auto"/>
              <w:rPr>
                <w:rFonts w:ascii="Times New Roman" w:hAnsi="Times New Roman" w:cs="Times New Roman"/>
              </w:rPr>
            </w:pPr>
            <w:r w:rsidRPr="00A52446">
              <w:rPr>
                <w:rFonts w:ascii="Times New Roman" w:eastAsia="Times New Roman" w:hAnsi="Times New Roman" w:cs="Times New Roman"/>
              </w:rPr>
              <w:t>-</w:t>
            </w:r>
          </w:p>
        </w:tc>
      </w:tr>
    </w:tbl>
    <w:p w14:paraId="2F47AB77" w14:textId="77777777" w:rsidR="00E32C12" w:rsidRPr="00A52446" w:rsidRDefault="00911D0C" w:rsidP="00DC1D0E">
      <w:pPr>
        <w:spacing w:after="0" w:line="240" w:lineRule="auto"/>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RR: Risk Ratio; CI: Confidence Interval; ARR: Adjusted risk ratio</w:t>
      </w:r>
    </w:p>
    <w:p w14:paraId="6B89C7D9" w14:textId="77777777" w:rsidR="005077F4" w:rsidRPr="00A52446" w:rsidRDefault="00911D0C" w:rsidP="00DC1D0E">
      <w:pPr>
        <w:spacing w:after="0" w:line="240" w:lineRule="auto"/>
        <w:rPr>
          <w:rFonts w:ascii="Times New Roman" w:eastAsia="Times New Roman" w:hAnsi="Times New Roman" w:cs="Times New Roman"/>
          <w:i/>
          <w:sz w:val="24"/>
          <w:szCs w:val="24"/>
        </w:rPr>
      </w:pPr>
      <w:r w:rsidRPr="00A52446">
        <w:rPr>
          <w:rFonts w:ascii="Times New Roman" w:eastAsia="Times New Roman" w:hAnsi="Times New Roman" w:cs="Times New Roman"/>
          <w:i/>
          <w:sz w:val="24"/>
          <w:szCs w:val="24"/>
        </w:rPr>
        <w:t>*Model adjusted with Propensity scores **Model adjusted with confounding and/or covariates</w:t>
      </w:r>
    </w:p>
    <w:p w14:paraId="1FC4C4F2" w14:textId="77777777" w:rsidR="005077F4" w:rsidRPr="00A52446" w:rsidRDefault="005077F4" w:rsidP="00DC1D0E">
      <w:pPr>
        <w:spacing w:after="0" w:line="240" w:lineRule="auto"/>
        <w:rPr>
          <w:rFonts w:ascii="Times New Roman" w:eastAsia="Times New Roman" w:hAnsi="Times New Roman" w:cs="Times New Roman"/>
          <w:b/>
          <w:sz w:val="24"/>
          <w:szCs w:val="24"/>
        </w:rPr>
      </w:pPr>
    </w:p>
    <w:p w14:paraId="5AC44E28" w14:textId="77777777" w:rsidR="00E32C12" w:rsidRPr="00A52446" w:rsidRDefault="00911D0C"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4. Discussion</w:t>
      </w:r>
    </w:p>
    <w:p w14:paraId="37F730FE" w14:textId="77777777" w:rsidR="007501E8" w:rsidRPr="00A52446" w:rsidRDefault="007501E8" w:rsidP="00DC1D0E">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We examined the causal association between C-section delivery (versus vaginal delivery) and early childhood diseases in Bangladesh. The PS method and NB regression methods showed that the odds of having childhood diseases were higher for the C-section child as compared to the vaginal delivery child. A similar study observed that C-section is associated with an increased risk of immune development, and increase the probability of allergy, atopy, and asthma and decreases intestinal microbiome diversity </w:t>
      </w:r>
      <w:r w:rsidR="00522BC8" w:rsidRPr="00A52446">
        <w:rPr>
          <w:rFonts w:ascii="Times New Roman" w:hAnsi="Times New Roman" w:cs="Times New Roman"/>
          <w:sz w:val="24"/>
          <w:szCs w:val="24"/>
        </w:rPr>
        <w:fldChar w:fldCharType="begin" w:fldLock="1"/>
      </w:r>
      <w:r w:rsidR="00522BC8" w:rsidRPr="00A52446">
        <w:rPr>
          <w:rFonts w:ascii="Times New Roman" w:hAnsi="Times New Roman" w:cs="Times New Roman"/>
          <w:sz w:val="24"/>
          <w:szCs w:val="24"/>
        </w:rPr>
        <w:instrText>ADDIN CSL_CITATION {"citationItems":[{"id":"ITEM-1","itemData":{"DOI":"10.1016/S0140-6736(18)31930-5","ISSN":"1474547X","PMID":"30322585","abstract":"A caesarean section (CS) can be a life-saving intervention when medically indicated, but this procedure can also lead to short-term and long-term health effects for women and children. Given the increasing use of CS, particularly without medical indication, an increased understanding of its health effects on women and children has become crucial, which we discuss in this Series paper. The prevalence of maternal mortality and maternal morbidity is higher after CS than after vaginal birth. CS is associated with an increased risk of uterine rupture, abnormal placentation, ectopic pregnancy, stillbirth, and preterm birth, and these risks increase in a dose–response manner. There is emerging evidence that babies born by CS have different hormonal, physical, bacterial, and medical exposures, and that these exposures can subtly alter neonatal physiology. Short-term risks of CS include altered immune development, an increased likelihood of allergy, atopy, and asthma, and reduced intestinal gut microbiome diversity. The persistence of these risks into later life is less well investigated, although an association between CS use and greater incidence of late childhood obesity and asthma are frequently reported. There are few studies that focus on the effects of CS on cognitive and educational outcomes. Understanding potential mechanisms that link CS with childhood outcomes, such as the role of the developing neonatal microbiome, has potential to inform novel strategies and research for optimising CS use and promote optimal physiological processes and development.","author":[{"dropping-particle":"","family":"Sandall","given":"Jane","non-dropping-particle":"","parse-names":false,"suffix":""},{"dropping-particle":"","family":"Tribe","given":"Rachel M.","non-dropping-particle":"","parse-names":false,"suffix":""},{"dropping-particle":"","family":"Avery","given":"Lisa","non-dropping-particle":"","parse-names":false,"suffix":""},{"dropping-particle":"","family":"Mola","given":"Glen","non-dropping-particle":"","parse-names":false,"suffix":""},{"dropping-particle":"","family":"Visser","given":"Gerard HA","non-dropping-particle":"","parse-names":false,"suffix":""},{"dropping-particle":"","family":"Homer","given":"Caroline SE","non-dropping-particle":"","parse-names":false,"suffix":""},{"dropping-particle":"","family":"Gibbons","given":"Deena","non-dropping-particle":"","parse-names":false,"suffix":""},{"dropping-particle":"","family":"Kelly","given":"Niamh M.","non-dropping-particle":"","parse-names":false,"suffix":""},{"dropping-particle":"","family":"Kennedy","given":"Holly Powell","non-dropping-particle":"","parse-names":false,"suffix":""},{"dropping-particle":"","family":"Kidanto","given":"Hussein","non-dropping-particle":"","parse-names":false,"suffix":""},{"dropping-particle":"","family":"Taylor","given":"Paul","non-dropping-particle":"","parse-names":false,"suffix":""},{"dropping-particle":"","family":"Temmerman","given":"Marleen","non-dropping-particle":"","parse-names":false,"suffix":""}],"container-title":"The Lancet","id":"ITEM-1","issue":"10155","issued":{"date-parts":[["2018","10","13"]]},"page":"1349-1357","publisher":"Lancet Publishing Group","title":"Short-term and long-term effects of caesarean section on the health of women and children","type":"article","volume":"392"},"uris":["http://www.mendeley.com/documents/?uuid=c9a8484c-d1a8-34f5-9ca8-98f54c1faf70"]}],"mendeley":{"formattedCitation":"(Sandall et al., 2018)","plainTextFormattedCitation":"(Sandall et al., 2018)","previouslyFormattedCitation":"(Sandall et al., 2018)"},"properties":{"noteIndex":0},"schema":"https://github.com/citation-style-language/schema/raw/master/csl-citation.json"}</w:instrText>
      </w:r>
      <w:r w:rsidR="00522BC8" w:rsidRPr="00A52446">
        <w:rPr>
          <w:rFonts w:ascii="Times New Roman" w:hAnsi="Times New Roman" w:cs="Times New Roman"/>
          <w:sz w:val="24"/>
          <w:szCs w:val="24"/>
        </w:rPr>
        <w:fldChar w:fldCharType="separate"/>
      </w:r>
      <w:r w:rsidR="00522BC8" w:rsidRPr="00A52446">
        <w:rPr>
          <w:rFonts w:ascii="Times New Roman" w:hAnsi="Times New Roman" w:cs="Times New Roman"/>
          <w:noProof/>
          <w:sz w:val="24"/>
          <w:szCs w:val="24"/>
        </w:rPr>
        <w:t>(Sandall et al., 2018)</w:t>
      </w:r>
      <w:r w:rsidR="00522BC8" w:rsidRPr="00A52446">
        <w:rPr>
          <w:rFonts w:ascii="Times New Roman" w:hAnsi="Times New Roman" w:cs="Times New Roman"/>
          <w:sz w:val="24"/>
          <w:szCs w:val="24"/>
        </w:rPr>
        <w:fldChar w:fldCharType="end"/>
      </w:r>
      <w:r w:rsidR="00406F0E" w:rsidRPr="00A52446">
        <w:rPr>
          <w:rFonts w:ascii="Times New Roman" w:hAnsi="Times New Roman" w:cs="Times New Roman"/>
          <w:sz w:val="24"/>
          <w:szCs w:val="24"/>
        </w:rPr>
        <w:t xml:space="preserve">. </w:t>
      </w:r>
      <w:r w:rsidRPr="00A52446">
        <w:rPr>
          <w:rFonts w:ascii="Times New Roman" w:hAnsi="Times New Roman" w:cs="Times New Roman"/>
          <w:sz w:val="24"/>
          <w:szCs w:val="24"/>
        </w:rPr>
        <w:t>A meta-analysis, which conducted with the delivery by C-section children, was found to be associated with a moderately increased risk of type 1 diabetes</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522BC8" w:rsidRPr="00A52446">
        <w:rPr>
          <w:rFonts w:ascii="Times New Roman" w:hAnsi="Times New Roman" w:cs="Times New Roman"/>
          <w:sz w:val="24"/>
          <w:szCs w:val="24"/>
          <w:shd w:val="clear" w:color="auto" w:fill="FFFFFF"/>
        </w:rPr>
        <w:instrText>ADDIN CSL_CITATION {"citationItems":[{"id":"ITEM-1","itemData":{"DOI":"10.1007/s00125-008-0941-z","ISSN":"0012186X","abstract":"Aims/hypothesis: The aim of this study was to investigate the evidence of an increased risk of childhood-onset type 1 diabetes in children born by Caesarean section by systematically reviewing the published literature and performing a meta-analysis with adjustment for recognised confounders. Methods: After MEDLINE, Web of Science and EMBASE searches, crude ORs and 95% CIs for type 1 diabetes in children born by Caesarean section were calculated from the data reported in each study. Authors were contacted to facilitate adjustments for potential confounders, either by supplying raw data or calculating adjusted estimates. Meta-analysis techniques were then used to derive combined ORs and to investigate heterogeneity between studies. Results: Twenty studies were identified. Overall, there was a significant increase in the risk of type 1 diabetes in children born by Caesarean section (OR 1.23, 95% CI 1.15-1.32, p&lt;0.001). There was little evidence of heterogeneity between studies (p=0.54). Seventeen authors provided raw data or adjusted estimates to facilitate adjustments for potential confounders. In these studies, there was evidence of an increase in diabetes risk with greater birthweight, shorter gestation and greater maternal age. The increased risk of type 1 diabetes after Caesarean section was little altered after adjustment for gestational age, birth weight, maternal age, birth order, breast-feeding and maternal diabetes (adjusted OR 1.19, 95% CI 1.04-1.36, p=0.01). Conclusions/interpretation: This analysis demonstrates a 20% increase in the risk of childhood-onset type 1 diabetes after Caesarean section delivery that cannot be explained by known confounders. © 2008 Springer-Verlag.","author":[{"dropping-particle":"","family":"Cardwell","given":"C. R.","non-dropping-particle":"","parse-names":false,"suffix":""},{"dropping-particle":"","family":"Stene","given":"L. C.","non-dropping-particle":"","parse-names":false,"suffix":""},{"dropping-particle":"","family":"Joner","given":"G.","non-dropping-particle":"","parse-names":false,"suffix":""},{"dropping-particle":"","family":"Cinek","given":"O.","non-dropping-particle":"","parse-names":false,"suffix":""},{"dropping-particle":"","family":"Svensson","given":"J.","non-dropping-particle":"","parse-names":false,"suffix":""},{"dropping-particle":"","family":"Goldacre","given":"M. J.","non-dropping-particle":"","parse-names":false,"suffix":""},{"dropping-particle":"","family":"Parslow","given":"R. C.","non-dropping-particle":"","parse-names":false,"suffix":""},{"dropping-particle":"","family":"Pozzilli","given":"P.","non-dropping-particle":"","parse-names":false,"suffix":""},{"dropping-particle":"","family":"Brigis","given":"G.","non-dropping-particle":"","parse-names":false,"suffix":""},{"dropping-particle":"","family":"Stoyanov","given":"D.","non-dropping-particle":"","parse-names":false,"suffix":""},{"dropping-particle":"","family":"Urbonaitė","given":"B.","non-dropping-particle":"","parse-names":false,"suffix":""},{"dropping-particle":"","family":"Šipetić","given":"S.","non-dropping-particle":"","parse-names":false,"suffix":""},{"dropping-particle":"","family":"Schober","given":"E.","non-dropping-particle":"","parse-names":false,"suffix":""},{"dropping-particle":"","family":"Ionescu-Tirgoviste","given":"C.","non-dropping-particle":"","parse-names":false,"suffix":""},{"dropping-particle":"","family":"Devoti","given":"G.","non-dropping-particle":"","parse-names":false,"suffix":""},{"dropping-particle":"","family":"Beaufort","given":"C. E.","non-dropping-particle":"De","parse-names":false,"suffix":""},{"dropping-particle":"","family":"Buschard","given":"K.","non-dropping-particle":"","parse-names":false,"suffix":""},{"dropping-particle":"","family":"Patterson","given":"C. C.","non-dropping-particle":"","parse-names":false,"suffix":""}],"container-title":"Diabetologia","id":"ITEM-1","issue":"5","issued":{"date-parts":[["2008"]]},"page":"726-735","publisher":"Springer Verlag","title":"Caesarean section is associated with an increased risk of childhood-onset type 1 diabetes mellitus: A meta-analysis of observational studies","type":"article-journal","volume":"51"},"uris":["http://www.mendeley.com/documents/?uuid=839378bf-a5f2-3e34-9834-336cd98d485b"]}],"mendeley":{"formattedCitation":"(Cardwell et al., 2008)","plainTextFormattedCitation":"(Cardwell et al., 2008)","previouslyFormattedCitation":"(Cardwell et al., 2008)"},"properties":{"noteIndex":0},"schema":"https://github.com/citation-style-language/schema/raw/master/csl-citation.json"}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(Cardwell et al., 2008)</w:t>
      </w:r>
      <w:r w:rsidR="00522BC8" w:rsidRPr="00A52446">
        <w:rPr>
          <w:rFonts w:ascii="Times New Roman" w:hAnsi="Times New Roman" w:cs="Times New Roman"/>
          <w:sz w:val="24"/>
          <w:szCs w:val="24"/>
          <w:shd w:val="clear" w:color="auto" w:fill="FFFFFF"/>
        </w:rPr>
        <w:fldChar w:fldCharType="end"/>
      </w:r>
      <w:r w:rsidR="000A0CC0" w:rsidRPr="00A52446">
        <w:rPr>
          <w:rFonts w:ascii="Times New Roman" w:eastAsia="Times New Roman" w:hAnsi="Times New Roman" w:cs="Times New Roman"/>
          <w:sz w:val="24"/>
          <w:szCs w:val="24"/>
        </w:rPr>
        <w:t>.</w:t>
      </w:r>
      <w:r w:rsidR="007068A8"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A similar result was observed by Marcotte et al, where they have shown an increased risk of acute lymphoblastic leukemia in young children born by cesarean delivery</w:t>
      </w:r>
      <w:r w:rsidR="007068A8" w:rsidRPr="00A52446">
        <w:rPr>
          <w:rFonts w:ascii="Times New Roman" w:hAnsi="Times New Roman" w:cs="Times New Roman"/>
          <w:sz w:val="24"/>
          <w:szCs w:val="24"/>
          <w:shd w:val="clear" w:color="auto" w:fill="FFFFFF"/>
        </w:rPr>
        <w:t xml:space="preserve"> </w:t>
      </w:r>
      <w:r w:rsidR="00522BC8" w:rsidRPr="00A52446">
        <w:rPr>
          <w:rFonts w:ascii="Times New Roman" w:hAnsi="Times New Roman" w:cs="Times New Roman"/>
          <w:sz w:val="24"/>
          <w:szCs w:val="24"/>
          <w:shd w:val="clear" w:color="auto" w:fill="FFFFFF"/>
        </w:rPr>
        <w:fldChar w:fldCharType="begin" w:fldLock="1"/>
      </w:r>
      <w:r w:rsidR="00737955" w:rsidRPr="00A52446">
        <w:rPr>
          <w:rFonts w:ascii="Times New Roman" w:hAnsi="Times New Roman" w:cs="Times New Roman"/>
          <w:sz w:val="24"/>
          <w:szCs w:val="24"/>
          <w:shd w:val="clear" w:color="auto" w:fill="FFFFFF"/>
        </w:rPr>
        <w:instrText>ADDIN CSL_CITATION {"citationItems":[{"id":"ITEM-1","itemData":{"DOI":"10.1016/S2352-3026(16)00002-8","ISSN":"23523026","abstract":"Background: Results from case-control studies have shown an increased risk of acute lymphoblastic leukaemia (ALL) in young children born by caesarean delivery, and prelabour caesarean delivery in particular; however, an association of method of delivery with childhood leukaemia subtypes has yet to be established. We therefore did a pooled analysis of data to investigate the association between childhood leukaemia and caesarean delivery. Methods: We pooled data from 13 case-control studies from the Childhood Leukemia International Consortium done in nine countries (Canada, Costa Rica, Egypt, France, Germany, Greece, Italy, New Zealand, and the USA) for births from 1970-2013. We analysed caesarean delivery overall and by indications that probably resulted in prelabour caesarean delivery or emergency caesarean delivery. We used multivariable logistic regression models, adjusted for child's birthweight, sex, age, ethnic origin, parental education, maternal age, and study, to estimate odds ratios (ORs) and 95% CIs for the risk of ALL and acute myeloid leukaemia (AML) in children aged 0-14 years at diagnosis. Findings: The studies provided data for 8780 ALL cases, 1332 AML cases, and 23 459 controls, of which the birth delivery method was known for 8655 (99%) ALL cases, 1292 (97%) AML cases, and 23 351 (&gt;99%) controls. Indications for caesarean delivery were available in four studies (there were caesarean deliveries for 1061 of 4313 ALL cases, 138 of 664 AML cases, and 1401 of 5884 controls). The OR for all indications of caesarean delivery and ALL was 1·06 (95% CI 0·99-1·13), and was significant for prelabour caesarean delivery and ALL (1·23 [1·04-1·47]; p=0·018). Emergency caesarean delivery was not associated with ALL (OR 1·02 [95% CI 0·81-1·30]). AML was not associated with caesarean delivery (all indications OR 0·99 [95% CI 0·84-1·17]; prelabour caesarean delivery 0·83 [0·54-1·26]; and emergency caesarean delivery 1·05 [0·63-1·77]). Interpretation: Our results suggest an increased risk of childhood ALL after prelabour caesarean delivery. If this association is causal, maladaptive immune activation due to an absence of stress response before birth in children born by prelabour caesarean delivery could be considered as a potential mechanism. Funding: National Cancer Institute.","author":[{"dropping-particle":"","family":"Marcotte","given":"Erin L.","non-dropping-particle":"","parse-names":false,"suffix":""},{"dropping-particle":"","family":"Thomopoulos","given":"Thomas P.","non-dropping-particle":"","parse-names":false,"suffix":""},{"dropping-particle":"","family":"Infante-Rivard","given":"Claire","non-dropping-particle":"","parse-names":false,"suffix":""},{"dropping-particle":"","family":"Clavel","given":"Jacqueline","non-dropping-particle":"","parse-names":false,"suffix":""},{"dropping-particle":"","family":"Petridou","given":"Eleni Th","non-dropping-particle":"","parse-names":false,"suffix":""},{"dropping-particle":"","family":"Schüz","given":"Joachim","non-dropping-particle":"","parse-names":false,"suffix":""},{"dropping-particle":"","family":"Ezzat","given":"Sameera","non-dropping-particle":"","parse-names":false,"suffix":""},{"dropping-particle":"","family":"Dockerty","given":"John D.","non-dropping-particle":"","parse-names":false,"suffix":""},{"dropping-particle":"","family":"Metayer","given":"Catherine","non-dropping-particle":"","parse-names":false,"suffix":""},{"dropping-particle":"","family":"Magnani","given":"Corrado","non-dropping-particle":"","parse-names":false,"suffix":""},{"dropping-particle":"","family":"Scheurer","given":"Michael E.","non-dropping-particle":"","parse-names":false,"suffix":""},{"dropping-particle":"","family":"Mueller","given":"Beth A.","non-dropping-particle":"","parse-names":false,"suffix":""},{"dropping-particle":"","family":"Mora","given":"Ana M.","non-dropping-particle":"","parse-names":false,"suffix":""},{"dropping-particle":"","family":"Wesseling","given":"Catharina","non-dropping-particle":"","parse-names":false,"suffix":""},{"dropping-particle":"","family":"Skalkidou","given":"Alkistis","non-dropping-particle":"","parse-names":false,"suffix":""},{"dropping-particle":"","family":"Rashed","given":"Wafaa M.","non-dropping-particle":"","parse-names":false,"suffix":""},{"dropping-particle":"","family":"Francis","given":"Stephen S.","non-dropping-particle":"","parse-names":false,"suffix":""},{"dropping-particle":"","family":"Ajrouche","given":"Roula","non-dropping-particle":"","parse-names":false,"suffix":""},{"dropping-particle":"","family":"Erdmann","given":"Friederike","non-dropping-particle":"","parse-names":false,"suffix":""},{"dropping-particle":"","family":"Orsi","given":"Laurent","non-dropping-particle":"","parse-names":false,"suffix":""},{"dropping-particle":"","family":"Spector","given":"Logan G.","non-dropping-particle":"","parse-names":false,"suffix":""}],"container-title":"The Lancet Haematology","id":"ITEM-1","issue":"4","issued":{"date-parts":[["2016","4","1"]]},"page":"e176-e185","publisher":"Elsevier Ltd","title":"Caesarean delivery and risk of childhood leukaemia: A pooled analysis from the Childhood Leukemia International Consortium (CLIC)","type":"article-journal","volume":"3"},"uris":["http://www.mendeley.com/documents/?uuid=a3a9d4ea-5679-369d-9dc1-e80dbc4ac5cf"]}],"mendeley":{"formattedCitation":"(Marcotte et al., 2016)","plainTextFormattedCitation":"(Marcotte et al., 2016)","previouslyFormattedCitation":"(Marcotte et al., 2016)"},"properties":{"noteIndex":0},"schema":"https://github.com/citation-style-language/schema/raw/master/csl-citation.json"}</w:instrText>
      </w:r>
      <w:r w:rsidR="00522BC8" w:rsidRPr="00A52446">
        <w:rPr>
          <w:rFonts w:ascii="Times New Roman" w:hAnsi="Times New Roman" w:cs="Times New Roman"/>
          <w:sz w:val="24"/>
          <w:szCs w:val="24"/>
          <w:shd w:val="clear" w:color="auto" w:fill="FFFFFF"/>
        </w:rPr>
        <w:fldChar w:fldCharType="separate"/>
      </w:r>
      <w:r w:rsidR="00522BC8" w:rsidRPr="00A52446">
        <w:rPr>
          <w:rFonts w:ascii="Times New Roman" w:hAnsi="Times New Roman" w:cs="Times New Roman"/>
          <w:noProof/>
          <w:sz w:val="24"/>
          <w:szCs w:val="24"/>
          <w:shd w:val="clear" w:color="auto" w:fill="FFFFFF"/>
        </w:rPr>
        <w:t>(Marcotte et al., 2016)</w:t>
      </w:r>
      <w:r w:rsidR="00522BC8" w:rsidRPr="00A52446">
        <w:rPr>
          <w:rFonts w:ascii="Times New Roman" w:hAnsi="Times New Roman" w:cs="Times New Roman"/>
          <w:sz w:val="24"/>
          <w:szCs w:val="24"/>
          <w:shd w:val="clear" w:color="auto" w:fill="FFFFFF"/>
        </w:rPr>
        <w:fldChar w:fldCharType="end"/>
      </w:r>
      <w:r w:rsidR="007068A8" w:rsidRPr="00A52446">
        <w:rPr>
          <w:rFonts w:ascii="Times New Roman" w:hAnsi="Times New Roman" w:cs="Times New Roman"/>
          <w:sz w:val="24"/>
          <w:szCs w:val="24"/>
          <w:shd w:val="clear" w:color="auto" w:fill="FFFFFF"/>
        </w:rPr>
        <w:t>.</w:t>
      </w:r>
      <w:r w:rsidR="00C73C9B" w:rsidRPr="00A52446">
        <w:rPr>
          <w:rFonts w:ascii="Times New Roman" w:eastAsia="Times New Roman" w:hAnsi="Times New Roman" w:cs="Times New Roman"/>
          <w:sz w:val="24"/>
          <w:szCs w:val="24"/>
        </w:rPr>
        <w:t xml:space="preserve"> </w:t>
      </w:r>
      <w:bookmarkStart w:id="51" w:name="_Hlk29205076"/>
      <w:r w:rsidRPr="00A52446">
        <w:rPr>
          <w:rFonts w:ascii="Times New Roman" w:eastAsia="Times New Roman" w:hAnsi="Times New Roman" w:cs="Times New Roman"/>
          <w:sz w:val="24"/>
          <w:szCs w:val="24"/>
        </w:rPr>
        <w:t>Although the risk is higher, after adjusting for all possible confounding variables, we did not identify any significant causal association between C-section and childhood diseases in BDHS data for crude estimates and in MICS data for both estimates.</w:t>
      </w:r>
    </w:p>
    <w:bookmarkEnd w:id="51"/>
    <w:p w14:paraId="211F5FA9" w14:textId="77777777" w:rsidR="007501E8" w:rsidRPr="00A52446" w:rsidRDefault="007501E8" w:rsidP="00DC1D0E">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The analyses of this study confirmed that childhood disease is associated with maternal age. In earlier studies, children born to younger mothers (aged &lt;20 years) were found to have a relatively high risk of diarrhea, cough, and fever in their young children </w:t>
      </w:r>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(Kandala, 2006)</w:t>
      </w:r>
      <w:r w:rsidR="00737955" w:rsidRPr="00A52446">
        <w:rPr>
          <w:rFonts w:ascii="Times New Roman" w:eastAsia="Times New Roman" w:hAnsi="Times New Roman" w:cs="Times New Roman"/>
          <w:sz w:val="24"/>
          <w:szCs w:val="24"/>
        </w:rPr>
        <w:fldChar w:fldCharType="end"/>
      </w:r>
      <w:r w:rsidR="006A3D95" w:rsidRPr="00A52446">
        <w:rPr>
          <w:rFonts w:ascii="Times New Roman" w:eastAsia="Times New Roman" w:hAnsi="Times New Roman" w:cs="Times New Roman"/>
          <w:sz w:val="24"/>
          <w:szCs w:val="24"/>
        </w:rPr>
        <w:t>,</w:t>
      </w:r>
      <w:r w:rsidR="006A3D95" w:rsidRPr="00A52446">
        <w:rPr>
          <w:rFonts w:ascii="Times New Roman" w:hAnsi="Times New Roman" w:cs="Times New Roman"/>
          <w:sz w:val="24"/>
          <w:szCs w:val="24"/>
        </w:rPr>
        <w:t xml:space="preserve"> </w:t>
      </w:r>
      <w:r w:rsidRPr="00A52446">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diabetes or other causes.</w:t>
      </w:r>
    </w:p>
    <w:p w14:paraId="4BA592A3" w14:textId="77777777" w:rsidR="008D1351" w:rsidRPr="00A52446" w:rsidRDefault="007501E8" w:rsidP="00DC1D0E">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From our findings, we have seen that the rate of C-section delivery was higher particularly in the Khulna division compared to other divisions of Bangladesh according to MICS data and it is also similar in the BDHS survey. A previous study has demonstrated that the women of Chittagong, Dhaka, Khulna, and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division were more likely to avail of institutional delivery and cesarean sections. Where it is low in the Barisal division and Sylhet division. The risk of diseases did not differ noticeably across the divisions. For instance, the risk ratio of getting diseases is similar to the prevalence. The risk of disease was higher in Khulna in the MICS survey. It is clear that the vacancies of midwives and stuff in Barisal, Chittagong, and Sylhet divisions were higher, and access to maternity care services is less in these particular divisions is lower. </w:t>
      </w:r>
      <w:r w:rsidRPr="00A52446">
        <w:rPr>
          <w:rFonts w:ascii="Times New Roman" w:eastAsia="Times New Roman" w:hAnsi="Times New Roman" w:cs="Times New Roman"/>
          <w:sz w:val="24"/>
          <w:szCs w:val="24"/>
        </w:rPr>
        <w:lastRenderedPageBreak/>
        <w:t xml:space="preserve">Besides, the situation is different in Dhaka, Khulna and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division for healthcare providers. Besides, the posts of health care providers have less vacant in Dhaka, Khulna and </w:t>
      </w:r>
      <w:proofErr w:type="spellStart"/>
      <w:r w:rsidRPr="00A52446">
        <w:rPr>
          <w:rFonts w:ascii="Times New Roman" w:eastAsia="Times New Roman" w:hAnsi="Times New Roman" w:cs="Times New Roman"/>
          <w:sz w:val="24"/>
          <w:szCs w:val="24"/>
        </w:rPr>
        <w:t>Rajshahi</w:t>
      </w:r>
      <w:proofErr w:type="spellEnd"/>
      <w:r w:rsidRPr="00A52446">
        <w:rPr>
          <w:rFonts w:ascii="Times New Roman" w:eastAsia="Times New Roman" w:hAnsi="Times New Roman" w:cs="Times New Roman"/>
          <w:sz w:val="24"/>
          <w:szCs w:val="24"/>
        </w:rPr>
        <w:t xml:space="preserve"> division </w:t>
      </w:r>
      <w:r w:rsidR="00737955" w:rsidRPr="00A52446">
        <w:rPr>
          <w:rFonts w:ascii="Times New Roman" w:eastAsia="Times New Roman" w:hAnsi="Times New Roman" w:cs="Times New Roman"/>
          <w:sz w:val="24"/>
          <w:szCs w:val="24"/>
        </w:rPr>
        <w:fldChar w:fldCharType="begin" w:fldLock="1"/>
      </w:r>
      <w:r w:rsidR="00737955" w:rsidRPr="00A52446">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(Kamal, 2013)</w:t>
      </w:r>
      <w:r w:rsidR="00737955" w:rsidRPr="00A52446">
        <w:rPr>
          <w:rFonts w:ascii="Times New Roman" w:eastAsia="Times New Roman" w:hAnsi="Times New Roman" w:cs="Times New Roman"/>
          <w:sz w:val="24"/>
          <w:szCs w:val="24"/>
        </w:rPr>
        <w:fldChar w:fldCharType="end"/>
      </w:r>
      <w:r w:rsidR="0077614F" w:rsidRPr="00A52446">
        <w:rPr>
          <w:rFonts w:ascii="Times New Roman" w:eastAsia="Times New Roman" w:hAnsi="Times New Roman" w:cs="Times New Roman"/>
          <w:sz w:val="24"/>
          <w:szCs w:val="24"/>
        </w:rPr>
        <w:t>.</w:t>
      </w:r>
      <w:r w:rsidR="0024748A" w:rsidRPr="00A52446">
        <w:rPr>
          <w:rFonts w:ascii="Times New Roman" w:eastAsia="Times New Roman" w:hAnsi="Times New Roman" w:cs="Times New Roman"/>
          <w:sz w:val="24"/>
          <w:szCs w:val="24"/>
        </w:rPr>
        <w:t xml:space="preserve"> </w:t>
      </w:r>
      <w:r w:rsidR="00980BB0" w:rsidRPr="00A52446">
        <w:rPr>
          <w:rFonts w:ascii="Times New Roman" w:eastAsia="Times New Roman" w:hAnsi="Times New Roman" w:cs="Times New Roman"/>
          <w:sz w:val="24"/>
          <w:szCs w:val="24"/>
        </w:rPr>
        <w:t>This might be the reason for the high occurrences of C-section as well as high occurrences of diseases on that division.</w:t>
      </w:r>
    </w:p>
    <w:p w14:paraId="29F7528E" w14:textId="77777777" w:rsidR="00E32C12" w:rsidRPr="00A52446" w:rsidRDefault="00980BB0" w:rsidP="00DC1D0E">
      <w:pPr>
        <w:spacing w:before="100" w:after="10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 xml:space="preserve">As expected, among the educated women, the highest rate of C-section has occurred among secondary completed or higher educated women. We also observed that lower risk of diseases occurred for C-section babies than children born by vaginal delivery in all other education levels of mother compared to this group. Since education is directly related to the autonomy of women, they are economically more solvent and mostly living in urban areas, may decide to give birth through a C-section. However, some studies reported no visible link between women's preference for C-section and their level of education </w:t>
      </w:r>
      <w:r w:rsidR="00737955"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Tai, Hsu, Yeh, &amp; Chien, 2010)","plainTextFormattedCitation":"(Angeja et al., 2006; Chu, Tai, Hsu, Yeh, &amp; Chien, 2010)","previouslyFormattedCitation":"(Angeja et al., 2006; Chu, Tai, Hsu, Yeh, &amp; Chien, 2010)"},"properties":{"noteIndex":0},"schema":"https://github.com/citation-style-language/schema/raw/master/csl-citation.json"}</w:instrText>
      </w:r>
      <w:r w:rsidR="00737955" w:rsidRPr="00A52446">
        <w:rPr>
          <w:rFonts w:ascii="Times New Roman" w:eastAsia="Times New Roman" w:hAnsi="Times New Roman" w:cs="Times New Roman"/>
          <w:sz w:val="24"/>
          <w:szCs w:val="24"/>
        </w:rPr>
        <w:fldChar w:fldCharType="separate"/>
      </w:r>
      <w:r w:rsidR="00737955" w:rsidRPr="00A52446">
        <w:rPr>
          <w:rFonts w:ascii="Times New Roman" w:eastAsia="Times New Roman" w:hAnsi="Times New Roman" w:cs="Times New Roman"/>
          <w:noProof/>
          <w:sz w:val="24"/>
          <w:szCs w:val="24"/>
        </w:rPr>
        <w:t>(Angeja et al., 2006; Chu, Tai, Hsu, Yeh, &amp; Chien, 2010)</w:t>
      </w:r>
      <w:r w:rsidR="00737955" w:rsidRPr="00A52446">
        <w:rPr>
          <w:rFonts w:ascii="Times New Roman" w:eastAsia="Times New Roman" w:hAnsi="Times New Roman" w:cs="Times New Roman"/>
          <w:sz w:val="24"/>
          <w:szCs w:val="24"/>
        </w:rPr>
        <w:fldChar w:fldCharType="end"/>
      </w:r>
      <w:r w:rsidR="00911D0C" w:rsidRPr="00A52446">
        <w:rPr>
          <w:rFonts w:ascii="Times New Roman" w:eastAsia="Times New Roman" w:hAnsi="Times New Roman" w:cs="Times New Roman"/>
          <w:sz w:val="24"/>
          <w:szCs w:val="24"/>
        </w:rPr>
        <w:t>.</w:t>
      </w:r>
    </w:p>
    <w:p w14:paraId="1026D52D" w14:textId="77777777" w:rsidR="007C4277" w:rsidRPr="00A52446" w:rsidRDefault="00980BB0" w:rsidP="00DC1D0E">
      <w:pPr>
        <w:spacing w:after="0" w:line="240" w:lineRule="auto"/>
        <w:rPr>
          <w:rFonts w:ascii="Times New Roman" w:hAnsi="Times New Roman" w:cs="Times New Roman"/>
          <w:sz w:val="24"/>
          <w:szCs w:val="24"/>
          <w:shd w:val="clear" w:color="auto" w:fill="FFFFFF"/>
        </w:rPr>
      </w:pPr>
      <w:r w:rsidRPr="00A52446">
        <w:rPr>
          <w:rFonts w:ascii="Times New Roman" w:hAnsi="Times New Roman" w:cs="Times New Roman"/>
          <w:sz w:val="24"/>
          <w:szCs w:val="24"/>
        </w:rPr>
        <w:t xml:space="preserve">By wealth status, health care facilities were higher for the richest family than the middle and poorer family. Rates of C-section were also higher among the richest family compared to those belonging to the poorest or poorer families </w:t>
      </w:r>
      <w:r w:rsidR="004336E3" w:rsidRPr="00A52446">
        <w:rPr>
          <w:rFonts w:ascii="Times New Roman" w:eastAsia="Times New Roman" w:hAnsi="Times New Roman" w:cs="Times New Roman"/>
          <w:sz w:val="24"/>
          <w:szCs w:val="24"/>
        </w:rPr>
        <w:fldChar w:fldCharType="begin" w:fldLock="1"/>
      </w:r>
      <w:r w:rsidR="004336E3" w:rsidRPr="00A52446">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Delvaux, Utz, Bardaji, &amp; De Brouwere, 2016)","plainTextFormattedCitation":"(Shahabuddin, Delvaux, Utz, Bardaji, &amp; De Brouwere, 2016)","previouslyFormattedCitation":"(Shahabuddin, Delvaux, Utz, Bardaji, &amp; De Brouwere, 2016)"},"properties":{"noteIndex":0},"schema":"https://github.com/citation-style-language/schema/raw/master/csl-citation.json"}</w:instrText>
      </w:r>
      <w:r w:rsidR="004336E3" w:rsidRPr="00A52446">
        <w:rPr>
          <w:rFonts w:ascii="Times New Roman" w:eastAsia="Times New Roman" w:hAnsi="Times New Roman" w:cs="Times New Roman"/>
          <w:sz w:val="24"/>
          <w:szCs w:val="24"/>
        </w:rPr>
        <w:fldChar w:fldCharType="separate"/>
      </w:r>
      <w:r w:rsidR="004336E3" w:rsidRPr="00A52446">
        <w:rPr>
          <w:rFonts w:ascii="Times New Roman" w:eastAsia="Times New Roman" w:hAnsi="Times New Roman" w:cs="Times New Roman"/>
          <w:noProof/>
          <w:sz w:val="24"/>
          <w:szCs w:val="24"/>
        </w:rPr>
        <w:t>(Shahabuddin, Delvaux, Utz, Bardaji, &amp; De Brouwere, 2016)</w:t>
      </w:r>
      <w:r w:rsidR="004336E3" w:rsidRPr="00A52446">
        <w:rPr>
          <w:rFonts w:ascii="Times New Roman" w:eastAsia="Times New Roman" w:hAnsi="Times New Roman" w:cs="Times New Roman"/>
          <w:sz w:val="24"/>
          <w:szCs w:val="24"/>
        </w:rPr>
        <w:fldChar w:fldCharType="end"/>
      </w:r>
      <w:r w:rsidR="007C4277" w:rsidRPr="00A52446">
        <w:rPr>
          <w:rFonts w:ascii="Times New Roman" w:eastAsia="Times New Roman" w:hAnsi="Times New Roman" w:cs="Times New Roman"/>
          <w:sz w:val="24"/>
          <w:szCs w:val="24"/>
        </w:rPr>
        <w:t xml:space="preserve">. </w:t>
      </w:r>
      <w:r w:rsidRPr="00A52446">
        <w:rPr>
          <w:rFonts w:ascii="Times New Roman" w:eastAsia="Times New Roman" w:hAnsi="Times New Roman" w:cs="Times New Roman"/>
          <w:sz w:val="24"/>
          <w:szCs w:val="24"/>
        </w:rPr>
        <w:t xml:space="preserve">This might be a reason for the high risk of diseases in the richest group in our study. However, economic anxiety is strongly associated with malnutrition of children, poor mental development and weak of the immune system, so it can increase the vulnerability to infectious diseases. Children from financially well-off families may enjoy a healthier and safer lifestyle, with greater access to health-promoting conditions compared to poorer families in later life </w:t>
      </w:r>
      <w:r w:rsidR="004336E3" w:rsidRPr="00A52446">
        <w:rPr>
          <w:rFonts w:ascii="Times New Roman" w:hAnsi="Times New Roman" w:cs="Times New Roman"/>
          <w:sz w:val="24"/>
          <w:szCs w:val="24"/>
          <w:shd w:val="clear" w:color="auto" w:fill="FFFFFF"/>
        </w:rPr>
        <w:fldChar w:fldCharType="begin" w:fldLock="1"/>
      </w:r>
      <w:r w:rsidR="00505471" w:rsidRPr="00A52446">
        <w:rPr>
          <w:rFonts w:ascii="Times New Roman" w:hAnsi="Times New Roman" w:cs="Times New Roman"/>
          <w:sz w:val="24"/>
          <w:szCs w:val="24"/>
          <w:shd w:val="clear" w:color="auto" w:fill="FFFFFF"/>
        </w:rPr>
        <w:instrText>ADDIN CSL_CITATION {"citationItems":[{"id":"ITEM-1","itemData":{"DOI":"10.3390/tropicalmed4010036","ISSN":"24146366","abstract":"Acute respiratory infections (ARIs), as a group of diseases and symptoms, are a leading cause of morbidity and mortality among under-five children in tropical countries like Bangladesh. Currently, no clear evidence has been published on the prevalence and socioeconomic correlates of ARIs in Bangladesh. In this regard, we carried out this study with the aim of assessing the prevalence and the socioeconomic predictors of ARIs among children aged 0–59 months, with a special focus on socioeconomic status and wealth-related indicators. Cross-sectional data on 32,998 mother-child (singleton) pairs were collected from six rounds of Bangladesh Demographic and Health Surveys (BDHS 1997–2014). The outcome variable were presence of the common symptoms of ARIs, fever and dyspnea, during the previous two weeks, which were measured based on mothers' reports about the symptoms of these conditions. Explanatory variables included maternal demographic and socioeconomic factors such as age, education, occupation, wealth quintile, and child's age and sex. The prevalence and predictors of ARIs were measured using descriptive and multivariate regression methods. The prevalence of both fever (31.00% in 1997 vs. 36.76% in 2014) and dyspnea (39.27% in 1997 vs. 43.27% in 2014) has increased gradually since 1997, and tended to be higher in households in the lower wealth quintiles. Multivariable analysis revealed that higher maternal educational status, access to improved water and sanitation facilities, and living in households in higher wealth quintiles had protective effects against both fever and dyspnea. Findings suggested a significantly negative association between lacking access to improved water and sanitation and use of biomass fuel with ARI symptoms. However, no sex difference was observed in these associations. Based on the findings, childhood ARI prevention strategies should address the risk factors stemming from parental socioeconomic marginalisation, household water and sanitation poverty, and use of unclean fuel.","author":[{"dropping-particle":"","family":"Yaya","given":"Sanni","non-dropping-particle":"","parse-names":false,"suffix":""},{"dropping-particle":"","family":"Bishwajit","given":"Ghose","non-dropping-particle":"","parse-names":false,"suffix":""}],"container-title":"Tropical Medicine and Infectious Disease","id":"ITEM-1","issue":"1","issued":{"date-parts":[["2019","2","12"]]},"publisher":"MDPI AG","title":"Burden of acute respiratory infections among under-five children in relation to household wealth and socioeconomic status in Bangladesh","type":"article-journal","volume":"4"},"uris":["http://www.mendeley.com/documents/?uuid=75f07421-4e4d-3f9d-ac21-4ac4de5e2578"]}],"mendeley":{"formattedCitation":"(Yaya &amp; Bishwajit, 2019)","plainTextFormattedCitation":"(Yaya &amp; Bishwajit, 2019)","previouslyFormattedCitation":"(Yaya &amp; Bishwajit, 2019)"},"properties":{"noteIndex":0},"schema":"https://github.com/citation-style-language/schema/raw/master/csl-citation.json"}</w:instrText>
      </w:r>
      <w:r w:rsidR="004336E3" w:rsidRPr="00A52446">
        <w:rPr>
          <w:rFonts w:ascii="Times New Roman" w:hAnsi="Times New Roman" w:cs="Times New Roman"/>
          <w:sz w:val="24"/>
          <w:szCs w:val="24"/>
          <w:shd w:val="clear" w:color="auto" w:fill="FFFFFF"/>
        </w:rPr>
        <w:fldChar w:fldCharType="separate"/>
      </w:r>
      <w:r w:rsidR="004336E3" w:rsidRPr="00A52446">
        <w:rPr>
          <w:rFonts w:ascii="Times New Roman" w:hAnsi="Times New Roman" w:cs="Times New Roman"/>
          <w:noProof/>
          <w:sz w:val="24"/>
          <w:szCs w:val="24"/>
          <w:shd w:val="clear" w:color="auto" w:fill="FFFFFF"/>
        </w:rPr>
        <w:t>(Yaya &amp; Bishwajit, 2019)</w:t>
      </w:r>
      <w:r w:rsidR="004336E3" w:rsidRPr="00A52446">
        <w:rPr>
          <w:rFonts w:ascii="Times New Roman" w:hAnsi="Times New Roman" w:cs="Times New Roman"/>
          <w:sz w:val="24"/>
          <w:szCs w:val="24"/>
          <w:shd w:val="clear" w:color="auto" w:fill="FFFFFF"/>
        </w:rPr>
        <w:fldChar w:fldCharType="end"/>
      </w:r>
      <w:r w:rsidR="00EB1357" w:rsidRPr="00A52446">
        <w:rPr>
          <w:rFonts w:ascii="Times New Roman" w:hAnsi="Times New Roman" w:cs="Times New Roman"/>
          <w:sz w:val="24"/>
          <w:szCs w:val="24"/>
        </w:rPr>
        <w:t>.</w:t>
      </w:r>
    </w:p>
    <w:p w14:paraId="3CCCCCAE" w14:textId="77777777" w:rsidR="00E800B2" w:rsidRPr="00A52446" w:rsidRDefault="00E800B2" w:rsidP="00DC1D0E">
      <w:pPr>
        <w:spacing w:after="0" w:line="240" w:lineRule="auto"/>
        <w:rPr>
          <w:rFonts w:ascii="Times New Roman" w:eastAsia="Times New Roman" w:hAnsi="Times New Roman" w:cs="Times New Roman"/>
          <w:sz w:val="24"/>
          <w:szCs w:val="24"/>
        </w:rPr>
      </w:pPr>
    </w:p>
    <w:p w14:paraId="17D504EF" w14:textId="77777777" w:rsidR="00E800B2" w:rsidRPr="00A52446" w:rsidRDefault="00E800B2" w:rsidP="00DC1D0E">
      <w:pPr>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b/>
          <w:sz w:val="24"/>
          <w:szCs w:val="24"/>
        </w:rPr>
        <w:t>Conclusion</w:t>
      </w:r>
    </w:p>
    <w:p w14:paraId="622AF081" w14:textId="77777777" w:rsidR="00D80057" w:rsidRPr="00A52446" w:rsidRDefault="00D80057" w:rsidP="00DC1D0E">
      <w:pPr>
        <w:tabs>
          <w:tab w:val="left" w:pos="543"/>
        </w:tabs>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In conclusion, although the C-section babies were at increased risk of getting a disease, we did not identify any significant causal association between the type of delivery and the childhood diseases in some models. An increase in the rates of cesarean section delivery is a burden on the health system and childhood diseases. Unnecessary cesarean delivery can also be a stress on the family and can complicate maternal and child health. Thus, the decision to perform a C-section delivery must be carefully chosen and not aimed at profit.</w:t>
      </w:r>
    </w:p>
    <w:p w14:paraId="24598119" w14:textId="77777777" w:rsidR="00D80057" w:rsidRPr="00A52446" w:rsidRDefault="00D80057" w:rsidP="00DC1D0E">
      <w:pPr>
        <w:tabs>
          <w:tab w:val="left" w:pos="543"/>
        </w:tabs>
        <w:spacing w:after="0" w:line="240" w:lineRule="auto"/>
        <w:rPr>
          <w:rFonts w:ascii="Times New Roman" w:eastAsia="Times New Roman" w:hAnsi="Times New Roman" w:cs="Times New Roman"/>
          <w:sz w:val="24"/>
          <w:szCs w:val="24"/>
        </w:rPr>
      </w:pPr>
    </w:p>
    <w:p w14:paraId="18BA55B4" w14:textId="77777777" w:rsidR="00E32C12" w:rsidRPr="00A52446" w:rsidRDefault="00D80057" w:rsidP="00DC1D0E">
      <w:pPr>
        <w:tabs>
          <w:tab w:val="left" w:pos="543"/>
        </w:tabs>
        <w:spacing w:after="0" w:line="240" w:lineRule="auto"/>
        <w:rPr>
          <w:rFonts w:ascii="Times New Roman" w:eastAsia="Times New Roman" w:hAnsi="Times New Roman" w:cs="Times New Roman"/>
          <w:sz w:val="24"/>
          <w:szCs w:val="24"/>
        </w:rPr>
      </w:pPr>
      <w:r w:rsidRPr="00A52446">
        <w:rPr>
          <w:rFonts w:ascii="Times New Roman" w:eastAsia="Times New Roman" w:hAnsi="Times New Roman" w:cs="Times New Roman"/>
          <w:sz w:val="24"/>
          <w:szCs w:val="24"/>
        </w:rPr>
        <w:t>To reduce unnecessary C-sections and encourage vaginal birth, various strategies must be taken, such as the implementation of standardized protocols, requests of a second medical opinion prior to surgery, improving maternal empowerment during pregnancy and delivery, maternal and medical collaboration on birth plans. The use of partographs is important in emergency obstetric care, in addition, training of hospital staff, health officers, midwives, and health extension workers, as well as the decision to adopt a neonatal resuscitation skill and C-section, are critical. Nurses and midwives should explain carefully the benefits and the possible risks/complications associated with C-section to clients at the antenatal clinic. Prior to delivery, all available birthing procedures and its merit and demerit should be explained to the pregnant women during ANC period. Further studies are needed to enrich our knowledge on the negative impact of C-section delivery and its association with the development of childhood disease, the incidence of the chronic immune system and metabolic disorders in developing countries including Bangladesh. However, we recommend increasing public awareness of the negative impact of unnecessary cesarean delivery in Bangladesh.</w:t>
      </w:r>
    </w:p>
    <w:p w14:paraId="3F76A804" w14:textId="77777777" w:rsidR="00D80057" w:rsidRPr="00A52446" w:rsidRDefault="00D80057" w:rsidP="00DC1D0E">
      <w:pPr>
        <w:tabs>
          <w:tab w:val="left" w:pos="543"/>
        </w:tabs>
        <w:spacing w:after="0" w:line="240" w:lineRule="auto"/>
        <w:rPr>
          <w:rFonts w:ascii="Times New Roman" w:eastAsia="Times New Roman" w:hAnsi="Times New Roman" w:cs="Times New Roman"/>
          <w:b/>
          <w:sz w:val="24"/>
          <w:szCs w:val="24"/>
        </w:rPr>
      </w:pPr>
    </w:p>
    <w:p w14:paraId="4618822F" w14:textId="77777777" w:rsidR="008C6C27" w:rsidRDefault="008C6C27">
      <w:pPr>
        <w:rPr>
          <w:ins w:id="52" w:author="Chowdhury,Muhammad Abdul Baker" w:date="2020-01-22T14:48:00Z"/>
          <w:rFonts w:ascii="Times New Roman" w:eastAsia="Times New Roman" w:hAnsi="Times New Roman" w:cs="Times New Roman"/>
          <w:b/>
          <w:sz w:val="24"/>
          <w:szCs w:val="24"/>
          <w:lang w:val="da-DK"/>
        </w:rPr>
      </w:pPr>
      <w:ins w:id="53" w:author="Chowdhury,Muhammad Abdul Baker" w:date="2020-01-22T14:48:00Z">
        <w:r>
          <w:rPr>
            <w:rFonts w:ascii="Times New Roman" w:eastAsia="Times New Roman" w:hAnsi="Times New Roman" w:cs="Times New Roman"/>
            <w:b/>
            <w:sz w:val="24"/>
            <w:szCs w:val="24"/>
            <w:lang w:val="da-DK"/>
          </w:rPr>
          <w:br w:type="page"/>
        </w:r>
      </w:ins>
    </w:p>
    <w:p w14:paraId="35473205" w14:textId="77777777" w:rsidR="00E32C12" w:rsidRPr="006425DC" w:rsidRDefault="00911D0C" w:rsidP="00DC1D0E">
      <w:pPr>
        <w:tabs>
          <w:tab w:val="left" w:pos="543"/>
        </w:tabs>
        <w:spacing w:after="0" w:line="240" w:lineRule="auto"/>
        <w:rPr>
          <w:rFonts w:ascii="Times New Roman" w:eastAsia="Times New Roman" w:hAnsi="Times New Roman" w:cs="Times New Roman"/>
          <w:b/>
          <w:sz w:val="24"/>
          <w:szCs w:val="24"/>
          <w:lang w:val="da-DK"/>
        </w:rPr>
      </w:pPr>
      <w:r w:rsidRPr="006425DC">
        <w:rPr>
          <w:rFonts w:ascii="Times New Roman" w:eastAsia="Times New Roman" w:hAnsi="Times New Roman" w:cs="Times New Roman"/>
          <w:b/>
          <w:sz w:val="24"/>
          <w:szCs w:val="24"/>
          <w:lang w:val="da-DK"/>
        </w:rPr>
        <w:lastRenderedPageBreak/>
        <w:t>References</w:t>
      </w:r>
    </w:p>
    <w:p w14:paraId="0756C7B5" w14:textId="77777777" w:rsidR="00505471" w:rsidRPr="006425DC" w:rsidRDefault="00505471" w:rsidP="00DC1D0E">
      <w:pPr>
        <w:tabs>
          <w:tab w:val="left" w:pos="543"/>
        </w:tabs>
        <w:spacing w:after="0" w:line="240" w:lineRule="auto"/>
        <w:rPr>
          <w:rFonts w:ascii="Times New Roman" w:eastAsia="Times New Roman" w:hAnsi="Times New Roman" w:cs="Times New Roman"/>
          <w:b/>
          <w:sz w:val="24"/>
          <w:szCs w:val="24"/>
          <w:lang w:val="da-DK"/>
        </w:rPr>
      </w:pPr>
    </w:p>
    <w:p w14:paraId="27380EB9"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eastAsia="Times New Roman" w:hAnsi="Times New Roman" w:cs="Times New Roman"/>
          <w:b/>
          <w:sz w:val="24"/>
          <w:szCs w:val="24"/>
        </w:rPr>
        <w:fldChar w:fldCharType="begin" w:fldLock="1"/>
      </w:r>
      <w:r w:rsidRPr="006425DC">
        <w:rPr>
          <w:rFonts w:ascii="Times New Roman" w:eastAsia="Times New Roman" w:hAnsi="Times New Roman" w:cs="Times New Roman"/>
          <w:b/>
          <w:sz w:val="24"/>
          <w:szCs w:val="24"/>
          <w:lang w:val="da-DK"/>
        </w:rPr>
        <w:instrText xml:space="preserve">ADDIN Mendeley Bibliography CSL_BIBLIOGRAPHY </w:instrText>
      </w:r>
      <w:r w:rsidRPr="00A52446">
        <w:rPr>
          <w:rFonts w:ascii="Times New Roman" w:eastAsia="Times New Roman" w:hAnsi="Times New Roman" w:cs="Times New Roman"/>
          <w:b/>
          <w:sz w:val="24"/>
          <w:szCs w:val="24"/>
        </w:rPr>
        <w:fldChar w:fldCharType="separate"/>
      </w:r>
      <w:r w:rsidRPr="006425DC">
        <w:rPr>
          <w:rFonts w:ascii="Times New Roman" w:hAnsi="Times New Roman" w:cs="Times New Roman"/>
          <w:noProof/>
          <w:sz w:val="24"/>
          <w:szCs w:val="24"/>
          <w:lang w:val="da-DK"/>
        </w:rPr>
        <w:t xml:space="preserve">Ajslev, T. A., Andersen, C. S., Gamborg, M., Sørensen, T. I. A., &amp; Jess, T. (2011). </w:t>
      </w:r>
      <w:r w:rsidRPr="00A52446">
        <w:rPr>
          <w:rFonts w:ascii="Times New Roman" w:hAnsi="Times New Roman" w:cs="Times New Roman"/>
          <w:noProof/>
          <w:sz w:val="24"/>
          <w:szCs w:val="24"/>
        </w:rPr>
        <w:t xml:space="preserve">Childhood overweight after establishment of the gut microbiota: The role of delivery mode, pre-pregnancy weight and early administration of antibiotics. </w:t>
      </w:r>
      <w:r w:rsidRPr="00A52446">
        <w:rPr>
          <w:rFonts w:ascii="Times New Roman" w:hAnsi="Times New Roman" w:cs="Times New Roman"/>
          <w:i/>
          <w:iCs/>
          <w:noProof/>
          <w:sz w:val="24"/>
          <w:szCs w:val="24"/>
        </w:rPr>
        <w:t>International Journal of Obesity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35</w:t>
      </w:r>
      <w:r w:rsidRPr="00A52446">
        <w:rPr>
          <w:rFonts w:ascii="Times New Roman" w:hAnsi="Times New Roman" w:cs="Times New Roman"/>
          <w:noProof/>
          <w:sz w:val="24"/>
          <w:szCs w:val="24"/>
        </w:rPr>
        <w:t>(4), 522–529. https://doi.org/10.1038/ijo.2011.27</w:t>
      </w:r>
    </w:p>
    <w:p w14:paraId="2C9989E1"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A52446">
        <w:rPr>
          <w:rFonts w:ascii="Times New Roman" w:hAnsi="Times New Roman" w:cs="Times New Roman"/>
          <w:i/>
          <w:iCs/>
          <w:noProof/>
          <w:sz w:val="24"/>
          <w:szCs w:val="24"/>
        </w:rPr>
        <w:t>BJOG : An International Journal of Obstetrics and Gynaecology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113</w:t>
      </w:r>
      <w:r w:rsidRPr="00A52446">
        <w:rPr>
          <w:rFonts w:ascii="Times New Roman" w:hAnsi="Times New Roman" w:cs="Times New Roman"/>
          <w:noProof/>
          <w:sz w:val="24"/>
          <w:szCs w:val="24"/>
        </w:rPr>
        <w:t>(11), 1253–1258. https://doi.org/10.1111/j.1471-0528.2006.01069.x</w:t>
      </w:r>
    </w:p>
    <w:p w14:paraId="194B38D5"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Austin, P. C. (2011). An introduction to propensity score methods for reducing the effects of confounding in observational studies. </w:t>
      </w:r>
      <w:r w:rsidRPr="00A52446">
        <w:rPr>
          <w:rFonts w:ascii="Times New Roman" w:hAnsi="Times New Roman" w:cs="Times New Roman"/>
          <w:i/>
          <w:iCs/>
          <w:noProof/>
          <w:sz w:val="24"/>
          <w:szCs w:val="24"/>
        </w:rPr>
        <w:t>Multivariate Behavioral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46</w:t>
      </w:r>
      <w:r w:rsidRPr="00A52446">
        <w:rPr>
          <w:rFonts w:ascii="Times New Roman" w:hAnsi="Times New Roman" w:cs="Times New Roman"/>
          <w:noProof/>
          <w:sz w:val="24"/>
          <w:szCs w:val="24"/>
        </w:rPr>
        <w:t>(3), 399–424. https://doi.org/10.1080/00273171.2011.568786</w:t>
      </w:r>
    </w:p>
    <w:p w14:paraId="75D010C7"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A52446">
        <w:rPr>
          <w:rFonts w:ascii="Times New Roman" w:hAnsi="Times New Roman" w:cs="Times New Roman"/>
          <w:i/>
          <w:iCs/>
          <w:noProof/>
          <w:sz w:val="24"/>
          <w:szCs w:val="24"/>
        </w:rPr>
        <w:t>Acta Obstetricia et Gynecologica Scandinavica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86</w:t>
      </w:r>
      <w:r w:rsidRPr="00A52446">
        <w:rPr>
          <w:rFonts w:ascii="Times New Roman" w:hAnsi="Times New Roman" w:cs="Times New Roman"/>
          <w:noProof/>
          <w:sz w:val="24"/>
          <w:szCs w:val="24"/>
        </w:rPr>
        <w:t>(1), 42–47. https://doi.org/10.1080/00016340600994950</w:t>
      </w:r>
    </w:p>
    <w:p w14:paraId="4A20947C"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(11). https://doi.org/10.1371/journal.pone.0188074</w:t>
      </w:r>
    </w:p>
    <w:p w14:paraId="5EED2BFE"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Betrán, A. P., Ye, J., Moller, A. B., Zhang, J., Gülmezoglu, A. M., &amp; Torloni, M. R. (2016). The increasing trend in caesarean section rates: Global, regional and national estimates: 1990-2014.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11</w:t>
      </w:r>
      <w:r w:rsidRPr="00A52446">
        <w:rPr>
          <w:rFonts w:ascii="Times New Roman" w:hAnsi="Times New Roman" w:cs="Times New Roman"/>
          <w:noProof/>
          <w:sz w:val="24"/>
          <w:szCs w:val="24"/>
        </w:rPr>
        <w:t>(2). https://doi.org/10.1371/journal.pone.0148343</w:t>
      </w:r>
    </w:p>
    <w:p w14:paraId="4BBD8C09"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Black, C., Kaye, J. A., &amp; Jick, H. (2005). Cesarean delivery in the United Kingdom: Time trends in the General Practice Research Database. </w:t>
      </w:r>
      <w:r w:rsidRPr="00A52446">
        <w:rPr>
          <w:rFonts w:ascii="Times New Roman" w:hAnsi="Times New Roman" w:cs="Times New Roman"/>
          <w:i/>
          <w:iCs/>
          <w:noProof/>
          <w:sz w:val="24"/>
          <w:szCs w:val="24"/>
        </w:rPr>
        <w:t>Obstetrics and Gynecology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106</w:t>
      </w:r>
      <w:r w:rsidRPr="00A52446">
        <w:rPr>
          <w:rFonts w:ascii="Times New Roman" w:hAnsi="Times New Roman" w:cs="Times New Roman"/>
          <w:noProof/>
          <w:sz w:val="24"/>
          <w:szCs w:val="24"/>
        </w:rPr>
        <w:t>(1), 151–155. https://doi.org/10.1097/01.AOG.0000160429.22836.c0</w:t>
      </w:r>
    </w:p>
    <w:p w14:paraId="41B20A2A"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Cardwell, C. R., Stene, L. C., Joner, G., Cinek, O., Svensson, J., Goldacre, M. J., … Patterson, C. C. (2008). Caesarean section is associated with an increased risk of childhood-onset type 1 diabetes mellitus: A meta-analysis of observational studies. </w:t>
      </w:r>
      <w:r w:rsidRPr="00A52446">
        <w:rPr>
          <w:rFonts w:ascii="Times New Roman" w:hAnsi="Times New Roman" w:cs="Times New Roman"/>
          <w:i/>
          <w:iCs/>
          <w:noProof/>
          <w:sz w:val="24"/>
          <w:szCs w:val="24"/>
        </w:rPr>
        <w:t>Diabetologia</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51</w:t>
      </w:r>
      <w:r w:rsidRPr="00A52446">
        <w:rPr>
          <w:rFonts w:ascii="Times New Roman" w:hAnsi="Times New Roman" w:cs="Times New Roman"/>
          <w:noProof/>
          <w:sz w:val="24"/>
          <w:szCs w:val="24"/>
        </w:rPr>
        <w:t>(5), 726–735. https://doi.org/10.1007/s00125-008-0941-z</w:t>
      </w:r>
    </w:p>
    <w:p w14:paraId="663CBF61"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A52446">
        <w:rPr>
          <w:rFonts w:ascii="Times New Roman" w:hAnsi="Times New Roman" w:cs="Times New Roman"/>
          <w:i/>
          <w:iCs/>
          <w:noProof/>
          <w:sz w:val="24"/>
          <w:szCs w:val="24"/>
        </w:rPr>
        <w:t>BMC Health Services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 https://doi.org/10.1186/1472-6963-10-138</w:t>
      </w:r>
    </w:p>
    <w:p w14:paraId="4386C913"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A52446">
        <w:rPr>
          <w:rFonts w:ascii="Times New Roman" w:hAnsi="Times New Roman" w:cs="Times New Roman"/>
          <w:i/>
          <w:iCs/>
          <w:noProof/>
          <w:sz w:val="24"/>
          <w:szCs w:val="24"/>
        </w:rPr>
        <w:t>Global Health Action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10</w:t>
      </w:r>
      <w:r w:rsidRPr="00A52446">
        <w:rPr>
          <w:rFonts w:ascii="Times New Roman" w:hAnsi="Times New Roman" w:cs="Times New Roman"/>
          <w:noProof/>
          <w:sz w:val="24"/>
          <w:szCs w:val="24"/>
        </w:rPr>
        <w:t>(1), 1328185. https://doi.org/10.1080/16549716.2017.1328185</w:t>
      </w:r>
    </w:p>
    <w:p w14:paraId="24DCB9C4"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Danforth, D. N. (David N., &amp; Gibbs, R. S. (2008). </w:t>
      </w:r>
      <w:r w:rsidRPr="00A52446">
        <w:rPr>
          <w:rFonts w:ascii="Times New Roman" w:hAnsi="Times New Roman" w:cs="Times New Roman"/>
          <w:i/>
          <w:iCs/>
          <w:noProof/>
          <w:sz w:val="24"/>
          <w:szCs w:val="24"/>
        </w:rPr>
        <w:t>Danforth’s obstetrics and gynecology.</w:t>
      </w:r>
      <w:r w:rsidRPr="00A52446">
        <w:rPr>
          <w:rFonts w:ascii="Times New Roman" w:hAnsi="Times New Roman" w:cs="Times New Roman"/>
          <w:noProof/>
          <w:sz w:val="24"/>
          <w:szCs w:val="24"/>
        </w:rPr>
        <w:t xml:space="preserve"> Lippincott Williams &amp; Wilkins.</w:t>
      </w:r>
    </w:p>
    <w:p w14:paraId="42CF6234"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25DC">
        <w:rPr>
          <w:rFonts w:ascii="Times New Roman" w:hAnsi="Times New Roman" w:cs="Times New Roman"/>
          <w:noProof/>
          <w:sz w:val="24"/>
          <w:szCs w:val="24"/>
          <w:lang w:val="da-DK"/>
        </w:rPr>
        <w:t xml:space="preserve">Darmasseelane, K., Hyde, M. J., Santhakumaran, S., Gale, C., &amp; Modi, N. (2014). </w:t>
      </w:r>
      <w:r w:rsidRPr="00A52446">
        <w:rPr>
          <w:rFonts w:ascii="Times New Roman" w:hAnsi="Times New Roman" w:cs="Times New Roman"/>
          <w:noProof/>
          <w:sz w:val="24"/>
          <w:szCs w:val="24"/>
        </w:rPr>
        <w:t xml:space="preserve">Mode of delivery and offspring body mass index, overweight and obesity in adult life: a systematic review and meta-analysis.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9</w:t>
      </w:r>
      <w:r w:rsidRPr="00A52446">
        <w:rPr>
          <w:rFonts w:ascii="Times New Roman" w:hAnsi="Times New Roman" w:cs="Times New Roman"/>
          <w:noProof/>
          <w:sz w:val="24"/>
          <w:szCs w:val="24"/>
        </w:rPr>
        <w:t>(2), e87896. https://doi.org/10.1371/journal.pone.0087896</w:t>
      </w:r>
    </w:p>
    <w:p w14:paraId="28F7421A"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A52446">
        <w:rPr>
          <w:rFonts w:ascii="Times New Roman" w:hAnsi="Times New Roman" w:cs="Times New Roman"/>
          <w:i/>
          <w:iCs/>
          <w:noProof/>
          <w:sz w:val="24"/>
          <w:szCs w:val="24"/>
        </w:rPr>
        <w:t>Journal of School Psychology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41</w:t>
      </w:r>
      <w:r w:rsidRPr="00A52446">
        <w:rPr>
          <w:rFonts w:ascii="Times New Roman" w:hAnsi="Times New Roman" w:cs="Times New Roman"/>
          <w:noProof/>
          <w:sz w:val="24"/>
          <w:szCs w:val="24"/>
        </w:rPr>
        <w:t xml:space="preserve">(3), </w:t>
      </w:r>
      <w:r w:rsidRPr="00A52446">
        <w:rPr>
          <w:rFonts w:ascii="Times New Roman" w:hAnsi="Times New Roman" w:cs="Times New Roman"/>
          <w:noProof/>
          <w:sz w:val="24"/>
          <w:szCs w:val="24"/>
        </w:rPr>
        <w:lastRenderedPageBreak/>
        <w:t>217–232. https://doi.org/10.1016/S0022-4405(03)00046-3</w:t>
      </w:r>
    </w:p>
    <w:p w14:paraId="30AFB7C9"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A52446">
        <w:rPr>
          <w:rFonts w:ascii="Times New Roman" w:hAnsi="Times New Roman" w:cs="Times New Roman"/>
          <w:i/>
          <w:iCs/>
          <w:noProof/>
          <w:sz w:val="24"/>
          <w:szCs w:val="24"/>
        </w:rPr>
        <w:t>International Journal of Epidemiology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28</w:t>
      </w:r>
      <w:r w:rsidRPr="00A52446">
        <w:rPr>
          <w:rFonts w:ascii="Times New Roman" w:hAnsi="Times New Roman" w:cs="Times New Roman"/>
          <w:noProof/>
          <w:sz w:val="24"/>
          <w:szCs w:val="24"/>
        </w:rPr>
        <w:t>(4), 687–694. https://doi.org/10.1093/ije/28.4.687</w:t>
      </w:r>
    </w:p>
    <w:p w14:paraId="602A79C7"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Kamal, S. M. (2013). Preference for Institutional Delivery and Caesarean Sections in Bangladesh.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31</w:t>
      </w:r>
      <w:r w:rsidRPr="00A52446">
        <w:rPr>
          <w:rFonts w:ascii="Times New Roman" w:hAnsi="Times New Roman" w:cs="Times New Roman"/>
          <w:noProof/>
          <w:sz w:val="24"/>
          <w:szCs w:val="24"/>
        </w:rPr>
        <w:t>(1). https://doi.org/10.3329/jhpn.v31i1.14754</w:t>
      </w:r>
    </w:p>
    <w:p w14:paraId="588EA660"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Kandala, N.-B. (2006). Bayesian geo-additive modelling of childhood morbidity in Malawi. </w:t>
      </w:r>
      <w:r w:rsidRPr="00A52446">
        <w:rPr>
          <w:rFonts w:ascii="Times New Roman" w:hAnsi="Times New Roman" w:cs="Times New Roman"/>
          <w:i/>
          <w:iCs/>
          <w:noProof/>
          <w:sz w:val="24"/>
          <w:szCs w:val="24"/>
        </w:rPr>
        <w:t>Applied Stochastic Models in Business and Industry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22</w:t>
      </w:r>
      <w:r w:rsidRPr="00A52446">
        <w:rPr>
          <w:rFonts w:ascii="Times New Roman" w:hAnsi="Times New Roman" w:cs="Times New Roman"/>
          <w:noProof/>
          <w:sz w:val="24"/>
          <w:szCs w:val="24"/>
        </w:rPr>
        <w:t>(2), 139–154. https://doi.org/10.1002/asmb.624</w:t>
      </w:r>
    </w:p>
    <w:p w14:paraId="73919DF8"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25DC">
        <w:rPr>
          <w:rFonts w:ascii="Times New Roman" w:hAnsi="Times New Roman" w:cs="Times New Roman"/>
          <w:noProof/>
          <w:sz w:val="24"/>
          <w:szCs w:val="24"/>
          <w:lang w:val="da-DK"/>
        </w:rPr>
        <w:t xml:space="preserve">Kasai, K. E., Nomura, R. M. Y., Benute, G. R. G., de Lucia, M. C. S., &amp; Zugaib, M. (2010). </w:t>
      </w:r>
      <w:r w:rsidRPr="00A52446">
        <w:rPr>
          <w:rFonts w:ascii="Times New Roman" w:hAnsi="Times New Roman" w:cs="Times New Roman"/>
          <w:noProof/>
          <w:sz w:val="24"/>
          <w:szCs w:val="24"/>
        </w:rPr>
        <w:t xml:space="preserve">Women’s opinions about mode of birth in Brazil: A qualitative study in a public teaching hospital. </w:t>
      </w:r>
      <w:r w:rsidRPr="00A52446">
        <w:rPr>
          <w:rFonts w:ascii="Times New Roman" w:hAnsi="Times New Roman" w:cs="Times New Roman"/>
          <w:i/>
          <w:iCs/>
          <w:noProof/>
          <w:sz w:val="24"/>
          <w:szCs w:val="24"/>
        </w:rPr>
        <w:t>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26</w:t>
      </w:r>
      <w:r w:rsidRPr="00A52446">
        <w:rPr>
          <w:rFonts w:ascii="Times New Roman" w:hAnsi="Times New Roman" w:cs="Times New Roman"/>
          <w:noProof/>
          <w:sz w:val="24"/>
          <w:szCs w:val="24"/>
        </w:rPr>
        <w:t>(3), 319–326. https://doi.org/10.1016/j.midw.2008.08.001</w:t>
      </w:r>
    </w:p>
    <w:p w14:paraId="34661EEB"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A52446">
        <w:rPr>
          <w:rFonts w:ascii="Times New Roman" w:hAnsi="Times New Roman" w:cs="Times New Roman"/>
          <w:i/>
          <w:iCs/>
          <w:noProof/>
          <w:sz w:val="24"/>
          <w:szCs w:val="24"/>
        </w:rPr>
        <w:t>PLoS ONE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12</w:t>
      </w:r>
      <w:r w:rsidRPr="00A52446">
        <w:rPr>
          <w:rFonts w:ascii="Times New Roman" w:hAnsi="Times New Roman" w:cs="Times New Roman"/>
          <w:noProof/>
          <w:sz w:val="24"/>
          <w:szCs w:val="24"/>
        </w:rPr>
        <w:t>(5). https://doi.org/10.1371/journal.pone.0177579</w:t>
      </w:r>
    </w:p>
    <w:p w14:paraId="4CBCDF88"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S28-36. Retrieved from http://www.ncbi.nlm.nih.gov/pubmed/25949249</w:t>
      </w:r>
    </w:p>
    <w:p w14:paraId="04D84D29"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Lawless, J. F. (1987). Negative binomial and mixed poisson regression. </w:t>
      </w:r>
      <w:r w:rsidRPr="00A52446">
        <w:rPr>
          <w:rFonts w:ascii="Times New Roman" w:hAnsi="Times New Roman" w:cs="Times New Roman"/>
          <w:i/>
          <w:iCs/>
          <w:noProof/>
          <w:sz w:val="24"/>
          <w:szCs w:val="24"/>
        </w:rPr>
        <w:t>Canadian Journal of Statistics</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15</w:t>
      </w:r>
      <w:r w:rsidRPr="00A52446">
        <w:rPr>
          <w:rFonts w:ascii="Times New Roman" w:hAnsi="Times New Roman" w:cs="Times New Roman"/>
          <w:noProof/>
          <w:sz w:val="24"/>
          <w:szCs w:val="24"/>
        </w:rPr>
        <w:t>(3), 209–225. https://doi.org/10.2307/3314912</w:t>
      </w:r>
    </w:p>
    <w:p w14:paraId="7914CED2"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Lori, J. R., &amp; Boyle, J. S. (2011). Cultural childbirth practices, beliefs, and traditions in postconflict liberia. </w:t>
      </w:r>
      <w:r w:rsidRPr="00A52446">
        <w:rPr>
          <w:rFonts w:ascii="Times New Roman" w:hAnsi="Times New Roman" w:cs="Times New Roman"/>
          <w:i/>
          <w:iCs/>
          <w:noProof/>
          <w:sz w:val="24"/>
          <w:szCs w:val="24"/>
        </w:rPr>
        <w:t>Health Care for Women International</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32</w:t>
      </w:r>
      <w:r w:rsidRPr="00A52446">
        <w:rPr>
          <w:rFonts w:ascii="Times New Roman" w:hAnsi="Times New Roman" w:cs="Times New Roman"/>
          <w:noProof/>
          <w:sz w:val="24"/>
          <w:szCs w:val="24"/>
        </w:rPr>
        <w:t>(6), 454–473. https://doi.org/10.1080/07399332.2011.555831</w:t>
      </w:r>
    </w:p>
    <w:p w14:paraId="2E4F3F95"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Lumbiganon, P., Laopaiboon, M., Gülmezoglu, A. M., Souza, J. P., Taneepanichskul, S., Ruyan, P., … World Health Organization Global Survey on Maternal and Perinatal Health Research Group. (2010). Method of delivery and pregnancy outcomes in Asia: the WHO global survey on maternal and perinatal health 2007-08. </w:t>
      </w:r>
      <w:r w:rsidRPr="00A52446">
        <w:rPr>
          <w:rFonts w:ascii="Times New Roman" w:hAnsi="Times New Roman" w:cs="Times New Roman"/>
          <w:i/>
          <w:iCs/>
          <w:noProof/>
          <w:sz w:val="24"/>
          <w:szCs w:val="24"/>
        </w:rPr>
        <w:t>Lancet (London, England)</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375</w:t>
      </w:r>
      <w:r w:rsidRPr="00A52446">
        <w:rPr>
          <w:rFonts w:ascii="Times New Roman" w:hAnsi="Times New Roman" w:cs="Times New Roman"/>
          <w:noProof/>
          <w:sz w:val="24"/>
          <w:szCs w:val="24"/>
        </w:rPr>
        <w:t>(9713), 490–499. https://doi.org/10.1016/S0140-6736(09)61870-5</w:t>
      </w:r>
    </w:p>
    <w:p w14:paraId="3147032F"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Marcotte, E. L., Thomopoulos, T. P., Infante-Rivard, C., Clavel, J., Petridou, E. T., Schüz, J., … Spector, L. G. (2016). Caesarean delivery and risk of childhood leukaemia: A pooled analysis from the Childhood Leukemia International Consortium (CLIC). </w:t>
      </w:r>
      <w:r w:rsidRPr="00A52446">
        <w:rPr>
          <w:rFonts w:ascii="Times New Roman" w:hAnsi="Times New Roman" w:cs="Times New Roman"/>
          <w:i/>
          <w:iCs/>
          <w:noProof/>
          <w:sz w:val="24"/>
          <w:szCs w:val="24"/>
        </w:rPr>
        <w:t>The Lancet Haematology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(4), e176–e185. https://doi.org/10.1016/S2352-3026(16)00002-8</w:t>
      </w:r>
    </w:p>
    <w:p w14:paraId="0C51E391"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NIPORT/Bangladesh, N. I. of P. R. and T.-, Associates, M. and, &amp; International, I. (2016, March 1). </w:t>
      </w:r>
      <w:r w:rsidRPr="00A52446">
        <w:rPr>
          <w:rFonts w:ascii="Times New Roman" w:hAnsi="Times New Roman" w:cs="Times New Roman"/>
          <w:i/>
          <w:iCs/>
          <w:noProof/>
          <w:sz w:val="24"/>
          <w:szCs w:val="24"/>
        </w:rPr>
        <w:t>Bangladesh Demographic and Health Survey 2014</w:t>
      </w:r>
      <w:r w:rsidRPr="00A52446">
        <w:rPr>
          <w:rFonts w:ascii="Times New Roman" w:hAnsi="Times New Roman" w:cs="Times New Roman"/>
          <w:noProof/>
          <w:sz w:val="24"/>
          <w:szCs w:val="24"/>
        </w:rPr>
        <w:t>. Retrieved from https://dhsprogram.com/publications/publication-fr311-dhs-final-reports.cfm</w:t>
      </w:r>
    </w:p>
    <w:p w14:paraId="3C93DBB6"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A52446">
        <w:rPr>
          <w:rFonts w:ascii="Times New Roman" w:hAnsi="Times New Roman" w:cs="Times New Roman"/>
          <w:i/>
          <w:iCs/>
          <w:noProof/>
          <w:sz w:val="24"/>
          <w:szCs w:val="24"/>
        </w:rPr>
        <w:t>Journal of Health, Population, and Nutrition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33</w:t>
      </w:r>
      <w:r w:rsidRPr="00A52446">
        <w:rPr>
          <w:rFonts w:ascii="Times New Roman" w:hAnsi="Times New Roman" w:cs="Times New Roman"/>
          <w:noProof/>
          <w:sz w:val="24"/>
          <w:szCs w:val="24"/>
        </w:rPr>
        <w:t>, 8. https://doi.org/10.1186/s41043-015-0020-2</w:t>
      </w:r>
    </w:p>
    <w:p w14:paraId="0F60AB23"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Sandall, J., Tribe, R. M., Avery, L., Mola, G., Visser, G. H., Homer, C. S., … Temmerman, M. (2018, October 13). Short-term and long-term effects of caesarean section on the health of women and children. </w:t>
      </w:r>
      <w:r w:rsidRPr="00A52446">
        <w:rPr>
          <w:rFonts w:ascii="Times New Roman" w:hAnsi="Times New Roman" w:cs="Times New Roman"/>
          <w:i/>
          <w:iCs/>
          <w:noProof/>
          <w:sz w:val="24"/>
          <w:szCs w:val="24"/>
        </w:rPr>
        <w:t>The Lancet</w:t>
      </w:r>
      <w:r w:rsidRPr="00A52446">
        <w:rPr>
          <w:rFonts w:ascii="Times New Roman" w:hAnsi="Times New Roman" w:cs="Times New Roman"/>
          <w:noProof/>
          <w:sz w:val="24"/>
          <w:szCs w:val="24"/>
        </w:rPr>
        <w:t>, Vol. 392, pp. 1349–1357. https://doi.org/10.1016/S0140-6736(18)31930-5</w:t>
      </w:r>
    </w:p>
    <w:p w14:paraId="0A922546"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lastRenderedPageBreak/>
        <w:t xml:space="preserve">Shahabuddin, A. S. M., Delvaux, T., Utz, B., Bardaji, A., &amp; De Brouwere, V. (2016). Determinants and trends in health facility-based deliveries and caesarean sections among married adolescent girls in Bangladesh. </w:t>
      </w:r>
      <w:r w:rsidRPr="00A52446">
        <w:rPr>
          <w:rFonts w:ascii="Times New Roman" w:hAnsi="Times New Roman" w:cs="Times New Roman"/>
          <w:i/>
          <w:iCs/>
          <w:noProof/>
          <w:sz w:val="24"/>
          <w:szCs w:val="24"/>
        </w:rPr>
        <w:t>BMJ Open</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6</w:t>
      </w:r>
      <w:r w:rsidRPr="00A52446">
        <w:rPr>
          <w:rFonts w:ascii="Times New Roman" w:hAnsi="Times New Roman" w:cs="Times New Roman"/>
          <w:noProof/>
          <w:sz w:val="24"/>
          <w:szCs w:val="24"/>
        </w:rPr>
        <w:t>(9). https://doi.org/10.1136/bmjopen-2016-012424</w:t>
      </w:r>
    </w:p>
    <w:p w14:paraId="23ACB3D1"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A52446">
        <w:rPr>
          <w:rFonts w:ascii="Times New Roman" w:hAnsi="Times New Roman" w:cs="Times New Roman"/>
          <w:i/>
          <w:iCs/>
          <w:noProof/>
          <w:sz w:val="24"/>
          <w:szCs w:val="24"/>
        </w:rPr>
        <w:t>Social Science and Medicine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50</w:t>
      </w:r>
      <w:r w:rsidRPr="00A52446">
        <w:rPr>
          <w:rFonts w:ascii="Times New Roman" w:hAnsi="Times New Roman" w:cs="Times New Roman"/>
          <w:noProof/>
          <w:sz w:val="24"/>
          <w:szCs w:val="24"/>
        </w:rPr>
        <w:t>(9), 1227–1233. https://doi.org/10.1016/S0277-9536(99)00315-9</w:t>
      </w:r>
    </w:p>
    <w:p w14:paraId="337B140C"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UNICEF, B. and. (2015). BANGLADESH 2012-13 MICS FINAL REPORT RELEASED - UNICEF MICS. Retrieved October 22, 2019, from https://mics.unicef.org/news_entries/15</w:t>
      </w:r>
    </w:p>
    <w:p w14:paraId="13BCCFE7"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Villar, J., Valladares, E., Wojdyla, D., Zavaleta, N., Carroli, G., Velazco, A., … Acosta, A. (2006). Caesarean delivery rates and pregnancy outcomes: the 2005 WHO global survey on maternal and perinatal health in Latin America. </w:t>
      </w:r>
      <w:r w:rsidRPr="00A52446">
        <w:rPr>
          <w:rFonts w:ascii="Times New Roman" w:hAnsi="Times New Roman" w:cs="Times New Roman"/>
          <w:i/>
          <w:iCs/>
          <w:noProof/>
          <w:sz w:val="24"/>
          <w:szCs w:val="24"/>
        </w:rPr>
        <w:t>Lancet</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367</w:t>
      </w:r>
      <w:r w:rsidRPr="00A52446">
        <w:rPr>
          <w:rFonts w:ascii="Times New Roman" w:hAnsi="Times New Roman" w:cs="Times New Roman"/>
          <w:noProof/>
          <w:sz w:val="24"/>
          <w:szCs w:val="24"/>
        </w:rPr>
        <w:t>(9525), 1819–1829. https://doi.org/10.1016/S0140-6736(06)68704-7</w:t>
      </w:r>
    </w:p>
    <w:p w14:paraId="4D808598"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Yaya, S., &amp; Bishwajit, G. (2019). Burden of acute respiratory infections among under-five children in relation to household wealth and socioeconomic status in Bangladesh. </w:t>
      </w:r>
      <w:r w:rsidRPr="00A52446">
        <w:rPr>
          <w:rFonts w:ascii="Times New Roman" w:hAnsi="Times New Roman" w:cs="Times New Roman"/>
          <w:i/>
          <w:iCs/>
          <w:noProof/>
          <w:sz w:val="24"/>
          <w:szCs w:val="24"/>
        </w:rPr>
        <w:t>Tropical Medicine and Infectious Disease</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4</w:t>
      </w:r>
      <w:r w:rsidRPr="00A52446">
        <w:rPr>
          <w:rFonts w:ascii="Times New Roman" w:hAnsi="Times New Roman" w:cs="Times New Roman"/>
          <w:noProof/>
          <w:sz w:val="24"/>
          <w:szCs w:val="24"/>
        </w:rPr>
        <w:t>(1). https://doi.org/10.3390/tropicalmed4010036</w:t>
      </w:r>
    </w:p>
    <w:p w14:paraId="5691E64B"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Yuan, C., Gaskins, A. J., Blaine, A. I., Zhang, C., Gillman, M. W., Missmer, S. A., … Chavarro, J. E. (2016). Association between cesarean birth and risk of obesity in offspring in childhood, adolescence, and early adulthood. </w:t>
      </w:r>
      <w:r w:rsidRPr="00A52446">
        <w:rPr>
          <w:rFonts w:ascii="Times New Roman" w:hAnsi="Times New Roman" w:cs="Times New Roman"/>
          <w:i/>
          <w:iCs/>
          <w:noProof/>
          <w:sz w:val="24"/>
          <w:szCs w:val="24"/>
        </w:rPr>
        <w:t>JAMA Pediatrics</w:t>
      </w:r>
      <w:r w:rsidRPr="00A52446">
        <w:rPr>
          <w:rFonts w:ascii="Times New Roman" w:hAnsi="Times New Roman" w:cs="Times New Roman"/>
          <w:noProof/>
          <w:sz w:val="24"/>
          <w:szCs w:val="24"/>
        </w:rPr>
        <w:t>, Vol. 170. https://doi.org/10.1001/jamapediatrics.2016.2385</w:t>
      </w:r>
    </w:p>
    <w:p w14:paraId="363CAF6D"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A52446">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A52446">
        <w:rPr>
          <w:rFonts w:ascii="Times New Roman" w:hAnsi="Times New Roman" w:cs="Times New Roman"/>
          <w:i/>
          <w:iCs/>
          <w:noProof/>
          <w:sz w:val="24"/>
          <w:szCs w:val="24"/>
        </w:rPr>
        <w:t>International Journal of Community Based Nursing and Midwifery</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3</w:t>
      </w:r>
      <w:r w:rsidRPr="00A52446">
        <w:rPr>
          <w:rFonts w:ascii="Times New Roman" w:hAnsi="Times New Roman" w:cs="Times New Roman"/>
          <w:noProof/>
          <w:sz w:val="24"/>
          <w:szCs w:val="24"/>
        </w:rPr>
        <w:t>(1), 39–50.</w:t>
      </w:r>
    </w:p>
    <w:p w14:paraId="5122BCD1" w14:textId="77777777" w:rsidR="00505471" w:rsidRPr="00A52446" w:rsidRDefault="00505471" w:rsidP="00DC1D0E">
      <w:pPr>
        <w:widowControl w:val="0"/>
        <w:autoSpaceDE w:val="0"/>
        <w:autoSpaceDN w:val="0"/>
        <w:adjustRightInd w:val="0"/>
        <w:spacing w:after="0" w:line="240" w:lineRule="auto"/>
        <w:ind w:left="480" w:hanging="480"/>
        <w:rPr>
          <w:rFonts w:ascii="Times New Roman" w:hAnsi="Times New Roman" w:cs="Times New Roman"/>
          <w:noProof/>
          <w:sz w:val="24"/>
        </w:rPr>
      </w:pPr>
      <w:r w:rsidRPr="00A52446">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A52446">
        <w:rPr>
          <w:rFonts w:ascii="Times New Roman" w:hAnsi="Times New Roman" w:cs="Times New Roman"/>
          <w:i/>
          <w:iCs/>
          <w:noProof/>
          <w:sz w:val="24"/>
          <w:szCs w:val="24"/>
        </w:rPr>
        <w:t>Iranian Journal of Nursing and Midwifery Research</w:t>
      </w:r>
      <w:r w:rsidRPr="00A52446">
        <w:rPr>
          <w:rFonts w:ascii="Times New Roman" w:hAnsi="Times New Roman" w:cs="Times New Roman"/>
          <w:noProof/>
          <w:sz w:val="24"/>
          <w:szCs w:val="24"/>
        </w:rPr>
        <w:t xml:space="preserve">, </w:t>
      </w:r>
      <w:r w:rsidRPr="00A52446">
        <w:rPr>
          <w:rFonts w:ascii="Times New Roman" w:hAnsi="Times New Roman" w:cs="Times New Roman"/>
          <w:i/>
          <w:iCs/>
          <w:noProof/>
          <w:sz w:val="24"/>
          <w:szCs w:val="24"/>
        </w:rPr>
        <w:t>19</w:t>
      </w:r>
      <w:r w:rsidRPr="00A52446">
        <w:rPr>
          <w:rFonts w:ascii="Times New Roman" w:hAnsi="Times New Roman" w:cs="Times New Roman"/>
          <w:noProof/>
          <w:sz w:val="24"/>
          <w:szCs w:val="24"/>
        </w:rPr>
        <w:t>(7 Suppl 1), S37-44. Retrieved from http://www.ncbi.nlm.nih.gov/pubmed/25949250</w:t>
      </w:r>
    </w:p>
    <w:p w14:paraId="3CB27E0F" w14:textId="77777777" w:rsidR="00505471" w:rsidRPr="00A52446" w:rsidRDefault="00505471" w:rsidP="00DC1D0E">
      <w:pPr>
        <w:tabs>
          <w:tab w:val="left" w:pos="543"/>
        </w:tabs>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fldChar w:fldCharType="end"/>
      </w:r>
    </w:p>
    <w:p w14:paraId="269AE103" w14:textId="77777777" w:rsidR="00E32C12" w:rsidRPr="00A52446" w:rsidRDefault="00E32C12" w:rsidP="00DC1D0E">
      <w:pPr>
        <w:spacing w:after="0" w:line="240" w:lineRule="auto"/>
        <w:rPr>
          <w:rFonts w:ascii="Times New Roman" w:eastAsia="Times New Roman" w:hAnsi="Times New Roman" w:cs="Times New Roman"/>
          <w:b/>
          <w:sz w:val="24"/>
          <w:szCs w:val="24"/>
        </w:rPr>
      </w:pPr>
    </w:p>
    <w:p w14:paraId="1EB70895"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6ED10375"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637E9CB5"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0B4EB9AD"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6635E73B"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3CF4A3EA"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10412DEA"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2F8B1EAF" w14:textId="77777777" w:rsidR="00FB6175" w:rsidRPr="00A52446" w:rsidRDefault="00FB6175" w:rsidP="00DC1D0E">
      <w:pPr>
        <w:spacing w:after="0" w:line="240" w:lineRule="auto"/>
        <w:rPr>
          <w:rFonts w:ascii="Times New Roman" w:eastAsia="Times New Roman" w:hAnsi="Times New Roman" w:cs="Times New Roman"/>
          <w:b/>
          <w:sz w:val="24"/>
          <w:szCs w:val="24"/>
        </w:rPr>
      </w:pPr>
    </w:p>
    <w:p w14:paraId="0724EDA7" w14:textId="77777777" w:rsidR="008C6C27" w:rsidRDefault="008C6C27">
      <w:pPr>
        <w:rPr>
          <w:ins w:id="54" w:author="Chowdhury,Muhammad Abdul Baker" w:date="2020-01-22T14:48:00Z"/>
          <w:rFonts w:ascii="Times New Roman" w:eastAsia="Times New Roman" w:hAnsi="Times New Roman" w:cs="Times New Roman"/>
          <w:b/>
          <w:sz w:val="24"/>
          <w:szCs w:val="24"/>
        </w:rPr>
      </w:pPr>
      <w:ins w:id="55" w:author="Chowdhury,Muhammad Abdul Baker" w:date="2020-01-22T14:48:00Z">
        <w:r>
          <w:rPr>
            <w:rFonts w:ascii="Times New Roman" w:eastAsia="Times New Roman" w:hAnsi="Times New Roman" w:cs="Times New Roman"/>
            <w:b/>
            <w:sz w:val="24"/>
            <w:szCs w:val="24"/>
          </w:rPr>
          <w:br w:type="page"/>
        </w:r>
      </w:ins>
    </w:p>
    <w:p w14:paraId="2EBDDD7C" w14:textId="77777777" w:rsidR="00595FB2" w:rsidRPr="00A52446" w:rsidRDefault="00595FB2"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lastRenderedPageBreak/>
        <w:t>Supporting information</w:t>
      </w:r>
    </w:p>
    <w:p w14:paraId="44E6B244" w14:textId="77777777" w:rsidR="00595FB2" w:rsidRPr="00A52446" w:rsidRDefault="00595FB2"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S1 Table: Unadjusted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3"/>
        <w:gridCol w:w="1692"/>
        <w:gridCol w:w="1952"/>
        <w:gridCol w:w="1604"/>
        <w:gridCol w:w="1771"/>
      </w:tblGrid>
      <w:tr w:rsidR="00A52446" w:rsidRPr="00A52446" w14:paraId="796DAB58"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51BAD6" w14:textId="77777777" w:rsidR="00595FB2" w:rsidRPr="00A52446" w:rsidRDefault="00595FB2" w:rsidP="00DC1D0E">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797F4F"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15ABD4"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14:paraId="217B5B0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534C2C"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Source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9E21E8"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8786BE" w14:textId="77777777" w:rsidR="00595FB2" w:rsidRPr="00A52446" w:rsidRDefault="00656A74"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48E91D"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3B8F5" w14:textId="77777777" w:rsidR="00595FB2" w:rsidRPr="00A52446" w:rsidRDefault="0094552D"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14:paraId="575DA8E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610FF1"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D3A95" w14:textId="77777777" w:rsidR="00595FB2" w:rsidRPr="00A52446" w:rsidRDefault="005C2CBF"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9.97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2AD6283" w14:textId="77777777" w:rsidR="00595FB2" w:rsidRPr="00A52446" w:rsidRDefault="005C2CBF"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0.002</w:t>
            </w:r>
          </w:p>
        </w:tc>
        <w:tc>
          <w:tcPr>
            <w:tcW w:w="16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A90326" w14:textId="77777777" w:rsidR="00595FB2" w:rsidRPr="00A52446" w:rsidRDefault="00BA4B01"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w:t>
            </w:r>
            <w:r w:rsidR="00F06F56" w:rsidRPr="00A52446">
              <w:rPr>
                <w:rFonts w:ascii="Times New Roman" w:hAnsi="Times New Roman" w:cs="Times New Roman"/>
                <w:sz w:val="24"/>
                <w:szCs w:val="24"/>
              </w:rPr>
              <w:t>88</w:t>
            </w:r>
          </w:p>
        </w:tc>
        <w:tc>
          <w:tcPr>
            <w:tcW w:w="179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EA8E31" w14:textId="77777777" w:rsidR="00595FB2" w:rsidRPr="00A52446" w:rsidRDefault="00BA4B01"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w:t>
            </w:r>
            <w:r w:rsidR="00F06F56" w:rsidRPr="00A52446">
              <w:rPr>
                <w:rFonts w:ascii="Times New Roman" w:hAnsi="Times New Roman" w:cs="Times New Roman"/>
                <w:sz w:val="24"/>
                <w:szCs w:val="24"/>
              </w:rPr>
              <w:t>70</w:t>
            </w:r>
          </w:p>
        </w:tc>
      </w:tr>
    </w:tbl>
    <w:p w14:paraId="3F262546" w14:textId="77777777" w:rsidR="00595FB2" w:rsidRPr="00A52446" w:rsidRDefault="00595FB2" w:rsidP="00DC1D0E">
      <w:pPr>
        <w:spacing w:after="0" w:line="240" w:lineRule="auto"/>
        <w:rPr>
          <w:rFonts w:ascii="Times New Roman" w:eastAsia="Times New Roman" w:hAnsi="Times New Roman" w:cs="Times New Roman"/>
          <w:sz w:val="24"/>
          <w:szCs w:val="24"/>
        </w:rPr>
      </w:pPr>
    </w:p>
    <w:p w14:paraId="3570C978" w14:textId="77777777" w:rsidR="00595FB2" w:rsidRPr="00A52446" w:rsidRDefault="00595FB2" w:rsidP="00DC1D0E">
      <w:pPr>
        <w:spacing w:after="0" w:line="240" w:lineRule="auto"/>
        <w:rPr>
          <w:rFonts w:ascii="Times New Roman" w:eastAsia="Times New Roman" w:hAnsi="Times New Roman" w:cs="Times New Roman"/>
          <w:b/>
          <w:sz w:val="24"/>
          <w:szCs w:val="24"/>
        </w:rPr>
      </w:pPr>
    </w:p>
    <w:p w14:paraId="42EDCEAB" w14:textId="77777777" w:rsidR="00595FB2" w:rsidRPr="00A52446" w:rsidRDefault="00595FB2" w:rsidP="00DC1D0E">
      <w:pPr>
        <w:spacing w:after="0" w:line="240" w:lineRule="auto"/>
        <w:rPr>
          <w:rFonts w:ascii="Times New Roman" w:eastAsia="Times New Roman" w:hAnsi="Times New Roman" w:cs="Times New Roman"/>
          <w:b/>
          <w:sz w:val="24"/>
          <w:szCs w:val="24"/>
        </w:rPr>
      </w:pPr>
      <w:r w:rsidRPr="00A52446">
        <w:rPr>
          <w:rFonts w:ascii="Times New Roman" w:eastAsia="Times New Roman" w:hAnsi="Times New Roman" w:cs="Times New Roman"/>
          <w:b/>
          <w:sz w:val="24"/>
          <w:szCs w:val="24"/>
        </w:rPr>
        <w:t>S2 Table: Adjusted LR Statistics for Type 3 Analysis</w:t>
      </w:r>
    </w:p>
    <w:tbl>
      <w:tblPr>
        <w:tblW w:w="0" w:type="auto"/>
        <w:tblInd w:w="108" w:type="dxa"/>
        <w:tblCellMar>
          <w:left w:w="10" w:type="dxa"/>
          <w:right w:w="10" w:type="dxa"/>
        </w:tblCellMar>
        <w:tblLook w:val="04A0" w:firstRow="1" w:lastRow="0" w:firstColumn="1" w:lastColumn="0" w:noHBand="0" w:noVBand="1"/>
      </w:tblPr>
      <w:tblGrid>
        <w:gridCol w:w="2227"/>
        <w:gridCol w:w="1691"/>
        <w:gridCol w:w="1950"/>
        <w:gridCol w:w="1641"/>
        <w:gridCol w:w="1733"/>
      </w:tblGrid>
      <w:tr w:rsidR="00A52446" w:rsidRPr="00A52446" w14:paraId="54223776"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1E5A4D" w14:textId="77777777" w:rsidR="00595FB2" w:rsidRPr="00A52446" w:rsidRDefault="00595FB2" w:rsidP="00DC1D0E">
            <w:pPr>
              <w:spacing w:after="0" w:line="240" w:lineRule="auto"/>
              <w:rPr>
                <w:rFonts w:ascii="Times New Roman" w:eastAsia="Calibri" w:hAnsi="Times New Roman" w:cs="Times New Roman"/>
                <w:sz w:val="24"/>
                <w:szCs w:val="24"/>
              </w:rPr>
            </w:pPr>
          </w:p>
        </w:tc>
        <w:tc>
          <w:tcPr>
            <w:tcW w:w="3690"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B1030"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MICS 2012</w:t>
            </w:r>
          </w:p>
        </w:tc>
        <w:tc>
          <w:tcPr>
            <w:tcW w:w="3415" w:type="dxa"/>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F2907EF"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BDHS 2014</w:t>
            </w:r>
          </w:p>
        </w:tc>
      </w:tr>
      <w:tr w:rsidR="00A52446" w:rsidRPr="00A52446" w14:paraId="1208698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B68954"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sz w:val="24"/>
                <w:szCs w:val="24"/>
              </w:rPr>
              <w:t>Covariates</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BF1EBA"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0A9CCA"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D2DB558"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Chi-Square</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92C124"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P-value</w:t>
            </w:r>
          </w:p>
        </w:tc>
      </w:tr>
      <w:tr w:rsidR="00A52446" w:rsidRPr="00A52446" w14:paraId="3F2A8E4E"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C64081"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Type of Delivery</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A57F7D"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1.29</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718A418"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0.257</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75C03B5" w14:textId="77777777" w:rsidR="00595FB2" w:rsidRPr="00A52446" w:rsidRDefault="004278D4"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8.24</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0073289" w14:textId="77777777" w:rsidR="00595FB2" w:rsidRPr="00A52446" w:rsidRDefault="004278D4"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0.004</w:t>
            </w:r>
          </w:p>
        </w:tc>
      </w:tr>
      <w:tr w:rsidR="00A52446" w:rsidRPr="00A52446" w14:paraId="0F60700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A22CB0"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Mother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E993A6D"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5.56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7631CF3"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0.062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5A5658"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2.06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4AF2D0F"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0.357</w:t>
            </w:r>
          </w:p>
        </w:tc>
      </w:tr>
      <w:tr w:rsidR="00A52446" w:rsidRPr="00A52446" w14:paraId="338EC946"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B71670"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Religion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E48241"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0.06</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65E0F7"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0.813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13743D0C"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0.62</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D56BC9D"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0.429</w:t>
            </w:r>
          </w:p>
        </w:tc>
      </w:tr>
      <w:tr w:rsidR="00A52446" w:rsidRPr="00A52446" w14:paraId="3A1CEA7A"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CC4E30"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Division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E02D0D"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113.01</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D2C9C"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0.000</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2150AD5"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9.48</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C4D3CA8"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0.148</w:t>
            </w:r>
          </w:p>
        </w:tc>
      </w:tr>
      <w:tr w:rsidR="00A52446" w:rsidRPr="00A52446" w14:paraId="51D89C3D"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5C1507"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Mother's education</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19F64B1"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12.87</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E6A826"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0.012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DCDC671"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3.76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A42DB01"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0.288</w:t>
            </w:r>
          </w:p>
        </w:tc>
      </w:tr>
      <w:tr w:rsidR="00A52446" w:rsidRPr="00A52446" w14:paraId="1FBE2F7B"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EEB90E"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Wealth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3E59AD"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15.52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5032AF9"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0.004</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75946639"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5.71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9229BC1"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0.222</w:t>
            </w:r>
          </w:p>
        </w:tc>
      </w:tr>
      <w:tr w:rsidR="00A52446" w:rsidRPr="00A52446" w14:paraId="186BDE89"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303888"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Body Mass Index</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F591BE"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4.75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E52C25"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0.093</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7DB66AD"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6.41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6FECF85"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0.041</w:t>
            </w:r>
          </w:p>
        </w:tc>
      </w:tr>
      <w:tr w:rsidR="00A52446" w:rsidRPr="00A52446" w14:paraId="008CA45B" w14:textId="77777777" w:rsidTr="00EB590F">
        <w:trPr>
          <w:trHeight w:val="64"/>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D44F09A"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Area</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8CF450C"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0.52</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8B600"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0.472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578AF344"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8A36CAB"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0.969</w:t>
            </w:r>
          </w:p>
        </w:tc>
      </w:tr>
      <w:tr w:rsidR="00A52446" w:rsidRPr="00A52446" w14:paraId="01D5FEF0"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E89EE6F"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Breastfeed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C8CD4B7"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0.23</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C96542"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0.632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63E5F14"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2.63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1D274C3"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0.105</w:t>
            </w:r>
          </w:p>
        </w:tc>
      </w:tr>
      <w:tr w:rsidR="00A52446" w:rsidRPr="00A52446" w14:paraId="515EAFAF"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1E31B"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Sex (child)</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29249D7"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0.05</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1277073"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0.822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111CE02"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4.26</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190195"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0.039</w:t>
            </w:r>
          </w:p>
        </w:tc>
      </w:tr>
      <w:tr w:rsidR="00A52446" w:rsidRPr="00A52446" w14:paraId="5787E626" w14:textId="77777777" w:rsidTr="005A3479">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8869E66"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Child age</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F777005"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1135CD" w14:textId="77777777" w:rsidR="00595FB2" w:rsidRPr="00A52446" w:rsidRDefault="00425FA2"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0.951</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6349C5F9"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9.71</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203CCCC2"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0.008</w:t>
            </w:r>
          </w:p>
        </w:tc>
      </w:tr>
      <w:tr w:rsidR="00A52446" w:rsidRPr="00A52446" w14:paraId="5FFC61B9" w14:textId="77777777" w:rsidTr="005A3479">
        <w:trPr>
          <w:trHeight w:val="1"/>
        </w:trPr>
        <w:tc>
          <w:tcPr>
            <w:tcW w:w="225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951813" w14:textId="77777777" w:rsidR="00595FB2" w:rsidRPr="00A52446" w:rsidRDefault="00595FB2" w:rsidP="00DC1D0E">
            <w:pPr>
              <w:spacing w:after="0" w:line="240" w:lineRule="auto"/>
              <w:rPr>
                <w:rFonts w:ascii="Times New Roman" w:hAnsi="Times New Roman" w:cs="Times New Roman"/>
                <w:sz w:val="24"/>
                <w:szCs w:val="24"/>
              </w:rPr>
            </w:pPr>
            <w:r w:rsidRPr="00A52446">
              <w:rPr>
                <w:rFonts w:ascii="Times New Roman" w:eastAsia="Times New Roman" w:hAnsi="Times New Roman" w:cs="Times New Roman"/>
                <w:b/>
                <w:sz w:val="24"/>
                <w:szCs w:val="24"/>
              </w:rPr>
              <w:t>Size at birth</w:t>
            </w:r>
          </w:p>
        </w:tc>
        <w:tc>
          <w:tcPr>
            <w:tcW w:w="171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9C94354"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11.50</w:t>
            </w:r>
          </w:p>
        </w:tc>
        <w:tc>
          <w:tcPr>
            <w:tcW w:w="198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928D0B9" w14:textId="77777777" w:rsidR="00595FB2" w:rsidRPr="00A52446" w:rsidRDefault="007F1C87"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0.022</w:t>
            </w:r>
          </w:p>
        </w:tc>
        <w:tc>
          <w:tcPr>
            <w:tcW w:w="1658"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4DDC0F90"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7.63</w:t>
            </w:r>
          </w:p>
        </w:tc>
        <w:tc>
          <w:tcPr>
            <w:tcW w:w="1757"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bottom"/>
          </w:tcPr>
          <w:p w14:paraId="0E4DF6A9" w14:textId="77777777" w:rsidR="00595FB2" w:rsidRPr="00A52446" w:rsidRDefault="00425BC8" w:rsidP="00DC1D0E">
            <w:pPr>
              <w:spacing w:after="0" w:line="240" w:lineRule="auto"/>
              <w:rPr>
                <w:rFonts w:ascii="Times New Roman" w:hAnsi="Times New Roman" w:cs="Times New Roman"/>
                <w:sz w:val="24"/>
                <w:szCs w:val="24"/>
              </w:rPr>
            </w:pPr>
            <w:r w:rsidRPr="00A52446">
              <w:rPr>
                <w:rFonts w:ascii="Times New Roman" w:hAnsi="Times New Roman" w:cs="Times New Roman"/>
                <w:sz w:val="24"/>
                <w:szCs w:val="24"/>
              </w:rPr>
              <w:t>0.106</w:t>
            </w:r>
          </w:p>
        </w:tc>
      </w:tr>
    </w:tbl>
    <w:p w14:paraId="703DD61D" w14:textId="77777777" w:rsidR="00595FB2" w:rsidRPr="00A52446" w:rsidRDefault="00595FB2" w:rsidP="00DC1D0E">
      <w:pPr>
        <w:spacing w:after="0" w:line="240" w:lineRule="auto"/>
        <w:rPr>
          <w:rFonts w:ascii="Times New Roman" w:eastAsia="Times New Roman" w:hAnsi="Times New Roman" w:cs="Times New Roman"/>
          <w:b/>
          <w:sz w:val="24"/>
          <w:szCs w:val="24"/>
        </w:rPr>
      </w:pPr>
    </w:p>
    <w:sectPr w:rsidR="00595FB2" w:rsidRPr="00A5244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owdhury,Muhammad Abdul Baker" w:date="2020-01-22T14:39:00Z" w:initials="CAB">
    <w:p w14:paraId="10E818D2" w14:textId="0CD7D172" w:rsidR="003167A7" w:rsidRDefault="003167A7">
      <w:pPr>
        <w:pStyle w:val="CommentText"/>
      </w:pPr>
      <w:r>
        <w:rPr>
          <w:rStyle w:val="CommentReference"/>
        </w:rPr>
        <w:annotationRef/>
      </w:r>
      <w:r>
        <w:t xml:space="preserve">Investigate? A better phrase </w:t>
      </w:r>
    </w:p>
  </w:comment>
  <w:comment w:id="1" w:author="Chowdhury,Muhammad Abdul Baker" w:date="2020-01-22T14:45:00Z" w:initials="CAB">
    <w:p w14:paraId="330CFA8B" w14:textId="77777777" w:rsidR="003167A7" w:rsidRDefault="003167A7">
      <w:pPr>
        <w:pStyle w:val="CommentText"/>
      </w:pPr>
      <w:r>
        <w:rPr>
          <w:rStyle w:val="CommentReference"/>
        </w:rPr>
        <w:annotationRef/>
      </w:r>
      <w:r>
        <w:t xml:space="preserve">This sentence does not tell anything specific </w:t>
      </w:r>
    </w:p>
  </w:comment>
  <w:comment w:id="2" w:author="Chowdhury,Muhammad Abdul Baker" w:date="2020-01-22T14:50:00Z" w:initials="CAB">
    <w:p w14:paraId="13F48090" w14:textId="77777777" w:rsidR="003167A7" w:rsidRDefault="003167A7">
      <w:pPr>
        <w:pStyle w:val="CommentText"/>
      </w:pPr>
      <w:r>
        <w:t>D</w:t>
      </w:r>
      <w:r>
        <w:rPr>
          <w:rStyle w:val="CommentReference"/>
        </w:rPr>
        <w:annotationRef/>
      </w:r>
      <w:r>
        <w:t xml:space="preserve">id you mean fast breathing? </w:t>
      </w:r>
    </w:p>
  </w:comment>
  <w:comment w:id="3" w:author="Chowdhury,Muhammad Abdul Baker" w:date="2020-01-22T14:56:00Z" w:initials="CAB">
    <w:p w14:paraId="3D289F85" w14:textId="1896F7BD" w:rsidR="003167A7" w:rsidRDefault="003167A7">
      <w:pPr>
        <w:pStyle w:val="CommentText"/>
      </w:pPr>
      <w:r>
        <w:rPr>
          <w:rStyle w:val="CommentReference"/>
        </w:rPr>
        <w:annotationRef/>
      </w:r>
      <w:r>
        <w:t xml:space="preserve">Looks like the two data sources are described in two different paragraph. We can add a subheading for them&gt; However, I think we can briefly describe data sources in the same paragraph.  </w:t>
      </w:r>
    </w:p>
  </w:comment>
  <w:comment w:id="4" w:author="Chowdhury,Muhammad Abdul Baker" w:date="2020-01-22T14:53:00Z" w:initials="CAB">
    <w:p w14:paraId="61AAF458" w14:textId="1F7101B5" w:rsidR="003167A7" w:rsidRDefault="003167A7">
      <w:pPr>
        <w:pStyle w:val="CommentText"/>
      </w:pPr>
      <w:r>
        <w:rPr>
          <w:rStyle w:val="CommentReference"/>
        </w:rPr>
        <w:annotationRef/>
      </w:r>
      <w:r>
        <w:t xml:space="preserve">This came in the middle of BDHS data description. </w:t>
      </w:r>
    </w:p>
  </w:comment>
  <w:comment w:id="5" w:author="Chowdhury,Muhammad Abdul Baker" w:date="2020-01-22T14:55:00Z" w:initials="CAB">
    <w:p w14:paraId="7945CF5F" w14:textId="451358DF" w:rsidR="003167A7" w:rsidRDefault="003167A7">
      <w:pPr>
        <w:pStyle w:val="CommentText"/>
      </w:pPr>
      <w:r>
        <w:rPr>
          <w:rStyle w:val="CommentReference"/>
        </w:rPr>
        <w:annotationRef/>
      </w:r>
      <w:r>
        <w:t xml:space="preserve">I am not sure what is the purpose of mentioning this </w:t>
      </w:r>
    </w:p>
  </w:comment>
  <w:comment w:id="7" w:author="Chowdhury,Muhammad Abdul Baker" w:date="2020-01-22T14:58:00Z" w:initials="CAB">
    <w:p w14:paraId="55890833" w14:textId="3032464C" w:rsidR="003167A7" w:rsidRDefault="003167A7">
      <w:pPr>
        <w:pStyle w:val="CommentText"/>
      </w:pPr>
      <w:r>
        <w:rPr>
          <w:rStyle w:val="CommentReference"/>
        </w:rPr>
        <w:annotationRef/>
      </w:r>
      <w:r>
        <w:t xml:space="preserve">Are these mother- child pair? </w:t>
      </w:r>
    </w:p>
  </w:comment>
  <w:comment w:id="8" w:author="Chowdhury,Muhammad Abdul Baker" w:date="2020-01-22T14:59:00Z" w:initials="CAB">
    <w:p w14:paraId="69A4F988" w14:textId="41226F6A" w:rsidR="003167A7" w:rsidRDefault="003167A7">
      <w:pPr>
        <w:pStyle w:val="CommentText"/>
      </w:pPr>
      <w:r>
        <w:rPr>
          <w:rStyle w:val="CommentReference"/>
        </w:rPr>
        <w:annotationRef/>
      </w:r>
      <w:r>
        <w:t xml:space="preserve">Figure 2 is missing </w:t>
      </w:r>
    </w:p>
  </w:comment>
  <w:comment w:id="9" w:author="Chowdhury,Muhammad Abdul Baker" w:date="2020-01-22T14:59:00Z" w:initials="CAB">
    <w:p w14:paraId="67C518A8" w14:textId="254F62B4" w:rsidR="003167A7" w:rsidRDefault="003167A7">
      <w:pPr>
        <w:pStyle w:val="CommentText"/>
      </w:pPr>
      <w:r>
        <w:rPr>
          <w:rStyle w:val="CommentReference"/>
        </w:rPr>
        <w:annotationRef/>
      </w:r>
      <w:r>
        <w:t xml:space="preserve">This is not compatible with the methods paragraph </w:t>
      </w:r>
    </w:p>
  </w:comment>
  <w:comment w:id="10" w:author="Chowdhury,Muhammad Abdul Baker" w:date="2020-01-22T15:06:00Z" w:initials="CAB">
    <w:p w14:paraId="65EAA742" w14:textId="677A4729" w:rsidR="003167A7" w:rsidRDefault="003167A7">
      <w:pPr>
        <w:pStyle w:val="CommentText"/>
      </w:pPr>
      <w:r>
        <w:rPr>
          <w:rStyle w:val="CommentReference"/>
        </w:rPr>
        <w:annotationRef/>
      </w:r>
      <w:r>
        <w:t xml:space="preserve">I think both the dataset had these variables in common? </w:t>
      </w:r>
    </w:p>
  </w:comment>
  <w:comment w:id="11" w:author="Chowdhury,Muhammad Abdul Baker" w:date="2020-01-22T15:04:00Z" w:initials="CAB">
    <w:p w14:paraId="285D6905" w14:textId="6F5F330F" w:rsidR="003167A7" w:rsidRDefault="003167A7">
      <w:pPr>
        <w:pStyle w:val="CommentText"/>
      </w:pPr>
      <w:r>
        <w:rPr>
          <w:rStyle w:val="CommentReference"/>
        </w:rPr>
        <w:annotationRef/>
      </w:r>
      <w:r>
        <w:t xml:space="preserve">I believe these conditions were observed during or past two weeks of the survey. When these conditions were measured that needs to be clearly mentioned. </w:t>
      </w:r>
    </w:p>
  </w:comment>
  <w:comment w:id="12" w:author="Chowdhury,Muhammad Abdul Baker" w:date="2020-01-22T15:08:00Z" w:initials="CAB">
    <w:p w14:paraId="596210F5" w14:textId="7F323347" w:rsidR="003167A7" w:rsidRDefault="003167A7">
      <w:pPr>
        <w:pStyle w:val="CommentText"/>
      </w:pPr>
      <w:r>
        <w:rPr>
          <w:rStyle w:val="CommentReference"/>
        </w:rPr>
        <w:annotationRef/>
      </w:r>
      <w:r>
        <w:t xml:space="preserve">Do you mean non-cesarean cases were selected using PS method? </w:t>
      </w:r>
    </w:p>
  </w:comment>
  <w:comment w:id="33" w:author="Chowdhury,Muhammad Abdul Baker" w:date="2020-01-22T15:17:00Z" w:initials="CAB">
    <w:p w14:paraId="450530DF" w14:textId="551F9A37" w:rsidR="003167A7" w:rsidRDefault="003167A7">
      <w:pPr>
        <w:pStyle w:val="CommentText"/>
      </w:pPr>
      <w:r>
        <w:rPr>
          <w:rStyle w:val="CommentReference"/>
        </w:rPr>
        <w:annotationRef/>
      </w:r>
      <w:r>
        <w:t xml:space="preserve">These sentences are long. We need to shorten them. </w:t>
      </w:r>
    </w:p>
  </w:comment>
  <w:comment w:id="46" w:author="Chowdhury,Muhammad Abdul Baker" w:date="2020-01-22T15:32:00Z" w:initials="CAB">
    <w:p w14:paraId="1F41E505" w14:textId="7649F5D5" w:rsidR="003167A7" w:rsidRDefault="003167A7">
      <w:pPr>
        <w:pStyle w:val="CommentText"/>
      </w:pPr>
      <w:r>
        <w:rPr>
          <w:rStyle w:val="CommentReference"/>
        </w:rPr>
        <w:annotationRef/>
      </w:r>
      <w:r>
        <w:rPr>
          <w:rStyle w:val="CommentReference"/>
        </w:rPr>
        <w:t xml:space="preserve">Did we mention this hypothesis before? </w:t>
      </w:r>
    </w:p>
  </w:comment>
  <w:comment w:id="47" w:author="Chowdhury,Muhammad Abdul Baker" w:date="2020-01-22T15:19:00Z" w:initials="CAB">
    <w:p w14:paraId="1D653604" w14:textId="24EF797D" w:rsidR="003167A7" w:rsidRDefault="003167A7">
      <w:pPr>
        <w:pStyle w:val="CommentText"/>
      </w:pPr>
      <w:r>
        <w:rPr>
          <w:rStyle w:val="CommentReference"/>
        </w:rPr>
        <w:annotationRef/>
      </w:r>
      <w:r>
        <w:t>Add a row for continues age with SD</w:t>
      </w:r>
    </w:p>
  </w:comment>
  <w:comment w:id="48" w:author="Chowdhury,Muhammad Abdul Baker" w:date="2020-01-22T15:15:00Z" w:initials="CAB">
    <w:p w14:paraId="64B7C051" w14:textId="7E40A712" w:rsidR="003167A7" w:rsidRDefault="003167A7">
      <w:pPr>
        <w:pStyle w:val="CommentText"/>
      </w:pPr>
      <w:r>
        <w:rPr>
          <w:rStyle w:val="CommentReference"/>
        </w:rPr>
        <w:annotationRef/>
      </w:r>
      <w:r>
        <w:t xml:space="preserve">Replace all </w:t>
      </w:r>
      <w:r w:rsidRPr="00A52446">
        <w:rPr>
          <w:rFonts w:ascii="Times New Roman" w:hAnsi="Times New Roman" w:cs="Times New Roman"/>
        </w:rPr>
        <w:t>0.000</w:t>
      </w:r>
      <w:r>
        <w:rPr>
          <w:rFonts w:ascii="Times New Roman" w:hAnsi="Times New Roman" w:cs="Times New Roman"/>
        </w:rPr>
        <w:t xml:space="preserve"> p-values with &lt;0.001</w:t>
      </w:r>
    </w:p>
  </w:comment>
  <w:comment w:id="49" w:author="Chowdhury,Muhammad Abdul Baker" w:date="2020-01-23T10:51:00Z" w:initials="CAB">
    <w:p w14:paraId="4B463D01" w14:textId="4C8CCE02" w:rsidR="002C7648" w:rsidRDefault="002C7648">
      <w:pPr>
        <w:pStyle w:val="CommentText"/>
      </w:pPr>
      <w:r>
        <w:rPr>
          <w:rStyle w:val="CommentReference"/>
        </w:rPr>
        <w:annotationRef/>
      </w:r>
      <w:r>
        <w:t xml:space="preserve">Please describe the model selection criteria in the method section. It seems you have son-significant variables in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E818D2" w15:done="0"/>
  <w15:commentEx w15:paraId="330CFA8B" w15:done="0"/>
  <w15:commentEx w15:paraId="13F48090" w15:done="0"/>
  <w15:commentEx w15:paraId="3D289F85" w15:done="0"/>
  <w15:commentEx w15:paraId="61AAF458" w15:done="0"/>
  <w15:commentEx w15:paraId="7945CF5F" w15:done="0"/>
  <w15:commentEx w15:paraId="55890833" w15:done="0"/>
  <w15:commentEx w15:paraId="69A4F988" w15:done="0"/>
  <w15:commentEx w15:paraId="67C518A8" w15:done="0"/>
  <w15:commentEx w15:paraId="65EAA742" w15:done="0"/>
  <w15:commentEx w15:paraId="285D6905" w15:done="0"/>
  <w15:commentEx w15:paraId="596210F5" w15:done="0"/>
  <w15:commentEx w15:paraId="450530DF" w15:done="0"/>
  <w15:commentEx w15:paraId="1F41E505" w15:done="0"/>
  <w15:commentEx w15:paraId="1D653604" w15:done="0"/>
  <w15:commentEx w15:paraId="64B7C051" w15:done="0"/>
  <w15:commentEx w15:paraId="4B463D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A1589" w14:textId="77777777" w:rsidR="00F94CA7" w:rsidRDefault="00F94CA7" w:rsidP="00B938DD">
      <w:pPr>
        <w:spacing w:after="0" w:line="240" w:lineRule="auto"/>
      </w:pPr>
      <w:r>
        <w:separator/>
      </w:r>
    </w:p>
  </w:endnote>
  <w:endnote w:type="continuationSeparator" w:id="0">
    <w:p w14:paraId="76F46CCD" w14:textId="77777777" w:rsidR="00F94CA7" w:rsidRDefault="00F94CA7" w:rsidP="00B9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578603"/>
      <w:docPartObj>
        <w:docPartGallery w:val="Page Numbers (Bottom of Page)"/>
        <w:docPartUnique/>
      </w:docPartObj>
    </w:sdtPr>
    <w:sdtEndPr>
      <w:rPr>
        <w:noProof/>
      </w:rPr>
    </w:sdtEndPr>
    <w:sdtContent>
      <w:p w14:paraId="32AE0505" w14:textId="2484F27F" w:rsidR="003167A7" w:rsidRDefault="003167A7">
        <w:pPr>
          <w:pStyle w:val="Footer"/>
          <w:jc w:val="center"/>
        </w:pPr>
        <w:r>
          <w:fldChar w:fldCharType="begin"/>
        </w:r>
        <w:r>
          <w:instrText xml:space="preserve"> PAGE   \* MERGEFORMAT </w:instrText>
        </w:r>
        <w:r>
          <w:fldChar w:fldCharType="separate"/>
        </w:r>
        <w:r w:rsidR="002C7648">
          <w:rPr>
            <w:noProof/>
          </w:rPr>
          <w:t>15</w:t>
        </w:r>
        <w:r>
          <w:rPr>
            <w:noProof/>
          </w:rPr>
          <w:fldChar w:fldCharType="end"/>
        </w:r>
      </w:p>
    </w:sdtContent>
  </w:sdt>
  <w:p w14:paraId="59036602" w14:textId="77777777" w:rsidR="003167A7" w:rsidRDefault="00316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5577E" w14:textId="77777777" w:rsidR="00F94CA7" w:rsidRDefault="00F94CA7" w:rsidP="00B938DD">
      <w:pPr>
        <w:spacing w:after="0" w:line="240" w:lineRule="auto"/>
      </w:pPr>
      <w:r>
        <w:separator/>
      </w:r>
    </w:p>
  </w:footnote>
  <w:footnote w:type="continuationSeparator" w:id="0">
    <w:p w14:paraId="03CE578B" w14:textId="77777777" w:rsidR="00F94CA7" w:rsidRDefault="00F94CA7" w:rsidP="00B93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wdhury,Muhammad Abdul Baker">
    <w15:presenceInfo w15:providerId="None" w15:userId="Chowdhury,Muhammad Abdul B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MDAytjA1MDE2MDFV0lEKTi0uzszPAykwrAUA3uz52iwAAAA="/>
  </w:docVars>
  <w:rsids>
    <w:rsidRoot w:val="00E32C12"/>
    <w:rsid w:val="000009AD"/>
    <w:rsid w:val="00002004"/>
    <w:rsid w:val="00005E44"/>
    <w:rsid w:val="0001591E"/>
    <w:rsid w:val="00015BDE"/>
    <w:rsid w:val="00017BEB"/>
    <w:rsid w:val="000240DF"/>
    <w:rsid w:val="00026C47"/>
    <w:rsid w:val="00026F08"/>
    <w:rsid w:val="00027280"/>
    <w:rsid w:val="000356EE"/>
    <w:rsid w:val="000358AD"/>
    <w:rsid w:val="00040893"/>
    <w:rsid w:val="0004311D"/>
    <w:rsid w:val="0004444E"/>
    <w:rsid w:val="000512F8"/>
    <w:rsid w:val="000550C1"/>
    <w:rsid w:val="000627B0"/>
    <w:rsid w:val="000650C1"/>
    <w:rsid w:val="0006665D"/>
    <w:rsid w:val="00073EF0"/>
    <w:rsid w:val="0007405E"/>
    <w:rsid w:val="000746A7"/>
    <w:rsid w:val="00075390"/>
    <w:rsid w:val="00077468"/>
    <w:rsid w:val="000778B7"/>
    <w:rsid w:val="00080D69"/>
    <w:rsid w:val="0008642A"/>
    <w:rsid w:val="000910B5"/>
    <w:rsid w:val="000921EB"/>
    <w:rsid w:val="00092682"/>
    <w:rsid w:val="0009687B"/>
    <w:rsid w:val="000A09E7"/>
    <w:rsid w:val="000A0CC0"/>
    <w:rsid w:val="000A0FB8"/>
    <w:rsid w:val="000A1663"/>
    <w:rsid w:val="000A5AE8"/>
    <w:rsid w:val="000A6353"/>
    <w:rsid w:val="000A7194"/>
    <w:rsid w:val="000A76E5"/>
    <w:rsid w:val="000B0D8C"/>
    <w:rsid w:val="000B14CD"/>
    <w:rsid w:val="000B26F9"/>
    <w:rsid w:val="000D5F55"/>
    <w:rsid w:val="000D6A1F"/>
    <w:rsid w:val="000D7BB5"/>
    <w:rsid w:val="000E0DC8"/>
    <w:rsid w:val="000F0001"/>
    <w:rsid w:val="000F2DA0"/>
    <w:rsid w:val="000F75A1"/>
    <w:rsid w:val="00106CC8"/>
    <w:rsid w:val="001104E8"/>
    <w:rsid w:val="0012460A"/>
    <w:rsid w:val="00125111"/>
    <w:rsid w:val="001307C4"/>
    <w:rsid w:val="00132B10"/>
    <w:rsid w:val="00133B98"/>
    <w:rsid w:val="0013421A"/>
    <w:rsid w:val="0013436F"/>
    <w:rsid w:val="001363A9"/>
    <w:rsid w:val="00137391"/>
    <w:rsid w:val="00137E3E"/>
    <w:rsid w:val="00142E96"/>
    <w:rsid w:val="001511E5"/>
    <w:rsid w:val="001512BD"/>
    <w:rsid w:val="001639E8"/>
    <w:rsid w:val="00163F7C"/>
    <w:rsid w:val="0017150A"/>
    <w:rsid w:val="001719B1"/>
    <w:rsid w:val="00172263"/>
    <w:rsid w:val="00173028"/>
    <w:rsid w:val="00180225"/>
    <w:rsid w:val="001834AB"/>
    <w:rsid w:val="001919ED"/>
    <w:rsid w:val="001A4777"/>
    <w:rsid w:val="001A479D"/>
    <w:rsid w:val="001B0D27"/>
    <w:rsid w:val="001B336A"/>
    <w:rsid w:val="001B3DFF"/>
    <w:rsid w:val="001B5E35"/>
    <w:rsid w:val="001C5BAE"/>
    <w:rsid w:val="001C7890"/>
    <w:rsid w:val="001E37E8"/>
    <w:rsid w:val="001E38AD"/>
    <w:rsid w:val="002013B9"/>
    <w:rsid w:val="002028C3"/>
    <w:rsid w:val="00205271"/>
    <w:rsid w:val="00207E9D"/>
    <w:rsid w:val="00211DC3"/>
    <w:rsid w:val="00242B53"/>
    <w:rsid w:val="00244333"/>
    <w:rsid w:val="002447DE"/>
    <w:rsid w:val="0024748A"/>
    <w:rsid w:val="00250A23"/>
    <w:rsid w:val="002514BC"/>
    <w:rsid w:val="0025265C"/>
    <w:rsid w:val="0025309B"/>
    <w:rsid w:val="0025467B"/>
    <w:rsid w:val="002548D0"/>
    <w:rsid w:val="00255F00"/>
    <w:rsid w:val="00256C9A"/>
    <w:rsid w:val="00262EA5"/>
    <w:rsid w:val="0026766B"/>
    <w:rsid w:val="002702C7"/>
    <w:rsid w:val="002703BA"/>
    <w:rsid w:val="0027110E"/>
    <w:rsid w:val="0027565E"/>
    <w:rsid w:val="002761D3"/>
    <w:rsid w:val="002763BE"/>
    <w:rsid w:val="002775D9"/>
    <w:rsid w:val="00282F92"/>
    <w:rsid w:val="0028660F"/>
    <w:rsid w:val="00290092"/>
    <w:rsid w:val="002A4D58"/>
    <w:rsid w:val="002A5AB7"/>
    <w:rsid w:val="002A6152"/>
    <w:rsid w:val="002A6764"/>
    <w:rsid w:val="002B06C0"/>
    <w:rsid w:val="002B4948"/>
    <w:rsid w:val="002C00EE"/>
    <w:rsid w:val="002C2FA1"/>
    <w:rsid w:val="002C7648"/>
    <w:rsid w:val="002D19DE"/>
    <w:rsid w:val="002E010E"/>
    <w:rsid w:val="002E0773"/>
    <w:rsid w:val="002E2217"/>
    <w:rsid w:val="002E5F32"/>
    <w:rsid w:val="002F00E2"/>
    <w:rsid w:val="002F208F"/>
    <w:rsid w:val="002F4A27"/>
    <w:rsid w:val="002F5FA2"/>
    <w:rsid w:val="0030583D"/>
    <w:rsid w:val="00305F4C"/>
    <w:rsid w:val="00311E97"/>
    <w:rsid w:val="003135FB"/>
    <w:rsid w:val="00315C3C"/>
    <w:rsid w:val="003167A7"/>
    <w:rsid w:val="0031777F"/>
    <w:rsid w:val="00324C5F"/>
    <w:rsid w:val="003318B5"/>
    <w:rsid w:val="00334B95"/>
    <w:rsid w:val="00337B0D"/>
    <w:rsid w:val="00342E4C"/>
    <w:rsid w:val="00343820"/>
    <w:rsid w:val="003461A5"/>
    <w:rsid w:val="00350D31"/>
    <w:rsid w:val="00353D37"/>
    <w:rsid w:val="003553C6"/>
    <w:rsid w:val="003613F8"/>
    <w:rsid w:val="003651F8"/>
    <w:rsid w:val="00381004"/>
    <w:rsid w:val="00383D26"/>
    <w:rsid w:val="003A10E0"/>
    <w:rsid w:val="003A75EE"/>
    <w:rsid w:val="003B0345"/>
    <w:rsid w:val="003B3493"/>
    <w:rsid w:val="003B6AD6"/>
    <w:rsid w:val="003B6B7F"/>
    <w:rsid w:val="003C07D4"/>
    <w:rsid w:val="003C18E1"/>
    <w:rsid w:val="003C19A0"/>
    <w:rsid w:val="003C6621"/>
    <w:rsid w:val="003D16F0"/>
    <w:rsid w:val="003D1EBE"/>
    <w:rsid w:val="003D6B50"/>
    <w:rsid w:val="003E0528"/>
    <w:rsid w:val="003E5FA8"/>
    <w:rsid w:val="003E7EB3"/>
    <w:rsid w:val="003F08C8"/>
    <w:rsid w:val="003F0C51"/>
    <w:rsid w:val="003F1E1A"/>
    <w:rsid w:val="003F4021"/>
    <w:rsid w:val="003F66A8"/>
    <w:rsid w:val="0040417A"/>
    <w:rsid w:val="004049D4"/>
    <w:rsid w:val="004068EF"/>
    <w:rsid w:val="00406F0E"/>
    <w:rsid w:val="004071FE"/>
    <w:rsid w:val="00413325"/>
    <w:rsid w:val="00422C23"/>
    <w:rsid w:val="0042307C"/>
    <w:rsid w:val="00423934"/>
    <w:rsid w:val="004243C9"/>
    <w:rsid w:val="00425BC8"/>
    <w:rsid w:val="00425FA2"/>
    <w:rsid w:val="004278D4"/>
    <w:rsid w:val="004336E3"/>
    <w:rsid w:val="00436B07"/>
    <w:rsid w:val="0043797E"/>
    <w:rsid w:val="004410A8"/>
    <w:rsid w:val="004468AA"/>
    <w:rsid w:val="00446EA2"/>
    <w:rsid w:val="004534A2"/>
    <w:rsid w:val="00454473"/>
    <w:rsid w:val="00457732"/>
    <w:rsid w:val="004630B0"/>
    <w:rsid w:val="00474573"/>
    <w:rsid w:val="00484649"/>
    <w:rsid w:val="004846E8"/>
    <w:rsid w:val="00486BE6"/>
    <w:rsid w:val="004909A4"/>
    <w:rsid w:val="00494DDE"/>
    <w:rsid w:val="00496EC7"/>
    <w:rsid w:val="004978A0"/>
    <w:rsid w:val="004A1F58"/>
    <w:rsid w:val="004A6624"/>
    <w:rsid w:val="004B1435"/>
    <w:rsid w:val="004B2384"/>
    <w:rsid w:val="004B2BEC"/>
    <w:rsid w:val="004B49FF"/>
    <w:rsid w:val="004B5456"/>
    <w:rsid w:val="004B57C1"/>
    <w:rsid w:val="004C0EB7"/>
    <w:rsid w:val="004D206A"/>
    <w:rsid w:val="004F77A7"/>
    <w:rsid w:val="00502F4B"/>
    <w:rsid w:val="00505471"/>
    <w:rsid w:val="005077F4"/>
    <w:rsid w:val="00510F4A"/>
    <w:rsid w:val="0051132F"/>
    <w:rsid w:val="00511EEB"/>
    <w:rsid w:val="005144C5"/>
    <w:rsid w:val="00522BC8"/>
    <w:rsid w:val="005275D9"/>
    <w:rsid w:val="005350BB"/>
    <w:rsid w:val="005357B3"/>
    <w:rsid w:val="0054211D"/>
    <w:rsid w:val="00545DE0"/>
    <w:rsid w:val="0055279A"/>
    <w:rsid w:val="00555245"/>
    <w:rsid w:val="0055629C"/>
    <w:rsid w:val="00556818"/>
    <w:rsid w:val="00572A2A"/>
    <w:rsid w:val="00573836"/>
    <w:rsid w:val="00576892"/>
    <w:rsid w:val="00585A36"/>
    <w:rsid w:val="005904A0"/>
    <w:rsid w:val="00595FB2"/>
    <w:rsid w:val="005A0A37"/>
    <w:rsid w:val="005A3479"/>
    <w:rsid w:val="005A4943"/>
    <w:rsid w:val="005A6F1D"/>
    <w:rsid w:val="005B1D32"/>
    <w:rsid w:val="005B4A40"/>
    <w:rsid w:val="005B4E40"/>
    <w:rsid w:val="005C2CBF"/>
    <w:rsid w:val="005C5757"/>
    <w:rsid w:val="005C681D"/>
    <w:rsid w:val="005D30CE"/>
    <w:rsid w:val="005D382B"/>
    <w:rsid w:val="005D6B30"/>
    <w:rsid w:val="005D7631"/>
    <w:rsid w:val="005E254D"/>
    <w:rsid w:val="005E7F4C"/>
    <w:rsid w:val="005F7A5C"/>
    <w:rsid w:val="005F7EF3"/>
    <w:rsid w:val="00603491"/>
    <w:rsid w:val="00605C52"/>
    <w:rsid w:val="00606E08"/>
    <w:rsid w:val="00622576"/>
    <w:rsid w:val="00631903"/>
    <w:rsid w:val="00637962"/>
    <w:rsid w:val="006425DC"/>
    <w:rsid w:val="00644F4E"/>
    <w:rsid w:val="00647C34"/>
    <w:rsid w:val="006529BD"/>
    <w:rsid w:val="00652BF7"/>
    <w:rsid w:val="006536C5"/>
    <w:rsid w:val="006550A7"/>
    <w:rsid w:val="006552A3"/>
    <w:rsid w:val="00656A74"/>
    <w:rsid w:val="0065796B"/>
    <w:rsid w:val="00663049"/>
    <w:rsid w:val="0067296D"/>
    <w:rsid w:val="006751B5"/>
    <w:rsid w:val="00676FED"/>
    <w:rsid w:val="00680658"/>
    <w:rsid w:val="00682531"/>
    <w:rsid w:val="00683B86"/>
    <w:rsid w:val="00692B35"/>
    <w:rsid w:val="00694E3E"/>
    <w:rsid w:val="00697F0C"/>
    <w:rsid w:val="006A0FE5"/>
    <w:rsid w:val="006A3D95"/>
    <w:rsid w:val="006A4CF6"/>
    <w:rsid w:val="006A4F79"/>
    <w:rsid w:val="006A6634"/>
    <w:rsid w:val="006A7A88"/>
    <w:rsid w:val="006B08F1"/>
    <w:rsid w:val="006B1846"/>
    <w:rsid w:val="006B2106"/>
    <w:rsid w:val="006B34E7"/>
    <w:rsid w:val="006B78B8"/>
    <w:rsid w:val="006C03E3"/>
    <w:rsid w:val="006C78CF"/>
    <w:rsid w:val="006E08B1"/>
    <w:rsid w:val="006E2120"/>
    <w:rsid w:val="006E58BD"/>
    <w:rsid w:val="006E6716"/>
    <w:rsid w:val="006E76C0"/>
    <w:rsid w:val="006F1E55"/>
    <w:rsid w:val="006F40E6"/>
    <w:rsid w:val="007013C4"/>
    <w:rsid w:val="0070254C"/>
    <w:rsid w:val="00703EC2"/>
    <w:rsid w:val="007068A8"/>
    <w:rsid w:val="007126FF"/>
    <w:rsid w:val="00720CFA"/>
    <w:rsid w:val="00721A9B"/>
    <w:rsid w:val="00725DA8"/>
    <w:rsid w:val="007278B1"/>
    <w:rsid w:val="0073409D"/>
    <w:rsid w:val="0073464C"/>
    <w:rsid w:val="00736989"/>
    <w:rsid w:val="00737955"/>
    <w:rsid w:val="00740C5A"/>
    <w:rsid w:val="00742894"/>
    <w:rsid w:val="00743315"/>
    <w:rsid w:val="00743E52"/>
    <w:rsid w:val="007501E8"/>
    <w:rsid w:val="00750B3C"/>
    <w:rsid w:val="00755D72"/>
    <w:rsid w:val="00761CF1"/>
    <w:rsid w:val="00762085"/>
    <w:rsid w:val="00764919"/>
    <w:rsid w:val="00764A99"/>
    <w:rsid w:val="00770431"/>
    <w:rsid w:val="0077287B"/>
    <w:rsid w:val="00773F2A"/>
    <w:rsid w:val="0077614F"/>
    <w:rsid w:val="00781085"/>
    <w:rsid w:val="00782DFC"/>
    <w:rsid w:val="00784885"/>
    <w:rsid w:val="00786EDD"/>
    <w:rsid w:val="00790098"/>
    <w:rsid w:val="00793E87"/>
    <w:rsid w:val="007A78C8"/>
    <w:rsid w:val="007B1E2F"/>
    <w:rsid w:val="007B57F4"/>
    <w:rsid w:val="007B7461"/>
    <w:rsid w:val="007C4277"/>
    <w:rsid w:val="007C7E25"/>
    <w:rsid w:val="007D226A"/>
    <w:rsid w:val="007D5EB3"/>
    <w:rsid w:val="007E0F86"/>
    <w:rsid w:val="007E4722"/>
    <w:rsid w:val="007F1232"/>
    <w:rsid w:val="007F13D5"/>
    <w:rsid w:val="007F19A3"/>
    <w:rsid w:val="007F1C87"/>
    <w:rsid w:val="007F70C1"/>
    <w:rsid w:val="008010D8"/>
    <w:rsid w:val="00805856"/>
    <w:rsid w:val="00807738"/>
    <w:rsid w:val="00812681"/>
    <w:rsid w:val="008246CA"/>
    <w:rsid w:val="00834085"/>
    <w:rsid w:val="00836CFF"/>
    <w:rsid w:val="00836DCB"/>
    <w:rsid w:val="00840C53"/>
    <w:rsid w:val="008429B2"/>
    <w:rsid w:val="008533D6"/>
    <w:rsid w:val="0085642C"/>
    <w:rsid w:val="00865A59"/>
    <w:rsid w:val="008719DC"/>
    <w:rsid w:val="008774DE"/>
    <w:rsid w:val="0088121F"/>
    <w:rsid w:val="00883D4A"/>
    <w:rsid w:val="00884D77"/>
    <w:rsid w:val="00886AE1"/>
    <w:rsid w:val="0089429E"/>
    <w:rsid w:val="008A5194"/>
    <w:rsid w:val="008A6BC8"/>
    <w:rsid w:val="008A735B"/>
    <w:rsid w:val="008B2668"/>
    <w:rsid w:val="008B273B"/>
    <w:rsid w:val="008B4C32"/>
    <w:rsid w:val="008B4E64"/>
    <w:rsid w:val="008B5192"/>
    <w:rsid w:val="008B670A"/>
    <w:rsid w:val="008C6C27"/>
    <w:rsid w:val="008C7A12"/>
    <w:rsid w:val="008D1157"/>
    <w:rsid w:val="008D1351"/>
    <w:rsid w:val="008D72EC"/>
    <w:rsid w:val="008E0B82"/>
    <w:rsid w:val="008E18EB"/>
    <w:rsid w:val="008F3D9D"/>
    <w:rsid w:val="00906FC0"/>
    <w:rsid w:val="009078A4"/>
    <w:rsid w:val="00911D0C"/>
    <w:rsid w:val="0092204F"/>
    <w:rsid w:val="00924BF2"/>
    <w:rsid w:val="00927E59"/>
    <w:rsid w:val="00935A93"/>
    <w:rsid w:val="00945405"/>
    <w:rsid w:val="0094552D"/>
    <w:rsid w:val="0094634F"/>
    <w:rsid w:val="0095118C"/>
    <w:rsid w:val="00953FA3"/>
    <w:rsid w:val="009540B1"/>
    <w:rsid w:val="009557AB"/>
    <w:rsid w:val="0095604D"/>
    <w:rsid w:val="009562B5"/>
    <w:rsid w:val="0096678B"/>
    <w:rsid w:val="0096689B"/>
    <w:rsid w:val="00966A90"/>
    <w:rsid w:val="009676B7"/>
    <w:rsid w:val="00973030"/>
    <w:rsid w:val="00980BB0"/>
    <w:rsid w:val="00982882"/>
    <w:rsid w:val="00997697"/>
    <w:rsid w:val="009A021E"/>
    <w:rsid w:val="009A0D35"/>
    <w:rsid w:val="009A107E"/>
    <w:rsid w:val="009A39A8"/>
    <w:rsid w:val="009A3B08"/>
    <w:rsid w:val="009A4C10"/>
    <w:rsid w:val="009A712E"/>
    <w:rsid w:val="009C0B73"/>
    <w:rsid w:val="009C13B5"/>
    <w:rsid w:val="009C3A6E"/>
    <w:rsid w:val="009C5893"/>
    <w:rsid w:val="009C58A0"/>
    <w:rsid w:val="009D481D"/>
    <w:rsid w:val="009F4BDB"/>
    <w:rsid w:val="009F598C"/>
    <w:rsid w:val="009F793D"/>
    <w:rsid w:val="00A03292"/>
    <w:rsid w:val="00A05C63"/>
    <w:rsid w:val="00A125C0"/>
    <w:rsid w:val="00A12A70"/>
    <w:rsid w:val="00A1389F"/>
    <w:rsid w:val="00A1543D"/>
    <w:rsid w:val="00A15F3A"/>
    <w:rsid w:val="00A22284"/>
    <w:rsid w:val="00A25DDB"/>
    <w:rsid w:val="00A34E37"/>
    <w:rsid w:val="00A379E4"/>
    <w:rsid w:val="00A41C7B"/>
    <w:rsid w:val="00A4466C"/>
    <w:rsid w:val="00A45FDE"/>
    <w:rsid w:val="00A4748D"/>
    <w:rsid w:val="00A478E5"/>
    <w:rsid w:val="00A52446"/>
    <w:rsid w:val="00A602D9"/>
    <w:rsid w:val="00A649A9"/>
    <w:rsid w:val="00A64E92"/>
    <w:rsid w:val="00A676D6"/>
    <w:rsid w:val="00A83D22"/>
    <w:rsid w:val="00A8730D"/>
    <w:rsid w:val="00A929E1"/>
    <w:rsid w:val="00AA0804"/>
    <w:rsid w:val="00AA15E8"/>
    <w:rsid w:val="00AA163E"/>
    <w:rsid w:val="00AA164B"/>
    <w:rsid w:val="00AB10C2"/>
    <w:rsid w:val="00AB6FB6"/>
    <w:rsid w:val="00AC104C"/>
    <w:rsid w:val="00AC167F"/>
    <w:rsid w:val="00AC327B"/>
    <w:rsid w:val="00AC6364"/>
    <w:rsid w:val="00AC6DC4"/>
    <w:rsid w:val="00AD1F6A"/>
    <w:rsid w:val="00AD24BF"/>
    <w:rsid w:val="00AD3188"/>
    <w:rsid w:val="00AD5FA7"/>
    <w:rsid w:val="00AF696F"/>
    <w:rsid w:val="00B0027D"/>
    <w:rsid w:val="00B02DC9"/>
    <w:rsid w:val="00B04436"/>
    <w:rsid w:val="00B06288"/>
    <w:rsid w:val="00B17824"/>
    <w:rsid w:val="00B23CE4"/>
    <w:rsid w:val="00B4203C"/>
    <w:rsid w:val="00B42A3C"/>
    <w:rsid w:val="00B454FB"/>
    <w:rsid w:val="00B6427E"/>
    <w:rsid w:val="00B70496"/>
    <w:rsid w:val="00B82786"/>
    <w:rsid w:val="00B82FEF"/>
    <w:rsid w:val="00B838D6"/>
    <w:rsid w:val="00B852B5"/>
    <w:rsid w:val="00B938DD"/>
    <w:rsid w:val="00B94C0B"/>
    <w:rsid w:val="00B96E5A"/>
    <w:rsid w:val="00BA1272"/>
    <w:rsid w:val="00BA22B3"/>
    <w:rsid w:val="00BA4B01"/>
    <w:rsid w:val="00BB0E55"/>
    <w:rsid w:val="00BB62B9"/>
    <w:rsid w:val="00BC1A3C"/>
    <w:rsid w:val="00BC3F1D"/>
    <w:rsid w:val="00BD1B7E"/>
    <w:rsid w:val="00BD7589"/>
    <w:rsid w:val="00BF15AC"/>
    <w:rsid w:val="00BF196A"/>
    <w:rsid w:val="00BF458A"/>
    <w:rsid w:val="00BF7B76"/>
    <w:rsid w:val="00C00A58"/>
    <w:rsid w:val="00C01162"/>
    <w:rsid w:val="00C01C82"/>
    <w:rsid w:val="00C03DFF"/>
    <w:rsid w:val="00C0533E"/>
    <w:rsid w:val="00C055A5"/>
    <w:rsid w:val="00C06518"/>
    <w:rsid w:val="00C069E6"/>
    <w:rsid w:val="00C1245F"/>
    <w:rsid w:val="00C154A7"/>
    <w:rsid w:val="00C2010D"/>
    <w:rsid w:val="00C264A4"/>
    <w:rsid w:val="00C31B86"/>
    <w:rsid w:val="00C343CC"/>
    <w:rsid w:val="00C367A5"/>
    <w:rsid w:val="00C41907"/>
    <w:rsid w:val="00C43051"/>
    <w:rsid w:val="00C43AFE"/>
    <w:rsid w:val="00C44F34"/>
    <w:rsid w:val="00C46658"/>
    <w:rsid w:val="00C47496"/>
    <w:rsid w:val="00C512CD"/>
    <w:rsid w:val="00C706ED"/>
    <w:rsid w:val="00C73C9B"/>
    <w:rsid w:val="00C771B4"/>
    <w:rsid w:val="00C96113"/>
    <w:rsid w:val="00CA1336"/>
    <w:rsid w:val="00CA2B7E"/>
    <w:rsid w:val="00CA463C"/>
    <w:rsid w:val="00CA590D"/>
    <w:rsid w:val="00CA6700"/>
    <w:rsid w:val="00CA7B22"/>
    <w:rsid w:val="00CB066C"/>
    <w:rsid w:val="00CB4DE4"/>
    <w:rsid w:val="00CB695C"/>
    <w:rsid w:val="00CD2969"/>
    <w:rsid w:val="00CD4C12"/>
    <w:rsid w:val="00CE1DB1"/>
    <w:rsid w:val="00CE4DAA"/>
    <w:rsid w:val="00CE5FDC"/>
    <w:rsid w:val="00CE7669"/>
    <w:rsid w:val="00D02999"/>
    <w:rsid w:val="00D02A4A"/>
    <w:rsid w:val="00D03164"/>
    <w:rsid w:val="00D06F84"/>
    <w:rsid w:val="00D10298"/>
    <w:rsid w:val="00D122B0"/>
    <w:rsid w:val="00D253B0"/>
    <w:rsid w:val="00D3110A"/>
    <w:rsid w:val="00D349D1"/>
    <w:rsid w:val="00D35F91"/>
    <w:rsid w:val="00D40FAE"/>
    <w:rsid w:val="00D46DEB"/>
    <w:rsid w:val="00D5242C"/>
    <w:rsid w:val="00D74580"/>
    <w:rsid w:val="00D74B63"/>
    <w:rsid w:val="00D74CF5"/>
    <w:rsid w:val="00D80057"/>
    <w:rsid w:val="00D85611"/>
    <w:rsid w:val="00D85C29"/>
    <w:rsid w:val="00D85FB1"/>
    <w:rsid w:val="00D91A2C"/>
    <w:rsid w:val="00D933E2"/>
    <w:rsid w:val="00D95833"/>
    <w:rsid w:val="00D96D4E"/>
    <w:rsid w:val="00DA0F97"/>
    <w:rsid w:val="00DA5814"/>
    <w:rsid w:val="00DB1C9C"/>
    <w:rsid w:val="00DB6EBE"/>
    <w:rsid w:val="00DC1D0E"/>
    <w:rsid w:val="00DC6CE0"/>
    <w:rsid w:val="00DD325F"/>
    <w:rsid w:val="00DF39B7"/>
    <w:rsid w:val="00E01673"/>
    <w:rsid w:val="00E01BA7"/>
    <w:rsid w:val="00E02A2B"/>
    <w:rsid w:val="00E04DDC"/>
    <w:rsid w:val="00E05025"/>
    <w:rsid w:val="00E052C1"/>
    <w:rsid w:val="00E10EED"/>
    <w:rsid w:val="00E131C8"/>
    <w:rsid w:val="00E160DA"/>
    <w:rsid w:val="00E2228A"/>
    <w:rsid w:val="00E31669"/>
    <w:rsid w:val="00E32C12"/>
    <w:rsid w:val="00E367C6"/>
    <w:rsid w:val="00E40D62"/>
    <w:rsid w:val="00E4515D"/>
    <w:rsid w:val="00E45CF1"/>
    <w:rsid w:val="00E506CA"/>
    <w:rsid w:val="00E525CB"/>
    <w:rsid w:val="00E57CA3"/>
    <w:rsid w:val="00E76F3C"/>
    <w:rsid w:val="00E800B2"/>
    <w:rsid w:val="00E85607"/>
    <w:rsid w:val="00E85C18"/>
    <w:rsid w:val="00E85E3A"/>
    <w:rsid w:val="00E87B7F"/>
    <w:rsid w:val="00E9302A"/>
    <w:rsid w:val="00EA027B"/>
    <w:rsid w:val="00EA55F7"/>
    <w:rsid w:val="00EB1357"/>
    <w:rsid w:val="00EB502B"/>
    <w:rsid w:val="00EB590F"/>
    <w:rsid w:val="00EC1C6C"/>
    <w:rsid w:val="00EC3711"/>
    <w:rsid w:val="00ED57BD"/>
    <w:rsid w:val="00EF0692"/>
    <w:rsid w:val="00F0033E"/>
    <w:rsid w:val="00F0575E"/>
    <w:rsid w:val="00F06F56"/>
    <w:rsid w:val="00F1012E"/>
    <w:rsid w:val="00F12344"/>
    <w:rsid w:val="00F12356"/>
    <w:rsid w:val="00F14A70"/>
    <w:rsid w:val="00F2003C"/>
    <w:rsid w:val="00F211F4"/>
    <w:rsid w:val="00F2263E"/>
    <w:rsid w:val="00F2789E"/>
    <w:rsid w:val="00F31608"/>
    <w:rsid w:val="00F347C4"/>
    <w:rsid w:val="00F51759"/>
    <w:rsid w:val="00F66455"/>
    <w:rsid w:val="00F7070F"/>
    <w:rsid w:val="00F74839"/>
    <w:rsid w:val="00F7491C"/>
    <w:rsid w:val="00F77639"/>
    <w:rsid w:val="00F8017A"/>
    <w:rsid w:val="00F864D7"/>
    <w:rsid w:val="00F9295E"/>
    <w:rsid w:val="00F94CA7"/>
    <w:rsid w:val="00FA220E"/>
    <w:rsid w:val="00FA5995"/>
    <w:rsid w:val="00FA793E"/>
    <w:rsid w:val="00FB1E53"/>
    <w:rsid w:val="00FB2D16"/>
    <w:rsid w:val="00FB361A"/>
    <w:rsid w:val="00FB6175"/>
    <w:rsid w:val="00FC2D14"/>
    <w:rsid w:val="00FC56E0"/>
    <w:rsid w:val="00FC5EA4"/>
    <w:rsid w:val="00FC6062"/>
    <w:rsid w:val="00FD51F3"/>
    <w:rsid w:val="00FD788B"/>
    <w:rsid w:val="00FD78F9"/>
    <w:rsid w:val="00FE1436"/>
    <w:rsid w:val="00FE3A10"/>
    <w:rsid w:val="00FF04AA"/>
    <w:rsid w:val="00FF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
    <w:name w:val="Unresolved Mention"/>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50BBF-5252-48D4-BE85-9EB115DB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24351</Words>
  <Characters>138805</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Chowdhury,Muhammad Abdul Baker</cp:lastModifiedBy>
  <cp:revision>12</cp:revision>
  <cp:lastPrinted>2020-01-22T19:48:00Z</cp:lastPrinted>
  <dcterms:created xsi:type="dcterms:W3CDTF">2020-01-10T03:28:00Z</dcterms:created>
  <dcterms:modified xsi:type="dcterms:W3CDTF">2020-01-23T15:52:00Z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