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E5115" w14:textId="3B78237F" w:rsidR="00E32C12" w:rsidRPr="00F71B20" w:rsidRDefault="00911D0C" w:rsidP="00CA1904">
      <w:pPr>
        <w:spacing w:after="0" w:line="240" w:lineRule="auto"/>
        <w:rPr>
          <w:rFonts w:ascii="Times New Roman" w:eastAsia="Times New Roman" w:hAnsi="Times New Roman" w:cs="Times New Roman"/>
          <w:sz w:val="24"/>
          <w:szCs w:val="24"/>
        </w:rPr>
      </w:pPr>
      <w:r w:rsidRPr="00F71B20">
        <w:rPr>
          <w:rFonts w:ascii="Times New Roman" w:eastAsia="Times New Roman" w:hAnsi="Times New Roman" w:cs="Times New Roman"/>
          <w:b/>
          <w:sz w:val="24"/>
          <w:szCs w:val="24"/>
        </w:rPr>
        <w:t xml:space="preserve">Association between </w:t>
      </w:r>
      <w:del w:id="0" w:author="Nasar Ahmed" w:date="2020-01-11T08:39:00Z">
        <w:r w:rsidRPr="00F71B20">
          <w:rPr>
            <w:rFonts w:ascii="Times New Roman" w:hAnsi="Times New Roman" w:cs="Times New Roman"/>
            <w:b/>
            <w:strike/>
            <w:sz w:val="24"/>
            <w:szCs w:val="24"/>
            <w:rPrChange w:id="1" w:author="Mohammad Nayeem" w:date="2020-03-05T15:43:00Z">
              <w:rPr>
                <w:rFonts w:ascii="Times New Roman" w:eastAsia="Times New Roman" w:hAnsi="Times New Roman" w:cs="Times New Roman"/>
                <w:b/>
                <w:sz w:val="24"/>
                <w:szCs w:val="24"/>
              </w:rPr>
            </w:rPrChange>
          </w:rPr>
          <w:delText>caesarean</w:delText>
        </w:r>
        <w:r w:rsidRPr="00F71B20" w:rsidDel="005F23D5">
          <w:rPr>
            <w:rFonts w:ascii="Times New Roman" w:eastAsia="Times New Roman" w:hAnsi="Times New Roman" w:cs="Times New Roman"/>
            <w:b/>
            <w:sz w:val="24"/>
            <w:szCs w:val="24"/>
          </w:rPr>
          <w:delText xml:space="preserve"> </w:delText>
        </w:r>
      </w:del>
      <w:ins w:id="2" w:author="Nasar Ahmed" w:date="2020-02-19T05:27:00Z">
        <w:r w:rsidR="00C313E7" w:rsidRPr="00F71B20">
          <w:rPr>
            <w:rFonts w:ascii="Times New Roman" w:eastAsia="Times New Roman" w:hAnsi="Times New Roman" w:cs="Times New Roman"/>
            <w:b/>
            <w:color w:val="0070C0"/>
            <w:sz w:val="24"/>
            <w:szCs w:val="24"/>
          </w:rPr>
          <w:t>cesarean</w:t>
        </w:r>
      </w:ins>
      <w:r w:rsidRPr="00F71B20">
        <w:rPr>
          <w:rFonts w:ascii="Times New Roman" w:eastAsia="Times New Roman" w:hAnsi="Times New Roman" w:cs="Times New Roman"/>
          <w:b/>
          <w:sz w:val="24"/>
          <w:szCs w:val="24"/>
        </w:rPr>
        <w:t xml:space="preserve"> delivery and early childhood diseases in Bangladesh</w:t>
      </w:r>
    </w:p>
    <w:p w14:paraId="7B696BCA" w14:textId="77777777" w:rsidR="006425DC" w:rsidRPr="00F71B20" w:rsidRDefault="006425DC">
      <w:pPr>
        <w:spacing w:after="0" w:line="240" w:lineRule="auto"/>
        <w:rPr>
          <w:rFonts w:ascii="Times New Roman" w:eastAsia="Times New Roman" w:hAnsi="Times New Roman" w:cs="Times New Roman"/>
          <w:sz w:val="24"/>
          <w:szCs w:val="24"/>
        </w:rPr>
      </w:pPr>
    </w:p>
    <w:p w14:paraId="16592A6F" w14:textId="39A0BF3A" w:rsidR="00E32C12" w:rsidRPr="00F71B20" w:rsidRDefault="00911D0C">
      <w:pPr>
        <w:spacing w:after="0" w:line="240" w:lineRule="auto"/>
        <w:rPr>
          <w:rFonts w:ascii="Times New Roman" w:eastAsia="Times New Roman" w:hAnsi="Times New Roman" w:cs="Times New Roman"/>
          <w:sz w:val="24"/>
          <w:szCs w:val="24"/>
          <w:vertAlign w:val="superscript"/>
        </w:rPr>
      </w:pPr>
      <w:r w:rsidRPr="00F71B20">
        <w:rPr>
          <w:rFonts w:ascii="Times New Roman" w:eastAsia="Times New Roman" w:hAnsi="Times New Roman" w:cs="Times New Roman"/>
          <w:sz w:val="24"/>
          <w:szCs w:val="24"/>
        </w:rPr>
        <w:t>Mohammad Nayeem Hasan</w:t>
      </w:r>
      <w:r w:rsidRPr="00F71B20">
        <w:rPr>
          <w:rFonts w:ascii="Times New Roman" w:eastAsia="Times New Roman" w:hAnsi="Times New Roman" w:cs="Times New Roman"/>
          <w:sz w:val="24"/>
          <w:szCs w:val="24"/>
          <w:vertAlign w:val="superscript"/>
        </w:rPr>
        <w:t>1</w:t>
      </w:r>
      <w:r w:rsidRPr="00F71B20">
        <w:rPr>
          <w:rFonts w:ascii="Times New Roman" w:eastAsia="Times New Roman" w:hAnsi="Times New Roman" w:cs="Times New Roman"/>
          <w:sz w:val="24"/>
          <w:szCs w:val="24"/>
        </w:rPr>
        <w:t>,</w:t>
      </w:r>
      <w:r w:rsidR="0092204F" w:rsidRPr="00F71B20">
        <w:rPr>
          <w:rFonts w:ascii="Times New Roman" w:eastAsia="Times New Roman" w:hAnsi="Times New Roman" w:cs="Times New Roman"/>
          <w:sz w:val="24"/>
          <w:szCs w:val="24"/>
        </w:rPr>
        <w:t xml:space="preserve"> </w:t>
      </w:r>
      <w:proofErr w:type="spellStart"/>
      <w:ins w:id="3" w:author="Mohammad Nayeem" w:date="2020-03-15T17:06:00Z">
        <w:r w:rsidR="00321EFF" w:rsidRPr="00F71B20">
          <w:rPr>
            <w:rFonts w:ascii="Times New Roman" w:eastAsia="Times New Roman" w:hAnsi="Times New Roman" w:cs="Times New Roman"/>
            <w:sz w:val="24"/>
            <w:szCs w:val="24"/>
          </w:rPr>
          <w:t>Sumyea</w:t>
        </w:r>
        <w:proofErr w:type="spellEnd"/>
        <w:r w:rsidR="00321EFF" w:rsidRPr="00F71B20">
          <w:rPr>
            <w:rFonts w:ascii="Times New Roman" w:eastAsia="Times New Roman" w:hAnsi="Times New Roman" w:cs="Times New Roman"/>
            <w:sz w:val="24"/>
            <w:szCs w:val="24"/>
          </w:rPr>
          <w:t xml:space="preserve"> Jahan</w:t>
        </w:r>
        <w:r w:rsidR="00321EFF" w:rsidRPr="00F71B20">
          <w:rPr>
            <w:rFonts w:ascii="Times New Roman" w:eastAsia="Times New Roman" w:hAnsi="Times New Roman" w:cs="Times New Roman"/>
            <w:sz w:val="24"/>
            <w:szCs w:val="24"/>
            <w:vertAlign w:val="superscript"/>
          </w:rPr>
          <w:t>1</w:t>
        </w:r>
        <w:r w:rsidR="00321EFF" w:rsidRPr="00F71B20">
          <w:rPr>
            <w:rFonts w:ascii="Times New Roman" w:eastAsia="Times New Roman" w:hAnsi="Times New Roman" w:cs="Times New Roman"/>
            <w:sz w:val="24"/>
            <w:szCs w:val="24"/>
          </w:rPr>
          <w:t>,</w:t>
        </w:r>
        <w:r w:rsidR="00321EFF">
          <w:rPr>
            <w:rFonts w:ascii="Times New Roman" w:eastAsia="Times New Roman" w:hAnsi="Times New Roman" w:cs="Times New Roman"/>
            <w:sz w:val="24"/>
            <w:szCs w:val="24"/>
          </w:rPr>
          <w:t xml:space="preserve"> </w:t>
        </w:r>
      </w:ins>
      <w:proofErr w:type="spellStart"/>
      <w:r w:rsidR="0092204F" w:rsidRPr="00F71B20">
        <w:rPr>
          <w:rFonts w:ascii="Times New Roman" w:eastAsia="Times New Roman" w:hAnsi="Times New Roman" w:cs="Times New Roman"/>
          <w:sz w:val="24"/>
          <w:szCs w:val="24"/>
        </w:rPr>
        <w:t>Jenifar</w:t>
      </w:r>
      <w:proofErr w:type="spellEnd"/>
      <w:r w:rsidR="0092204F" w:rsidRPr="00F71B20">
        <w:rPr>
          <w:rFonts w:ascii="Times New Roman" w:eastAsia="Times New Roman" w:hAnsi="Times New Roman" w:cs="Times New Roman"/>
          <w:sz w:val="24"/>
          <w:szCs w:val="24"/>
        </w:rPr>
        <w:t xml:space="preserve"> Jahan</w:t>
      </w:r>
      <w:r w:rsidR="0077287B" w:rsidRPr="00F71B20">
        <w:rPr>
          <w:rFonts w:ascii="Times New Roman" w:eastAsia="Times New Roman" w:hAnsi="Times New Roman" w:cs="Times New Roman"/>
          <w:sz w:val="24"/>
          <w:szCs w:val="24"/>
          <w:vertAlign w:val="superscript"/>
        </w:rPr>
        <w:t>1</w:t>
      </w:r>
      <w:r w:rsidR="0077287B" w:rsidRPr="00F71B20">
        <w:rPr>
          <w:rFonts w:ascii="Times New Roman" w:eastAsia="Times New Roman" w:hAnsi="Times New Roman" w:cs="Times New Roman"/>
          <w:sz w:val="24"/>
          <w:szCs w:val="24"/>
        </w:rPr>
        <w:t xml:space="preserve">, </w:t>
      </w:r>
      <w:bookmarkStart w:id="4" w:name="_GoBack"/>
      <w:bookmarkEnd w:id="4"/>
      <w:del w:id="5" w:author="Mohammad Nayeem" w:date="2020-03-15T17:06:00Z">
        <w:r w:rsidR="0077287B" w:rsidRPr="00F71B20" w:rsidDel="00321EFF">
          <w:rPr>
            <w:rFonts w:ascii="Times New Roman" w:eastAsia="Times New Roman" w:hAnsi="Times New Roman" w:cs="Times New Roman"/>
            <w:sz w:val="24"/>
            <w:szCs w:val="24"/>
          </w:rPr>
          <w:delText>Sumyea</w:delText>
        </w:r>
        <w:r w:rsidRPr="00F71B20" w:rsidDel="00321EFF">
          <w:rPr>
            <w:rFonts w:ascii="Times New Roman" w:eastAsia="Times New Roman" w:hAnsi="Times New Roman" w:cs="Times New Roman"/>
            <w:sz w:val="24"/>
            <w:szCs w:val="24"/>
          </w:rPr>
          <w:delText xml:space="preserve"> Jahan</w:delText>
        </w:r>
        <w:r w:rsidRPr="00F71B20" w:rsidDel="00321EFF">
          <w:rPr>
            <w:rFonts w:ascii="Times New Roman" w:eastAsia="Times New Roman" w:hAnsi="Times New Roman" w:cs="Times New Roman"/>
            <w:sz w:val="24"/>
            <w:szCs w:val="24"/>
            <w:vertAlign w:val="superscript"/>
          </w:rPr>
          <w:delText>1</w:delText>
        </w:r>
        <w:r w:rsidRPr="00F71B20" w:rsidDel="00321EFF">
          <w:rPr>
            <w:rFonts w:ascii="Times New Roman" w:eastAsia="Times New Roman" w:hAnsi="Times New Roman" w:cs="Times New Roman"/>
            <w:sz w:val="24"/>
            <w:szCs w:val="24"/>
          </w:rPr>
          <w:delText xml:space="preserve">, </w:delText>
        </w:r>
      </w:del>
      <w:r w:rsidRPr="00F71B20">
        <w:rPr>
          <w:rFonts w:ascii="Times New Roman" w:eastAsia="Times New Roman" w:hAnsi="Times New Roman" w:cs="Times New Roman"/>
          <w:sz w:val="24"/>
          <w:szCs w:val="24"/>
        </w:rPr>
        <w:t>Muhammad Abdul Baker Chowdhury</w:t>
      </w:r>
      <w:r w:rsidRPr="00F71B20">
        <w:rPr>
          <w:rFonts w:ascii="Times New Roman" w:eastAsia="Times New Roman" w:hAnsi="Times New Roman" w:cs="Times New Roman"/>
          <w:sz w:val="24"/>
          <w:szCs w:val="24"/>
          <w:vertAlign w:val="superscript"/>
        </w:rPr>
        <w:t>2</w:t>
      </w:r>
      <w:r w:rsidRPr="00F71B20">
        <w:rPr>
          <w:rFonts w:ascii="Times New Roman" w:eastAsia="Times New Roman" w:hAnsi="Times New Roman" w:cs="Times New Roman"/>
          <w:sz w:val="24"/>
          <w:szCs w:val="24"/>
        </w:rPr>
        <w:t xml:space="preserve">, </w:t>
      </w:r>
      <w:r w:rsidR="006425DC" w:rsidRPr="00F71B20">
        <w:rPr>
          <w:rFonts w:ascii="Times New Roman" w:eastAsia="Times New Roman" w:hAnsi="Times New Roman" w:cs="Times New Roman"/>
          <w:sz w:val="24"/>
          <w:szCs w:val="24"/>
        </w:rPr>
        <w:t>Nasar U. Ahmed</w:t>
      </w:r>
      <w:r w:rsidR="006425DC" w:rsidRPr="00F71B20">
        <w:rPr>
          <w:rFonts w:ascii="Times New Roman" w:eastAsia="Times New Roman" w:hAnsi="Times New Roman" w:cs="Times New Roman"/>
          <w:sz w:val="24"/>
          <w:szCs w:val="24"/>
          <w:vertAlign w:val="superscript"/>
        </w:rPr>
        <w:t>3</w:t>
      </w:r>
      <w:r w:rsidR="006425DC" w:rsidRPr="00F71B20">
        <w:rPr>
          <w:rFonts w:ascii="Times New Roman" w:eastAsia="Times New Roman" w:hAnsi="Times New Roman" w:cs="Times New Roman"/>
          <w:sz w:val="24"/>
          <w:szCs w:val="24"/>
        </w:rPr>
        <w:t xml:space="preserve">, </w:t>
      </w:r>
      <w:r w:rsidRPr="00F71B20">
        <w:rPr>
          <w:rFonts w:ascii="Times New Roman" w:eastAsia="Times New Roman" w:hAnsi="Times New Roman" w:cs="Times New Roman"/>
          <w:sz w:val="24"/>
          <w:szCs w:val="24"/>
        </w:rPr>
        <w:t>Md Jamal Uddin</w:t>
      </w:r>
      <w:r w:rsidRPr="00F71B20">
        <w:rPr>
          <w:rFonts w:ascii="Times New Roman" w:eastAsia="Times New Roman" w:hAnsi="Times New Roman" w:cs="Times New Roman"/>
          <w:sz w:val="24"/>
          <w:szCs w:val="24"/>
          <w:vertAlign w:val="superscript"/>
        </w:rPr>
        <w:t>1</w:t>
      </w:r>
      <w:r w:rsidR="00AC327B" w:rsidRPr="00F71B20">
        <w:rPr>
          <w:rFonts w:ascii="Times New Roman" w:eastAsia="Times New Roman" w:hAnsi="Times New Roman" w:cs="Times New Roman"/>
          <w:sz w:val="24"/>
          <w:szCs w:val="24"/>
          <w:vertAlign w:val="superscript"/>
        </w:rPr>
        <w:t>*</w:t>
      </w:r>
    </w:p>
    <w:p w14:paraId="75BD9626" w14:textId="77777777" w:rsidR="006425DC" w:rsidRPr="00F71B20" w:rsidRDefault="006425DC">
      <w:pPr>
        <w:spacing w:after="0" w:line="240" w:lineRule="auto"/>
        <w:rPr>
          <w:rFonts w:ascii="Times New Roman" w:eastAsia="Times New Roman" w:hAnsi="Times New Roman" w:cs="Times New Roman"/>
          <w:sz w:val="24"/>
          <w:szCs w:val="24"/>
        </w:rPr>
      </w:pPr>
    </w:p>
    <w:p w14:paraId="053627FE" w14:textId="77777777" w:rsidR="00E32C12" w:rsidRPr="00F71B20" w:rsidRDefault="00911D0C">
      <w:pPr>
        <w:numPr>
          <w:ilvl w:val="0"/>
          <w:numId w:val="1"/>
        </w:numPr>
        <w:spacing w:after="0" w:line="240" w:lineRule="auto"/>
        <w:ind w:left="502" w:hanging="360"/>
        <w:rPr>
          <w:rFonts w:ascii="Times New Roman" w:eastAsia="Times New Roman" w:hAnsi="Times New Roman" w:cs="Times New Roman"/>
          <w:sz w:val="24"/>
          <w:szCs w:val="24"/>
        </w:rPr>
      </w:pPr>
      <w:r w:rsidRPr="00F71B20">
        <w:rPr>
          <w:rFonts w:ascii="Times New Roman" w:eastAsia="Times New Roman" w:hAnsi="Times New Roman" w:cs="Times New Roman"/>
          <w:sz w:val="24"/>
          <w:szCs w:val="24"/>
        </w:rPr>
        <w:t>Department of Statistics, Shahjalal University of Science &amp; Technology, Sylhet-3114, Bangladesh</w:t>
      </w:r>
    </w:p>
    <w:p w14:paraId="09A8FC3D" w14:textId="77777777" w:rsidR="00E32C12" w:rsidRPr="00F71B20" w:rsidRDefault="00911D0C">
      <w:pPr>
        <w:numPr>
          <w:ilvl w:val="0"/>
          <w:numId w:val="1"/>
        </w:numPr>
        <w:spacing w:after="0" w:line="240" w:lineRule="auto"/>
        <w:ind w:left="502" w:hanging="360"/>
        <w:rPr>
          <w:rFonts w:ascii="Times New Roman" w:eastAsia="Times New Roman" w:hAnsi="Times New Roman" w:cs="Times New Roman"/>
          <w:sz w:val="24"/>
          <w:szCs w:val="24"/>
        </w:rPr>
      </w:pPr>
      <w:r w:rsidRPr="00F71B20">
        <w:rPr>
          <w:rFonts w:ascii="Times New Roman" w:eastAsia="Times New Roman" w:hAnsi="Times New Roman" w:cs="Times New Roman"/>
          <w:sz w:val="24"/>
          <w:szCs w:val="24"/>
        </w:rPr>
        <w:t xml:space="preserve">Department of Emergency Medicine, University of Florida College of Medicine, Gainesville, FL, USA. </w:t>
      </w:r>
    </w:p>
    <w:p w14:paraId="32E17625" w14:textId="77777777" w:rsidR="006425DC" w:rsidRPr="00F71B20" w:rsidRDefault="006425DC">
      <w:pPr>
        <w:numPr>
          <w:ilvl w:val="0"/>
          <w:numId w:val="1"/>
        </w:numPr>
        <w:spacing w:after="0" w:line="240" w:lineRule="auto"/>
        <w:ind w:left="502" w:hanging="360"/>
        <w:rPr>
          <w:rFonts w:ascii="Times New Roman" w:eastAsia="Times New Roman" w:hAnsi="Times New Roman" w:cs="Times New Roman"/>
          <w:sz w:val="24"/>
          <w:szCs w:val="24"/>
        </w:rPr>
      </w:pPr>
      <w:r w:rsidRPr="00F71B20">
        <w:rPr>
          <w:rFonts w:ascii="Times New Roman" w:eastAsia="Times New Roman" w:hAnsi="Times New Roman" w:cs="Times New Roman"/>
          <w:sz w:val="24"/>
          <w:szCs w:val="24"/>
        </w:rPr>
        <w:t>Department of Epidemiology, Florida International University, Miami, FL</w:t>
      </w:r>
    </w:p>
    <w:p w14:paraId="0E7E35F2" w14:textId="77777777" w:rsidR="00E32C12" w:rsidRPr="00F71B20" w:rsidRDefault="00E32C12">
      <w:pPr>
        <w:spacing w:after="0" w:line="240" w:lineRule="auto"/>
        <w:rPr>
          <w:rFonts w:ascii="Times New Roman" w:eastAsia="Times New Roman" w:hAnsi="Times New Roman" w:cs="Times New Roman"/>
          <w:sz w:val="24"/>
          <w:szCs w:val="24"/>
          <w:vertAlign w:val="superscript"/>
        </w:rPr>
      </w:pPr>
    </w:p>
    <w:p w14:paraId="1AE849DA" w14:textId="77777777" w:rsidR="00E32C12" w:rsidRPr="00F71B20" w:rsidRDefault="00911D0C">
      <w:pPr>
        <w:spacing w:after="0" w:line="240" w:lineRule="auto"/>
        <w:rPr>
          <w:rFonts w:ascii="Times New Roman" w:eastAsia="Times New Roman" w:hAnsi="Times New Roman" w:cs="Times New Roman"/>
          <w:sz w:val="24"/>
          <w:szCs w:val="24"/>
        </w:rPr>
      </w:pPr>
      <w:r w:rsidRPr="00F71B20">
        <w:rPr>
          <w:rFonts w:ascii="Times New Roman" w:eastAsia="Times New Roman" w:hAnsi="Times New Roman" w:cs="Times New Roman"/>
          <w:sz w:val="24"/>
          <w:szCs w:val="24"/>
        </w:rPr>
        <w:t>* corresponding author</w:t>
      </w:r>
    </w:p>
    <w:p w14:paraId="5C65E7DE" w14:textId="77777777" w:rsidR="00E32C12" w:rsidRPr="00F71B20" w:rsidRDefault="00E32C12">
      <w:pPr>
        <w:tabs>
          <w:tab w:val="left" w:pos="1260"/>
        </w:tabs>
        <w:spacing w:after="0" w:line="240" w:lineRule="auto"/>
        <w:rPr>
          <w:rFonts w:ascii="Times New Roman" w:eastAsia="Times New Roman" w:hAnsi="Times New Roman" w:cs="Times New Roman"/>
          <w:sz w:val="24"/>
          <w:szCs w:val="24"/>
        </w:rPr>
      </w:pPr>
    </w:p>
    <w:p w14:paraId="4C7D07EA" w14:textId="77777777" w:rsidR="00282F92" w:rsidRPr="00F71B20" w:rsidRDefault="00282F92">
      <w:pPr>
        <w:tabs>
          <w:tab w:val="left" w:pos="1260"/>
        </w:tabs>
        <w:spacing w:after="0" w:line="240" w:lineRule="auto"/>
        <w:rPr>
          <w:rFonts w:ascii="Times New Roman" w:eastAsia="Times New Roman" w:hAnsi="Times New Roman" w:cs="Times New Roman"/>
          <w:b/>
          <w:sz w:val="24"/>
          <w:szCs w:val="24"/>
        </w:rPr>
      </w:pPr>
    </w:p>
    <w:p w14:paraId="73A574CC" w14:textId="77777777" w:rsidR="00E32C12" w:rsidRPr="00F71B20" w:rsidRDefault="00911D0C">
      <w:pPr>
        <w:spacing w:after="0" w:line="240" w:lineRule="auto"/>
        <w:rPr>
          <w:rFonts w:ascii="Times New Roman" w:eastAsia="Times New Roman" w:hAnsi="Times New Roman" w:cs="Times New Roman"/>
          <w:b/>
          <w:sz w:val="24"/>
          <w:szCs w:val="24"/>
        </w:rPr>
      </w:pPr>
      <w:r w:rsidRPr="00F71B20">
        <w:rPr>
          <w:rFonts w:ascii="Times New Roman" w:eastAsia="Times New Roman" w:hAnsi="Times New Roman" w:cs="Times New Roman"/>
          <w:b/>
          <w:sz w:val="24"/>
          <w:szCs w:val="24"/>
        </w:rPr>
        <w:t>Abstract</w:t>
      </w:r>
    </w:p>
    <w:p w14:paraId="2D7E9951" w14:textId="77777777" w:rsidR="00FB6175" w:rsidRPr="00F71B20" w:rsidRDefault="00FB6175">
      <w:pPr>
        <w:spacing w:after="0" w:line="240" w:lineRule="auto"/>
        <w:rPr>
          <w:rFonts w:ascii="Times New Roman" w:eastAsia="Times New Roman" w:hAnsi="Times New Roman" w:cs="Times New Roman"/>
          <w:b/>
          <w:sz w:val="24"/>
          <w:szCs w:val="24"/>
        </w:rPr>
      </w:pPr>
    </w:p>
    <w:p w14:paraId="6CCC7EC8" w14:textId="51641C3F" w:rsidR="00F14A70" w:rsidRPr="00F71B20" w:rsidRDefault="00911D0C">
      <w:pPr>
        <w:spacing w:after="0" w:line="240" w:lineRule="auto"/>
        <w:rPr>
          <w:rFonts w:ascii="Times New Roman" w:eastAsia="Times New Roman" w:hAnsi="Times New Roman" w:cs="Times New Roman"/>
          <w:b/>
          <w:sz w:val="24"/>
          <w:szCs w:val="24"/>
        </w:rPr>
      </w:pPr>
      <w:r w:rsidRPr="00F71B20">
        <w:rPr>
          <w:rFonts w:ascii="Times New Roman" w:hAnsi="Times New Roman" w:cs="Times New Roman"/>
          <w:b/>
          <w:i/>
          <w:sz w:val="24"/>
          <w:szCs w:val="24"/>
          <w:rPrChange w:id="6" w:author="Mohammad Nayeem" w:date="2020-03-05T15:43:00Z">
            <w:rPr>
              <w:rFonts w:ascii="Times New Roman" w:eastAsia="Times New Roman" w:hAnsi="Times New Roman" w:cs="Times New Roman"/>
              <w:b/>
              <w:sz w:val="24"/>
              <w:szCs w:val="24"/>
            </w:rPr>
          </w:rPrChange>
        </w:rPr>
        <w:t>Introduction</w:t>
      </w:r>
      <w:r w:rsidR="00FB6175" w:rsidRPr="00F71B20">
        <w:rPr>
          <w:rFonts w:ascii="Times New Roman" w:eastAsia="Times New Roman" w:hAnsi="Times New Roman" w:cs="Times New Roman"/>
          <w:b/>
          <w:sz w:val="24"/>
          <w:szCs w:val="24"/>
        </w:rPr>
        <w:t xml:space="preserve">: </w:t>
      </w:r>
      <w:r w:rsidR="00764A99" w:rsidRPr="00F71B20">
        <w:rPr>
          <w:rFonts w:ascii="Times New Roman" w:eastAsia="Times New Roman" w:hAnsi="Times New Roman" w:cs="Times New Roman"/>
          <w:sz w:val="24"/>
          <w:szCs w:val="24"/>
        </w:rPr>
        <w:t xml:space="preserve">The rate of cesarean delivery (C-section) has increased worldwide including Bangladesh. Since the C-section is major surgery, it has a negative impact on the health of the mother and child. However, research on this area in ​​Bangladesh is scarce. Our objective was to </w:t>
      </w:r>
      <w:commentRangeStart w:id="7"/>
      <w:del w:id="8" w:author="Nasar Ahmed" w:date="2020-01-11T08:39:00Z">
        <w:r w:rsidR="00764A99" w:rsidRPr="00F71B20">
          <w:rPr>
            <w:rFonts w:ascii="Times New Roman" w:hAnsi="Times New Roman" w:cs="Times New Roman"/>
            <w:strike/>
            <w:sz w:val="24"/>
            <w:szCs w:val="24"/>
            <w:rPrChange w:id="9" w:author="Mohammad Nayeem" w:date="2020-03-05T15:43:00Z">
              <w:rPr>
                <w:rFonts w:ascii="Times New Roman" w:eastAsia="Times New Roman" w:hAnsi="Times New Roman" w:cs="Times New Roman"/>
                <w:sz w:val="24"/>
                <w:szCs w:val="24"/>
              </w:rPr>
            </w:rPrChange>
          </w:rPr>
          <w:delText>inspect</w:delText>
        </w:r>
        <w:r w:rsidR="00764A99" w:rsidRPr="00F71B20">
          <w:rPr>
            <w:rFonts w:ascii="Times New Roman" w:hAnsi="Times New Roman" w:cs="Times New Roman"/>
            <w:color w:val="FF0000"/>
            <w:sz w:val="24"/>
            <w:szCs w:val="24"/>
            <w:rPrChange w:id="10" w:author="Mohammad Nayeem" w:date="2020-03-05T15:43:00Z">
              <w:rPr>
                <w:rFonts w:ascii="Times New Roman" w:eastAsia="Times New Roman" w:hAnsi="Times New Roman" w:cs="Times New Roman"/>
                <w:sz w:val="24"/>
                <w:szCs w:val="24"/>
              </w:rPr>
            </w:rPrChange>
          </w:rPr>
          <w:delText xml:space="preserve"> </w:delText>
        </w:r>
      </w:del>
      <w:commentRangeEnd w:id="7"/>
      <w:ins w:id="11" w:author="Nasar Ahmed" w:date="2020-02-19T05:27:00Z">
        <w:r w:rsidR="00E910C8" w:rsidRPr="00F71B20">
          <w:rPr>
            <w:rFonts w:ascii="Times New Roman" w:eastAsia="Times New Roman" w:hAnsi="Times New Roman" w:cs="Times New Roman"/>
            <w:color w:val="C00000"/>
            <w:sz w:val="24"/>
            <w:szCs w:val="24"/>
            <w:rPrChange w:id="12" w:author="Mohammad Nayeem" w:date="2020-03-05T15:43:00Z">
              <w:rPr>
                <w:rFonts w:ascii="Times New Roman" w:eastAsia="Times New Roman" w:hAnsi="Times New Roman" w:cs="Times New Roman"/>
                <w:color w:val="0070C0"/>
                <w:sz w:val="24"/>
                <w:szCs w:val="24"/>
              </w:rPr>
            </w:rPrChange>
          </w:rPr>
          <w:t>examine</w:t>
        </w:r>
        <w:r w:rsidR="00E910C8" w:rsidRPr="00F71B20">
          <w:rPr>
            <w:rFonts w:ascii="Times New Roman" w:eastAsia="Times New Roman" w:hAnsi="Times New Roman" w:cs="Times New Roman"/>
            <w:color w:val="FF0000"/>
            <w:sz w:val="24"/>
            <w:szCs w:val="24"/>
            <w:rPrChange w:id="13" w:author="Mohammad Nayeem" w:date="2020-03-05T15:43:00Z">
              <w:rPr>
                <w:rFonts w:ascii="Times New Roman" w:eastAsia="Times New Roman" w:hAnsi="Times New Roman" w:cs="Times New Roman"/>
                <w:sz w:val="24"/>
                <w:szCs w:val="24"/>
              </w:rPr>
            </w:rPrChange>
          </w:rPr>
          <w:t xml:space="preserve"> </w:t>
        </w:r>
      </w:ins>
      <w:r w:rsidR="00DC1D0E" w:rsidRPr="00F71B20">
        <w:rPr>
          <w:rStyle w:val="CommentReference"/>
          <w:rFonts w:ascii="Times New Roman" w:hAnsi="Times New Roman" w:cs="Times New Roman"/>
          <w:sz w:val="24"/>
          <w:szCs w:val="24"/>
          <w:rPrChange w:id="14" w:author="Mohammad Nayeem" w:date="2020-03-05T15:43:00Z">
            <w:rPr>
              <w:rStyle w:val="CommentReference"/>
            </w:rPr>
          </w:rPrChange>
        </w:rPr>
        <w:commentReference w:id="7"/>
      </w:r>
      <w:r w:rsidR="00764A99" w:rsidRPr="00F71B20">
        <w:rPr>
          <w:rFonts w:ascii="Times New Roman" w:eastAsia="Times New Roman" w:hAnsi="Times New Roman" w:cs="Times New Roman"/>
          <w:sz w:val="24"/>
          <w:szCs w:val="24"/>
        </w:rPr>
        <w:t>the association between C-section versus vaginal delivery and childhood diseases using negative binomial (NB) regression and propensity score (PS) method.</w:t>
      </w:r>
      <w:r w:rsidR="00FB6175" w:rsidRPr="00F71B20">
        <w:rPr>
          <w:rFonts w:ascii="Times New Roman" w:eastAsia="Times New Roman" w:hAnsi="Times New Roman" w:cs="Times New Roman"/>
          <w:sz w:val="24"/>
          <w:szCs w:val="24"/>
        </w:rPr>
        <w:t xml:space="preserve"> </w:t>
      </w:r>
      <w:r w:rsidRPr="00F71B20">
        <w:rPr>
          <w:rFonts w:ascii="Times New Roman" w:hAnsi="Times New Roman" w:cs="Times New Roman"/>
          <w:b/>
          <w:i/>
          <w:sz w:val="24"/>
          <w:szCs w:val="24"/>
          <w:rPrChange w:id="15" w:author="Mohammad Nayeem" w:date="2020-03-05T15:43:00Z">
            <w:rPr>
              <w:rFonts w:ascii="Times New Roman" w:eastAsia="Times New Roman" w:hAnsi="Times New Roman" w:cs="Times New Roman"/>
              <w:b/>
              <w:sz w:val="24"/>
              <w:szCs w:val="24"/>
            </w:rPr>
          </w:rPrChange>
        </w:rPr>
        <w:t>Methods</w:t>
      </w:r>
      <w:r w:rsidR="00FB6175" w:rsidRPr="00F71B20">
        <w:rPr>
          <w:rFonts w:ascii="Times New Roman" w:hAnsi="Times New Roman" w:cs="Times New Roman"/>
          <w:b/>
          <w:i/>
          <w:sz w:val="24"/>
          <w:szCs w:val="24"/>
          <w:rPrChange w:id="16" w:author="Mohammad Nayeem" w:date="2020-03-05T15:43:00Z">
            <w:rPr>
              <w:rFonts w:ascii="Times New Roman" w:eastAsia="Times New Roman" w:hAnsi="Times New Roman" w:cs="Times New Roman"/>
              <w:b/>
              <w:sz w:val="24"/>
              <w:szCs w:val="24"/>
            </w:rPr>
          </w:rPrChange>
        </w:rPr>
        <w:t>:</w:t>
      </w:r>
      <w:r w:rsidR="00FB6175" w:rsidRPr="00F71B20">
        <w:rPr>
          <w:rFonts w:ascii="Times New Roman" w:eastAsia="Times New Roman" w:hAnsi="Times New Roman" w:cs="Times New Roman"/>
          <w:b/>
          <w:sz w:val="24"/>
          <w:szCs w:val="24"/>
        </w:rPr>
        <w:t xml:space="preserve"> </w:t>
      </w:r>
      <w:r w:rsidR="00764A99" w:rsidRPr="00F71B20">
        <w:rPr>
          <w:rFonts w:ascii="Times New Roman" w:eastAsia="Times New Roman" w:hAnsi="Times New Roman" w:cs="Times New Roman"/>
          <w:sz w:val="24"/>
          <w:szCs w:val="24"/>
        </w:rPr>
        <w:t>We used the latest available nationally representative data from a multiple indicator cluster survey (MICS, 2012-13) and also Bangladesh Demographic and Health Survey (BDHS, 2014). After</w:t>
      </w:r>
      <w:ins w:id="17" w:author="Nasar Ahmed" w:date="2020-02-19T05:27:00Z">
        <w:r w:rsidR="00764A99" w:rsidRPr="00F71B20">
          <w:rPr>
            <w:rFonts w:ascii="Times New Roman" w:eastAsia="Times New Roman" w:hAnsi="Times New Roman" w:cs="Times New Roman"/>
            <w:sz w:val="24"/>
            <w:szCs w:val="24"/>
          </w:rPr>
          <w:t xml:space="preserve"> </w:t>
        </w:r>
      </w:ins>
      <w:ins w:id="18" w:author="Nasar Ahmed" w:date="2020-01-11T08:47:00Z">
        <w:r w:rsidR="00242911" w:rsidRPr="00F71B20">
          <w:rPr>
            <w:rFonts w:ascii="Times New Roman" w:eastAsia="Times New Roman" w:hAnsi="Times New Roman" w:cs="Times New Roman"/>
            <w:sz w:val="24"/>
            <w:szCs w:val="24"/>
          </w:rPr>
          <w:t>applying</w:t>
        </w:r>
        <w:r w:rsidR="00764A99" w:rsidRPr="00F71B20">
          <w:rPr>
            <w:rFonts w:ascii="Times New Roman" w:eastAsia="Times New Roman" w:hAnsi="Times New Roman" w:cs="Times New Roman"/>
            <w:sz w:val="24"/>
            <w:szCs w:val="24"/>
          </w:rPr>
          <w:t xml:space="preserve"> </w:t>
        </w:r>
      </w:ins>
      <w:del w:id="19" w:author="Nasar Ahmed" w:date="2020-01-11T08:47:00Z">
        <w:r w:rsidR="00764A99" w:rsidRPr="00F71B20">
          <w:rPr>
            <w:rFonts w:ascii="Times New Roman" w:eastAsia="Times New Roman" w:hAnsi="Times New Roman" w:cs="Times New Roman"/>
            <w:sz w:val="24"/>
            <w:szCs w:val="24"/>
          </w:rPr>
          <w:delText>considering</w:delText>
        </w:r>
      </w:del>
      <w:r w:rsidR="00764A99" w:rsidRPr="00F71B20">
        <w:rPr>
          <w:rFonts w:ascii="Times New Roman" w:eastAsia="Times New Roman" w:hAnsi="Times New Roman" w:cs="Times New Roman"/>
          <w:sz w:val="24"/>
          <w:szCs w:val="24"/>
        </w:rPr>
        <w:t xml:space="preserve"> the inclusion and exclusion criteria, 7902 children were eligible for final analysis from MICS data and 4557 children were eligible for final analysis from BDHS data. The outcome variable was created using childhood diseases such as fever, fast and/or difficulty of breathing, blood in stools and diarrhea. Important confounding factors such as the age of child, child ever been breastfed, child's weight during survey, weight at birth, child's length or height, area, </w:t>
      </w:r>
      <w:ins w:id="20" w:author="Nasar Ahmed" w:date="2020-01-11T09:43:00Z">
        <w:r w:rsidR="003159FC" w:rsidRPr="00F71B20">
          <w:rPr>
            <w:rFonts w:ascii="Times New Roman" w:eastAsia="Times New Roman" w:hAnsi="Times New Roman" w:cs="Times New Roman"/>
            <w:sz w:val="24"/>
            <w:szCs w:val="24"/>
          </w:rPr>
          <w:t xml:space="preserve">geographical </w:t>
        </w:r>
      </w:ins>
      <w:ins w:id="21" w:author="Nasar Ahmed" w:date="2020-01-11T09:44:00Z">
        <w:r w:rsidR="003159FC" w:rsidRPr="00F71B20">
          <w:rPr>
            <w:rFonts w:ascii="Times New Roman" w:eastAsia="Times New Roman" w:hAnsi="Times New Roman" w:cs="Times New Roman"/>
            <w:sz w:val="24"/>
            <w:szCs w:val="24"/>
          </w:rPr>
          <w:t>location</w:t>
        </w:r>
      </w:ins>
      <w:ins w:id="22" w:author="NaYEeM" w:date="2020-02-19T05:28:00Z">
        <w:r w:rsidR="00152B61" w:rsidRPr="00F71B20">
          <w:rPr>
            <w:rFonts w:ascii="Times New Roman" w:hAnsi="Times New Roman" w:cs="Times New Roman"/>
            <w:sz w:val="24"/>
            <w:szCs w:val="24"/>
          </w:rPr>
          <w:t>,</w:t>
        </w:r>
      </w:ins>
      <w:ins w:id="23" w:author="Nasar Ahmed" w:date="2020-01-11T09:44:00Z">
        <w:del w:id="24" w:author="NaYEeM" w:date="2020-02-19T05:28:00Z">
          <w:r w:rsidR="003159FC" w:rsidRPr="00F71B20" w:rsidDel="00152B61">
            <w:rPr>
              <w:rFonts w:ascii="Times New Roman" w:eastAsia="Times New Roman" w:hAnsi="Times New Roman" w:cs="Times New Roman"/>
              <w:sz w:val="24"/>
              <w:szCs w:val="24"/>
            </w:rPr>
            <w:delText xml:space="preserve"> </w:delText>
          </w:r>
        </w:del>
      </w:ins>
      <w:commentRangeStart w:id="25"/>
      <w:del w:id="26" w:author="NaYEeM" w:date="2020-02-19T05:28:00Z">
        <w:r w:rsidR="00764A99" w:rsidRPr="00F71B20" w:rsidDel="00152B61">
          <w:rPr>
            <w:rFonts w:ascii="Times New Roman" w:hAnsi="Times New Roman" w:cs="Times New Roman"/>
            <w:sz w:val="24"/>
            <w:szCs w:val="24"/>
            <w:highlight w:val="yellow"/>
            <w:rPrChange w:id="27" w:author="Mohammad Nayeem" w:date="2020-03-05T15:43:00Z">
              <w:rPr>
                <w:rFonts w:ascii="Times New Roman" w:eastAsia="Times New Roman" w:hAnsi="Times New Roman" w:cs="Times New Roman"/>
                <w:sz w:val="24"/>
                <w:szCs w:val="24"/>
              </w:rPr>
            </w:rPrChange>
          </w:rPr>
          <w:delText>division</w:delText>
        </w:r>
        <w:commentRangeEnd w:id="25"/>
        <w:r w:rsidR="00433CF3" w:rsidRPr="00F71B20" w:rsidDel="00152B61">
          <w:rPr>
            <w:rStyle w:val="CommentReference"/>
            <w:rFonts w:ascii="Times New Roman" w:hAnsi="Times New Roman" w:cs="Times New Roman"/>
            <w:sz w:val="24"/>
            <w:szCs w:val="24"/>
            <w:rPrChange w:id="28" w:author="Mohammad Nayeem" w:date="2020-03-05T15:43:00Z">
              <w:rPr>
                <w:rStyle w:val="CommentReference"/>
              </w:rPr>
            </w:rPrChange>
          </w:rPr>
          <w:commentReference w:id="25"/>
        </w:r>
        <w:r w:rsidR="00764A99" w:rsidRPr="00F71B20" w:rsidDel="00152B61">
          <w:rPr>
            <w:rFonts w:ascii="Times New Roman" w:eastAsia="Times New Roman" w:hAnsi="Times New Roman" w:cs="Times New Roman"/>
            <w:sz w:val="24"/>
            <w:szCs w:val="24"/>
          </w:rPr>
          <w:delText>,</w:delText>
        </w:r>
      </w:del>
      <w:r w:rsidR="00764A99" w:rsidRPr="00F71B20">
        <w:rPr>
          <w:rFonts w:ascii="Times New Roman" w:eastAsia="Times New Roman" w:hAnsi="Times New Roman" w:cs="Times New Roman"/>
          <w:sz w:val="24"/>
          <w:szCs w:val="24"/>
        </w:rPr>
        <w:t xml:space="preserve"> sex (child), mother's education, age, body mass index, religion of household head, and wealth index quintile were considered. </w:t>
      </w:r>
      <w:commentRangeStart w:id="29"/>
      <w:r w:rsidR="00764A99" w:rsidRPr="00F71B20">
        <w:rPr>
          <w:rFonts w:ascii="Times New Roman" w:eastAsia="Times New Roman" w:hAnsi="Times New Roman" w:cs="Times New Roman"/>
          <w:sz w:val="24"/>
          <w:szCs w:val="24"/>
        </w:rPr>
        <w:t xml:space="preserve">We used the PS method </w:t>
      </w:r>
      <w:ins w:id="30" w:author="NaYEeM" w:date="2020-02-19T06:16:00Z">
        <w:r w:rsidR="00751A53" w:rsidRPr="00F71B20">
          <w:rPr>
            <w:rFonts w:ascii="Times New Roman" w:eastAsia="Times New Roman" w:hAnsi="Times New Roman" w:cs="Times New Roman"/>
            <w:sz w:val="24"/>
            <w:szCs w:val="24"/>
          </w:rPr>
          <w:t xml:space="preserve">to adjust for confounding </w:t>
        </w:r>
      </w:ins>
      <w:ins w:id="31" w:author="NaYEeM" w:date="2020-02-19T06:22:00Z">
        <w:r w:rsidR="00751A53" w:rsidRPr="00F71B20">
          <w:rPr>
            <w:rFonts w:ascii="Times New Roman" w:eastAsia="Times New Roman" w:hAnsi="Times New Roman" w:cs="Times New Roman"/>
            <w:sz w:val="24"/>
            <w:szCs w:val="24"/>
          </w:rPr>
          <w:t>effects</w:t>
        </w:r>
      </w:ins>
      <w:del w:id="32" w:author="NaYEeM" w:date="2020-02-19T06:17:00Z">
        <w:r w:rsidR="00764A99" w:rsidRPr="00F71B20" w:rsidDel="00751A53">
          <w:rPr>
            <w:rFonts w:ascii="Times New Roman" w:eastAsia="Times New Roman" w:hAnsi="Times New Roman" w:cs="Times New Roman"/>
            <w:sz w:val="24"/>
            <w:szCs w:val="24"/>
          </w:rPr>
          <w:delText>to</w:delText>
        </w:r>
      </w:del>
      <w:del w:id="33" w:author="NaYEeM" w:date="2020-02-19T06:22:00Z">
        <w:r w:rsidR="00764A99" w:rsidRPr="00F71B20" w:rsidDel="00751A53">
          <w:rPr>
            <w:rFonts w:ascii="Times New Roman" w:eastAsia="Times New Roman" w:hAnsi="Times New Roman" w:cs="Times New Roman"/>
            <w:sz w:val="24"/>
            <w:szCs w:val="24"/>
          </w:rPr>
          <w:delText xml:space="preserve"> analyses our data</w:delText>
        </w:r>
      </w:del>
      <w:commentRangeEnd w:id="29"/>
      <w:r w:rsidR="008C6C27" w:rsidRPr="00F71B20">
        <w:rPr>
          <w:rStyle w:val="CommentReference"/>
          <w:rFonts w:ascii="Times New Roman" w:hAnsi="Times New Roman" w:cs="Times New Roman"/>
          <w:sz w:val="24"/>
          <w:szCs w:val="24"/>
          <w:rPrChange w:id="34" w:author="Mohammad Nayeem" w:date="2020-03-05T15:43:00Z">
            <w:rPr>
              <w:rStyle w:val="CommentReference"/>
            </w:rPr>
          </w:rPrChange>
        </w:rPr>
        <w:commentReference w:id="29"/>
      </w:r>
      <w:ins w:id="35" w:author="NaYEeM" w:date="2020-02-19T06:17:00Z">
        <w:r w:rsidR="00751A53" w:rsidRPr="00F71B20">
          <w:rPr>
            <w:rFonts w:ascii="Times New Roman" w:eastAsia="Times New Roman" w:hAnsi="Times New Roman" w:cs="Times New Roman"/>
            <w:sz w:val="24"/>
            <w:szCs w:val="24"/>
          </w:rPr>
          <w:t xml:space="preserve"> for binary </w:t>
        </w:r>
      </w:ins>
      <w:ins w:id="36" w:author="NaYEeM" w:date="2020-02-19T06:18:00Z">
        <w:r w:rsidR="00751A53" w:rsidRPr="00F71B20">
          <w:rPr>
            <w:rFonts w:ascii="Times New Roman" w:eastAsia="Times New Roman" w:hAnsi="Times New Roman" w:cs="Times New Roman"/>
            <w:sz w:val="24"/>
            <w:szCs w:val="24"/>
          </w:rPr>
          <w:t>outcome</w:t>
        </w:r>
      </w:ins>
      <w:r w:rsidR="00764A99" w:rsidRPr="00F71B20">
        <w:rPr>
          <w:rFonts w:ascii="Times New Roman" w:eastAsia="Times New Roman" w:hAnsi="Times New Roman" w:cs="Times New Roman"/>
          <w:sz w:val="24"/>
          <w:szCs w:val="24"/>
        </w:rPr>
        <w:t xml:space="preserve">. For sensitivity, we also used NB regression with a log link in which the outcome was a count variable. </w:t>
      </w:r>
      <w:r w:rsidRPr="00F71B20">
        <w:rPr>
          <w:rFonts w:ascii="Times New Roman" w:hAnsi="Times New Roman" w:cs="Times New Roman"/>
          <w:b/>
          <w:i/>
          <w:sz w:val="24"/>
          <w:szCs w:val="24"/>
          <w:rPrChange w:id="37" w:author="Mohammad Nayeem" w:date="2020-03-05T15:43:00Z">
            <w:rPr>
              <w:rFonts w:ascii="Times New Roman" w:eastAsia="Times New Roman" w:hAnsi="Times New Roman" w:cs="Times New Roman"/>
              <w:b/>
              <w:sz w:val="24"/>
              <w:szCs w:val="24"/>
            </w:rPr>
          </w:rPrChange>
        </w:rPr>
        <w:t>Results</w:t>
      </w:r>
      <w:r w:rsidR="00FB6175" w:rsidRPr="00F71B20">
        <w:rPr>
          <w:rFonts w:ascii="Times New Roman" w:hAnsi="Times New Roman" w:cs="Times New Roman"/>
          <w:b/>
          <w:i/>
          <w:sz w:val="24"/>
          <w:szCs w:val="24"/>
          <w:rPrChange w:id="38" w:author="Mohammad Nayeem" w:date="2020-03-05T15:43:00Z">
            <w:rPr>
              <w:rFonts w:ascii="Times New Roman" w:eastAsia="Times New Roman" w:hAnsi="Times New Roman" w:cs="Times New Roman"/>
              <w:b/>
              <w:sz w:val="24"/>
              <w:szCs w:val="24"/>
            </w:rPr>
          </w:rPrChange>
        </w:rPr>
        <w:t>:</w:t>
      </w:r>
      <w:r w:rsidR="00FB6175" w:rsidRPr="00F71B20">
        <w:rPr>
          <w:rFonts w:ascii="Times New Roman" w:eastAsia="Times New Roman" w:hAnsi="Times New Roman" w:cs="Times New Roman"/>
          <w:b/>
          <w:sz w:val="24"/>
          <w:szCs w:val="24"/>
        </w:rPr>
        <w:t xml:space="preserve"> </w:t>
      </w:r>
      <w:r w:rsidR="00764A99" w:rsidRPr="00F71B20">
        <w:rPr>
          <w:rFonts w:ascii="Times New Roman" w:eastAsia="Times New Roman" w:hAnsi="Times New Roman" w:cs="Times New Roman"/>
          <w:sz w:val="24"/>
          <w:szCs w:val="24"/>
        </w:rPr>
        <w:t xml:space="preserve">We found 19.1% and </w:t>
      </w:r>
      <w:commentRangeStart w:id="39"/>
      <w:r w:rsidR="00764A99" w:rsidRPr="00F71B20">
        <w:rPr>
          <w:rFonts w:ascii="Times New Roman" w:eastAsia="Times New Roman" w:hAnsi="Times New Roman" w:cs="Times New Roman"/>
          <w:sz w:val="24"/>
          <w:szCs w:val="24"/>
        </w:rPr>
        <w:t>23</w:t>
      </w:r>
      <w:commentRangeEnd w:id="39"/>
      <w:r w:rsidR="00433CF3" w:rsidRPr="00F71B20">
        <w:rPr>
          <w:rStyle w:val="CommentReference"/>
          <w:rFonts w:ascii="Times New Roman" w:hAnsi="Times New Roman" w:cs="Times New Roman"/>
          <w:sz w:val="24"/>
          <w:szCs w:val="24"/>
          <w:rPrChange w:id="40" w:author="Mohammad Nayeem" w:date="2020-03-05T15:43:00Z">
            <w:rPr>
              <w:rStyle w:val="CommentReference"/>
            </w:rPr>
          </w:rPrChange>
        </w:rPr>
        <w:commentReference w:id="39"/>
      </w:r>
      <w:r w:rsidR="00764A99" w:rsidRPr="00F71B20">
        <w:rPr>
          <w:rFonts w:ascii="Times New Roman" w:eastAsia="Times New Roman" w:hAnsi="Times New Roman" w:cs="Times New Roman"/>
          <w:sz w:val="24"/>
          <w:szCs w:val="24"/>
        </w:rPr>
        <w:t>.3% of children were born in the C-section and 80.9% and 7</w:t>
      </w:r>
      <w:ins w:id="41" w:author="NaYEeM" w:date="2020-02-19T06:24:00Z">
        <w:r w:rsidR="00751A53" w:rsidRPr="00F71B20">
          <w:rPr>
            <w:rFonts w:ascii="Times New Roman" w:eastAsia="Times New Roman" w:hAnsi="Times New Roman" w:cs="Times New Roman"/>
            <w:sz w:val="24"/>
            <w:szCs w:val="24"/>
          </w:rPr>
          <w:t>6</w:t>
        </w:r>
      </w:ins>
      <w:del w:id="42" w:author="NaYEeM" w:date="2020-02-19T06:24:00Z">
        <w:r w:rsidR="00764A99" w:rsidRPr="00F71B20" w:rsidDel="00751A53">
          <w:rPr>
            <w:rFonts w:ascii="Times New Roman" w:eastAsia="Times New Roman" w:hAnsi="Times New Roman" w:cs="Times New Roman"/>
            <w:sz w:val="24"/>
            <w:szCs w:val="24"/>
          </w:rPr>
          <w:delText>0</w:delText>
        </w:r>
      </w:del>
      <w:r w:rsidR="00764A99" w:rsidRPr="00F71B20">
        <w:rPr>
          <w:rFonts w:ascii="Times New Roman" w:eastAsia="Times New Roman" w:hAnsi="Times New Roman" w:cs="Times New Roman"/>
          <w:sz w:val="24"/>
          <w:szCs w:val="24"/>
        </w:rPr>
        <w:t xml:space="preserve">.7% of children were born in normally (vaginal delivery) in MICS and BDHS surveys respectively. From the </w:t>
      </w:r>
      <w:del w:id="43" w:author="Mohammad Nayeem" w:date="2020-03-14T15:38:00Z">
        <w:r w:rsidR="00764A99" w:rsidRPr="00F71B20" w:rsidDel="00421837">
          <w:rPr>
            <w:rFonts w:ascii="Times New Roman" w:eastAsia="Times New Roman" w:hAnsi="Times New Roman" w:cs="Times New Roman"/>
            <w:sz w:val="24"/>
            <w:szCs w:val="24"/>
          </w:rPr>
          <w:delText xml:space="preserve">PS method, we found the crude (the only type of delivery variable in the model) risk ratios (RR) for the C-section were 1.60 (95% confidence interval (CI): 1.30-1.97) and 1.11 (95% CI: 1.01-1.23) for MICS and BDHS, respectively. </w:delText>
        </w:r>
      </w:del>
      <w:del w:id="44" w:author="Mohammad Nayeem" w:date="2020-03-14T15:39:00Z">
        <w:r w:rsidR="00764A99" w:rsidRPr="00F71B20" w:rsidDel="00421837">
          <w:rPr>
            <w:rFonts w:ascii="Times New Roman" w:eastAsia="Times New Roman" w:hAnsi="Times New Roman" w:cs="Times New Roman"/>
            <w:sz w:val="24"/>
            <w:szCs w:val="24"/>
          </w:rPr>
          <w:delText>RR for adjusted (type of delivery and propensity scores in the model) model was 1.19 (CI: 0.99-1.43) for MICS and 1.17 (1.05-1.29) for BDHS. Almost s</w:delText>
        </w:r>
      </w:del>
      <w:ins w:id="45" w:author="Nasar Ahmed" w:date="2020-01-11T08:56:00Z">
        <w:del w:id="46" w:author="Mohammad Nayeem" w:date="2020-03-14T15:39:00Z">
          <w:r w:rsidR="00433CF3" w:rsidRPr="00F71B20" w:rsidDel="00421837">
            <w:rPr>
              <w:rFonts w:ascii="Times New Roman" w:eastAsia="Times New Roman" w:hAnsi="Times New Roman" w:cs="Times New Roman"/>
              <w:sz w:val="24"/>
              <w:szCs w:val="24"/>
            </w:rPr>
            <w:delText xml:space="preserve"> S</w:delText>
          </w:r>
        </w:del>
      </w:ins>
      <w:ins w:id="47" w:author="Nasar Ahmed" w:date="2020-02-19T05:27:00Z">
        <w:del w:id="48" w:author="Mohammad Nayeem" w:date="2020-03-14T15:39:00Z">
          <w:r w:rsidR="00764A99" w:rsidRPr="00F71B20" w:rsidDel="00421837">
            <w:rPr>
              <w:rFonts w:ascii="Times New Roman" w:eastAsia="Times New Roman" w:hAnsi="Times New Roman" w:cs="Times New Roman"/>
              <w:sz w:val="24"/>
              <w:szCs w:val="24"/>
            </w:rPr>
            <w:delText>imilar</w:delText>
          </w:r>
        </w:del>
      </w:ins>
      <w:del w:id="49" w:author="Mohammad Nayeem" w:date="2020-03-14T15:39:00Z">
        <w:r w:rsidR="00764A99" w:rsidRPr="00F71B20" w:rsidDel="00421837">
          <w:rPr>
            <w:rFonts w:ascii="Times New Roman" w:eastAsia="Times New Roman" w:hAnsi="Times New Roman" w:cs="Times New Roman"/>
            <w:sz w:val="24"/>
            <w:szCs w:val="24"/>
          </w:rPr>
          <w:delText xml:space="preserve">similar findings were observed in the case of the </w:delText>
        </w:r>
      </w:del>
      <w:r w:rsidR="00764A99" w:rsidRPr="00F71B20">
        <w:rPr>
          <w:rFonts w:ascii="Times New Roman" w:eastAsia="Times New Roman" w:hAnsi="Times New Roman" w:cs="Times New Roman"/>
          <w:sz w:val="24"/>
          <w:szCs w:val="24"/>
        </w:rPr>
        <w:t>NB regression model using the count outcome (e.g., the RR was 1.06 (95% CI: 1.02-1.09) for MICS and 1.08 (CI: 0.97-1.19) for BDHS and adjusted risk ratio (ARR) was 1.02 (95% CI: 0.98-1.06) for MICS and 1.15 (CI:1.05-1.27) for BDHS, respectively.</w:t>
      </w:r>
      <w:r w:rsidR="00FB6175" w:rsidRPr="00F71B20">
        <w:rPr>
          <w:rFonts w:ascii="Times New Roman" w:eastAsia="Times New Roman" w:hAnsi="Times New Roman" w:cs="Times New Roman"/>
          <w:sz w:val="24"/>
          <w:szCs w:val="24"/>
        </w:rPr>
        <w:t xml:space="preserve"> </w:t>
      </w:r>
      <w:r w:rsidRPr="00F71B20">
        <w:rPr>
          <w:rFonts w:ascii="Times New Roman" w:hAnsi="Times New Roman" w:cs="Times New Roman"/>
          <w:b/>
          <w:i/>
          <w:sz w:val="24"/>
          <w:szCs w:val="24"/>
          <w:rPrChange w:id="50" w:author="Mohammad Nayeem" w:date="2020-03-05T15:43:00Z">
            <w:rPr>
              <w:rFonts w:ascii="Times New Roman" w:eastAsia="Times New Roman" w:hAnsi="Times New Roman" w:cs="Times New Roman"/>
              <w:b/>
              <w:sz w:val="24"/>
              <w:szCs w:val="24"/>
            </w:rPr>
          </w:rPrChange>
        </w:rPr>
        <w:t>Conclusion</w:t>
      </w:r>
      <w:r w:rsidR="00FB6175" w:rsidRPr="00F71B20">
        <w:rPr>
          <w:rFonts w:ascii="Times New Roman" w:hAnsi="Times New Roman" w:cs="Times New Roman"/>
          <w:b/>
          <w:i/>
          <w:sz w:val="24"/>
          <w:szCs w:val="24"/>
          <w:rPrChange w:id="51" w:author="Mohammad Nayeem" w:date="2020-03-05T15:43:00Z">
            <w:rPr>
              <w:rFonts w:ascii="Times New Roman" w:eastAsia="Times New Roman" w:hAnsi="Times New Roman" w:cs="Times New Roman"/>
              <w:b/>
              <w:sz w:val="24"/>
              <w:szCs w:val="24"/>
            </w:rPr>
          </w:rPrChange>
        </w:rPr>
        <w:t>:</w:t>
      </w:r>
      <w:r w:rsidR="00FB6175" w:rsidRPr="00F71B20">
        <w:rPr>
          <w:rFonts w:ascii="Times New Roman" w:eastAsia="Times New Roman" w:hAnsi="Times New Roman" w:cs="Times New Roman"/>
          <w:b/>
          <w:sz w:val="24"/>
          <w:szCs w:val="24"/>
        </w:rPr>
        <w:t xml:space="preserve"> </w:t>
      </w:r>
      <w:r w:rsidR="00764A99" w:rsidRPr="00F71B20">
        <w:rPr>
          <w:rFonts w:ascii="Times New Roman" w:eastAsia="Times New Roman" w:hAnsi="Times New Roman" w:cs="Times New Roman"/>
          <w:sz w:val="24"/>
          <w:szCs w:val="24"/>
        </w:rPr>
        <w:t>Although the results indicate that children born in C-section compare to the vaginal delivery were at increased risk for developing childhood disease, we did not identify any significant causal association between the type of delivery and the childhood diseases in some models. However, we recommend increasing public awareness of the negative impact of unnecessary cesarean delivery in Bangladesh.</w:t>
      </w:r>
    </w:p>
    <w:p w14:paraId="7C28ADFF" w14:textId="36909B0A" w:rsidR="00FB6175" w:rsidRPr="00F71B20" w:rsidRDefault="00911D0C">
      <w:pPr>
        <w:spacing w:after="0" w:line="240" w:lineRule="auto"/>
        <w:rPr>
          <w:rFonts w:ascii="Times New Roman" w:eastAsia="Times New Roman" w:hAnsi="Times New Roman" w:cs="Times New Roman"/>
          <w:sz w:val="24"/>
          <w:szCs w:val="24"/>
        </w:rPr>
      </w:pPr>
      <w:r w:rsidRPr="00F71B20">
        <w:rPr>
          <w:rFonts w:ascii="Times New Roman" w:eastAsia="Times New Roman" w:hAnsi="Times New Roman" w:cs="Times New Roman"/>
          <w:b/>
          <w:sz w:val="24"/>
          <w:szCs w:val="24"/>
        </w:rPr>
        <w:t>Keywords:</w:t>
      </w:r>
      <w:r w:rsidRPr="00F71B20">
        <w:rPr>
          <w:rFonts w:ascii="Times New Roman" w:eastAsia="Times New Roman" w:hAnsi="Times New Roman" w:cs="Times New Roman"/>
          <w:sz w:val="24"/>
          <w:szCs w:val="24"/>
        </w:rPr>
        <w:t xml:space="preserve"> Caesarean section; vaginal delivery; childhood disease; </w:t>
      </w:r>
      <w:ins w:id="52" w:author="Nasar Ahmed" w:date="2020-02-19T05:27:00Z">
        <w:r w:rsidR="00AE5ECD" w:rsidRPr="00F71B20">
          <w:rPr>
            <w:rFonts w:ascii="Times New Roman" w:eastAsia="Times New Roman" w:hAnsi="Times New Roman" w:cs="Times New Roman"/>
            <w:color w:val="0070C0"/>
            <w:sz w:val="24"/>
            <w:szCs w:val="24"/>
          </w:rPr>
          <w:t>survey</w:t>
        </w:r>
        <w:r w:rsidR="00AE5ECD" w:rsidRPr="00F71B20">
          <w:rPr>
            <w:rFonts w:ascii="Times New Roman" w:eastAsia="Times New Roman" w:hAnsi="Times New Roman" w:cs="Times New Roman"/>
            <w:sz w:val="24"/>
            <w:szCs w:val="24"/>
          </w:rPr>
          <w:t xml:space="preserve">, </w:t>
        </w:r>
      </w:ins>
      <w:r w:rsidRPr="00F71B20">
        <w:rPr>
          <w:rFonts w:ascii="Times New Roman" w:eastAsia="Times New Roman" w:hAnsi="Times New Roman" w:cs="Times New Roman"/>
          <w:sz w:val="24"/>
          <w:szCs w:val="24"/>
        </w:rPr>
        <w:t xml:space="preserve">MICS, </w:t>
      </w:r>
      <w:r w:rsidR="00027280" w:rsidRPr="00F71B20">
        <w:rPr>
          <w:rFonts w:ascii="Times New Roman" w:eastAsia="Times New Roman" w:hAnsi="Times New Roman" w:cs="Times New Roman"/>
          <w:sz w:val="24"/>
          <w:szCs w:val="24"/>
        </w:rPr>
        <w:t>BDHS</w:t>
      </w:r>
    </w:p>
    <w:p w14:paraId="3FA80CD8" w14:textId="77777777" w:rsidR="00E32C12" w:rsidRPr="00F71B20" w:rsidRDefault="00911D0C">
      <w:pPr>
        <w:spacing w:after="0" w:line="240" w:lineRule="auto"/>
        <w:rPr>
          <w:rFonts w:ascii="Times New Roman" w:eastAsia="Times New Roman" w:hAnsi="Times New Roman" w:cs="Times New Roman"/>
          <w:sz w:val="24"/>
          <w:szCs w:val="24"/>
        </w:rPr>
      </w:pPr>
      <w:r w:rsidRPr="00F71B20">
        <w:rPr>
          <w:rFonts w:ascii="Times New Roman" w:eastAsia="Times New Roman" w:hAnsi="Times New Roman" w:cs="Times New Roman"/>
          <w:b/>
          <w:sz w:val="24"/>
          <w:szCs w:val="24"/>
        </w:rPr>
        <w:t>1. Introduction</w:t>
      </w:r>
    </w:p>
    <w:p w14:paraId="2D018207" w14:textId="7F482643" w:rsidR="00423934" w:rsidRPr="00F71B20" w:rsidRDefault="00FB6175">
      <w:pPr>
        <w:spacing w:before="240" w:after="0" w:line="240" w:lineRule="auto"/>
        <w:rPr>
          <w:rFonts w:ascii="Times New Roman" w:eastAsia="Times New Roman" w:hAnsi="Times New Roman" w:cs="Times New Roman"/>
          <w:sz w:val="24"/>
          <w:szCs w:val="24"/>
          <w:shd w:val="clear" w:color="auto" w:fill="FFFFFF"/>
        </w:rPr>
      </w:pPr>
      <w:r w:rsidRPr="00F71B20">
        <w:rPr>
          <w:rFonts w:ascii="Times New Roman" w:eastAsia="Times New Roman" w:hAnsi="Times New Roman" w:cs="Times New Roman"/>
          <w:sz w:val="24"/>
          <w:szCs w:val="24"/>
          <w:shd w:val="clear" w:color="auto" w:fill="FFFFFF"/>
        </w:rPr>
        <w:t xml:space="preserve">Cesarean delivery (C-section) is a surgical procedure that is often performed to reduce the risks for the mother and fetus </w:t>
      </w:r>
      <w:ins w:id="53" w:author="Nasar Ahmed" w:date="2020-01-11T08:57:00Z">
        <w:r w:rsidR="00433CF3" w:rsidRPr="00F71B20">
          <w:rPr>
            <w:rFonts w:ascii="Times New Roman" w:eastAsia="Times New Roman" w:hAnsi="Times New Roman" w:cs="Times New Roman"/>
            <w:sz w:val="24"/>
            <w:szCs w:val="24"/>
            <w:shd w:val="clear" w:color="auto" w:fill="FFFFFF"/>
          </w:rPr>
          <w:t>may happ</w:t>
        </w:r>
      </w:ins>
      <w:ins w:id="54" w:author="Nasar Ahmed" w:date="2020-01-11T08:58:00Z">
        <w:r w:rsidR="00433CF3" w:rsidRPr="00F71B20">
          <w:rPr>
            <w:rFonts w:ascii="Times New Roman" w:eastAsia="Times New Roman" w:hAnsi="Times New Roman" w:cs="Times New Roman"/>
            <w:sz w:val="24"/>
            <w:szCs w:val="24"/>
            <w:shd w:val="clear" w:color="auto" w:fill="FFFFFF"/>
          </w:rPr>
          <w:t>en if it is</w:t>
        </w:r>
      </w:ins>
      <w:del w:id="55" w:author="Nasar Ahmed" w:date="2020-02-19T05:27:00Z">
        <w:r w:rsidRPr="00F71B20">
          <w:rPr>
            <w:rFonts w:ascii="Times New Roman" w:eastAsia="Times New Roman" w:hAnsi="Times New Roman" w:cs="Times New Roman"/>
            <w:sz w:val="24"/>
            <w:szCs w:val="24"/>
            <w:shd w:val="clear" w:color="auto" w:fill="FFFFFF"/>
          </w:rPr>
          <w:delText>during</w:delText>
        </w:r>
      </w:del>
      <w:ins w:id="56" w:author="Nasar Ahmed" w:date="2020-01-11T08:58:00Z">
        <w:r w:rsidRPr="00F71B20">
          <w:rPr>
            <w:rFonts w:ascii="Times New Roman" w:eastAsia="Times New Roman" w:hAnsi="Times New Roman" w:cs="Times New Roman"/>
            <w:sz w:val="24"/>
            <w:szCs w:val="24"/>
            <w:shd w:val="clear" w:color="auto" w:fill="FFFFFF"/>
          </w:rPr>
          <w:t xml:space="preserve"> </w:t>
        </w:r>
      </w:ins>
      <w:r w:rsidRPr="00F71B20">
        <w:rPr>
          <w:rFonts w:ascii="Times New Roman" w:eastAsia="Times New Roman" w:hAnsi="Times New Roman" w:cs="Times New Roman"/>
          <w:sz w:val="24"/>
          <w:szCs w:val="24"/>
          <w:shd w:val="clear" w:color="auto" w:fill="FFFFFF"/>
        </w:rPr>
        <w:t xml:space="preserve">vaginal delivery </w:t>
      </w:r>
      <w:r w:rsidR="0095604D" w:rsidRPr="00F71B20">
        <w:rPr>
          <w:rFonts w:ascii="Times New Roman" w:eastAsia="Times New Roman" w:hAnsi="Times New Roman" w:cs="Times New Roman"/>
          <w:sz w:val="24"/>
          <w:szCs w:val="24"/>
          <w:shd w:val="clear" w:color="auto" w:fill="FFFFFF"/>
          <w:rPrChange w:id="57" w:author="Mohammad Nayeem" w:date="2020-03-05T15:43:00Z">
            <w:rPr>
              <w:rFonts w:ascii="Times New Roman" w:eastAsia="Times New Roman" w:hAnsi="Times New Roman" w:cs="Times New Roman"/>
              <w:sz w:val="24"/>
              <w:szCs w:val="24"/>
              <w:shd w:val="clear" w:color="auto" w:fill="FFFFFF"/>
            </w:rPr>
          </w:rPrChange>
        </w:rPr>
        <w:fldChar w:fldCharType="begin" w:fldLock="1"/>
      </w:r>
      <w:r w:rsidR="0095604D" w:rsidRPr="00F71B20">
        <w:rPr>
          <w:rFonts w:ascii="Times New Roman" w:eastAsia="Times New Roman" w:hAnsi="Times New Roman" w:cs="Times New Roman"/>
          <w:sz w:val="24"/>
          <w:szCs w:val="24"/>
          <w:shd w:val="clear" w:color="auto" w:fill="FFFFFF"/>
        </w:rPr>
        <w:instrText>ADDIN CSL_CITATION {"citationItems":[{"id":"ITEM-1","itemData":{"ISSN":"23224835","PMID":"25553333","abstract":"Background: Cesarean section (C-section) in the North of Iran accounts for 70% of childbirths, which is higher than the national average of 55%. Understanding women’s perceptions towards modes of delivery in different cultures can pave the way for promoting programs and policies in support of vaginal delivery. We aimed to investigate women’s perceptions towards modes of delivery in the North of Iran. Methods: Using a focused ethnographic approach and purposive sampling, 12 pregnant women, 10 women with childbirth experience, nine non-pregnant women, seven midwives, and seven gynecologists were selected from hospitals, healthcare centers, and clinics of Tonekabon and Chaloos, Mazandaran, Iran, during 2012-2014. Data were collected through in-depth interviews and participant observation. Data analysis was performed using thematic analysis using MAXqda software. Results: Two major themes emerged from the data including: “vaginal delivery, a facilitator of women’s physical and mental health promotion”, and “C-section, a surgical intervention associated with decreased labor pain”. Six sub-themes subsumed within these major themes were: vaginal delivery as a safe mode of delivery, fullfilment of maternal instinct, a natural process with a pleasant ending, and C-section as a procedure associated with future complications, a surgical intervention and sometimes a life saving procedure, and a painless mode of delivery. Conclusion: In the North of Iran, women’s justified cultural beliefs overshadow their micsconceptions, so it is hopped that through implementing appropriate training programs for raising awarness and correcting miscomceptions, vaginal delivery could be promoted even in regions with high rates of cesarean section.","author":[{"dropping-particle":"","family":"Zakerihamidi","given":"Maryam","non-dropping-particle":"","parse-names":false,"suffix":""},{"dropping-particle":"","family":"Roudsari","given":"Robab Latifnejad","non-dropping-particle":"","parse-names":false,"suffix":""},{"dropping-particle":"","family":"Khoei","given":"Effat Merghati","non-dropping-particle":"","parse-names":false,"suffix":""}],"container-title":"International Journal of Community Based Nursing and Midwifery","id":"ITEM-1","issue":"1","issued":{"date-parts":[["2015","1","1"]]},"page":"39-50","publisher":"Shriaz University of Medical Sciences","title":"Vaginal delivery vs. cesarean section: A focused ethnographic study of women’s perceptions in the north of Iran","type":"article-journal","volume":"3"},"uris":["http://www.mendeley.com/documents/?uuid=1349ae5f-92f3-3e54-93da-9d12d3ab63fa"]}],"mendeley":{"formattedCitation":"(Zakerihamidi, Roudsari, &amp; Khoei, 2015)","plainTextFormattedCitation":"(Zakerihamidi, Roudsari, &amp; Khoei, 2015)","previouslyFormattedCitation":"(Zakerihamidi, Roudsari, &amp; Khoei, 2015)"},"properties":{"noteIndex":0},"schema":"https://github.com/citation-style-language/schema/raw/master/csl-citation.json"}</w:instrText>
      </w:r>
      <w:r w:rsidR="0095604D" w:rsidRPr="00F71B20">
        <w:rPr>
          <w:rFonts w:ascii="Times New Roman" w:eastAsia="Times New Roman" w:hAnsi="Times New Roman" w:cs="Times New Roman"/>
          <w:sz w:val="24"/>
          <w:szCs w:val="24"/>
          <w:shd w:val="clear" w:color="auto" w:fill="FFFFFF"/>
          <w:rPrChange w:id="58" w:author="Mohammad Nayeem" w:date="2020-03-05T15:43:00Z">
            <w:rPr>
              <w:rFonts w:ascii="Times New Roman" w:eastAsia="Times New Roman" w:hAnsi="Times New Roman" w:cs="Times New Roman"/>
              <w:sz w:val="24"/>
              <w:szCs w:val="24"/>
              <w:shd w:val="clear" w:color="auto" w:fill="FFFFFF"/>
            </w:rPr>
          </w:rPrChange>
        </w:rPr>
        <w:fldChar w:fldCharType="separate"/>
      </w:r>
      <w:r w:rsidR="0095604D" w:rsidRPr="00F71B20">
        <w:rPr>
          <w:rFonts w:ascii="Times New Roman" w:eastAsia="Times New Roman" w:hAnsi="Times New Roman" w:cs="Times New Roman"/>
          <w:noProof/>
          <w:sz w:val="24"/>
          <w:szCs w:val="24"/>
          <w:shd w:val="clear" w:color="auto" w:fill="FFFFFF"/>
        </w:rPr>
        <w:t>(Zakerihamidi, Roudsari, &amp; Khoei, 2015)</w:t>
      </w:r>
      <w:r w:rsidR="0095604D" w:rsidRPr="00F71B20">
        <w:rPr>
          <w:rFonts w:ascii="Times New Roman" w:eastAsia="Times New Roman" w:hAnsi="Times New Roman" w:cs="Times New Roman"/>
          <w:sz w:val="24"/>
          <w:szCs w:val="24"/>
          <w:shd w:val="clear" w:color="auto" w:fill="FFFFFF"/>
          <w:rPrChange w:id="59" w:author="Mohammad Nayeem" w:date="2020-03-05T15:43:00Z">
            <w:rPr>
              <w:rFonts w:ascii="Times New Roman" w:eastAsia="Times New Roman" w:hAnsi="Times New Roman" w:cs="Times New Roman"/>
              <w:sz w:val="24"/>
              <w:szCs w:val="24"/>
              <w:shd w:val="clear" w:color="auto" w:fill="FFFFFF"/>
            </w:rPr>
          </w:rPrChange>
        </w:rPr>
        <w:fldChar w:fldCharType="end"/>
      </w:r>
      <w:r w:rsidR="00413325" w:rsidRPr="00F71B20">
        <w:rPr>
          <w:rFonts w:ascii="Times New Roman" w:eastAsia="Times New Roman" w:hAnsi="Times New Roman" w:cs="Times New Roman"/>
          <w:sz w:val="24"/>
          <w:szCs w:val="24"/>
          <w:shd w:val="clear" w:color="auto" w:fill="FFFFFF"/>
        </w:rPr>
        <w:t>.</w:t>
      </w:r>
      <w:r w:rsidR="00413325" w:rsidRPr="00F71B20">
        <w:rPr>
          <w:rFonts w:ascii="Times New Roman" w:hAnsi="Times New Roman" w:cs="Times New Roman"/>
          <w:sz w:val="24"/>
          <w:szCs w:val="24"/>
        </w:rPr>
        <w:t xml:space="preserve"> </w:t>
      </w:r>
      <w:r w:rsidRPr="00F71B20">
        <w:rPr>
          <w:rFonts w:ascii="Times New Roman" w:eastAsia="Times New Roman" w:hAnsi="Times New Roman" w:cs="Times New Roman"/>
          <w:sz w:val="24"/>
          <w:szCs w:val="24"/>
          <w:shd w:val="clear" w:color="auto" w:fill="FFFFFF"/>
        </w:rPr>
        <w:t xml:space="preserve">However, </w:t>
      </w:r>
      <w:del w:id="60" w:author="Nasar Ahmed" w:date="2020-01-11T08:58:00Z">
        <w:r w:rsidRPr="00F71B20">
          <w:rPr>
            <w:rFonts w:ascii="Times New Roman" w:hAnsi="Times New Roman" w:cs="Times New Roman"/>
            <w:strike/>
            <w:sz w:val="24"/>
            <w:szCs w:val="24"/>
            <w:shd w:val="clear" w:color="auto" w:fill="FFFFFF"/>
            <w:rPrChange w:id="61" w:author="Mohammad Nayeem" w:date="2020-03-05T15:43:00Z">
              <w:rPr>
                <w:rFonts w:ascii="Times New Roman" w:eastAsia="Times New Roman" w:hAnsi="Times New Roman" w:cs="Times New Roman"/>
                <w:sz w:val="24"/>
                <w:szCs w:val="24"/>
                <w:shd w:val="clear" w:color="auto" w:fill="FFFFFF"/>
              </w:rPr>
            </w:rPrChange>
          </w:rPr>
          <w:delText>today</w:delText>
        </w:r>
        <w:r w:rsidR="001905CF" w:rsidRPr="00F71B20" w:rsidDel="00433CF3">
          <w:rPr>
            <w:rFonts w:ascii="Times New Roman" w:eastAsia="Times New Roman" w:hAnsi="Times New Roman" w:cs="Times New Roman"/>
            <w:sz w:val="24"/>
            <w:szCs w:val="24"/>
            <w:shd w:val="clear" w:color="auto" w:fill="FFFFFF"/>
          </w:rPr>
          <w:delText xml:space="preserve"> </w:delText>
        </w:r>
      </w:del>
      <w:ins w:id="62" w:author="Nasar Ahmed" w:date="2020-01-11T08:58:00Z">
        <w:r w:rsidR="00433CF3" w:rsidRPr="00F71B20">
          <w:rPr>
            <w:rFonts w:ascii="Times New Roman" w:eastAsia="Times New Roman" w:hAnsi="Times New Roman" w:cs="Times New Roman"/>
            <w:sz w:val="24"/>
            <w:szCs w:val="24"/>
            <w:shd w:val="clear" w:color="auto" w:fill="FFFFFF"/>
          </w:rPr>
          <w:t>nowadays</w:t>
        </w:r>
      </w:ins>
      <w:r w:rsidRPr="00F71B20">
        <w:rPr>
          <w:rFonts w:ascii="Times New Roman" w:eastAsia="Times New Roman" w:hAnsi="Times New Roman" w:cs="Times New Roman"/>
          <w:sz w:val="24"/>
          <w:szCs w:val="24"/>
          <w:shd w:val="clear" w:color="auto" w:fill="FFFFFF"/>
        </w:rPr>
        <w:t>, the C-section</w:t>
      </w:r>
      <w:ins w:id="63" w:author="Nasar Ahmed" w:date="2020-02-19T05:27:00Z">
        <w:r w:rsidRPr="00F71B20">
          <w:rPr>
            <w:rFonts w:ascii="Times New Roman" w:eastAsia="Times New Roman" w:hAnsi="Times New Roman" w:cs="Times New Roman"/>
            <w:sz w:val="24"/>
            <w:szCs w:val="24"/>
            <w:shd w:val="clear" w:color="auto" w:fill="FFFFFF"/>
          </w:rPr>
          <w:t xml:space="preserve"> </w:t>
        </w:r>
      </w:ins>
      <w:ins w:id="64" w:author="Nasar Ahmed" w:date="2020-01-11T08:58:00Z">
        <w:r w:rsidR="00433CF3" w:rsidRPr="00F71B20">
          <w:rPr>
            <w:rFonts w:ascii="Times New Roman" w:eastAsia="Times New Roman" w:hAnsi="Times New Roman" w:cs="Times New Roman"/>
            <w:sz w:val="24"/>
            <w:szCs w:val="24"/>
            <w:shd w:val="clear" w:color="auto" w:fill="FFFFFF"/>
          </w:rPr>
          <w:t xml:space="preserve">believed </w:t>
        </w:r>
      </w:ins>
      <w:ins w:id="65" w:author="Nasar Ahmed" w:date="2020-01-11T08:59:00Z">
        <w:r w:rsidR="00433CF3" w:rsidRPr="00F71B20">
          <w:rPr>
            <w:rFonts w:ascii="Times New Roman" w:eastAsia="Times New Roman" w:hAnsi="Times New Roman" w:cs="Times New Roman"/>
            <w:sz w:val="24"/>
            <w:szCs w:val="24"/>
            <w:shd w:val="clear" w:color="auto" w:fill="FFFFFF"/>
          </w:rPr>
          <w:t>to be</w:t>
        </w:r>
      </w:ins>
      <w:ins w:id="66" w:author="Nasar Ahmed" w:date="2020-02-19T05:27:00Z">
        <w:r w:rsidR="001905CF" w:rsidRPr="00F71B20">
          <w:rPr>
            <w:rFonts w:ascii="Times New Roman" w:eastAsia="Times New Roman" w:hAnsi="Times New Roman" w:cs="Times New Roman"/>
            <w:color w:val="0070C0"/>
            <w:sz w:val="24"/>
            <w:szCs w:val="24"/>
            <w:shd w:val="clear" w:color="auto" w:fill="FFFFFF"/>
          </w:rPr>
          <w:t xml:space="preserve"> </w:t>
        </w:r>
      </w:ins>
      <w:del w:id="67" w:author="Nasar Ahmed" w:date="2020-01-11T08:59:00Z">
        <w:r w:rsidR="001905CF" w:rsidRPr="00F71B20" w:rsidDel="00433CF3">
          <w:rPr>
            <w:rFonts w:ascii="Times New Roman" w:eastAsia="Times New Roman" w:hAnsi="Times New Roman" w:cs="Times New Roman"/>
            <w:strike/>
            <w:sz w:val="24"/>
            <w:szCs w:val="24"/>
            <w:shd w:val="clear" w:color="auto" w:fill="FFFFFF"/>
          </w:rPr>
          <w:delText>to</w:delText>
        </w:r>
        <w:r w:rsidRPr="00F71B20">
          <w:rPr>
            <w:rFonts w:ascii="Times New Roman" w:hAnsi="Times New Roman" w:cs="Times New Roman"/>
            <w:strike/>
            <w:sz w:val="24"/>
            <w:szCs w:val="24"/>
            <w:shd w:val="clear" w:color="auto" w:fill="FFFFFF"/>
            <w:rPrChange w:id="68" w:author="Mohammad Nayeem" w:date="2020-03-05T15:43:00Z">
              <w:rPr>
                <w:rFonts w:ascii="Times New Roman" w:eastAsia="Times New Roman" w:hAnsi="Times New Roman" w:cs="Times New Roman"/>
                <w:sz w:val="24"/>
                <w:szCs w:val="24"/>
                <w:shd w:val="clear" w:color="auto" w:fill="FFFFFF"/>
              </w:rPr>
            </w:rPrChange>
          </w:rPr>
          <w:delText xml:space="preserve"> is considered to be relieving from labor pain and people have a common belief that C-section is</w:delText>
        </w:r>
        <w:r w:rsidRPr="00F71B20">
          <w:rPr>
            <w:rFonts w:ascii="Times New Roman" w:eastAsia="Times New Roman" w:hAnsi="Times New Roman" w:cs="Times New Roman"/>
            <w:sz w:val="24"/>
            <w:szCs w:val="24"/>
            <w:shd w:val="clear" w:color="auto" w:fill="FFFFFF"/>
          </w:rPr>
          <w:delText xml:space="preserve"> </w:delText>
        </w:r>
      </w:del>
      <w:r w:rsidRPr="00F71B20">
        <w:rPr>
          <w:rFonts w:ascii="Times New Roman" w:eastAsia="Times New Roman" w:hAnsi="Times New Roman" w:cs="Times New Roman"/>
          <w:sz w:val="24"/>
          <w:szCs w:val="24"/>
          <w:shd w:val="clear" w:color="auto" w:fill="FFFFFF"/>
        </w:rPr>
        <w:t xml:space="preserve">painless, </w:t>
      </w:r>
      <w:ins w:id="69" w:author="Nasar Ahmed" w:date="2020-02-19T05:27:00Z">
        <w:r w:rsidR="001905CF" w:rsidRPr="00F71B20">
          <w:rPr>
            <w:rFonts w:ascii="Times New Roman" w:eastAsia="Times New Roman" w:hAnsi="Times New Roman" w:cs="Times New Roman"/>
            <w:sz w:val="24"/>
            <w:szCs w:val="24"/>
            <w:shd w:val="clear" w:color="auto" w:fill="FFFFFF"/>
          </w:rPr>
          <w:t xml:space="preserve">easy, </w:t>
        </w:r>
      </w:ins>
      <w:r w:rsidRPr="00F71B20">
        <w:rPr>
          <w:rFonts w:ascii="Times New Roman" w:eastAsia="Times New Roman" w:hAnsi="Times New Roman" w:cs="Times New Roman"/>
          <w:sz w:val="24"/>
          <w:szCs w:val="24"/>
          <w:shd w:val="clear" w:color="auto" w:fill="FFFFFF"/>
        </w:rPr>
        <w:t xml:space="preserve">safer, and healthier than </w:t>
      </w:r>
      <w:r w:rsidRPr="00F71B20">
        <w:rPr>
          <w:rFonts w:ascii="Times New Roman" w:eastAsia="Times New Roman" w:hAnsi="Times New Roman" w:cs="Times New Roman"/>
          <w:sz w:val="24"/>
          <w:szCs w:val="24"/>
          <w:shd w:val="clear" w:color="auto" w:fill="FFFFFF"/>
        </w:rPr>
        <w:lastRenderedPageBreak/>
        <w:t>vaginal delivery. Recently, it has become a preferred choice as</w:t>
      </w:r>
      <w:ins w:id="70" w:author="Nasar Ahmed" w:date="2020-02-19T05:27:00Z">
        <w:r w:rsidRPr="00F71B20">
          <w:rPr>
            <w:rFonts w:ascii="Times New Roman" w:eastAsia="Times New Roman" w:hAnsi="Times New Roman" w:cs="Times New Roman"/>
            <w:sz w:val="24"/>
            <w:szCs w:val="24"/>
            <w:shd w:val="clear" w:color="auto" w:fill="FFFFFF"/>
          </w:rPr>
          <w:t xml:space="preserve"> </w:t>
        </w:r>
      </w:ins>
      <w:ins w:id="71" w:author="Nasar Ahmed" w:date="2020-01-11T08:59:00Z">
        <w:r w:rsidR="00433CF3" w:rsidRPr="00F71B20">
          <w:rPr>
            <w:rFonts w:ascii="Times New Roman" w:eastAsia="Times New Roman" w:hAnsi="Times New Roman" w:cs="Times New Roman"/>
            <w:color w:val="0070C0"/>
            <w:sz w:val="24"/>
            <w:szCs w:val="24"/>
            <w:shd w:val="clear" w:color="auto" w:fill="FFFFFF"/>
          </w:rPr>
          <w:t>a</w:t>
        </w:r>
        <w:r w:rsidRPr="00F71B20">
          <w:rPr>
            <w:rFonts w:ascii="Times New Roman" w:eastAsia="Times New Roman" w:hAnsi="Times New Roman" w:cs="Times New Roman"/>
            <w:sz w:val="24"/>
            <w:szCs w:val="24"/>
            <w:shd w:val="clear" w:color="auto" w:fill="FFFFFF"/>
          </w:rPr>
          <w:t xml:space="preserve"> </w:t>
        </w:r>
      </w:ins>
      <w:r w:rsidRPr="00F71B20">
        <w:rPr>
          <w:rFonts w:ascii="Times New Roman" w:eastAsia="Times New Roman" w:hAnsi="Times New Roman" w:cs="Times New Roman"/>
          <w:sz w:val="24"/>
          <w:szCs w:val="24"/>
          <w:shd w:val="clear" w:color="auto" w:fill="FFFFFF"/>
        </w:rPr>
        <w:t xml:space="preserve">mode of delivery among women </w:t>
      </w:r>
      <w:r w:rsidR="0095604D" w:rsidRPr="00F71B20">
        <w:rPr>
          <w:rFonts w:ascii="Times New Roman" w:eastAsia="Times New Roman" w:hAnsi="Times New Roman" w:cs="Times New Roman"/>
          <w:sz w:val="24"/>
          <w:szCs w:val="24"/>
          <w:shd w:val="clear" w:color="auto" w:fill="FFFFFF"/>
          <w:rPrChange w:id="72" w:author="Mohammad Nayeem" w:date="2020-03-05T15:43:00Z">
            <w:rPr>
              <w:rFonts w:ascii="Times New Roman" w:eastAsia="Times New Roman" w:hAnsi="Times New Roman" w:cs="Times New Roman"/>
              <w:sz w:val="24"/>
              <w:szCs w:val="24"/>
              <w:shd w:val="clear" w:color="auto" w:fill="FFFFFF"/>
            </w:rPr>
          </w:rPrChange>
        </w:rPr>
        <w:fldChar w:fldCharType="begin" w:fldLock="1"/>
      </w:r>
      <w:r w:rsidR="00EA55F7" w:rsidRPr="00F71B20">
        <w:rPr>
          <w:rFonts w:ascii="Times New Roman" w:eastAsia="Times New Roman" w:hAnsi="Times New Roman" w:cs="Times New Roman"/>
          <w:sz w:val="24"/>
          <w:szCs w:val="24"/>
          <w:shd w:val="clear" w:color="auto" w:fill="FFFFFF"/>
        </w:rPr>
        <w:instrText>ADDIN CSL_CITATION {"citationItems":[{"id":"ITEM-1","itemData":{"DOI":"10.1080/07399332.2011.555831","ISSN":"07399332","abstract":"In this qualitative study we used an interpretive, critical ethnographic approach to provide an understanding of childbirth and maternal illness and death in Liberia through the lens of women, families, and communities. We identified three major themes from the data: (a) secrecy surrounding pregnancy and childbirth; (b) power and authority; and (c) distrust of the health care system. The interpretive theory, Behind the House, generated from data analysis provides an understanding of the larger social and cultural context of childbirth in Liberia. Our findings provide a more complete understanding of the contextual factors that impact on the intractable problem of maternal mortality. © Taylor &amp; Francis Group, LLC.","author":[{"dropping-particle":"","family":"Lori","given":"Jody R.","non-dropping-particle":"","parse-names":false,"suffix":""},{"dropping-particle":"","family":"Boyle","given":"Joyceen S.","non-dropping-particle":"","parse-names":false,"suffix":""}],"container-title":"Health Care for Women International","id":"ITEM-1","issue":"6","issued":{"date-parts":[["2011","6"]]},"page":"454-473","title":"Cultural childbirth practices, beliefs, and traditions in postconflict liberia","type":"article-journal","volume":"32"},"uris":["http://www.mendeley.com/documents/?uuid=98299021-c2f4-3959-bec6-d68c7489cb91"]}],"mendeley":{"formattedCitation":"(Lori &amp; Boyle, 2011)","plainTextFormattedCitation":"(Lori &amp; Boyle, 2011)","previouslyFormattedCitation":"(Lori &amp; Boyle, 2011)"},"properties":{"noteIndex":0},"schema":"https://github.com/citation-style-language/schema/raw/master/csl-citation.json"}</w:instrText>
      </w:r>
      <w:r w:rsidR="0095604D" w:rsidRPr="00F71B20">
        <w:rPr>
          <w:rFonts w:ascii="Times New Roman" w:eastAsia="Times New Roman" w:hAnsi="Times New Roman" w:cs="Times New Roman"/>
          <w:sz w:val="24"/>
          <w:szCs w:val="24"/>
          <w:shd w:val="clear" w:color="auto" w:fill="FFFFFF"/>
          <w:rPrChange w:id="73" w:author="Mohammad Nayeem" w:date="2020-03-05T15:43:00Z">
            <w:rPr>
              <w:rFonts w:ascii="Times New Roman" w:eastAsia="Times New Roman" w:hAnsi="Times New Roman" w:cs="Times New Roman"/>
              <w:sz w:val="24"/>
              <w:szCs w:val="24"/>
              <w:shd w:val="clear" w:color="auto" w:fill="FFFFFF"/>
            </w:rPr>
          </w:rPrChange>
        </w:rPr>
        <w:fldChar w:fldCharType="separate"/>
      </w:r>
      <w:r w:rsidR="0095604D" w:rsidRPr="00F71B20">
        <w:rPr>
          <w:rFonts w:ascii="Times New Roman" w:eastAsia="Times New Roman" w:hAnsi="Times New Roman" w:cs="Times New Roman"/>
          <w:noProof/>
          <w:sz w:val="24"/>
          <w:szCs w:val="24"/>
          <w:shd w:val="clear" w:color="auto" w:fill="FFFFFF"/>
        </w:rPr>
        <w:t>(Lori &amp; Boyle, 2011)</w:t>
      </w:r>
      <w:r w:rsidR="0095604D" w:rsidRPr="00F71B20">
        <w:rPr>
          <w:rFonts w:ascii="Times New Roman" w:eastAsia="Times New Roman" w:hAnsi="Times New Roman" w:cs="Times New Roman"/>
          <w:sz w:val="24"/>
          <w:szCs w:val="24"/>
          <w:shd w:val="clear" w:color="auto" w:fill="FFFFFF"/>
          <w:rPrChange w:id="74" w:author="Mohammad Nayeem" w:date="2020-03-05T15:43:00Z">
            <w:rPr>
              <w:rFonts w:ascii="Times New Roman" w:eastAsia="Times New Roman" w:hAnsi="Times New Roman" w:cs="Times New Roman"/>
              <w:sz w:val="24"/>
              <w:szCs w:val="24"/>
              <w:shd w:val="clear" w:color="auto" w:fill="FFFFFF"/>
            </w:rPr>
          </w:rPrChange>
        </w:rPr>
        <w:fldChar w:fldCharType="end"/>
      </w:r>
      <w:r w:rsidR="00A379E4" w:rsidRPr="00F71B20">
        <w:rPr>
          <w:rFonts w:ascii="Times New Roman" w:eastAsia="Times New Roman" w:hAnsi="Times New Roman" w:cs="Times New Roman"/>
          <w:sz w:val="24"/>
          <w:szCs w:val="24"/>
          <w:shd w:val="clear" w:color="auto" w:fill="FFFFFF"/>
        </w:rPr>
        <w:t>.</w:t>
      </w:r>
      <w:r w:rsidR="00A649A9" w:rsidRPr="00F71B20">
        <w:rPr>
          <w:rFonts w:ascii="Times New Roman" w:eastAsia="Times New Roman" w:hAnsi="Times New Roman" w:cs="Times New Roman"/>
          <w:sz w:val="24"/>
          <w:szCs w:val="24"/>
          <w:shd w:val="clear" w:color="auto" w:fill="FFFFFF"/>
        </w:rPr>
        <w:t xml:space="preserve"> </w:t>
      </w:r>
      <w:r w:rsidR="00423934" w:rsidRPr="00F71B20">
        <w:rPr>
          <w:rFonts w:ascii="Times New Roman" w:hAnsi="Times New Roman" w:cs="Times New Roman"/>
          <w:strike/>
          <w:sz w:val="24"/>
          <w:szCs w:val="24"/>
          <w:shd w:val="clear" w:color="auto" w:fill="FFFFFF"/>
          <w:rPrChange w:id="75" w:author="Mohammad Nayeem" w:date="2020-03-05T15:43:00Z">
            <w:rPr>
              <w:rFonts w:ascii="Times New Roman" w:eastAsia="Times New Roman" w:hAnsi="Times New Roman" w:cs="Times New Roman"/>
              <w:sz w:val="24"/>
              <w:szCs w:val="24"/>
              <w:shd w:val="clear" w:color="auto" w:fill="FFFFFF"/>
            </w:rPr>
          </w:rPrChange>
        </w:rPr>
        <w:t>But</w:t>
      </w:r>
      <w:ins w:id="76" w:author="Nasar Ahmed" w:date="2020-02-19T05:27:00Z">
        <w:r w:rsidR="001905CF" w:rsidRPr="00F71B20">
          <w:rPr>
            <w:rFonts w:ascii="Times New Roman" w:eastAsia="Times New Roman" w:hAnsi="Times New Roman" w:cs="Times New Roman"/>
            <w:sz w:val="24"/>
            <w:szCs w:val="24"/>
            <w:shd w:val="clear" w:color="auto" w:fill="FFFFFF"/>
          </w:rPr>
          <w:t xml:space="preserve"> </w:t>
        </w:r>
      </w:ins>
      <w:ins w:id="77" w:author="Nasar Ahmed" w:date="2020-01-11T09:00:00Z">
        <w:r w:rsidR="008F3AB5" w:rsidRPr="00F71B20">
          <w:rPr>
            <w:rFonts w:ascii="Times New Roman" w:eastAsia="Times New Roman" w:hAnsi="Times New Roman" w:cs="Times New Roman"/>
            <w:color w:val="0070C0"/>
            <w:sz w:val="24"/>
            <w:szCs w:val="24"/>
            <w:shd w:val="clear" w:color="auto" w:fill="FFFFFF"/>
          </w:rPr>
          <w:t>However</w:t>
        </w:r>
      </w:ins>
      <w:ins w:id="78" w:author="Nasar Ahmed" w:date="2020-02-19T05:27:00Z">
        <w:r w:rsidR="001905CF" w:rsidRPr="00F71B20">
          <w:rPr>
            <w:rFonts w:ascii="Times New Roman" w:eastAsia="Times New Roman" w:hAnsi="Times New Roman" w:cs="Times New Roman"/>
            <w:sz w:val="24"/>
            <w:szCs w:val="24"/>
            <w:shd w:val="clear" w:color="auto" w:fill="FFFFFF"/>
          </w:rPr>
          <w:t>,</w:t>
        </w:r>
      </w:ins>
      <w:r w:rsidR="00423934" w:rsidRPr="00F71B20">
        <w:rPr>
          <w:rFonts w:ascii="Times New Roman" w:eastAsia="Times New Roman" w:hAnsi="Times New Roman" w:cs="Times New Roman"/>
          <w:sz w:val="24"/>
          <w:szCs w:val="24"/>
          <w:shd w:val="clear" w:color="auto" w:fill="FFFFFF"/>
        </w:rPr>
        <w:t xml:space="preserve"> C-section should only recommend when the life of the mother or fetus is at risk.</w:t>
      </w:r>
    </w:p>
    <w:p w14:paraId="2DE60BEE" w14:textId="101F511F" w:rsidR="002E0773" w:rsidRPr="00F71B20" w:rsidRDefault="00423934">
      <w:pPr>
        <w:spacing w:before="240" w:after="0" w:line="240" w:lineRule="auto"/>
        <w:rPr>
          <w:rFonts w:ascii="Times New Roman" w:eastAsia="Times New Roman" w:hAnsi="Times New Roman" w:cs="Times New Roman"/>
          <w:sz w:val="24"/>
          <w:szCs w:val="24"/>
        </w:rPr>
      </w:pPr>
      <w:r w:rsidRPr="00F71B20">
        <w:rPr>
          <w:rFonts w:ascii="Times New Roman" w:eastAsia="Times New Roman" w:hAnsi="Times New Roman" w:cs="Times New Roman"/>
          <w:sz w:val="24"/>
          <w:szCs w:val="24"/>
          <w:shd w:val="clear" w:color="auto" w:fill="FFFFFF"/>
        </w:rPr>
        <w:t xml:space="preserve">The C-section is rapidly increasing in many developed and developing countries </w:t>
      </w:r>
      <w:r w:rsidR="00EA55F7" w:rsidRPr="00F71B20">
        <w:rPr>
          <w:rFonts w:ascii="Times New Roman" w:eastAsia="Times New Roman" w:hAnsi="Times New Roman" w:cs="Times New Roman"/>
          <w:sz w:val="24"/>
          <w:szCs w:val="24"/>
          <w:rPrChange w:id="79" w:author="Mohammad Nayeem" w:date="2020-03-05T15:43:00Z">
            <w:rPr>
              <w:rFonts w:ascii="Times New Roman" w:eastAsia="Times New Roman" w:hAnsi="Times New Roman" w:cs="Times New Roman"/>
              <w:sz w:val="24"/>
              <w:szCs w:val="24"/>
            </w:rPr>
          </w:rPrChange>
        </w:rPr>
        <w:fldChar w:fldCharType="begin" w:fldLock="1"/>
      </w:r>
      <w:r w:rsidR="00EA55F7" w:rsidRPr="00F71B20">
        <w:rPr>
          <w:rFonts w:ascii="Times New Roman" w:eastAsia="Times New Roman" w:hAnsi="Times New Roman" w:cs="Times New Roman"/>
          <w:sz w:val="24"/>
          <w:szCs w:val="24"/>
        </w:rPr>
        <w:instrText>ADDIN CSL_CITATION {"citationItems":[{"id":"ITEM-1","itemData":{"DOI":"10.1016/S0022-4405(03)00046-3","ISBN":"0022-4405","ISSN":"00224405","abstract":"Individual characteristics (i.e., teacher-rated aggression and popularity) and peer group membership type in 7th grade was examined in relation to school dropout. Peer group type was characterized according to the proportion of group members who were high on teacher-rated aggression and popularity. Both aggressive and popular group types were linked to dropping out. Being a member of an aggressive group was associated with increased rates of dropout for aggressive, but not nonaggressive, youth. Membership in popular (i.e., majority of members were popular) and zero-popular (i.e., no popular members) groups was linked to dropping out, while membership in a nonpopular group (i.e., a few popular members) appeared to be protective for aggressive youth. Both popular and nonpopular youth who affiliated with aggressive peers had elevated rates of school dropout. All aggressive participants who were socially isolated dropped out, while nonaggressive youth who were socially isolated tended to complete school. ©2003 Society for the Study of School Psychology. Published by Elsevier Ltd. All rights reserved.","author":[{"dropping-particle":"","family":"Farmer","given":"Thomas W","non-dropping-particle":"","parse-names":false,"suffix":""},{"dropping-particle":"","family":"Estell","given":"David B","non-dropping-particle":"","parse-names":false,"suffix":""},{"dropping-particle":"","family":"Leung","given":"Man Chi","non-dropping-particle":"","parse-names":false,"suffix":""},{"dropping-particle":"","family":"Trott","given":"Hollister","non-dropping-particle":"","parse-names":false,"suffix":""},{"dropping-particle":"","family":"Bishop","given":"Jennifer","non-dropping-particle":"","parse-names":false,"suffix":""},{"dropping-particle":"","family":"Cairns","given":"Beverley D","non-dropping-particle":"","parse-names":false,"suffix":""}],"container-title":"Journal of School Psychology","id":"ITEM-1","issue":"3","issued":{"date-parts":[["2003"]]},"page":"217-232","title":"Individual characteristics, early adolescent peer affiliations, and school dropout: An examination of aggressive and popular group types","type":"article-journal","volume":"41"},"uris":["http://www.mendeley.com/documents/?uuid=1f48d5e0-8ecd-41a0-9b93-87bb38608ab8"]},{"id":"ITEM-2","itemData":{"DOI":"10.1093/ije/28.4.687","ISSN":"03005771","PMID":"10480697","abstract":"Background. Brazil has the highest caesarean section (CS) rate in the world (36.4% in 1996). Methods. Risk factors for increasing CS rate were studied in two population-based cohorts of singleton live births in families residing in the municipality of Ribeirao Preto, State of Sao Paulo, Southeast Brazil. The first comprised births from June 1978 to May 1979 (6750 births - one-year survey) and the second births from May to August 1994 (2846 births - 4-month survey). Multiple unconditional logistic regression modelling was used to control for confounding. Results. The CS rate rose from 30.3% in 1978-1979 to 50.8% in 1994. In 1978-1979, socioeconomic, reproductive and demographic variables, and health service factors were associated with CS rate. In 1994, only reproductive, demographic and health service factors remained associated, e.g. hour of delivery (from 7 a.m. to 12 p.m.), attendance by the same physician for prenatal care and delivery, ≥ 4 prenatal visits, maternal age ≥ 30 years, 1-3 previous live births and birthweight 3500-3999 g. Conclusion. Caesarean section in Brazil is widely performed for non-medical reasons in which physician convenience plays an important role. There is an urgent need for public health interventions to reduce the CS rate in Brazil, mainly directed towards cultural beliefs and physician behaviour.","author":[{"dropping-particle":"","family":"Gomes","given":"Uilho A.","non-dropping-particle":"","parse-names":false,"suffix":""},{"dropping-particle":"","family":"Silva","given":"Antônio A M","non-dropping-particle":"","parse-names":false,"suffix":""},{"dropping-particle":"","family":"Bettiol","given":"Heloisa","non-dropping-particle":"","parse-names":false,"suffix":""},{"dropping-particle":"","family":"Barbieri","given":"Marco A.","non-dropping-particle":"","parse-names":false,"suffix":""}],"container-title":"International Journal of Epidemiology","id":"ITEM-2","issue":"4","issued":{"date-parts":[["1999"]]},"page":"687-694","title":"Risk factors for the increasing caesarean section rate in Southeast Brazil: A comparison of two birth cohorts, 1978-1979 and 1994","type":"article-journal","volume":"28"},"uris":["http://www.mendeley.com/documents/?uuid=5ba0c166-b9ff-3bfe-b431-a66feed1f391"]}],"mendeley":{"formattedCitation":"(Farmer et al., 2003; Gomes, Silva, Bettiol, &amp; Barbieri, 1999)","plainTextFormattedCitation":"(Farmer et al., 2003; Gomes, Silva, Bettiol, &amp; Barbieri, 1999)","previouslyFormattedCitation":"(Farmer et al., 2003; Gomes, Silva, Bettiol, &amp; Barbieri, 1999)"},"properties":{"noteIndex":0},"schema":"https://github.com/citation-style-language/schema/raw/master/csl-citation.json"}</w:instrText>
      </w:r>
      <w:r w:rsidR="00EA55F7" w:rsidRPr="00F71B20">
        <w:rPr>
          <w:rFonts w:ascii="Times New Roman" w:eastAsia="Times New Roman" w:hAnsi="Times New Roman" w:cs="Times New Roman"/>
          <w:sz w:val="24"/>
          <w:szCs w:val="24"/>
          <w:rPrChange w:id="80" w:author="Mohammad Nayeem" w:date="2020-03-05T15:43:00Z">
            <w:rPr>
              <w:rFonts w:ascii="Times New Roman" w:eastAsia="Times New Roman" w:hAnsi="Times New Roman" w:cs="Times New Roman"/>
              <w:sz w:val="24"/>
              <w:szCs w:val="24"/>
            </w:rPr>
          </w:rPrChange>
        </w:rPr>
        <w:fldChar w:fldCharType="separate"/>
      </w:r>
      <w:r w:rsidR="00EA55F7" w:rsidRPr="00F71B20">
        <w:rPr>
          <w:rFonts w:ascii="Times New Roman" w:eastAsia="Times New Roman" w:hAnsi="Times New Roman" w:cs="Times New Roman"/>
          <w:noProof/>
          <w:sz w:val="24"/>
          <w:szCs w:val="24"/>
        </w:rPr>
        <w:t>(Farmer et al., 2003; Gomes, Silva, Bettiol, &amp; Barbieri, 1999)</w:t>
      </w:r>
      <w:r w:rsidR="00EA55F7" w:rsidRPr="00F71B20">
        <w:rPr>
          <w:rFonts w:ascii="Times New Roman" w:eastAsia="Times New Roman" w:hAnsi="Times New Roman" w:cs="Times New Roman"/>
          <w:sz w:val="24"/>
          <w:szCs w:val="24"/>
          <w:rPrChange w:id="81" w:author="Mohammad Nayeem" w:date="2020-03-05T15:43:00Z">
            <w:rPr>
              <w:rFonts w:ascii="Times New Roman" w:eastAsia="Times New Roman" w:hAnsi="Times New Roman" w:cs="Times New Roman"/>
              <w:sz w:val="24"/>
              <w:szCs w:val="24"/>
            </w:rPr>
          </w:rPrChange>
        </w:rPr>
        <w:fldChar w:fldCharType="end"/>
      </w:r>
      <w:r w:rsidR="00911D0C" w:rsidRPr="00F71B20">
        <w:rPr>
          <w:rFonts w:ascii="Times New Roman" w:eastAsia="Times New Roman" w:hAnsi="Times New Roman" w:cs="Times New Roman"/>
          <w:sz w:val="24"/>
          <w:szCs w:val="24"/>
        </w:rPr>
        <w:t xml:space="preserve">. </w:t>
      </w:r>
      <w:r w:rsidRPr="00F71B20">
        <w:rPr>
          <w:rFonts w:ascii="Times New Roman" w:eastAsia="Times New Roman" w:hAnsi="Times New Roman" w:cs="Times New Roman"/>
          <w:sz w:val="24"/>
          <w:szCs w:val="24"/>
        </w:rPr>
        <w:t xml:space="preserve">In recent years as </w:t>
      </w:r>
      <w:ins w:id="82" w:author="Nasar Ahmed" w:date="2020-01-11T09:01:00Z">
        <w:r w:rsidR="008F3AB5" w:rsidRPr="00F71B20">
          <w:rPr>
            <w:rFonts w:ascii="Times New Roman" w:eastAsia="Times New Roman" w:hAnsi="Times New Roman" w:cs="Times New Roman"/>
            <w:sz w:val="24"/>
            <w:szCs w:val="24"/>
          </w:rPr>
          <w:t>any</w:t>
        </w:r>
      </w:ins>
      <w:del w:id="83" w:author="Nasar Ahmed" w:date="2020-02-19T05:27:00Z">
        <w:r w:rsidRPr="00F71B20">
          <w:rPr>
            <w:rFonts w:ascii="Times New Roman" w:eastAsia="Times New Roman" w:hAnsi="Times New Roman" w:cs="Times New Roman"/>
            <w:sz w:val="24"/>
            <w:szCs w:val="24"/>
          </w:rPr>
          <w:delText>a</w:delText>
        </w:r>
      </w:del>
      <w:r w:rsidRPr="00F71B20">
        <w:rPr>
          <w:rFonts w:ascii="Times New Roman" w:eastAsia="Times New Roman" w:hAnsi="Times New Roman" w:cs="Times New Roman"/>
          <w:sz w:val="24"/>
          <w:szCs w:val="24"/>
        </w:rPr>
        <w:t xml:space="preserve"> major surgery related to immediate risk of maternal and childbirth and may be important for pregnancy and long-term effects on </w:t>
      </w:r>
      <w:ins w:id="84" w:author="Nasar Ahmed" w:date="2020-02-19T05:27:00Z">
        <w:r w:rsidR="00F97119" w:rsidRPr="00F71B20">
          <w:rPr>
            <w:rFonts w:ascii="Times New Roman" w:eastAsia="Times New Roman" w:hAnsi="Times New Roman" w:cs="Times New Roman"/>
            <w:color w:val="0070C0"/>
            <w:sz w:val="24"/>
            <w:szCs w:val="24"/>
          </w:rPr>
          <w:t>the</w:t>
        </w:r>
        <w:r w:rsidR="00F97119" w:rsidRPr="00F71B20">
          <w:rPr>
            <w:rFonts w:ascii="Times New Roman" w:eastAsia="Times New Roman" w:hAnsi="Times New Roman" w:cs="Times New Roman"/>
            <w:sz w:val="24"/>
            <w:szCs w:val="24"/>
          </w:rPr>
          <w:t xml:space="preserve"> </w:t>
        </w:r>
      </w:ins>
      <w:r w:rsidRPr="00F71B20">
        <w:rPr>
          <w:rFonts w:ascii="Times New Roman" w:eastAsia="Times New Roman" w:hAnsi="Times New Roman" w:cs="Times New Roman"/>
          <w:sz w:val="24"/>
          <w:szCs w:val="24"/>
        </w:rPr>
        <w:t>child</w:t>
      </w:r>
      <w:ins w:id="85" w:author="Nasar Ahmed" w:date="2020-01-11T09:02:00Z">
        <w:r w:rsidR="008F3AB5" w:rsidRPr="00F71B20">
          <w:rPr>
            <w:rFonts w:ascii="Times New Roman" w:eastAsia="Times New Roman" w:hAnsi="Times New Roman" w:cs="Times New Roman"/>
            <w:sz w:val="24"/>
            <w:szCs w:val="24"/>
          </w:rPr>
          <w:t xml:space="preserve"> health</w:t>
        </w:r>
      </w:ins>
      <w:r w:rsidRPr="00F71B20">
        <w:rPr>
          <w:rFonts w:ascii="Times New Roman" w:eastAsia="Times New Roman" w:hAnsi="Times New Roman" w:cs="Times New Roman"/>
          <w:sz w:val="24"/>
          <w:szCs w:val="24"/>
        </w:rPr>
        <w:t xml:space="preserve">. C-section is </w:t>
      </w:r>
      <w:ins w:id="86" w:author="Nasar Ahmed" w:date="2020-01-11T10:54:00Z">
        <w:r w:rsidR="00781B2F" w:rsidRPr="00F71B20">
          <w:rPr>
            <w:rFonts w:ascii="Times New Roman" w:eastAsia="Times New Roman" w:hAnsi="Times New Roman" w:cs="Times New Roman"/>
            <w:sz w:val="24"/>
            <w:szCs w:val="24"/>
          </w:rPr>
          <w:t xml:space="preserve">increasing significantly </w:t>
        </w:r>
      </w:ins>
      <w:del w:id="87" w:author="Nasar Ahmed" w:date="2020-01-11T10:54:00Z">
        <w:r w:rsidRPr="00F71B20">
          <w:rPr>
            <w:rFonts w:ascii="Times New Roman" w:eastAsia="Times New Roman" w:hAnsi="Times New Roman" w:cs="Times New Roman"/>
            <w:sz w:val="24"/>
            <w:szCs w:val="24"/>
          </w:rPr>
          <w:delText>rapidly</w:delText>
        </w:r>
      </w:del>
      <w:r w:rsidRPr="00F71B20">
        <w:rPr>
          <w:rFonts w:ascii="Times New Roman" w:eastAsia="Times New Roman" w:hAnsi="Times New Roman" w:cs="Times New Roman"/>
          <w:sz w:val="24"/>
          <w:szCs w:val="24"/>
        </w:rPr>
        <w:t xml:space="preserve"> </w:t>
      </w:r>
      <w:del w:id="88" w:author="Nasar Ahmed" w:date="2020-01-11T10:54:00Z">
        <w:r w:rsidRPr="00F71B20">
          <w:rPr>
            <w:rFonts w:ascii="Times New Roman" w:eastAsia="Times New Roman" w:hAnsi="Times New Roman" w:cs="Times New Roman"/>
            <w:sz w:val="24"/>
            <w:szCs w:val="24"/>
          </w:rPr>
          <w:delText xml:space="preserve">increasing </w:delText>
        </w:r>
      </w:del>
      <w:del w:id="89" w:author="Nasar Ahmed" w:date="2020-01-11T09:03:00Z">
        <w:r w:rsidRPr="00F71B20">
          <w:rPr>
            <w:rFonts w:ascii="Times New Roman" w:eastAsia="Times New Roman" w:hAnsi="Times New Roman" w:cs="Times New Roman"/>
            <w:sz w:val="24"/>
            <w:szCs w:val="24"/>
          </w:rPr>
          <w:delText xml:space="preserve">in many developed and developing countries. </w:delText>
        </w:r>
      </w:del>
      <w:ins w:id="90" w:author="Nasar Ahmed" w:date="2020-01-11T09:04:00Z">
        <w:r w:rsidR="008F3AB5" w:rsidRPr="00F71B20">
          <w:rPr>
            <w:rFonts w:ascii="Times New Roman" w:eastAsia="Times New Roman" w:hAnsi="Times New Roman" w:cs="Times New Roman"/>
            <w:sz w:val="24"/>
            <w:szCs w:val="24"/>
          </w:rPr>
          <w:t>as evident m</w:t>
        </w:r>
      </w:ins>
      <w:del w:id="91" w:author="Nasar Ahmed" w:date="2020-01-11T09:04:00Z">
        <w:r w:rsidRPr="00F71B20">
          <w:rPr>
            <w:rFonts w:ascii="Times New Roman" w:eastAsia="Times New Roman" w:hAnsi="Times New Roman" w:cs="Times New Roman"/>
            <w:sz w:val="24"/>
            <w:szCs w:val="24"/>
          </w:rPr>
          <w:delText>M</w:delText>
        </w:r>
      </w:del>
      <w:r w:rsidRPr="00F71B20">
        <w:rPr>
          <w:rFonts w:ascii="Times New Roman" w:eastAsia="Times New Roman" w:hAnsi="Times New Roman" w:cs="Times New Roman"/>
          <w:sz w:val="24"/>
          <w:szCs w:val="24"/>
        </w:rPr>
        <w:t xml:space="preserve">ore than half of women voluntarily undergo C-section </w:t>
      </w:r>
      <w:r w:rsidR="00EA55F7" w:rsidRPr="00F71B20">
        <w:rPr>
          <w:rFonts w:ascii="Times New Roman" w:eastAsia="Times New Roman" w:hAnsi="Times New Roman" w:cs="Times New Roman"/>
          <w:sz w:val="24"/>
          <w:szCs w:val="24"/>
          <w:rPrChange w:id="92" w:author="Mohammad Nayeem" w:date="2020-03-05T15:43:00Z">
            <w:rPr>
              <w:rFonts w:ascii="Times New Roman" w:eastAsia="Times New Roman" w:hAnsi="Times New Roman" w:cs="Times New Roman"/>
              <w:sz w:val="24"/>
              <w:szCs w:val="24"/>
            </w:rPr>
          </w:rPrChange>
        </w:rPr>
        <w:fldChar w:fldCharType="begin" w:fldLock="1"/>
      </w:r>
      <w:r w:rsidR="00EA55F7" w:rsidRPr="00F71B20">
        <w:rPr>
          <w:rFonts w:ascii="Times New Roman" w:eastAsia="Times New Roman" w:hAnsi="Times New Roman" w:cs="Times New Roman"/>
          <w:sz w:val="24"/>
          <w:szCs w:val="24"/>
        </w:rPr>
        <w:instrText>ADDIN CSL_CITATION {"citationItems":[{"id":"ITEM-1","itemData":{"ISBN":"9780781769372","abstract":"10th ed. / editors, Ronald S. Gibbs [and others]. A core reference for residents and practitioners for over 40 years, Danforth's Obstetrics and Gynecology is now in its Tenth Edition--thoroughly revised and reorganized to provide complete, authoritative coverage of the modern clinical practice of obstetrics and gynecology. A new urogynecology section includes chapters on urinary and fecal incontinence and overactive bladder. Other new chapters cover stillbirth and psychological disorders of pregnancy and the postpartum. This edition also features a modern two-color design, problem cases, boxed pearls and pitfalls, key points at the beginning of each chapter, and more algorithms, tables, and bulleted lists. Prenatal care / Vern L. Katz -- Normal labor, delivery, newborn care, and puerperium / Kirsten J. Lund and James McManaman -- Obstetric analgesia and anesthesia / Joy L. Hawkins -- Early pregnancy loss / T. Flint Porter, D. Ware Branch, and James R. Scott -- Ectopic pregnancy / Beata E. Seeber and Kurt T. Barnhart -- Genetics in obstetrics and gynecology / Kenneth Ward -- Prenatal diagnosis / Lorraine Dugoff -- Drugs in pregnancy / Jerome Yankowitz -- Ultrasound in obstetrics / Santosh Pandipati and John C. Hobbins -- Assessment of fetal well-being / Catherine Y. Spong -- Preterm labor and post-term delivery / J. Chris Carey and Ronald S. Gibbs -- Premature rupture of the membranes / Ronald S. Gibbs -- Intrauterine growth restriction / Bronwen F. Kahn, John C. Hobbins, and Henry L. Galan -- Multiple gestation / Roger B. Newman and Charles Rittenberg -- Diabetes mellitus and pregnancy / E. Albert Reece and Carol J. Homko -- Hypertensive disorders of pregnancy / Mounira Habli and Baha M. Sibai -- Medical and surgical complications of pregnancy / Deborah Krakow -- Immunologic disorders in pregnancy / D. Ware Branch, Robert M. Silver, and Kjersti Aagaard-Tillery -- Obstetric and perinatal infections / Jill K. Davies and Ronald S. Gibbs -- Human immunodeficiency virus / Howard Minkoff -- Placenta previa and abruption / Helen H. Kay -- Breech, other malpresentations, and umbilical cord complications / Timothy E. Klatt and Dwight P. Cruikshank -- Stillbirth and intrauterine fetal demise / Robert M. Silver -- Complications of labor / Donald J. Dudley -- Complications of delivery / Larry C. Gilstrap and Edward R. Yeomans -- Operative vaginal delivery / James A. Bofill and James N. Martin, Jr. -- Cesarean delivery / James R. Scott and T. Flint Porter -- Psychol…","author":[{"dropping-particle":"","family":"Danforth","given":"David N. (David Newton)","non-dropping-particle":"","parse-names":false,"suffix":""},{"dropping-particle":"","family":"Gibbs","given":"Ronald S.","non-dropping-particle":"","parse-names":false,"suffix":""}],"id":"ITEM-1","issued":{"date-parts":[["2008"]]},"number-of-pages":"1136","publisher":"Lippincott Williams &amp; Wilkins","title":"Danforth's obstetrics and gynecology.","type":"book"},"uris":["http://www.mendeley.com/documents/?uuid=66005086-2295-3527-8a86-5dd102374389"]}],"mendeley":{"formattedCitation":"(Danforth &amp; Gibbs, 2008)","plainTextFormattedCitation":"(Danforth &amp; Gibbs, 2008)","previouslyFormattedCitation":"(Danforth &amp; Gibbs, 2008)"},"properties":{"noteIndex":0},"schema":"https://github.com/citation-style-language/schema/raw/master/csl-citation.json"}</w:instrText>
      </w:r>
      <w:r w:rsidR="00EA55F7" w:rsidRPr="00F71B20">
        <w:rPr>
          <w:rFonts w:ascii="Times New Roman" w:eastAsia="Times New Roman" w:hAnsi="Times New Roman" w:cs="Times New Roman"/>
          <w:sz w:val="24"/>
          <w:szCs w:val="24"/>
          <w:rPrChange w:id="93" w:author="Mohammad Nayeem" w:date="2020-03-05T15:43:00Z">
            <w:rPr>
              <w:rFonts w:ascii="Times New Roman" w:eastAsia="Times New Roman" w:hAnsi="Times New Roman" w:cs="Times New Roman"/>
              <w:sz w:val="24"/>
              <w:szCs w:val="24"/>
            </w:rPr>
          </w:rPrChange>
        </w:rPr>
        <w:fldChar w:fldCharType="separate"/>
      </w:r>
      <w:r w:rsidR="00EA55F7" w:rsidRPr="00F71B20">
        <w:rPr>
          <w:rFonts w:ascii="Times New Roman" w:eastAsia="Times New Roman" w:hAnsi="Times New Roman" w:cs="Times New Roman"/>
          <w:noProof/>
          <w:sz w:val="24"/>
          <w:szCs w:val="24"/>
        </w:rPr>
        <w:t>(Danforth &amp; Gibbs, 2008)</w:t>
      </w:r>
      <w:r w:rsidR="00EA55F7" w:rsidRPr="00F71B20">
        <w:rPr>
          <w:rFonts w:ascii="Times New Roman" w:eastAsia="Times New Roman" w:hAnsi="Times New Roman" w:cs="Times New Roman"/>
          <w:sz w:val="24"/>
          <w:szCs w:val="24"/>
          <w:rPrChange w:id="94" w:author="Mohammad Nayeem" w:date="2020-03-05T15:43:00Z">
            <w:rPr>
              <w:rFonts w:ascii="Times New Roman" w:eastAsia="Times New Roman" w:hAnsi="Times New Roman" w:cs="Times New Roman"/>
              <w:sz w:val="24"/>
              <w:szCs w:val="24"/>
            </w:rPr>
          </w:rPrChange>
        </w:rPr>
        <w:fldChar w:fldCharType="end"/>
      </w:r>
      <w:r w:rsidR="00A649A9" w:rsidRPr="00F71B20">
        <w:rPr>
          <w:rFonts w:ascii="Times New Roman" w:eastAsia="Times New Roman" w:hAnsi="Times New Roman" w:cs="Times New Roman"/>
          <w:sz w:val="24"/>
          <w:szCs w:val="24"/>
        </w:rPr>
        <w:t>.</w:t>
      </w:r>
      <w:r w:rsidR="00EA55F7" w:rsidRPr="00F71B20">
        <w:rPr>
          <w:rFonts w:ascii="Times New Roman" w:eastAsia="Times New Roman" w:hAnsi="Times New Roman" w:cs="Times New Roman"/>
          <w:sz w:val="24"/>
          <w:szCs w:val="24"/>
        </w:rPr>
        <w:t xml:space="preserve"> </w:t>
      </w:r>
      <w:r w:rsidRPr="00F71B20">
        <w:rPr>
          <w:rFonts w:ascii="Times New Roman" w:hAnsi="Times New Roman" w:cs="Times New Roman"/>
          <w:sz w:val="24"/>
          <w:szCs w:val="24"/>
        </w:rPr>
        <w:t>This choice is influenced by several factors, including ways to prevent labor pain, it is safer, healthier than vaginal delivery</w:t>
      </w:r>
      <w:r w:rsidR="00EA55F7" w:rsidRPr="00F71B20">
        <w:rPr>
          <w:rFonts w:ascii="Times New Roman" w:hAnsi="Times New Roman" w:cs="Times New Roman"/>
          <w:sz w:val="24"/>
          <w:szCs w:val="24"/>
          <w:shd w:val="clear" w:color="auto" w:fill="FFFFFF"/>
        </w:rPr>
        <w:t xml:space="preserve"> </w:t>
      </w:r>
      <w:r w:rsidR="00EA55F7" w:rsidRPr="00F71B20">
        <w:rPr>
          <w:rFonts w:ascii="Times New Roman" w:hAnsi="Times New Roman" w:cs="Times New Roman"/>
          <w:sz w:val="24"/>
          <w:szCs w:val="24"/>
          <w:shd w:val="clear" w:color="auto" w:fill="FFFFFF"/>
          <w:rPrChange w:id="95" w:author="Mohammad Nayeem" w:date="2020-03-05T15:43:00Z">
            <w:rPr>
              <w:rFonts w:ascii="Times New Roman" w:hAnsi="Times New Roman" w:cs="Times New Roman"/>
              <w:sz w:val="24"/>
              <w:szCs w:val="24"/>
              <w:shd w:val="clear" w:color="auto" w:fill="FFFFFF"/>
            </w:rPr>
          </w:rPrChange>
        </w:rPr>
        <w:fldChar w:fldCharType="begin" w:fldLock="1"/>
      </w:r>
      <w:r w:rsidR="00EA55F7" w:rsidRPr="00F71B20">
        <w:rPr>
          <w:rFonts w:ascii="Times New Roman" w:hAnsi="Times New Roman" w:cs="Times New Roman"/>
          <w:sz w:val="24"/>
          <w:szCs w:val="24"/>
          <w:shd w:val="clear" w:color="auto" w:fill="FFFFFF"/>
        </w:rPr>
        <w:instrText>ADDIN CSL_CITATION {"citationItems":[{"id":"ITEM-1","itemData":{"DOI":"10.1016/S0277-9536(99)00315-9","ISSN":"02779536","PMID":"10728843","abstract":"Caesarean section as a contentious topic has attracted attention world- wide and different dimensions of the issue has been investigated. The primary reason behind these initiatives have been the upsurge of caesarean sections both in the developed and developing world and the realisation that the operation may not always contribute positively to the mother's and baby's health. By contrast, several studies have demonstrated both the short and long term negative effects. Research has also revealed that factors other than medical necessity play an important role in the decision to perform a caesarean section. Turkey, although reliable data does not exist, can be classified among the countries experiencing the caesarean epidemic, at least among highly educated and wealthy mothers. This research, exploring the perceptions of mothers in a teaching hospital with a high caesarean rate, is a rare example of its kind in Turkey. The main finding is the dissatisfaction of the mothers undergoing caesareans during their stay in the hospital. (C) 2000 Elsevier Science Ltd.","author":[{"dropping-particle":"","family":"Tatar","given":"Mehtap","non-dropping-particle":"","parse-names":false,"suffix":""},{"dropping-particle":"","family":"Günalp","given":"Serdar","non-dropping-particle":"","parse-names":false,"suffix":""},{"dropping-particle":"","family":"Somunoglu","given":"Sinem","non-dropping-particle":"","parse-names":false,"suffix":""},{"dropping-particle":"","family":"Demirol","given":"Aygül","non-dropping-particle":"","parse-names":false,"suffix":""}],"container-title":"Social Science and Medicine","id":"ITEM-1","issue":"9","issued":{"date-parts":[["2000","5"]]},"page":"1227-1233","title":"Women's perceptions of caesarean section: Reflections from a Turkish teaching hospital","type":"article-journal","volume":"50"},"uris":["http://www.mendeley.com/documents/?uuid=65a3e9f6-33e9-34c5-b788-6d067dc01d41"]}],"mendeley":{"formattedCitation":"(Tatar, Günalp, Somunoglu, &amp; Demirol, 2000)","plainTextFormattedCitation":"(Tatar, Günalp, Somunoglu, &amp; Demirol, 2000)","previouslyFormattedCitation":"(Tatar, Günalp, Somunoglu, &amp; Demirol, 2000)"},"properties":{"noteIndex":0},"schema":"https://github.com/citation-style-language/schema/raw/master/csl-citation.json"}</w:instrText>
      </w:r>
      <w:r w:rsidR="00EA55F7" w:rsidRPr="00F71B20">
        <w:rPr>
          <w:rFonts w:ascii="Times New Roman" w:hAnsi="Times New Roman" w:cs="Times New Roman"/>
          <w:sz w:val="24"/>
          <w:szCs w:val="24"/>
          <w:shd w:val="clear" w:color="auto" w:fill="FFFFFF"/>
          <w:rPrChange w:id="96" w:author="Mohammad Nayeem" w:date="2020-03-05T15:43:00Z">
            <w:rPr>
              <w:rFonts w:ascii="Times New Roman" w:hAnsi="Times New Roman" w:cs="Times New Roman"/>
              <w:sz w:val="24"/>
              <w:szCs w:val="24"/>
              <w:shd w:val="clear" w:color="auto" w:fill="FFFFFF"/>
            </w:rPr>
          </w:rPrChange>
        </w:rPr>
        <w:fldChar w:fldCharType="separate"/>
      </w:r>
      <w:r w:rsidR="00EA55F7" w:rsidRPr="00F71B20">
        <w:rPr>
          <w:rFonts w:ascii="Times New Roman" w:hAnsi="Times New Roman" w:cs="Times New Roman"/>
          <w:noProof/>
          <w:sz w:val="24"/>
          <w:szCs w:val="24"/>
          <w:shd w:val="clear" w:color="auto" w:fill="FFFFFF"/>
        </w:rPr>
        <w:t>(Tatar, Günalp, Somunoglu, &amp; Demirol, 2000)</w:t>
      </w:r>
      <w:r w:rsidR="00EA55F7" w:rsidRPr="00F71B20">
        <w:rPr>
          <w:rFonts w:ascii="Times New Roman" w:hAnsi="Times New Roman" w:cs="Times New Roman"/>
          <w:sz w:val="24"/>
          <w:szCs w:val="24"/>
          <w:shd w:val="clear" w:color="auto" w:fill="FFFFFF"/>
          <w:rPrChange w:id="97" w:author="Mohammad Nayeem" w:date="2020-03-05T15:43:00Z">
            <w:rPr>
              <w:rFonts w:ascii="Times New Roman" w:hAnsi="Times New Roman" w:cs="Times New Roman"/>
              <w:sz w:val="24"/>
              <w:szCs w:val="24"/>
              <w:shd w:val="clear" w:color="auto" w:fill="FFFFFF"/>
            </w:rPr>
          </w:rPrChange>
        </w:rPr>
        <w:fldChar w:fldCharType="end"/>
      </w:r>
      <w:r w:rsidR="009A3B08" w:rsidRPr="00F71B20">
        <w:rPr>
          <w:rFonts w:ascii="Times New Roman" w:hAnsi="Times New Roman" w:cs="Times New Roman"/>
          <w:sz w:val="24"/>
          <w:szCs w:val="24"/>
        </w:rPr>
        <w:t>, fear of vaginal delivery</w:t>
      </w:r>
      <w:r w:rsidR="00EA55F7" w:rsidRPr="00F71B20">
        <w:rPr>
          <w:rFonts w:ascii="Times New Roman" w:eastAsia="Times New Roman" w:hAnsi="Times New Roman" w:cs="Times New Roman"/>
          <w:sz w:val="24"/>
          <w:szCs w:val="24"/>
        </w:rPr>
        <w:t xml:space="preserve"> </w:t>
      </w:r>
      <w:r w:rsidR="00EA55F7" w:rsidRPr="00F71B20">
        <w:rPr>
          <w:rFonts w:ascii="Times New Roman" w:eastAsia="Times New Roman" w:hAnsi="Times New Roman" w:cs="Times New Roman"/>
          <w:sz w:val="24"/>
          <w:szCs w:val="24"/>
          <w:rPrChange w:id="98" w:author="Mohammad Nayeem" w:date="2020-03-05T15:43:00Z">
            <w:rPr>
              <w:rFonts w:ascii="Times New Roman" w:eastAsia="Times New Roman" w:hAnsi="Times New Roman" w:cs="Times New Roman"/>
              <w:sz w:val="24"/>
              <w:szCs w:val="24"/>
            </w:rPr>
          </w:rPrChange>
        </w:rPr>
        <w:fldChar w:fldCharType="begin" w:fldLock="1"/>
      </w:r>
      <w:r w:rsidR="006B2106" w:rsidRPr="00F71B20">
        <w:rPr>
          <w:rFonts w:ascii="Times New Roman" w:eastAsia="Times New Roman" w:hAnsi="Times New Roman" w:cs="Times New Roman"/>
          <w:sz w:val="24"/>
          <w:szCs w:val="24"/>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Zakerihamidi, Merghati-Khoei, &amp; Kazemnejad, 2014)","plainTextFormattedCitation":"(Latifnejad-Roudsari, Zakerihamidi, Merghati-Khoei, &amp; Kazemnejad, 2014)","previouslyFormattedCitation":"(Latifnejad-Roudsari, Zakerihamidi, Merghati-Khoei, &amp; Kazemnejad, 2014)"},"properties":{"noteIndex":0},"schema":"https://github.com/citation-style-language/schema/raw/master/csl-citation.json"}</w:instrText>
      </w:r>
      <w:r w:rsidR="00EA55F7" w:rsidRPr="00F71B20">
        <w:rPr>
          <w:rFonts w:ascii="Times New Roman" w:eastAsia="Times New Roman" w:hAnsi="Times New Roman" w:cs="Times New Roman"/>
          <w:sz w:val="24"/>
          <w:szCs w:val="24"/>
          <w:rPrChange w:id="99" w:author="Mohammad Nayeem" w:date="2020-03-05T15:43:00Z">
            <w:rPr>
              <w:rFonts w:ascii="Times New Roman" w:eastAsia="Times New Roman" w:hAnsi="Times New Roman" w:cs="Times New Roman"/>
              <w:sz w:val="24"/>
              <w:szCs w:val="24"/>
            </w:rPr>
          </w:rPrChange>
        </w:rPr>
        <w:fldChar w:fldCharType="separate"/>
      </w:r>
      <w:r w:rsidR="00EA55F7" w:rsidRPr="00F71B20">
        <w:rPr>
          <w:rFonts w:ascii="Times New Roman" w:eastAsia="Times New Roman" w:hAnsi="Times New Roman" w:cs="Times New Roman"/>
          <w:noProof/>
          <w:sz w:val="24"/>
          <w:szCs w:val="24"/>
        </w:rPr>
        <w:t>(Latifnejad-Roudsari, Zakerihamidi, Merghati-Khoei, &amp; Kazemnejad, 2014)</w:t>
      </w:r>
      <w:r w:rsidR="00EA55F7" w:rsidRPr="00F71B20">
        <w:rPr>
          <w:rFonts w:ascii="Times New Roman" w:eastAsia="Times New Roman" w:hAnsi="Times New Roman" w:cs="Times New Roman"/>
          <w:sz w:val="24"/>
          <w:szCs w:val="24"/>
          <w:rPrChange w:id="100" w:author="Mohammad Nayeem" w:date="2020-03-05T15:43:00Z">
            <w:rPr>
              <w:rFonts w:ascii="Times New Roman" w:eastAsia="Times New Roman" w:hAnsi="Times New Roman" w:cs="Times New Roman"/>
              <w:sz w:val="24"/>
              <w:szCs w:val="24"/>
            </w:rPr>
          </w:rPrChange>
        </w:rPr>
        <w:fldChar w:fldCharType="end"/>
      </w:r>
      <w:ins w:id="101" w:author="Nasar Ahmed" w:date="2020-02-19T05:27:00Z">
        <w:r w:rsidR="009A3B08" w:rsidRPr="00F71B20">
          <w:rPr>
            <w:rFonts w:ascii="Times New Roman" w:hAnsi="Times New Roman" w:cs="Times New Roman"/>
            <w:sz w:val="24"/>
            <w:szCs w:val="24"/>
          </w:rPr>
          <w:t>,</w:t>
        </w:r>
      </w:ins>
      <w:del w:id="102" w:author="Nasar Ahmed" w:date="2020-02-19T05:27:00Z">
        <w:r w:rsidR="002E0773" w:rsidRPr="00F71B20">
          <w:rPr>
            <w:rFonts w:ascii="Times New Roman" w:hAnsi="Times New Roman" w:cs="Times New Roman"/>
            <w:sz w:val="24"/>
            <w:szCs w:val="24"/>
          </w:rPr>
          <w:delText xml:space="preserve"> </w:delText>
        </w:r>
        <w:r w:rsidR="009A3B08" w:rsidRPr="00F71B20">
          <w:rPr>
            <w:rFonts w:ascii="Times New Roman" w:hAnsi="Times New Roman" w:cs="Times New Roman"/>
            <w:sz w:val="24"/>
            <w:szCs w:val="24"/>
          </w:rPr>
          <w:delText>,</w:delText>
        </w:r>
      </w:del>
      <w:r w:rsidR="009A3B08" w:rsidRPr="00F71B20">
        <w:rPr>
          <w:rFonts w:ascii="Times New Roman" w:hAnsi="Times New Roman" w:cs="Times New Roman"/>
          <w:sz w:val="24"/>
          <w:szCs w:val="24"/>
        </w:rPr>
        <w:t xml:space="preserve"> incorrect cultural assumptions about C-Section delivery</w:t>
      </w:r>
      <w:r w:rsidR="006B2106" w:rsidRPr="00F71B20">
        <w:rPr>
          <w:rFonts w:ascii="Times New Roman" w:eastAsia="Times New Roman" w:hAnsi="Times New Roman" w:cs="Times New Roman"/>
          <w:sz w:val="24"/>
          <w:szCs w:val="24"/>
        </w:rPr>
        <w:t xml:space="preserve"> </w:t>
      </w:r>
      <w:r w:rsidR="006B2106" w:rsidRPr="00F71B20">
        <w:rPr>
          <w:rFonts w:ascii="Times New Roman" w:eastAsia="Times New Roman" w:hAnsi="Times New Roman" w:cs="Times New Roman"/>
          <w:sz w:val="24"/>
          <w:szCs w:val="24"/>
          <w:rPrChange w:id="103" w:author="Mohammad Nayeem" w:date="2020-03-05T15:43:00Z">
            <w:rPr>
              <w:rFonts w:ascii="Times New Roman" w:eastAsia="Times New Roman" w:hAnsi="Times New Roman" w:cs="Times New Roman"/>
              <w:sz w:val="24"/>
              <w:szCs w:val="24"/>
            </w:rPr>
          </w:rPrChange>
        </w:rPr>
        <w:fldChar w:fldCharType="begin" w:fldLock="1"/>
      </w:r>
      <w:r w:rsidR="006B2106" w:rsidRPr="00F71B20">
        <w:rPr>
          <w:rFonts w:ascii="Times New Roman" w:eastAsia="Times New Roman" w:hAnsi="Times New Roman" w:cs="Times New Roman"/>
          <w:sz w:val="24"/>
          <w:szCs w:val="24"/>
        </w:rPr>
        <w:instrText>ADDIN CSL_CITATION {"citationItems":[{"id":"ITEM-1","itemData":{"DOI":"10.1080/00016340600994950","ISSN":"00016349","abstract":"Objectives. To determine the perceptions and attitudes towards caesarean section [CS] among women attending maternity care at the University of Benin Teaching Hospital in Nigeria. Methods. Some 413 consecutive women, attending antenatal care in the hospital, were interviewed with a structured questionnaire that solicited information on their socio-demographic characteristics, their previous pregnancy and delivery history, and their knowledge and attitudes towards CS. Additional focus group discussions and in-depth interviews were held with women who recently underwent CS in the hospital, to gain further insights into attitudes and perception about CS in the women. Results. The women had good knowledge of CS; however, only 6.1% were willing to accept CS as a method of delivery, while 81% would accept CS if needed to save their lives and that of their babies. Up to 12.1% of women would not accept CS under any circumstances. Logistic regression showed that women's low level of education, and past successful vaginal and instrumental deliveries, were most likely to be associated with women's non-acceptance of indicated caesarean section. Further analysis showed that this was mainly due to inaccurate cultural perceptions of labour and caesarean section in the cohort of women. Conclusion. There is a need for programs to increase women's and community understanding and perceptions of CS as a method of delivery in Nigeria. © 2007 Taylor &amp; Francis.","author":[{"dropping-particle":"","family":"Aziken","given":"Michael","non-dropping-particle":"","parse-names":false,"suffix":""},{"dropping-particle":"","family":"Omo-Aghoja","given":"Lawrence","non-dropping-particle":"","parse-names":false,"suffix":""},{"dropping-particle":"","family":"Okonofua","given":"Friday","non-dropping-particle":"","parse-names":false,"suffix":""}],"container-title":"Acta Obstetricia et Gynecologica Scandinavica","id":"ITEM-1","issue":"1","issued":{"date-parts":[["2007","1","1"]]},"page":"42-47","title":"Perceptions and attitudes of pregnant women towards caesarean section in urban Nigeria","type":"article-journal","volume":"86"},"uris":["http://www.mendeley.com/documents/?uuid=29591f78-0f24-3926-9a18-91e8e6bbf2d7"]}],"mendeley":{"formattedCitation":"(Aziken, Omo-Aghoja, &amp; Okonofua, 2007)","plainTextFormattedCitation":"(Aziken, Omo-Aghoja, &amp; Okonofua, 2007)","previouslyFormattedCitation":"(Aziken, Omo-Aghoja, &amp; Okonofua, 2007)"},"properties":{"noteIndex":0},"schema":"https://github.com/citation-style-language/schema/raw/master/csl-citation.json"}</w:instrText>
      </w:r>
      <w:r w:rsidR="006B2106" w:rsidRPr="00F71B20">
        <w:rPr>
          <w:rFonts w:ascii="Times New Roman" w:eastAsia="Times New Roman" w:hAnsi="Times New Roman" w:cs="Times New Roman"/>
          <w:sz w:val="24"/>
          <w:szCs w:val="24"/>
          <w:rPrChange w:id="104" w:author="Mohammad Nayeem" w:date="2020-03-05T15:43:00Z">
            <w:rPr>
              <w:rFonts w:ascii="Times New Roman" w:eastAsia="Times New Roman" w:hAnsi="Times New Roman" w:cs="Times New Roman"/>
              <w:sz w:val="24"/>
              <w:szCs w:val="24"/>
            </w:rPr>
          </w:rPrChange>
        </w:rPr>
        <w:fldChar w:fldCharType="separate"/>
      </w:r>
      <w:r w:rsidR="006B2106" w:rsidRPr="00F71B20">
        <w:rPr>
          <w:rFonts w:ascii="Times New Roman" w:eastAsia="Times New Roman" w:hAnsi="Times New Roman" w:cs="Times New Roman"/>
          <w:noProof/>
          <w:sz w:val="24"/>
          <w:szCs w:val="24"/>
        </w:rPr>
        <w:t>(Aziken, Omo-Aghoja, &amp; Okonofua, 2007)</w:t>
      </w:r>
      <w:r w:rsidR="006B2106" w:rsidRPr="00F71B20">
        <w:rPr>
          <w:rFonts w:ascii="Times New Roman" w:eastAsia="Times New Roman" w:hAnsi="Times New Roman" w:cs="Times New Roman"/>
          <w:sz w:val="24"/>
          <w:szCs w:val="24"/>
          <w:rPrChange w:id="105" w:author="Mohammad Nayeem" w:date="2020-03-05T15:43:00Z">
            <w:rPr>
              <w:rFonts w:ascii="Times New Roman" w:eastAsia="Times New Roman" w:hAnsi="Times New Roman" w:cs="Times New Roman"/>
              <w:sz w:val="24"/>
              <w:szCs w:val="24"/>
            </w:rPr>
          </w:rPrChange>
        </w:rPr>
        <w:fldChar w:fldCharType="end"/>
      </w:r>
      <w:r w:rsidR="009A3B08" w:rsidRPr="00F71B20">
        <w:rPr>
          <w:rFonts w:ascii="Times New Roman" w:hAnsi="Times New Roman" w:cs="Times New Roman"/>
          <w:sz w:val="24"/>
          <w:szCs w:val="24"/>
        </w:rPr>
        <w:t>, and closure of the uterine tubes</w:t>
      </w:r>
      <w:r w:rsidR="006B2106" w:rsidRPr="00F71B20">
        <w:rPr>
          <w:rFonts w:ascii="Times New Roman" w:hAnsi="Times New Roman" w:cs="Times New Roman"/>
          <w:sz w:val="24"/>
          <w:szCs w:val="24"/>
          <w:shd w:val="clear" w:color="auto" w:fill="FFFFFF"/>
        </w:rPr>
        <w:t xml:space="preserve"> </w:t>
      </w:r>
      <w:r w:rsidR="006B2106" w:rsidRPr="00F71B20">
        <w:rPr>
          <w:rFonts w:ascii="Times New Roman" w:hAnsi="Times New Roman" w:cs="Times New Roman"/>
          <w:sz w:val="24"/>
          <w:szCs w:val="24"/>
          <w:shd w:val="clear" w:color="auto" w:fill="FFFFFF"/>
          <w:rPrChange w:id="106" w:author="Mohammad Nayeem" w:date="2020-03-05T15:43:00Z">
            <w:rPr>
              <w:rFonts w:ascii="Times New Roman" w:hAnsi="Times New Roman" w:cs="Times New Roman"/>
              <w:sz w:val="24"/>
              <w:szCs w:val="24"/>
              <w:shd w:val="clear" w:color="auto" w:fill="FFFFFF"/>
            </w:rPr>
          </w:rPrChange>
        </w:rPr>
        <w:fldChar w:fldCharType="begin" w:fldLock="1"/>
      </w:r>
      <w:r w:rsidR="006B2106" w:rsidRPr="00F71B20">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Nomura, Benute, de Lucia, &amp; Zugaib, 2010)","plainTextFormattedCitation":"(Kasai, Nomura, Benute, de Lucia, &amp; Zugaib, 2010)","previouslyFormattedCitation":"(Kasai, Nomura, Benute, de Lucia, &amp; Zugaib, 2010)"},"properties":{"noteIndex":0},"schema":"https://github.com/citation-style-language/schema/raw/master/csl-citation.json"}</w:instrText>
      </w:r>
      <w:r w:rsidR="006B2106" w:rsidRPr="00F71B20">
        <w:rPr>
          <w:rFonts w:ascii="Times New Roman" w:hAnsi="Times New Roman" w:cs="Times New Roman"/>
          <w:sz w:val="24"/>
          <w:szCs w:val="24"/>
          <w:shd w:val="clear" w:color="auto" w:fill="FFFFFF"/>
          <w:rPrChange w:id="107" w:author="Mohammad Nayeem" w:date="2020-03-05T15:43:00Z">
            <w:rPr>
              <w:rFonts w:ascii="Times New Roman" w:hAnsi="Times New Roman" w:cs="Times New Roman"/>
              <w:sz w:val="24"/>
              <w:szCs w:val="24"/>
              <w:shd w:val="clear" w:color="auto" w:fill="FFFFFF"/>
            </w:rPr>
          </w:rPrChange>
        </w:rPr>
        <w:fldChar w:fldCharType="separate"/>
      </w:r>
      <w:r w:rsidR="006B2106" w:rsidRPr="00F71B20">
        <w:rPr>
          <w:rFonts w:ascii="Times New Roman" w:hAnsi="Times New Roman" w:cs="Times New Roman"/>
          <w:noProof/>
          <w:sz w:val="24"/>
          <w:szCs w:val="24"/>
          <w:shd w:val="clear" w:color="auto" w:fill="FFFFFF"/>
        </w:rPr>
        <w:t>(Kasai, Nomura, Benute, de Lucia, &amp; Zugaib, 2010)</w:t>
      </w:r>
      <w:r w:rsidR="006B2106" w:rsidRPr="00F71B20">
        <w:rPr>
          <w:rFonts w:ascii="Times New Roman" w:hAnsi="Times New Roman" w:cs="Times New Roman"/>
          <w:sz w:val="24"/>
          <w:szCs w:val="24"/>
          <w:shd w:val="clear" w:color="auto" w:fill="FFFFFF"/>
          <w:rPrChange w:id="108" w:author="Mohammad Nayeem" w:date="2020-03-05T15:43:00Z">
            <w:rPr>
              <w:rFonts w:ascii="Times New Roman" w:hAnsi="Times New Roman" w:cs="Times New Roman"/>
              <w:sz w:val="24"/>
              <w:szCs w:val="24"/>
              <w:shd w:val="clear" w:color="auto" w:fill="FFFFFF"/>
            </w:rPr>
          </w:rPrChange>
        </w:rPr>
        <w:fldChar w:fldCharType="end"/>
      </w:r>
      <w:r w:rsidR="009A3B08" w:rsidRPr="00F71B20">
        <w:rPr>
          <w:rFonts w:ascii="Times New Roman" w:hAnsi="Times New Roman" w:cs="Times New Roman"/>
          <w:sz w:val="24"/>
          <w:szCs w:val="24"/>
        </w:rPr>
        <w:t>.</w:t>
      </w:r>
      <w:r w:rsidR="006B2106" w:rsidRPr="00F71B20">
        <w:rPr>
          <w:rFonts w:ascii="Times New Roman" w:eastAsia="Times New Roman" w:hAnsi="Times New Roman" w:cs="Times New Roman"/>
          <w:sz w:val="24"/>
          <w:szCs w:val="24"/>
        </w:rPr>
        <w:t xml:space="preserve"> </w:t>
      </w:r>
      <w:r w:rsidRPr="00F71B20">
        <w:rPr>
          <w:rFonts w:ascii="Times New Roman" w:hAnsi="Times New Roman" w:cs="Times New Roman"/>
          <w:sz w:val="24"/>
          <w:szCs w:val="24"/>
        </w:rPr>
        <w:t>In contrast, most women prefer natural birth due to personal beliefs, cultural customs and values</w:t>
      </w:r>
      <w:r w:rsidR="006B2106" w:rsidRPr="00F71B20">
        <w:rPr>
          <w:rFonts w:ascii="Times New Roman" w:hAnsi="Times New Roman" w:cs="Times New Roman"/>
          <w:sz w:val="24"/>
          <w:szCs w:val="24"/>
          <w:shd w:val="clear" w:color="auto" w:fill="FFFFFF"/>
        </w:rPr>
        <w:t xml:space="preserve"> </w:t>
      </w:r>
      <w:r w:rsidR="006B2106" w:rsidRPr="00F71B20">
        <w:rPr>
          <w:rFonts w:ascii="Times New Roman" w:hAnsi="Times New Roman" w:cs="Times New Roman"/>
          <w:sz w:val="24"/>
          <w:szCs w:val="24"/>
          <w:shd w:val="clear" w:color="auto" w:fill="FFFFFF"/>
          <w:rPrChange w:id="109" w:author="Mohammad Nayeem" w:date="2020-03-05T15:43:00Z">
            <w:rPr>
              <w:rFonts w:ascii="Times New Roman" w:hAnsi="Times New Roman" w:cs="Times New Roman"/>
              <w:sz w:val="24"/>
              <w:szCs w:val="24"/>
              <w:shd w:val="clear" w:color="auto" w:fill="FFFFFF"/>
            </w:rPr>
          </w:rPrChange>
        </w:rPr>
        <w:fldChar w:fldCharType="begin" w:fldLock="1"/>
      </w:r>
      <w:r w:rsidR="006B2106" w:rsidRPr="00F71B20">
        <w:rPr>
          <w:rFonts w:ascii="Times New Roman" w:hAnsi="Times New Roman" w:cs="Times New Roman"/>
          <w:sz w:val="24"/>
          <w:szCs w:val="24"/>
          <w:shd w:val="clear" w:color="auto" w:fill="FFFFFF"/>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et al., 2014)","plainTextFormattedCitation":"(Latifnejad-Roudsari et al., 2014)","previouslyFormattedCitation":"(Latifnejad-Roudsari et al., 2014)"},"properties":{"noteIndex":0},"schema":"https://github.com/citation-style-language/schema/raw/master/csl-citation.json"}</w:instrText>
      </w:r>
      <w:r w:rsidR="006B2106" w:rsidRPr="00F71B20">
        <w:rPr>
          <w:rFonts w:ascii="Times New Roman" w:hAnsi="Times New Roman" w:cs="Times New Roman"/>
          <w:sz w:val="24"/>
          <w:szCs w:val="24"/>
          <w:shd w:val="clear" w:color="auto" w:fill="FFFFFF"/>
          <w:rPrChange w:id="110" w:author="Mohammad Nayeem" w:date="2020-03-05T15:43:00Z">
            <w:rPr>
              <w:rFonts w:ascii="Times New Roman" w:hAnsi="Times New Roman" w:cs="Times New Roman"/>
              <w:sz w:val="24"/>
              <w:szCs w:val="24"/>
              <w:shd w:val="clear" w:color="auto" w:fill="FFFFFF"/>
            </w:rPr>
          </w:rPrChange>
        </w:rPr>
        <w:fldChar w:fldCharType="separate"/>
      </w:r>
      <w:r w:rsidR="006B2106" w:rsidRPr="00F71B20">
        <w:rPr>
          <w:rFonts w:ascii="Times New Roman" w:hAnsi="Times New Roman" w:cs="Times New Roman"/>
          <w:noProof/>
          <w:sz w:val="24"/>
          <w:szCs w:val="24"/>
          <w:shd w:val="clear" w:color="auto" w:fill="FFFFFF"/>
        </w:rPr>
        <w:t>(Latifnejad-Roudsari et al., 2014)</w:t>
      </w:r>
      <w:r w:rsidR="006B2106" w:rsidRPr="00F71B20">
        <w:rPr>
          <w:rFonts w:ascii="Times New Roman" w:hAnsi="Times New Roman" w:cs="Times New Roman"/>
          <w:sz w:val="24"/>
          <w:szCs w:val="24"/>
          <w:shd w:val="clear" w:color="auto" w:fill="FFFFFF"/>
          <w:rPrChange w:id="111" w:author="Mohammad Nayeem" w:date="2020-03-05T15:43:00Z">
            <w:rPr>
              <w:rFonts w:ascii="Times New Roman" w:hAnsi="Times New Roman" w:cs="Times New Roman"/>
              <w:sz w:val="24"/>
              <w:szCs w:val="24"/>
              <w:shd w:val="clear" w:color="auto" w:fill="FFFFFF"/>
            </w:rPr>
          </w:rPrChange>
        </w:rPr>
        <w:fldChar w:fldCharType="end"/>
      </w:r>
      <w:r w:rsidR="002E0773" w:rsidRPr="00F71B20">
        <w:rPr>
          <w:rFonts w:ascii="Times New Roman" w:hAnsi="Times New Roman" w:cs="Times New Roman"/>
          <w:sz w:val="24"/>
          <w:szCs w:val="24"/>
        </w:rPr>
        <w:t>, faster recovery after delivery</w:t>
      </w:r>
      <w:r w:rsidR="006B2106" w:rsidRPr="00F71B20">
        <w:rPr>
          <w:rFonts w:ascii="Times New Roman" w:hAnsi="Times New Roman" w:cs="Times New Roman"/>
          <w:sz w:val="24"/>
          <w:szCs w:val="24"/>
          <w:shd w:val="clear" w:color="auto" w:fill="FFFFFF"/>
        </w:rPr>
        <w:t xml:space="preserve"> </w:t>
      </w:r>
      <w:r w:rsidR="006B2106" w:rsidRPr="00F71B20">
        <w:rPr>
          <w:rFonts w:ascii="Times New Roman" w:hAnsi="Times New Roman" w:cs="Times New Roman"/>
          <w:sz w:val="24"/>
          <w:szCs w:val="24"/>
          <w:shd w:val="clear" w:color="auto" w:fill="FFFFFF"/>
          <w:rPrChange w:id="112" w:author="Mohammad Nayeem" w:date="2020-03-05T15:43:00Z">
            <w:rPr>
              <w:rFonts w:ascii="Times New Roman" w:hAnsi="Times New Roman" w:cs="Times New Roman"/>
              <w:sz w:val="24"/>
              <w:szCs w:val="24"/>
              <w:shd w:val="clear" w:color="auto" w:fill="FFFFFF"/>
            </w:rPr>
          </w:rPrChange>
        </w:rPr>
        <w:fldChar w:fldCharType="begin" w:fldLock="1"/>
      </w:r>
      <w:r w:rsidR="00A8730D" w:rsidRPr="00F71B20">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et al., 2010)","plainTextFormattedCitation":"(Kasai et al., 2010)","previouslyFormattedCitation":"(Kasai et al., 2010)"},"properties":{"noteIndex":0},"schema":"https://github.com/citation-style-language/schema/raw/master/csl-citation.json"}</w:instrText>
      </w:r>
      <w:r w:rsidR="006B2106" w:rsidRPr="00F71B20">
        <w:rPr>
          <w:rFonts w:ascii="Times New Roman" w:hAnsi="Times New Roman" w:cs="Times New Roman"/>
          <w:sz w:val="24"/>
          <w:szCs w:val="24"/>
          <w:shd w:val="clear" w:color="auto" w:fill="FFFFFF"/>
          <w:rPrChange w:id="113" w:author="Mohammad Nayeem" w:date="2020-03-05T15:43:00Z">
            <w:rPr>
              <w:rFonts w:ascii="Times New Roman" w:hAnsi="Times New Roman" w:cs="Times New Roman"/>
              <w:sz w:val="24"/>
              <w:szCs w:val="24"/>
              <w:shd w:val="clear" w:color="auto" w:fill="FFFFFF"/>
            </w:rPr>
          </w:rPrChange>
        </w:rPr>
        <w:fldChar w:fldCharType="separate"/>
      </w:r>
      <w:r w:rsidR="006B2106" w:rsidRPr="00F71B20">
        <w:rPr>
          <w:rFonts w:ascii="Times New Roman" w:hAnsi="Times New Roman" w:cs="Times New Roman"/>
          <w:noProof/>
          <w:sz w:val="24"/>
          <w:szCs w:val="24"/>
          <w:shd w:val="clear" w:color="auto" w:fill="FFFFFF"/>
        </w:rPr>
        <w:t>(Kasai et al., 2010)</w:t>
      </w:r>
      <w:r w:rsidR="006B2106" w:rsidRPr="00F71B20">
        <w:rPr>
          <w:rFonts w:ascii="Times New Roman" w:hAnsi="Times New Roman" w:cs="Times New Roman"/>
          <w:sz w:val="24"/>
          <w:szCs w:val="24"/>
          <w:shd w:val="clear" w:color="auto" w:fill="FFFFFF"/>
          <w:rPrChange w:id="114" w:author="Mohammad Nayeem" w:date="2020-03-05T15:43:00Z">
            <w:rPr>
              <w:rFonts w:ascii="Times New Roman" w:hAnsi="Times New Roman" w:cs="Times New Roman"/>
              <w:sz w:val="24"/>
              <w:szCs w:val="24"/>
              <w:shd w:val="clear" w:color="auto" w:fill="FFFFFF"/>
            </w:rPr>
          </w:rPrChange>
        </w:rPr>
        <w:fldChar w:fldCharType="end"/>
      </w:r>
      <w:r w:rsidR="002E0773" w:rsidRPr="00F71B20">
        <w:rPr>
          <w:rFonts w:ascii="Times New Roman" w:hAnsi="Times New Roman" w:cs="Times New Roman"/>
          <w:sz w:val="24"/>
          <w:szCs w:val="24"/>
        </w:rPr>
        <w:t xml:space="preserve">, </w:t>
      </w:r>
      <w:del w:id="115" w:author="Nasar Ahmed" w:date="2020-01-11T09:07:00Z">
        <w:r w:rsidR="002E0773" w:rsidRPr="00F71B20">
          <w:rPr>
            <w:rFonts w:ascii="Times New Roman" w:hAnsi="Times New Roman" w:cs="Times New Roman"/>
            <w:sz w:val="24"/>
            <w:szCs w:val="24"/>
          </w:rPr>
          <w:delText>economic</w:delText>
        </w:r>
      </w:del>
      <w:r w:rsidR="002E0773" w:rsidRPr="00F71B20">
        <w:rPr>
          <w:rFonts w:ascii="Times New Roman" w:hAnsi="Times New Roman" w:cs="Times New Roman"/>
          <w:sz w:val="24"/>
          <w:szCs w:val="24"/>
        </w:rPr>
        <w:t xml:space="preserve"> </w:t>
      </w:r>
      <w:ins w:id="116" w:author="Nasar Ahmed" w:date="2020-01-11T09:07:00Z">
        <w:r w:rsidR="008F3AB5" w:rsidRPr="00F71B20">
          <w:rPr>
            <w:rFonts w:ascii="Times New Roman" w:hAnsi="Times New Roman" w:cs="Times New Roman"/>
            <w:sz w:val="24"/>
            <w:szCs w:val="24"/>
          </w:rPr>
          <w:t xml:space="preserve">financial </w:t>
        </w:r>
      </w:ins>
      <w:ins w:id="117" w:author="Nasar Ahmed" w:date="2020-01-11T10:56:00Z">
        <w:r w:rsidR="00781B2F" w:rsidRPr="00F71B20">
          <w:rPr>
            <w:rFonts w:ascii="Times New Roman" w:hAnsi="Times New Roman" w:cs="Times New Roman"/>
            <w:sz w:val="24"/>
            <w:szCs w:val="24"/>
          </w:rPr>
          <w:t xml:space="preserve">shortage </w:t>
        </w:r>
      </w:ins>
      <w:del w:id="118" w:author="Nasar Ahmed" w:date="2020-01-11T10:56:00Z">
        <w:r w:rsidR="002E0773" w:rsidRPr="00F71B20">
          <w:rPr>
            <w:rFonts w:ascii="Times New Roman" w:hAnsi="Times New Roman" w:cs="Times New Roman"/>
            <w:sz w:val="24"/>
            <w:szCs w:val="24"/>
          </w:rPr>
          <w:delText>problems</w:delText>
        </w:r>
      </w:del>
      <w:r w:rsidR="00A8730D" w:rsidRPr="00F71B20">
        <w:rPr>
          <w:rFonts w:ascii="Times New Roman" w:hAnsi="Times New Roman" w:cs="Times New Roman"/>
          <w:sz w:val="24"/>
          <w:szCs w:val="24"/>
          <w:shd w:val="clear" w:color="auto" w:fill="FFFFFF"/>
        </w:rPr>
        <w:t xml:space="preserve"> </w:t>
      </w:r>
      <w:r w:rsidR="00A8730D" w:rsidRPr="00F71B20">
        <w:rPr>
          <w:rFonts w:ascii="Times New Roman" w:hAnsi="Times New Roman" w:cs="Times New Roman"/>
          <w:sz w:val="24"/>
          <w:szCs w:val="24"/>
          <w:shd w:val="clear" w:color="auto" w:fill="FFFFFF"/>
          <w:rPrChange w:id="119" w:author="Mohammad Nayeem" w:date="2020-03-05T15:43:00Z">
            <w:rPr>
              <w:rFonts w:ascii="Times New Roman" w:hAnsi="Times New Roman" w:cs="Times New Roman"/>
              <w:sz w:val="24"/>
              <w:szCs w:val="24"/>
              <w:shd w:val="clear" w:color="auto" w:fill="FFFFFF"/>
            </w:rPr>
          </w:rPrChange>
        </w:rPr>
        <w:fldChar w:fldCharType="begin" w:fldLock="1"/>
      </w:r>
      <w:r w:rsidR="00A8730D" w:rsidRPr="00F71B20">
        <w:rPr>
          <w:rFonts w:ascii="Times New Roman" w:hAnsi="Times New Roman" w:cs="Times New Roman"/>
          <w:sz w:val="24"/>
          <w:szCs w:val="24"/>
          <w:shd w:val="clear" w:color="auto" w:fill="FFFFFF"/>
        </w:rPr>
        <w:instrText>ADDIN CSL_CITATION {"citationItems":[{"id":"ITEM-1","itemData":{"ISSN":"1735-9066","PMID":"25949250","abstract":"BACKGROUND Many factors have been mentioned to influence decision-making for different kinds of delivery. Decision-making for vaginal delivery is under the influence of culture, perceptions, beliefs, values, attitudes, personalities, and knowledge. The current study aims at exploring the determinants of decision-making for vaginal delivery in the north of Iran from women's perspective. MATERIALS AND METHODS A focused ethnographic method with purposeful sampling method has been used. Semi-structured interviews and observation were conducted with 12 pregnant women and 10 delivered women, 7 midwives, 7 gynecologists, and 9 non-pregnant women in Tonekabon clinics. Interviews and observations were recorded and transcribed. The accuracy of the extracted codes and themes was confirmed by restoration of the arranged and coded texts to the participants (member check) and by an expert person from outside the study context. Data were analyzed using thematic analysis and MAXqda software. RESULTS Five themes were extracted from the data: Economic influencing factors, Cultural values and norms related to normal childbirth, Positive attitudes towards vaginal delivery, Role of important others, and Facilitators of natural birth. Several sub-themes and sub-sub themes also emerged from the data (e.g. safe delivery, forming maternal feelings, painful but tolerable, maternal role facilitator, inexpensive delivery, a process with good outcome and less complications, relief messenger). CONCLUSIONS Giving enough information about vaginal delivery for pregnant women and their family members, training pregnant women to increase tolerance during labor pain, and modifying expenses can increase economic affordability, positive cultural norms and attitudes about vaginal delivery, proper social support, use of normal delivery facilitators, and direct them toward vaginal delivery.","author":[{"dropping-particle":"","family":"Zakerihamidi","given":"Maryam","non-dropping-particle":"","parse-names":false,"suffix":""},{"dropping-particle":"","family":"Roudsari","given":"Robab Latifnejad","non-dropping-particle":"","parse-names":false,"suffix":""},{"dropping-particle":"","family":"Khoei","given":"Effat Merghati","non-dropping-particle":"","parse-names":false,"suffix":""},{"dropping-particle":"","family":"Kazemnejad","given":"Anoshirvan","non-dropping-particle":"","parse-names":false,"suffix":""}],"container-title":"Iranian journal of nursing and midwifery research","id":"ITEM-1","issue":"7 Suppl 1","issued":{"date-parts":[["2014","2"]]},"page":"S37-44","title":"Decision-making for vaginal delivery in the North of Iran: A focused ethnography.","type":"article-journal","volume":"19"},"uris":["http://www.mendeley.com/documents/?uuid=0c4d1664-f3d2-31c3-8dc5-c0623e2cc3db"]}],"mendeley":{"formattedCitation":"(Zakerihamidi, Roudsari, Khoei, &amp; Kazemnejad, 2014)","plainTextFormattedCitation":"(Zakerihamidi, Roudsari, Khoei, &amp; Kazemnejad, 2014)","previouslyFormattedCitation":"(Zakerihamidi, Roudsari, Khoei, &amp; Kazemnejad, 2014)"},"properties":{"noteIndex":0},"schema":"https://github.com/citation-style-language/schema/raw/master/csl-citation.json"}</w:instrText>
      </w:r>
      <w:r w:rsidR="00A8730D" w:rsidRPr="00F71B20">
        <w:rPr>
          <w:rFonts w:ascii="Times New Roman" w:hAnsi="Times New Roman" w:cs="Times New Roman"/>
          <w:sz w:val="24"/>
          <w:szCs w:val="24"/>
          <w:shd w:val="clear" w:color="auto" w:fill="FFFFFF"/>
          <w:rPrChange w:id="120" w:author="Mohammad Nayeem" w:date="2020-03-05T15:43:00Z">
            <w:rPr>
              <w:rFonts w:ascii="Times New Roman" w:hAnsi="Times New Roman" w:cs="Times New Roman"/>
              <w:sz w:val="24"/>
              <w:szCs w:val="24"/>
              <w:shd w:val="clear" w:color="auto" w:fill="FFFFFF"/>
            </w:rPr>
          </w:rPrChange>
        </w:rPr>
        <w:fldChar w:fldCharType="separate"/>
      </w:r>
      <w:r w:rsidR="00A8730D" w:rsidRPr="00F71B20">
        <w:rPr>
          <w:rFonts w:ascii="Times New Roman" w:hAnsi="Times New Roman" w:cs="Times New Roman"/>
          <w:noProof/>
          <w:sz w:val="24"/>
          <w:szCs w:val="24"/>
          <w:shd w:val="clear" w:color="auto" w:fill="FFFFFF"/>
        </w:rPr>
        <w:t>(Zakerihamidi, Roudsari, Khoei, &amp; Kazemnejad, 2014)</w:t>
      </w:r>
      <w:r w:rsidR="00A8730D" w:rsidRPr="00F71B20">
        <w:rPr>
          <w:rFonts w:ascii="Times New Roman" w:hAnsi="Times New Roman" w:cs="Times New Roman"/>
          <w:sz w:val="24"/>
          <w:szCs w:val="24"/>
          <w:shd w:val="clear" w:color="auto" w:fill="FFFFFF"/>
          <w:rPrChange w:id="121" w:author="Mohammad Nayeem" w:date="2020-03-05T15:43:00Z">
            <w:rPr>
              <w:rFonts w:ascii="Times New Roman" w:hAnsi="Times New Roman" w:cs="Times New Roman"/>
              <w:sz w:val="24"/>
              <w:szCs w:val="24"/>
              <w:shd w:val="clear" w:color="auto" w:fill="FFFFFF"/>
            </w:rPr>
          </w:rPrChange>
        </w:rPr>
        <w:fldChar w:fldCharType="end"/>
      </w:r>
      <w:r w:rsidR="002E0773" w:rsidRPr="00F71B20">
        <w:rPr>
          <w:rFonts w:ascii="Times New Roman" w:hAnsi="Times New Roman" w:cs="Times New Roman"/>
          <w:sz w:val="24"/>
          <w:szCs w:val="24"/>
        </w:rPr>
        <w:t xml:space="preserve">, </w:t>
      </w:r>
      <w:commentRangeStart w:id="122"/>
      <w:r w:rsidRPr="00F71B20">
        <w:rPr>
          <w:rFonts w:ascii="Times New Roman" w:hAnsi="Times New Roman" w:cs="Times New Roman"/>
          <w:sz w:val="24"/>
          <w:szCs w:val="24"/>
        </w:rPr>
        <w:t>lack</w:t>
      </w:r>
      <w:commentRangeEnd w:id="122"/>
      <w:r w:rsidR="008F3AB5" w:rsidRPr="00F71B20">
        <w:rPr>
          <w:rStyle w:val="CommentReference"/>
          <w:rFonts w:ascii="Times New Roman" w:hAnsi="Times New Roman" w:cs="Times New Roman"/>
          <w:sz w:val="24"/>
          <w:szCs w:val="24"/>
          <w:rPrChange w:id="123" w:author="Mohammad Nayeem" w:date="2020-03-05T15:43:00Z">
            <w:rPr>
              <w:rStyle w:val="CommentReference"/>
            </w:rPr>
          </w:rPrChange>
        </w:rPr>
        <w:commentReference w:id="122"/>
      </w:r>
      <w:r w:rsidRPr="00F71B20">
        <w:rPr>
          <w:rFonts w:ascii="Times New Roman" w:hAnsi="Times New Roman" w:cs="Times New Roman"/>
          <w:sz w:val="24"/>
          <w:szCs w:val="24"/>
        </w:rPr>
        <w:t xml:space="preserve"> of </w:t>
      </w:r>
      <w:ins w:id="124" w:author="NaYEeM" w:date="2020-02-19T06:38:00Z">
        <w:r w:rsidR="00113527" w:rsidRPr="00F71B20">
          <w:rPr>
            <w:rFonts w:ascii="Times New Roman" w:hAnsi="Times New Roman" w:cs="Times New Roman"/>
            <w:sz w:val="24"/>
            <w:szCs w:val="24"/>
          </w:rPr>
          <w:t>anxiety</w:t>
        </w:r>
      </w:ins>
      <w:del w:id="125" w:author="NaYEeM" w:date="2020-02-19T06:38:00Z">
        <w:r w:rsidRPr="00F71B20" w:rsidDel="00113527">
          <w:rPr>
            <w:rFonts w:ascii="Times New Roman" w:hAnsi="Times New Roman" w:cs="Times New Roman"/>
            <w:sz w:val="24"/>
            <w:szCs w:val="24"/>
          </w:rPr>
          <w:delText>concern</w:delText>
        </w:r>
      </w:del>
      <w:r w:rsidRPr="00F71B20">
        <w:rPr>
          <w:rFonts w:ascii="Times New Roman" w:hAnsi="Times New Roman" w:cs="Times New Roman"/>
          <w:sz w:val="24"/>
          <w:szCs w:val="24"/>
        </w:rPr>
        <w:t xml:space="preserve"> about the safety of mother and baby and fear of anesthesia</w:t>
      </w:r>
      <w:r w:rsidR="00A8730D" w:rsidRPr="00F71B20">
        <w:rPr>
          <w:rFonts w:ascii="Times New Roman" w:hAnsi="Times New Roman" w:cs="Times New Roman"/>
          <w:sz w:val="24"/>
          <w:szCs w:val="24"/>
        </w:rPr>
        <w:t xml:space="preserve"> </w:t>
      </w:r>
      <w:r w:rsidR="00A8730D" w:rsidRPr="00F71B20">
        <w:rPr>
          <w:rFonts w:ascii="Times New Roman" w:hAnsi="Times New Roman" w:cs="Times New Roman"/>
          <w:sz w:val="24"/>
          <w:szCs w:val="24"/>
          <w:rPrChange w:id="126" w:author="Mohammad Nayeem" w:date="2020-03-05T15:43:00Z">
            <w:rPr>
              <w:rFonts w:ascii="Times New Roman" w:hAnsi="Times New Roman" w:cs="Times New Roman"/>
              <w:sz w:val="24"/>
              <w:szCs w:val="24"/>
            </w:rPr>
          </w:rPrChange>
        </w:rPr>
        <w:fldChar w:fldCharType="begin" w:fldLock="1"/>
      </w:r>
      <w:r w:rsidR="00A8730D" w:rsidRPr="00F71B20">
        <w:rPr>
          <w:rFonts w:ascii="Times New Roman" w:hAnsi="Times New Roman" w:cs="Times New Roman"/>
          <w:sz w:val="24"/>
          <w:szCs w:val="24"/>
        </w:rPr>
        <w:instrText>ADDIN CSL_CITATION {"citationItems":[{"id":"ITEM-1","itemData":{"DOI":"10.1097/01.AOG.0000160429.22836.c0","ISSN":"00297844","abstract":"Objective: To estimate recent temporal trends in delivery by cesarean during the past decade and the proportion of vaginal deliveries after prior caesarean in the United Kingdom. Methods: We conducted a cohort study using information from the General Practice Research Database. We identified all women with 1 or more deliveries between January 1990 and December 1999 and determined the method(s) of delivery. We estimated the proportion of women with vaginal delivery after cesarean in a subcohort who had at least 3 years of follow-up. Results: We identified 39,938 cesareans among 271,663 deliveries (14.7%), with an increase from 12.5% in 1990 to 18.3% in 1999. The proportion of cesarean deliveries increased with age and increased over time in all age groups except women aged younger than 20 years. Among 26,480 women with a caesarean delivery between 1990 and 1996, 7,649 (28.9%) had a subsequent delivery. The proportion of vaginal delivery after prior cesarean decreased from 45% in 1991 to 37% in 1999. Conclusion: Cesarean deliveries increased as a proportion of all deliveries in the United Kingdom during the past decade, and the proportion of vaginal delivery after prior cesarean decreased. Still, the proportion of cesarean deliveries is lower and the proportion of vaginal deliveries after prior cesarean is higher in the United Kingdom than in the United States. © 2005 by The American College of Obstetricians and Gynecologists. Published by Lippincott Williams &amp; Wilkins.","author":[{"dropping-particle":"","family":"Black","given":"Corri","non-dropping-particle":"","parse-names":false,"suffix":""},{"dropping-particle":"","family":"Kaye","given":"James A.","non-dropping-particle":"","parse-names":false,"suffix":""},{"dropping-particle":"","family":"Jick","given":"Hershel","non-dropping-particle":"","parse-names":false,"suffix":""}],"container-title":"Obstetrics and Gynecology","id":"ITEM-1","issue":"1","issued":{"date-parts":[["2005"]]},"page":"151-155","publisher":"Lippincott Williams and Wilkins","title":"Cesarean delivery in the United Kingdom: Time trends in the General Practice Research Database","type":"article-journal","volume":"106"},"uris":["http://www.mendeley.com/documents/?uuid=c58899f3-28c0-34e5-81fb-81e3f6fe1928"]}],"mendeley":{"formattedCitation":"(Black, Kaye, &amp; Jick, 2005)","plainTextFormattedCitation":"(Black, Kaye, &amp; Jick, 2005)","previouslyFormattedCitation":"(Black, Kaye, &amp; Jick, 2005)"},"properties":{"noteIndex":0},"schema":"https://github.com/citation-style-language/schema/raw/master/csl-citation.json"}</w:instrText>
      </w:r>
      <w:r w:rsidR="00A8730D" w:rsidRPr="00F71B20">
        <w:rPr>
          <w:rFonts w:ascii="Times New Roman" w:hAnsi="Times New Roman" w:cs="Times New Roman"/>
          <w:sz w:val="24"/>
          <w:szCs w:val="24"/>
          <w:rPrChange w:id="127" w:author="Mohammad Nayeem" w:date="2020-03-05T15:43:00Z">
            <w:rPr>
              <w:rFonts w:ascii="Times New Roman" w:hAnsi="Times New Roman" w:cs="Times New Roman"/>
              <w:sz w:val="24"/>
              <w:szCs w:val="24"/>
            </w:rPr>
          </w:rPrChange>
        </w:rPr>
        <w:fldChar w:fldCharType="separate"/>
      </w:r>
      <w:r w:rsidR="00A8730D" w:rsidRPr="00F71B20">
        <w:rPr>
          <w:rFonts w:ascii="Times New Roman" w:hAnsi="Times New Roman" w:cs="Times New Roman"/>
          <w:noProof/>
          <w:sz w:val="24"/>
          <w:szCs w:val="24"/>
        </w:rPr>
        <w:t>(Black, Kaye, &amp; Jick, 2005)</w:t>
      </w:r>
      <w:r w:rsidR="00A8730D" w:rsidRPr="00F71B20">
        <w:rPr>
          <w:rFonts w:ascii="Times New Roman" w:hAnsi="Times New Roman" w:cs="Times New Roman"/>
          <w:sz w:val="24"/>
          <w:szCs w:val="24"/>
          <w:rPrChange w:id="128" w:author="Mohammad Nayeem" w:date="2020-03-05T15:43:00Z">
            <w:rPr>
              <w:rFonts w:ascii="Times New Roman" w:hAnsi="Times New Roman" w:cs="Times New Roman"/>
              <w:sz w:val="24"/>
              <w:szCs w:val="24"/>
            </w:rPr>
          </w:rPrChange>
        </w:rPr>
        <w:fldChar w:fldCharType="end"/>
      </w:r>
      <w:r w:rsidR="002E0773" w:rsidRPr="00F71B20">
        <w:rPr>
          <w:rFonts w:ascii="Times New Roman" w:hAnsi="Times New Roman" w:cs="Times New Roman"/>
          <w:sz w:val="24"/>
          <w:szCs w:val="24"/>
        </w:rPr>
        <w:t>.</w:t>
      </w:r>
    </w:p>
    <w:p w14:paraId="6D646494" w14:textId="1D6CA4F7" w:rsidR="00E32C12" w:rsidRPr="00F71B20" w:rsidRDefault="00C069E6">
      <w:pPr>
        <w:spacing w:before="240" w:after="0" w:line="240" w:lineRule="auto"/>
        <w:rPr>
          <w:rFonts w:ascii="Times New Roman" w:eastAsia="Times New Roman" w:hAnsi="Times New Roman" w:cs="Times New Roman"/>
          <w:sz w:val="24"/>
          <w:szCs w:val="24"/>
        </w:rPr>
      </w:pPr>
      <w:r w:rsidRPr="00F71B20">
        <w:rPr>
          <w:rFonts w:ascii="Times New Roman" w:eastAsia="Times New Roman" w:hAnsi="Times New Roman" w:cs="Times New Roman"/>
          <w:sz w:val="24"/>
          <w:szCs w:val="24"/>
          <w:shd w:val="clear" w:color="auto" w:fill="FFFFFF"/>
        </w:rPr>
        <w:t xml:space="preserve">A trend analysis based on data from 121 countries reported that, from 1990 to 2014, the average C-section rates increased by 12.4% and it annually increased by 4.4% </w:t>
      </w:r>
      <w:r w:rsidR="00A8730D" w:rsidRPr="00F71B20">
        <w:rPr>
          <w:rFonts w:ascii="Times New Roman" w:eastAsia="Times New Roman" w:hAnsi="Times New Roman" w:cs="Times New Roman"/>
          <w:sz w:val="24"/>
          <w:szCs w:val="24"/>
          <w:shd w:val="clear" w:color="auto" w:fill="FFFFFF"/>
          <w:rPrChange w:id="129" w:author="Mohammad Nayeem" w:date="2020-03-05T15:43:00Z">
            <w:rPr>
              <w:rFonts w:ascii="Times New Roman" w:eastAsia="Times New Roman" w:hAnsi="Times New Roman" w:cs="Times New Roman"/>
              <w:sz w:val="24"/>
              <w:szCs w:val="24"/>
              <w:shd w:val="clear" w:color="auto" w:fill="FFFFFF"/>
            </w:rPr>
          </w:rPrChange>
        </w:rPr>
        <w:fldChar w:fldCharType="begin" w:fldLock="1"/>
      </w:r>
      <w:r w:rsidR="00A8730D" w:rsidRPr="00F71B20">
        <w:rPr>
          <w:rFonts w:ascii="Times New Roman" w:eastAsia="Times New Roman" w:hAnsi="Times New Roman" w:cs="Times New Roman"/>
          <w:sz w:val="24"/>
          <w:szCs w:val="24"/>
          <w:shd w:val="clear" w:color="auto" w:fill="FFFFFF"/>
        </w:rPr>
        <w:instrText>ADDIN CSL_CITATION {"citationItems":[{"id":"ITEM-1","itemData":{"DOI":"10.1371/journal.pone.0148343","ISSN":"19326203","PMID":"26849801","abstract":"Background: Caesarean section (CS) rates continue to evoke worldwide concern because of their steady increase, lack of consensus on the appropriate CS rate and the associated additional short- and long-term risks and costs. We present the latest CS rates and trends over the last 24 years. Methods: We collected nationally-representative data on CS rates between 1990 to 2014 and calculated regional and subregional weighted averages. We conducted a longitudinal analysis calculating differences in CS rates as absolute change and as the average annual rate of increase (AARI). Results: According to the latest data from 150 countries, currently 18.6% of all births occur by CS, ranging from 6% to 27.2%in the least and most developed regions, respectively. Latin America and the Caribbean region has the highest CS rates (40.5%), followed by Northern America (32.3%), Oceania (31.1%), Europe (25%), Asia (19.2%) and Africa (7.3%). Based on the data from 121 countries, the trend analysis showed that between 1990 and 2014, the global average CS rate increased 12.4% (from 6.7% to 19.1%) with an average annual rate of increase of 4.4%. The largest absolute increases occurred in Latin America and the Caribbean (19.4%, from 22.8% to 42.2%), followed by Asia (15.1%, from 4.4% to 19.5%), Oceania (14.1%, from 18.5% to 32.6%), Europe (13.8%, from 11.2% to 25%), Northern America (10%, from 22.3%to 32.3%) and Africa (4.5%, from 2.9% to 7.4%). Asia and Northern America were the regions with the highest and lowest average annual rate of increase (6.4% and 1.6%, respectively). Conclusion: The use of CS worldwide has increased to unprecedented levels although the gap between higher- and lower-resource settings remains. The information presented is essential to inform policy and global and regional strategies aimed at optimizing the use of CS. Copyright:","author":[{"dropping-particle":"","family":"Betrán","given":"Ana Pilar","non-dropping-particle":"","parse-names":false,"suffix":""},{"dropping-particle":"","family":"Ye","given":"Jianfeng","non-dropping-particle":"","parse-names":false,"suffix":""},{"dropping-particle":"","family":"Moller","given":"Anne Beth","non-dropping-particle":"","parse-names":false,"suffix":""},{"dropping-particle":"","family":"Zhang","given":"Jun","non-dropping-particle":"","parse-names":false,"suffix":""},{"dropping-particle":"","family":"Gülmezoglu","given":"A. Metin","non-dropping-particle":"","parse-names":false,"suffix":""},{"dropping-particle":"","family":"Torloni","given":"Maria Regina","non-dropping-particle":"","parse-names":false,"suffix":""}],"container-title":"PLoS ONE","id":"ITEM-1","issue":"2","issued":{"date-parts":[["2016","2","1"]]},"publisher":"Public Library of Science","title":"The increasing trend in caesarean section rates: Global, regional and national estimates: 1990-2014","type":"article-journal","volume":"11"},"uris":["http://www.mendeley.com/documents/?uuid=b2ffaa3a-3657-3fc8-be04-d7e930cf9b74"]}],"mendeley":{"formattedCitation":"(Betrán et al., 2016)","plainTextFormattedCitation":"(Betrán et al., 2016)","previouslyFormattedCitation":"(Betrán et al., 2016)"},"properties":{"noteIndex":0},"schema":"https://github.com/citation-style-language/schema/raw/master/csl-citation.json"}</w:instrText>
      </w:r>
      <w:r w:rsidR="00A8730D" w:rsidRPr="00F71B20">
        <w:rPr>
          <w:rFonts w:ascii="Times New Roman" w:eastAsia="Times New Roman" w:hAnsi="Times New Roman" w:cs="Times New Roman"/>
          <w:sz w:val="24"/>
          <w:szCs w:val="24"/>
          <w:shd w:val="clear" w:color="auto" w:fill="FFFFFF"/>
          <w:rPrChange w:id="130" w:author="Mohammad Nayeem" w:date="2020-03-05T15:43:00Z">
            <w:rPr>
              <w:rFonts w:ascii="Times New Roman" w:eastAsia="Times New Roman" w:hAnsi="Times New Roman" w:cs="Times New Roman"/>
              <w:sz w:val="24"/>
              <w:szCs w:val="24"/>
              <w:shd w:val="clear" w:color="auto" w:fill="FFFFFF"/>
            </w:rPr>
          </w:rPrChange>
        </w:rPr>
        <w:fldChar w:fldCharType="separate"/>
      </w:r>
      <w:r w:rsidR="00A8730D" w:rsidRPr="00F71B20">
        <w:rPr>
          <w:rFonts w:ascii="Times New Roman" w:eastAsia="Times New Roman" w:hAnsi="Times New Roman" w:cs="Times New Roman"/>
          <w:noProof/>
          <w:sz w:val="24"/>
          <w:szCs w:val="24"/>
          <w:shd w:val="clear" w:color="auto" w:fill="FFFFFF"/>
        </w:rPr>
        <w:t>(Betrán et al., 2016)</w:t>
      </w:r>
      <w:r w:rsidR="00A8730D" w:rsidRPr="00F71B20">
        <w:rPr>
          <w:rFonts w:ascii="Times New Roman" w:eastAsia="Times New Roman" w:hAnsi="Times New Roman" w:cs="Times New Roman"/>
          <w:sz w:val="24"/>
          <w:szCs w:val="24"/>
          <w:shd w:val="clear" w:color="auto" w:fill="FFFFFF"/>
          <w:rPrChange w:id="131" w:author="Mohammad Nayeem" w:date="2020-03-05T15:43:00Z">
            <w:rPr>
              <w:rFonts w:ascii="Times New Roman" w:eastAsia="Times New Roman" w:hAnsi="Times New Roman" w:cs="Times New Roman"/>
              <w:sz w:val="24"/>
              <w:szCs w:val="24"/>
              <w:shd w:val="clear" w:color="auto" w:fill="FFFFFF"/>
            </w:rPr>
          </w:rPrChange>
        </w:rPr>
        <w:fldChar w:fldCharType="end"/>
      </w:r>
      <w:r w:rsidR="00911D0C" w:rsidRPr="00F71B20">
        <w:rPr>
          <w:rFonts w:ascii="Times New Roman" w:eastAsia="Times New Roman" w:hAnsi="Times New Roman" w:cs="Times New Roman"/>
          <w:sz w:val="24"/>
          <w:szCs w:val="24"/>
        </w:rPr>
        <w:t xml:space="preserve">. </w:t>
      </w:r>
      <w:r w:rsidRPr="00F71B20">
        <w:rPr>
          <w:rFonts w:ascii="Times New Roman" w:eastAsia="Times New Roman" w:hAnsi="Times New Roman" w:cs="Times New Roman"/>
          <w:sz w:val="24"/>
          <w:szCs w:val="24"/>
          <w:shd w:val="clear" w:color="auto" w:fill="FFFFFF"/>
        </w:rPr>
        <w:t>A 2004-2008 world health organization (WHO) survey recorded an average global rate of C-section was 25.7% in which 27.3% in Asia, 29.2% in Latin America</w:t>
      </w:r>
      <w:ins w:id="132" w:author="Nasar Ahmed" w:date="2020-02-19T05:27:00Z">
        <w:r w:rsidR="00C313E7" w:rsidRPr="00F71B20">
          <w:rPr>
            <w:rFonts w:ascii="Times New Roman" w:eastAsia="Times New Roman" w:hAnsi="Times New Roman" w:cs="Times New Roman"/>
            <w:sz w:val="24"/>
            <w:szCs w:val="24"/>
            <w:shd w:val="clear" w:color="auto" w:fill="FFFFFF"/>
          </w:rPr>
          <w:t>,</w:t>
        </w:r>
      </w:ins>
      <w:r w:rsidRPr="00F71B20">
        <w:rPr>
          <w:rFonts w:ascii="Times New Roman" w:eastAsia="Times New Roman" w:hAnsi="Times New Roman" w:cs="Times New Roman"/>
          <w:sz w:val="24"/>
          <w:szCs w:val="24"/>
          <w:shd w:val="clear" w:color="auto" w:fill="FFFFFF"/>
        </w:rPr>
        <w:t xml:space="preserve"> and 19.0% in Europe</w:t>
      </w:r>
      <w:r w:rsidR="00A8730D" w:rsidRPr="00F71B20">
        <w:rPr>
          <w:rFonts w:ascii="Times New Roman" w:eastAsia="Times New Roman" w:hAnsi="Times New Roman" w:cs="Times New Roman"/>
          <w:sz w:val="24"/>
          <w:szCs w:val="24"/>
          <w:shd w:val="clear" w:color="auto" w:fill="FFFFFF"/>
        </w:rPr>
        <w:t xml:space="preserve"> </w:t>
      </w:r>
      <w:r w:rsidR="00A8730D" w:rsidRPr="00F71B20">
        <w:rPr>
          <w:rFonts w:ascii="Times New Roman" w:eastAsia="Times New Roman" w:hAnsi="Times New Roman" w:cs="Times New Roman"/>
          <w:sz w:val="24"/>
          <w:szCs w:val="24"/>
          <w:shd w:val="clear" w:color="auto" w:fill="FFFFFF"/>
          <w:rPrChange w:id="133" w:author="Mohammad Nayeem" w:date="2020-03-05T15:43:00Z">
            <w:rPr>
              <w:rFonts w:ascii="Times New Roman" w:eastAsia="Times New Roman" w:hAnsi="Times New Roman" w:cs="Times New Roman"/>
              <w:sz w:val="24"/>
              <w:szCs w:val="24"/>
              <w:shd w:val="clear" w:color="auto" w:fill="FFFFFF"/>
            </w:rPr>
          </w:rPrChange>
        </w:rPr>
        <w:fldChar w:fldCharType="begin" w:fldLock="1"/>
      </w:r>
      <w:r w:rsidR="000D7BB5" w:rsidRPr="00F71B20">
        <w:rPr>
          <w:rFonts w:ascii="Times New Roman" w:eastAsia="Times New Roman" w:hAnsi="Times New Roman" w:cs="Times New Roman"/>
          <w:sz w:val="24"/>
          <w:szCs w:val="24"/>
          <w:shd w:val="clear" w:color="auto" w:fill="FFFFFF"/>
        </w:rPr>
        <w:instrText>ADDIN CSL_CITATION {"citationItems":[{"id":"ITEM-1","itemData":{"DOI":"10.1016/S0140-6736(06)68704-7","ISSN":"01406736","PMID":"16753484","abstract":"Background: Caesarean delivery rates continue to increase worldwide. Our aim was to assess the association between caesarean delivery and pregnancy outcome at the institutional level, adjusting for the pregnant population and institutional characteristics. Methods: For the 2005 WHO global survey on maternal and perinatal health, we assessed a multistage stratified sample, comprising 24 geographic regions in eight countries in Latin America. We obtained individual data for all women admitted for delivery over 3 months to 120 institutions randomly selected from of 410 identified institutions. We also obtained institutional-level data. Findings: We obtained data for 97 095 of 106 546 deliveries (91% coverage). The median rate of caesarean delivery was 33% (quartile range 24-43), with the highest rates of caesarean delivery noted in private hospitals (51%, 43-57). Institution-specific rates of caesarean delivery were affected by primiparity, previous caesarean delivery, and institutional complexity. Rate of caesarean delivery was positively associated with postpartum antibiotic treatment and severe maternal morbidity and mortality, even after adjustment for risk factors. Increase in the rate of caesarean delivery was associated with an increase in fetal mortality rates and higher numbers of babies admitted to intensive care for 7 days or longer even after adjustment for preterm delivery. Rates of preterm delivery and neonatal mortality both rose at rates of caesarean delivery of between 10% and 20%. Interpretation: High rates of caesarean delivery do not necessarily indicate better perinatal care and can be associated with harm. © 2006 Elsevier Ltd. All rights reserved.","author":[{"dropping-particle":"","family":"Villar","given":"José","non-dropping-particle":"","parse-names":false,"suffix":""},{"dropping-particle":"","family":"Valladares","given":"Eliette","non-dropping-particle":"","parse-names":false,"suffix":""},{"dropping-particle":"","family":"Wojdyla","given":"Daniel","non-dropping-particle":"","parse-names":false,"suffix":""},{"dropping-particle":"","family":"Zavaleta","given":"Nelly","non-dropping-particle":"","parse-names":false,"suffix":""},{"dropping-particle":"","family":"Carroli","given":"Guillermo","non-dropping-particle":"","parse-names":false,"suffix":""},{"dropping-particle":"","family":"Velazco","given":"Alejandro","non-dropping-particle":"","parse-names":false,"suffix":""},{"dropping-particle":"","family":"Shah","given":"Archana","non-dropping-particle":"","parse-names":false,"suffix":""},{"dropping-particle":"","family":"Campodónico","given":"Liana","non-dropping-particle":"","parse-names":false,"suffix":""},{"dropping-particle":"","family":"Bataglia","given":"Vicente","non-dropping-particle":"","parse-names":false,"suffix":""},{"dropping-particle":"","family":"Faundes","given":"Anibal","non-dropping-particle":"","parse-names":false,"suffix":""},{"dropping-particle":"","family":"Langer","given":"Ana","non-dropping-particle":"","parse-names":false,"suffix":""},{"dropping-particle":"","family":"Narváez","given":"Alberto","non-dropping-particle":"","parse-names":false,"suffix":""},{"dropping-particle":"","family":"Donner","given":"Allan","non-dropping-particle":"","parse-names":false,"suffix":""},{"dropping-particle":"","family":"Romero","given":"Mariana","non-dropping-particle":"","parse-names":false,"suffix":""},{"dropping-particle":"","family":"Reynoso","given":"Sofia","non-dropping-particle":"","parse-names":false,"suffix":""},{"dropping-particle":"","family":"Simônia de Pádua","given":"Karla","non-dropping-particle":"","parse-names":false,"suffix":""},{"dropping-particle":"","family":"Giordano","given":"Daniel","non-dropping-particle":"","parse-names":false,"suffix":""},{"dropping-particle":"","family":"Kublickas","given":"Marius","non-dropping-particle":"","parse-names":false,"suffix":""},{"dropping-particle":"","family":"Acosta","given":"Arnaldo","non-dropping-particle":"","parse-names":false,"suffix":""}],"container-title":"Lancet","id":"ITEM-1","issue":"9525","issued":{"date-parts":[["2006","6","3"]]},"page":"1819-1829","publisher":"Elsevier Limited","title":"Caesarean delivery rates and pregnancy outcomes: the 2005 WHO global survey on maternal and perinatal health in Latin America","type":"article-journal","volume":"367"},"uris":["http://www.mendeley.com/documents/?uuid=784ac5bd-644b-3e74-a74c-06b86dc0efd9"]},{"id":"ITEM-2","itemData":{"DOI":"10.1016/S0140-6736(09)61870-5","ISSN":"1474-547X","PMID":"20071021","abstract":"BACKGROUND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27.3% (n=29 428) and of operative vaginal delivery was 3.2% (n=3465). Risk of maternal mortality and morbidity index (at least one of: maternal mortality, admission to intensive care unit [ICU], blood transfusion, hysterectomy, or internal iliac artery ligation) was increased for operative vaginal delivery (adjusted odds ratio 2.1, 95% CI 1.7-2.6) and all types of caesarean section (antepartum without indication 2.7, 1.4-5.5; antepartum with indication 10.6, 9.3-12.0; intrapartum without indication 14.2, 9.8-20.7; intrapartum with indication 14.5, 13.2-16.0). For breech presentation, caesarean section, either antepartum (0.2, 0.1-0.3) or intrapartum (0.3, 0.2-0.4), was associated with improved perinatal outcomes, but also with increased risk of stay in neonatal ICU (2.0, 1.1-3.6; and 2.1, 1.2-3.7,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earch.","author":[{"dropping-particle":"","family":"Lumbiganon","given":"Pisake","non-dropping-particle":"","parse-names":false,"suffix":""},{"dropping-particle":"","family":"Laopaiboon","given":"Malinee","non-dropping-particle":"","parse-names":false,"suffix":""},{"dropping-particle":"","family":"Gülmezoglu","given":"A Metin","non-dropping-particle":"","parse-names":false,"suffix":""},{"dropping-particle":"","family":"Souza","given":"João Paulo","non-dropping-particle":"","parse-names":false,"suffix":""},{"dropping-particle":"","family":"Taneepanichskul","given":"Surasak","non-dropping-particle":"","parse-names":false,"suffix":""},{"dropping-particle":"","family":"Ruyan","given":"Pang","non-dropping-particle":"","parse-names":false,"suffix":""},{"dropping-particle":"","family":"Attygalle","given":"Deepika Eranjanie","non-dropping-particle":"","parse-names":false,"suffix":""},{"dropping-particle":"","family":"Shrestha","given":"Naveen","non-dropping-particle":"","parse-names":false,"suffix":""},{"dropping-particle":"","family":"Mori","given":"Rintaro","non-dropping-particle":"","parse-names":false,"suffix":""},{"dropping-particle":"","family":"Nguyen","given":"Duc Hinh","non-dropping-particle":"","parse-names":false,"suffix":""},{"dropping-particle":"","family":"Hoang","given":"Thi Bang","non-dropping-particle":"","parse-names":false,"suffix":""},{"dropping-particle":"","family":"Rathavy","given":"Tung","non-dropping-particle":"","parse-names":false,"suffix":""},{"dropping-particle":"","family":"Chuyun","given":"Kang","non-dropping-particle":"","parse-names":false,"suffix":""},{"dropping-particle":"","family":"Cheang","given":"Kannitha","non-dropping-particle":"","parse-names":false,"suffix":""},{"dropping-particle":"","family":"Festin","given":"Mario","non-dropping-particle":"","parse-names":false,"suffix":""},{"dropping-particle":"","family":"Udomprasertgul","given":"Venus","non-dropping-particle":"","parse-names":false,"suffix":""},{"dropping-particle":"V","family":"Germar","given":"Maria Julieta","non-dropping-particle":"","parse-names":false,"suffix":""},{"dropping-particle":"","family":"Yanqiu","given":"Gao","non-dropping-particle":"","parse-names":false,"suffix":""},{"dropping-particle":"","family":"Roy","given":"Malabika","non-dropping-particle":"","parse-names":false,"suffix":""},{"dropping-particle":"","family":"Carroli","given":"Guillermo","non-dropping-particle":"","parse-names":false,"suffix":""},{"dropping-particle":"","family":"Ba-Thike","given":"Katherine","non-dropping-particle":"","parse-names":false,"suffix":""},{"dropping-particle":"","family":"Filatova","given":"Ekaterina","non-dropping-particle":"","parse-names":false,"suffix":""},{"dropping-particle":"","family":"Villar","given":"José","non-dropping-particle":"","parse-names":false,"suffix":""},{"dropping-particle":"","family":"World Health Organization Global Survey on Maternal and Perinatal Health Research Group","given":"","non-dropping-particle":"","parse-names":false,"suffix":""}],"container-title":"Lancet (London, England)","id":"ITEM-2","issue":"9713","issued":{"date-parts":[["2010","2","6"]]},"page":"490-9","title":"Method of delivery and pregnancy outcomes in Asia: the WHO global survey on maternal and perinatal health 2007-08.","type":"article-journal","volume":"375"},"uris":["http://www.mendeley.com/documents/?uuid=b3443d61-3b94-3a2a-8088-b241042f6b94"]}],"mendeley":{"formattedCitation":"(Lumbiganon et al., 2010; Villar et al., 2006)","plainTextFormattedCitation":"(Lumbiganon et al., 2010; Villar et al., 2006)","previouslyFormattedCitation":"(Lumbiganon et al., 2010; Villar et al., 2006)"},"properties":{"noteIndex":0},"schema":"https://github.com/citation-style-language/schema/raw/master/csl-citation.json"}</w:instrText>
      </w:r>
      <w:r w:rsidR="00A8730D" w:rsidRPr="00F71B20">
        <w:rPr>
          <w:rFonts w:ascii="Times New Roman" w:eastAsia="Times New Roman" w:hAnsi="Times New Roman" w:cs="Times New Roman"/>
          <w:sz w:val="24"/>
          <w:szCs w:val="24"/>
          <w:shd w:val="clear" w:color="auto" w:fill="FFFFFF"/>
          <w:rPrChange w:id="134" w:author="Mohammad Nayeem" w:date="2020-03-05T15:43:00Z">
            <w:rPr>
              <w:rFonts w:ascii="Times New Roman" w:eastAsia="Times New Roman" w:hAnsi="Times New Roman" w:cs="Times New Roman"/>
              <w:sz w:val="24"/>
              <w:szCs w:val="24"/>
              <w:shd w:val="clear" w:color="auto" w:fill="FFFFFF"/>
            </w:rPr>
          </w:rPrChange>
        </w:rPr>
        <w:fldChar w:fldCharType="separate"/>
      </w:r>
      <w:r w:rsidR="00A8730D" w:rsidRPr="00F71B20">
        <w:rPr>
          <w:rFonts w:ascii="Times New Roman" w:eastAsia="Times New Roman" w:hAnsi="Times New Roman" w:cs="Times New Roman"/>
          <w:noProof/>
          <w:sz w:val="24"/>
          <w:szCs w:val="24"/>
          <w:shd w:val="clear" w:color="auto" w:fill="FFFFFF"/>
        </w:rPr>
        <w:t>(Lumbiganon et al., 2010; Villar et al., 2006)</w:t>
      </w:r>
      <w:r w:rsidR="00A8730D" w:rsidRPr="00F71B20">
        <w:rPr>
          <w:rFonts w:ascii="Times New Roman" w:eastAsia="Times New Roman" w:hAnsi="Times New Roman" w:cs="Times New Roman"/>
          <w:sz w:val="24"/>
          <w:szCs w:val="24"/>
          <w:shd w:val="clear" w:color="auto" w:fill="FFFFFF"/>
          <w:rPrChange w:id="135" w:author="Mohammad Nayeem" w:date="2020-03-05T15:43:00Z">
            <w:rPr>
              <w:rFonts w:ascii="Times New Roman" w:eastAsia="Times New Roman" w:hAnsi="Times New Roman" w:cs="Times New Roman"/>
              <w:sz w:val="24"/>
              <w:szCs w:val="24"/>
              <w:shd w:val="clear" w:color="auto" w:fill="FFFFFF"/>
            </w:rPr>
          </w:rPrChange>
        </w:rPr>
        <w:fldChar w:fldCharType="end"/>
      </w:r>
      <w:r w:rsidR="00A8730D" w:rsidRPr="00F71B20">
        <w:rPr>
          <w:rFonts w:ascii="Times New Roman" w:eastAsia="Times New Roman" w:hAnsi="Times New Roman" w:cs="Times New Roman"/>
          <w:sz w:val="24"/>
          <w:szCs w:val="24"/>
          <w:shd w:val="clear" w:color="auto" w:fill="FFFFFF"/>
        </w:rPr>
        <w:t xml:space="preserve">. </w:t>
      </w:r>
      <w:r w:rsidRPr="00F71B20">
        <w:rPr>
          <w:rFonts w:ascii="Times New Roman" w:eastAsia="Times New Roman" w:hAnsi="Times New Roman" w:cs="Times New Roman"/>
          <w:sz w:val="24"/>
          <w:szCs w:val="24"/>
        </w:rPr>
        <w:t xml:space="preserve">As stated by WHO, there is no justification for any region to have a </w:t>
      </w:r>
      <w:ins w:id="136" w:author="Nasar Ahmed" w:date="2020-02-19T05:27:00Z">
        <w:r w:rsidRPr="00F71B20">
          <w:rPr>
            <w:rFonts w:ascii="Times New Roman" w:eastAsia="Times New Roman" w:hAnsi="Times New Roman" w:cs="Times New Roman"/>
            <w:color w:val="C00000"/>
            <w:sz w:val="24"/>
            <w:szCs w:val="24"/>
            <w:rPrChange w:id="137" w:author="Mohammad Nayeem" w:date="2020-03-05T15:43:00Z">
              <w:rPr>
                <w:rFonts w:ascii="Times New Roman" w:eastAsia="Times New Roman" w:hAnsi="Times New Roman" w:cs="Times New Roman"/>
                <w:color w:val="0070C0"/>
                <w:sz w:val="24"/>
                <w:szCs w:val="24"/>
              </w:rPr>
            </w:rPrChange>
          </w:rPr>
          <w:t>cesarean</w:t>
        </w:r>
      </w:ins>
      <w:del w:id="138" w:author="Nasar Ahmed" w:date="2020-02-19T05:27:00Z">
        <w:r w:rsidRPr="00F71B20">
          <w:rPr>
            <w:rFonts w:ascii="Times New Roman" w:eastAsia="Times New Roman" w:hAnsi="Times New Roman" w:cs="Times New Roman"/>
            <w:sz w:val="24"/>
            <w:szCs w:val="24"/>
          </w:rPr>
          <w:delText>caesarean</w:delText>
        </w:r>
      </w:del>
      <w:r w:rsidRPr="00F71B20">
        <w:rPr>
          <w:rFonts w:ascii="Times New Roman" w:eastAsia="Times New Roman" w:hAnsi="Times New Roman" w:cs="Times New Roman"/>
          <w:sz w:val="24"/>
          <w:szCs w:val="24"/>
        </w:rPr>
        <w:t xml:space="preserve"> rate higher than 10 -15%, which weighs a serious reason for worry in most of the countries worldwide </w:t>
      </w:r>
      <w:r w:rsidR="000D7BB5" w:rsidRPr="00F71B20">
        <w:rPr>
          <w:rFonts w:ascii="Times New Roman" w:eastAsia="Times New Roman" w:hAnsi="Times New Roman" w:cs="Times New Roman"/>
          <w:sz w:val="24"/>
          <w:szCs w:val="24"/>
          <w:rPrChange w:id="139" w:author="Mohammad Nayeem" w:date="2020-03-05T15:43:00Z">
            <w:rPr>
              <w:rFonts w:ascii="Times New Roman" w:eastAsia="Times New Roman" w:hAnsi="Times New Roman" w:cs="Times New Roman"/>
              <w:sz w:val="24"/>
              <w:szCs w:val="24"/>
            </w:rPr>
          </w:rPrChange>
        </w:rPr>
        <w:fldChar w:fldCharType="begin" w:fldLock="1"/>
      </w:r>
      <w:r w:rsidR="000D7BB5" w:rsidRPr="00F71B20">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Shariff, Shafie, Saaid, &amp; Tahir, 2015)","plainTextFormattedCitation":"(Rahman, Shariff, Shafie, Saaid, &amp; Tahir, 2015)","previouslyFormattedCitation":"(Rahman, Shariff, Shafie, Saaid, &amp; Tahir, 2015)"},"properties":{"noteIndex":0},"schema":"https://github.com/citation-style-language/schema/raw/master/csl-citation.json"}</w:instrText>
      </w:r>
      <w:r w:rsidR="000D7BB5" w:rsidRPr="00F71B20">
        <w:rPr>
          <w:rFonts w:ascii="Times New Roman" w:eastAsia="Times New Roman" w:hAnsi="Times New Roman" w:cs="Times New Roman"/>
          <w:sz w:val="24"/>
          <w:szCs w:val="24"/>
          <w:rPrChange w:id="140" w:author="Mohammad Nayeem" w:date="2020-03-05T15:43:00Z">
            <w:rPr>
              <w:rFonts w:ascii="Times New Roman" w:eastAsia="Times New Roman" w:hAnsi="Times New Roman" w:cs="Times New Roman"/>
              <w:sz w:val="24"/>
              <w:szCs w:val="24"/>
            </w:rPr>
          </w:rPrChange>
        </w:rPr>
        <w:fldChar w:fldCharType="separate"/>
      </w:r>
      <w:r w:rsidR="000D7BB5" w:rsidRPr="00F71B20">
        <w:rPr>
          <w:rFonts w:ascii="Times New Roman" w:eastAsia="Times New Roman" w:hAnsi="Times New Roman" w:cs="Times New Roman"/>
          <w:noProof/>
          <w:sz w:val="24"/>
          <w:szCs w:val="24"/>
        </w:rPr>
        <w:t>(Rahman, Shariff, Shafie, Saaid, &amp; Tahir, 2015)</w:t>
      </w:r>
      <w:r w:rsidR="000D7BB5" w:rsidRPr="00F71B20">
        <w:rPr>
          <w:rFonts w:ascii="Times New Roman" w:eastAsia="Times New Roman" w:hAnsi="Times New Roman" w:cs="Times New Roman"/>
          <w:sz w:val="24"/>
          <w:szCs w:val="24"/>
          <w:rPrChange w:id="141" w:author="Mohammad Nayeem" w:date="2020-03-05T15:43:00Z">
            <w:rPr>
              <w:rFonts w:ascii="Times New Roman" w:eastAsia="Times New Roman" w:hAnsi="Times New Roman" w:cs="Times New Roman"/>
              <w:sz w:val="24"/>
              <w:szCs w:val="24"/>
            </w:rPr>
          </w:rPrChange>
        </w:rPr>
        <w:fldChar w:fldCharType="end"/>
      </w:r>
      <w:r w:rsidR="00911D0C" w:rsidRPr="00F71B20">
        <w:rPr>
          <w:rFonts w:ascii="Times New Roman" w:eastAsia="Times New Roman" w:hAnsi="Times New Roman" w:cs="Times New Roman"/>
          <w:sz w:val="24"/>
          <w:szCs w:val="24"/>
        </w:rPr>
        <w:t xml:space="preserve">. </w:t>
      </w:r>
      <w:r w:rsidRPr="00F71B20">
        <w:rPr>
          <w:rFonts w:ascii="Times New Roman" w:eastAsia="Times New Roman" w:hAnsi="Times New Roman" w:cs="Times New Roman"/>
          <w:sz w:val="24"/>
          <w:szCs w:val="24"/>
          <w:shd w:val="clear" w:color="auto" w:fill="FFFFFF"/>
        </w:rPr>
        <w:t xml:space="preserve">In Bangladesh, the C-section </w:t>
      </w:r>
      <w:del w:id="142" w:author="Nasar Ahmed" w:date="2020-01-11T09:11:00Z">
        <w:r w:rsidRPr="00F71B20">
          <w:rPr>
            <w:rFonts w:ascii="Times New Roman" w:eastAsia="Times New Roman" w:hAnsi="Times New Roman" w:cs="Times New Roman"/>
            <w:sz w:val="24"/>
            <w:szCs w:val="24"/>
            <w:shd w:val="clear" w:color="auto" w:fill="FFFFFF"/>
          </w:rPr>
          <w:delText>(either clinically necessary or unnecessary)</w:delText>
        </w:r>
      </w:del>
      <w:r w:rsidRPr="00F71B20">
        <w:rPr>
          <w:rFonts w:ascii="Times New Roman" w:eastAsia="Times New Roman" w:hAnsi="Times New Roman" w:cs="Times New Roman"/>
          <w:sz w:val="24"/>
          <w:szCs w:val="24"/>
          <w:shd w:val="clear" w:color="auto" w:fill="FFFFFF"/>
        </w:rPr>
        <w:t xml:space="preserve"> rate increased from 3.5% in 2004 to 23% in 2014 </w:t>
      </w:r>
      <w:r w:rsidR="000D7BB5" w:rsidRPr="00F71B20">
        <w:rPr>
          <w:rFonts w:ascii="Times New Roman" w:eastAsia="Times New Roman" w:hAnsi="Times New Roman" w:cs="Times New Roman"/>
          <w:sz w:val="24"/>
          <w:szCs w:val="24"/>
          <w:shd w:val="clear" w:color="auto" w:fill="FFFFFF"/>
          <w:rPrChange w:id="143" w:author="Mohammad Nayeem" w:date="2020-03-05T15:43:00Z">
            <w:rPr>
              <w:rFonts w:ascii="Times New Roman" w:eastAsia="Times New Roman" w:hAnsi="Times New Roman" w:cs="Times New Roman"/>
              <w:sz w:val="24"/>
              <w:szCs w:val="24"/>
              <w:shd w:val="clear" w:color="auto" w:fill="FFFFFF"/>
            </w:rPr>
          </w:rPrChange>
        </w:rPr>
        <w:fldChar w:fldCharType="begin" w:fldLock="1"/>
      </w:r>
      <w:r w:rsidR="00511EEB" w:rsidRPr="00F71B20">
        <w:rPr>
          <w:rFonts w:ascii="Times New Roman" w:eastAsia="Times New Roman" w:hAnsi="Times New Roman" w:cs="Times New Roman"/>
          <w:sz w:val="24"/>
          <w:szCs w:val="24"/>
          <w:shd w:val="clear" w:color="auto" w:fill="FFFFFF"/>
        </w:rPr>
        <w:instrText>ADDIN CSL_CITATION {"citationItems":[{"id":"ITEM-1","itemData":{"DOI":"10.1371/journal.pone.0177579","ISSN":"19326203","abstract":"Background: Globally the rates of caesarean section (CS) have steadily increased in recent decades. This rise is not fully accounted for by increases in clinical factors which indicate the need for CS. We investigated the socio-demographic predictors of CS and the average annual rates of CS in Bangladesh between 2004 and 2014. Methods: Data were derived from four waves of nationally representative Bangladesh Demographic and Health Survey (BDHS) conducted between 2004 and 2014. Rate of change analysis was used to calculate the average annual rate of increase in CS from 2004 to 2014, by socio-demographic categories. Multi-level logistic regression was used to identify the sociodemographic predictors of CS in a cross-sectional analysis of the 2014 BDHS data. Result: CS rates increased from 3.5% in 2004 to 23% in 2014. The average annual rate of increase in CS was higher among women of advanced maternal age (≥35 years), urban areas, and relatively high socio-economic status; with higher education, and who regularly accessed antenatal services. The multi-level logistic regression model indicated that lower (≤19) and advanced maternal age (≥35), urban location, relatively high socio-economic status, higher education, birth of few children (≤2), antenatal healthcare visits, overweight or obese were the key factors associated with increased utilization of CS. Underweight was a protective factor for CS. Conclusion: The use of CS has increased considerably in Bangladesh over the survey years. This rising trend and the risk of having CS vary significantly across regions and socio-economic status. Very high use of CS among women of relatively high socio-economic status and substantial urban-rural difference call for public awareness and practice guideline enforcement aimed at optimizing the use of CS.","author":[{"dropping-particle":"","family":"Khan","given":"Md Nuruzzaman","non-dropping-particle":"","parse-names":false,"suffix":""},{"dropping-particle":"","family":"Islam","given":"M. Mofizul","non-dropping-particle":"","parse-names":false,"suffix":""},{"dropping-particle":"","family":"Shariff","given":"Asma Ahmad","non-dropping-particle":"","parse-names":false,"suffix":""},{"dropping-particle":"","family":"Alam","given":"Md Mahmudul","non-dropping-particle":"","parse-names":false,"suffix":""},{"dropping-particle":"","family":"Rahman","given":"Md Mostafizur","non-dropping-particle":"","parse-names":false,"suffix":""}],"container-title":"PLoS ONE","id":"ITEM-1","issue":"5","issued":{"date-parts":[["2017","5","1"]]},"publisher":"Public Library of Science","title":"Socio-demographic predictors and average annual rates of caesarean section in Bangladesh between 2004 and 2014","type":"article-journal","volume":"12"},"uris":["http://www.mendeley.com/documents/?uuid=042aae3d-b813-362f-916f-2997e54ccfc8"]}],"mendeley":{"formattedCitation":"(Khan, Islam, Shariff, Alam, &amp; Rahman, 2017)","plainTextFormattedCitation":"(Khan, Islam, Shariff, Alam, &amp; Rahman, 2017)","previouslyFormattedCitation":"(Khan, Islam, Shariff, Alam, &amp; Rahman, 2017)"},"properties":{"noteIndex":0},"schema":"https://github.com/citation-style-language/schema/raw/master/csl-citation.json"}</w:instrText>
      </w:r>
      <w:r w:rsidR="000D7BB5" w:rsidRPr="00F71B20">
        <w:rPr>
          <w:rFonts w:ascii="Times New Roman" w:eastAsia="Times New Roman" w:hAnsi="Times New Roman" w:cs="Times New Roman"/>
          <w:sz w:val="24"/>
          <w:szCs w:val="24"/>
          <w:shd w:val="clear" w:color="auto" w:fill="FFFFFF"/>
          <w:rPrChange w:id="144" w:author="Mohammad Nayeem" w:date="2020-03-05T15:43:00Z">
            <w:rPr>
              <w:rFonts w:ascii="Times New Roman" w:eastAsia="Times New Roman" w:hAnsi="Times New Roman" w:cs="Times New Roman"/>
              <w:sz w:val="24"/>
              <w:szCs w:val="24"/>
              <w:shd w:val="clear" w:color="auto" w:fill="FFFFFF"/>
            </w:rPr>
          </w:rPrChange>
        </w:rPr>
        <w:fldChar w:fldCharType="separate"/>
      </w:r>
      <w:r w:rsidR="000D7BB5" w:rsidRPr="00F71B20">
        <w:rPr>
          <w:rFonts w:ascii="Times New Roman" w:eastAsia="Times New Roman" w:hAnsi="Times New Roman" w:cs="Times New Roman"/>
          <w:noProof/>
          <w:sz w:val="24"/>
          <w:szCs w:val="24"/>
          <w:shd w:val="clear" w:color="auto" w:fill="FFFFFF"/>
        </w:rPr>
        <w:t>(Khan, Islam, Shariff, Alam, &amp; Rahman, 2017)</w:t>
      </w:r>
      <w:r w:rsidR="000D7BB5" w:rsidRPr="00F71B20">
        <w:rPr>
          <w:rFonts w:ascii="Times New Roman" w:eastAsia="Times New Roman" w:hAnsi="Times New Roman" w:cs="Times New Roman"/>
          <w:sz w:val="24"/>
          <w:szCs w:val="24"/>
          <w:shd w:val="clear" w:color="auto" w:fill="FFFFFF"/>
          <w:rPrChange w:id="145" w:author="Mohammad Nayeem" w:date="2020-03-05T15:43:00Z">
            <w:rPr>
              <w:rFonts w:ascii="Times New Roman" w:eastAsia="Times New Roman" w:hAnsi="Times New Roman" w:cs="Times New Roman"/>
              <w:sz w:val="24"/>
              <w:szCs w:val="24"/>
              <w:shd w:val="clear" w:color="auto" w:fill="FFFFFF"/>
            </w:rPr>
          </w:rPrChange>
        </w:rPr>
        <w:fldChar w:fldCharType="end"/>
      </w:r>
      <w:r w:rsidR="000D7BB5" w:rsidRPr="00F71B20">
        <w:rPr>
          <w:rFonts w:ascii="Times New Roman" w:eastAsia="Times New Roman" w:hAnsi="Times New Roman" w:cs="Times New Roman"/>
          <w:sz w:val="24"/>
          <w:szCs w:val="24"/>
          <w:shd w:val="clear" w:color="auto" w:fill="FFFFFF"/>
        </w:rPr>
        <w:t>.  </w:t>
      </w:r>
    </w:p>
    <w:p w14:paraId="3F7367AB" w14:textId="77777777" w:rsidR="00E32C12" w:rsidRPr="00F71B20" w:rsidRDefault="00E32C12">
      <w:pPr>
        <w:spacing w:after="0" w:line="240" w:lineRule="auto"/>
        <w:rPr>
          <w:rFonts w:ascii="Times New Roman" w:eastAsia="Times New Roman" w:hAnsi="Times New Roman" w:cs="Times New Roman"/>
          <w:sz w:val="24"/>
          <w:szCs w:val="24"/>
        </w:rPr>
      </w:pPr>
    </w:p>
    <w:p w14:paraId="495CE629" w14:textId="20154F0F" w:rsidR="001B0D27" w:rsidRPr="00F71B20" w:rsidRDefault="002159A4">
      <w:pPr>
        <w:spacing w:after="0" w:line="240" w:lineRule="auto"/>
        <w:rPr>
          <w:rFonts w:ascii="Times New Roman" w:eastAsia="Times New Roman" w:hAnsi="Times New Roman" w:cs="Times New Roman"/>
          <w:sz w:val="24"/>
          <w:szCs w:val="24"/>
        </w:rPr>
      </w:pPr>
      <w:ins w:id="146" w:author="Nasar Ahmed" w:date="2020-01-11T09:13:00Z">
        <w:r w:rsidRPr="00F71B20">
          <w:rPr>
            <w:rFonts w:ascii="Times New Roman" w:eastAsia="Times New Roman" w:hAnsi="Times New Roman" w:cs="Times New Roman"/>
            <w:sz w:val="24"/>
            <w:szCs w:val="24"/>
            <w:shd w:val="clear" w:color="auto" w:fill="FFFFFF"/>
          </w:rPr>
          <w:t xml:space="preserve">There are </w:t>
        </w:r>
      </w:ins>
      <w:ins w:id="147" w:author="Nasar Ahmed" w:date="2020-01-11T09:14:00Z">
        <w:r w:rsidRPr="00F71B20">
          <w:rPr>
            <w:rFonts w:ascii="Times New Roman" w:eastAsia="Times New Roman" w:hAnsi="Times New Roman" w:cs="Times New Roman"/>
            <w:sz w:val="24"/>
            <w:szCs w:val="24"/>
            <w:shd w:val="clear" w:color="auto" w:fill="FFFFFF"/>
          </w:rPr>
          <w:t>several risks associated with the C-section for women</w:t>
        </w:r>
      </w:ins>
      <w:ins w:id="148" w:author="Nasar Ahmed" w:date="2020-01-11T11:00:00Z">
        <w:r w:rsidR="00781B2F" w:rsidRPr="00F71B20">
          <w:rPr>
            <w:rFonts w:ascii="Times New Roman" w:eastAsia="Times New Roman" w:hAnsi="Times New Roman" w:cs="Times New Roman"/>
            <w:sz w:val="24"/>
            <w:szCs w:val="24"/>
            <w:shd w:val="clear" w:color="auto" w:fill="FFFFFF"/>
          </w:rPr>
          <w:t xml:space="preserve"> and th</w:t>
        </w:r>
      </w:ins>
      <w:ins w:id="149" w:author="Nasar Ahmed" w:date="2020-01-11T11:01:00Z">
        <w:r w:rsidR="00781B2F" w:rsidRPr="00F71B20">
          <w:rPr>
            <w:rFonts w:ascii="Times New Roman" w:eastAsia="Times New Roman" w:hAnsi="Times New Roman" w:cs="Times New Roman"/>
            <w:sz w:val="24"/>
            <w:szCs w:val="24"/>
            <w:shd w:val="clear" w:color="auto" w:fill="FFFFFF"/>
          </w:rPr>
          <w:t xml:space="preserve">ose </w:t>
        </w:r>
      </w:ins>
      <w:ins w:id="150" w:author="Nasar Ahmed" w:date="2020-01-11T10:58:00Z">
        <w:r w:rsidR="00781B2F" w:rsidRPr="00F71B20">
          <w:rPr>
            <w:rFonts w:ascii="Times New Roman" w:eastAsia="Times New Roman" w:hAnsi="Times New Roman" w:cs="Times New Roman"/>
            <w:sz w:val="24"/>
            <w:szCs w:val="24"/>
            <w:shd w:val="clear" w:color="auto" w:fill="FFFFFF"/>
          </w:rPr>
          <w:t>risk</w:t>
        </w:r>
      </w:ins>
      <w:ins w:id="151" w:author="Nasar Ahmed" w:date="2020-01-11T09:15:00Z">
        <w:r w:rsidRPr="00F71B20">
          <w:rPr>
            <w:rFonts w:ascii="Times New Roman" w:eastAsia="Times New Roman" w:hAnsi="Times New Roman" w:cs="Times New Roman"/>
            <w:sz w:val="24"/>
            <w:szCs w:val="24"/>
            <w:shd w:val="clear" w:color="auto" w:fill="FFFFFF"/>
          </w:rPr>
          <w:t xml:space="preserve"> </w:t>
        </w:r>
      </w:ins>
      <w:del w:id="152" w:author="Nasar Ahmed" w:date="2020-01-11T09:15:00Z">
        <w:r w:rsidR="00C069E6" w:rsidRPr="00F71B20">
          <w:rPr>
            <w:rFonts w:ascii="Times New Roman" w:eastAsia="Times New Roman" w:hAnsi="Times New Roman" w:cs="Times New Roman"/>
            <w:sz w:val="24"/>
            <w:szCs w:val="24"/>
            <w:shd w:val="clear" w:color="auto" w:fill="FFFFFF"/>
          </w:rPr>
          <w:delText xml:space="preserve">Women experiencing the C-section delivery without a clear </w:delText>
        </w:r>
      </w:del>
      <w:del w:id="153" w:author="Nasar Ahmed" w:date="2020-01-11T09:12:00Z">
        <w:r w:rsidR="00C069E6" w:rsidRPr="00F71B20">
          <w:rPr>
            <w:rFonts w:ascii="Times New Roman" w:eastAsia="Times New Roman" w:hAnsi="Times New Roman" w:cs="Times New Roman"/>
            <w:sz w:val="24"/>
            <w:szCs w:val="24"/>
            <w:shd w:val="clear" w:color="auto" w:fill="FFFFFF"/>
          </w:rPr>
          <w:delText>intimation</w:delText>
        </w:r>
      </w:del>
      <w:del w:id="154" w:author="Nasar Ahmed" w:date="2020-01-11T09:15:00Z">
        <w:r w:rsidR="00C069E6" w:rsidRPr="00F71B20">
          <w:rPr>
            <w:rFonts w:ascii="Times New Roman" w:eastAsia="Times New Roman" w:hAnsi="Times New Roman" w:cs="Times New Roman"/>
            <w:sz w:val="24"/>
            <w:szCs w:val="24"/>
            <w:shd w:val="clear" w:color="auto" w:fill="FFFFFF"/>
          </w:rPr>
          <w:delText xml:space="preserve"> for the process have a risk of</w:delText>
        </w:r>
      </w:del>
      <w:r w:rsidR="00C069E6" w:rsidRPr="00F71B20">
        <w:rPr>
          <w:rFonts w:ascii="Times New Roman" w:eastAsia="Times New Roman" w:hAnsi="Times New Roman" w:cs="Times New Roman"/>
          <w:sz w:val="24"/>
          <w:szCs w:val="24"/>
          <w:shd w:val="clear" w:color="auto" w:fill="FFFFFF"/>
        </w:rPr>
        <w:t xml:space="preserve"> </w:t>
      </w:r>
      <w:ins w:id="155" w:author="Nasar Ahmed" w:date="2020-01-11T10:58:00Z">
        <w:r w:rsidR="00781B2F" w:rsidRPr="00F71B20">
          <w:rPr>
            <w:rFonts w:ascii="Times New Roman" w:eastAsia="Times New Roman" w:hAnsi="Times New Roman" w:cs="Times New Roman"/>
            <w:sz w:val="24"/>
            <w:szCs w:val="24"/>
            <w:shd w:val="clear" w:color="auto" w:fill="FFFFFF"/>
          </w:rPr>
          <w:t>of</w:t>
        </w:r>
      </w:ins>
      <w:ins w:id="156" w:author="Nasar Ahmed" w:date="2020-01-11T10:59:00Z">
        <w:r w:rsidR="00781B2F" w:rsidRPr="00F71B20">
          <w:rPr>
            <w:rFonts w:ascii="Times New Roman" w:eastAsia="Times New Roman" w:hAnsi="Times New Roman" w:cs="Times New Roman"/>
            <w:sz w:val="24"/>
            <w:szCs w:val="24"/>
            <w:shd w:val="clear" w:color="auto" w:fill="FFFFFF"/>
          </w:rPr>
          <w:t xml:space="preserve"> </w:t>
        </w:r>
      </w:ins>
      <w:del w:id="157" w:author="Nasar Ahmed" w:date="2020-01-11T10:59:00Z">
        <w:r w:rsidR="00C069E6" w:rsidRPr="00F71B20">
          <w:rPr>
            <w:rFonts w:ascii="Times New Roman" w:eastAsia="Times New Roman" w:hAnsi="Times New Roman" w:cs="Times New Roman"/>
            <w:sz w:val="24"/>
            <w:szCs w:val="24"/>
            <w:shd w:val="clear" w:color="auto" w:fill="FFFFFF"/>
          </w:rPr>
          <w:delText>major morbidity</w:delText>
        </w:r>
      </w:del>
      <w:ins w:id="158" w:author="Nasar Ahmed" w:date="2020-02-19T05:27:00Z">
        <w:r w:rsidR="00C069E6" w:rsidRPr="00F71B20">
          <w:rPr>
            <w:rFonts w:ascii="Times New Roman" w:eastAsia="Times New Roman" w:hAnsi="Times New Roman" w:cs="Times New Roman"/>
            <w:sz w:val="24"/>
            <w:szCs w:val="24"/>
            <w:shd w:val="clear" w:color="auto" w:fill="FFFFFF"/>
          </w:rPr>
          <w:t xml:space="preserve"> </w:t>
        </w:r>
      </w:ins>
      <w:ins w:id="159" w:author="Nasar Ahmed" w:date="2020-01-11T10:59:00Z">
        <w:r w:rsidR="00781B2F" w:rsidRPr="00F71B20">
          <w:rPr>
            <w:rFonts w:ascii="Times New Roman" w:eastAsia="Times New Roman" w:hAnsi="Times New Roman" w:cs="Times New Roman"/>
            <w:sz w:val="24"/>
            <w:szCs w:val="24"/>
            <w:shd w:val="clear" w:color="auto" w:fill="FFFFFF"/>
          </w:rPr>
          <w:t>health conditions</w:t>
        </w:r>
        <w:r w:rsidR="00C069E6" w:rsidRPr="00F71B20">
          <w:rPr>
            <w:rFonts w:ascii="Times New Roman" w:eastAsia="Times New Roman" w:hAnsi="Times New Roman" w:cs="Times New Roman"/>
            <w:sz w:val="24"/>
            <w:szCs w:val="24"/>
            <w:shd w:val="clear" w:color="auto" w:fill="FFFFFF"/>
          </w:rPr>
          <w:t xml:space="preserve"> </w:t>
        </w:r>
      </w:ins>
      <w:r w:rsidR="00C069E6" w:rsidRPr="00F71B20">
        <w:rPr>
          <w:rFonts w:ascii="Times New Roman" w:eastAsia="Times New Roman" w:hAnsi="Times New Roman" w:cs="Times New Roman"/>
          <w:sz w:val="24"/>
          <w:szCs w:val="24"/>
          <w:shd w:val="clear" w:color="auto" w:fill="FFFFFF"/>
        </w:rPr>
        <w:t>including cardiac arrest, hysterectomy, puerperal infection, thromboembolism, wound hematoma, anesthetics complications</w:t>
      </w:r>
      <w:ins w:id="160" w:author="Nasar Ahmed" w:date="2020-01-11T11:01:00Z">
        <w:r w:rsidR="00781B2F" w:rsidRPr="00F71B20">
          <w:rPr>
            <w:rFonts w:ascii="Times New Roman" w:eastAsia="Times New Roman" w:hAnsi="Times New Roman" w:cs="Times New Roman"/>
            <w:sz w:val="24"/>
            <w:szCs w:val="24"/>
            <w:shd w:val="clear" w:color="auto" w:fill="FFFFFF"/>
          </w:rPr>
          <w:t>.</w:t>
        </w:r>
      </w:ins>
      <w:r w:rsidR="00C069E6" w:rsidRPr="00F71B20">
        <w:rPr>
          <w:rFonts w:ascii="Times New Roman" w:eastAsia="Times New Roman" w:hAnsi="Times New Roman" w:cs="Times New Roman"/>
          <w:sz w:val="24"/>
          <w:szCs w:val="24"/>
          <w:shd w:val="clear" w:color="auto" w:fill="FFFFFF"/>
        </w:rPr>
        <w:t xml:space="preserve"> </w:t>
      </w:r>
      <w:del w:id="161" w:author="Nasar Ahmed" w:date="2020-01-11T11:01:00Z">
        <w:r w:rsidR="00C069E6" w:rsidRPr="00F71B20">
          <w:rPr>
            <w:rFonts w:ascii="Times New Roman" w:eastAsia="Times New Roman" w:hAnsi="Times New Roman" w:cs="Times New Roman"/>
            <w:sz w:val="24"/>
            <w:szCs w:val="24"/>
            <w:shd w:val="clear" w:color="auto" w:fill="FFFFFF"/>
          </w:rPr>
          <w:delText xml:space="preserve">than those undergoing planned vaginal delivery </w:delText>
        </w:r>
      </w:del>
      <w:r w:rsidR="00511EEB" w:rsidRPr="00F71B20">
        <w:rPr>
          <w:rFonts w:ascii="Times New Roman" w:eastAsia="Times New Roman" w:hAnsi="Times New Roman" w:cs="Times New Roman"/>
          <w:sz w:val="24"/>
          <w:szCs w:val="24"/>
          <w:shd w:val="clear" w:color="auto" w:fill="FFFFFF"/>
          <w:rPrChange w:id="162" w:author="Mohammad Nayeem" w:date="2020-03-05T15:43:00Z">
            <w:rPr>
              <w:rFonts w:ascii="Times New Roman" w:eastAsia="Times New Roman" w:hAnsi="Times New Roman" w:cs="Times New Roman"/>
              <w:sz w:val="24"/>
              <w:szCs w:val="24"/>
              <w:shd w:val="clear" w:color="auto" w:fill="FFFFFF"/>
            </w:rPr>
          </w:rPrChange>
        </w:rPr>
        <w:fldChar w:fldCharType="begin" w:fldLock="1"/>
      </w:r>
      <w:r w:rsidR="00511EEB" w:rsidRPr="00F71B20">
        <w:rPr>
          <w:rFonts w:ascii="Times New Roman" w:eastAsia="Times New Roman" w:hAnsi="Times New Roman" w:cs="Times New Roman"/>
          <w:sz w:val="24"/>
          <w:szCs w:val="24"/>
          <w:shd w:val="clear" w:color="auto" w:fill="FFFFFF"/>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F71B20">
        <w:rPr>
          <w:rFonts w:ascii="Times New Roman" w:eastAsia="Times New Roman" w:hAnsi="Times New Roman" w:cs="Times New Roman"/>
          <w:sz w:val="24"/>
          <w:szCs w:val="24"/>
          <w:shd w:val="clear" w:color="auto" w:fill="FFFFFF"/>
          <w:rPrChange w:id="163" w:author="Mohammad Nayeem" w:date="2020-03-05T15:43:00Z">
            <w:rPr>
              <w:rFonts w:ascii="Times New Roman" w:eastAsia="Times New Roman" w:hAnsi="Times New Roman" w:cs="Times New Roman"/>
              <w:sz w:val="24"/>
              <w:szCs w:val="24"/>
              <w:shd w:val="clear" w:color="auto" w:fill="FFFFFF"/>
            </w:rPr>
          </w:rPrChange>
        </w:rPr>
        <w:fldChar w:fldCharType="separate"/>
      </w:r>
      <w:r w:rsidR="00511EEB" w:rsidRPr="00F71B20">
        <w:rPr>
          <w:rFonts w:ascii="Times New Roman" w:eastAsia="Times New Roman" w:hAnsi="Times New Roman" w:cs="Times New Roman"/>
          <w:noProof/>
          <w:sz w:val="24"/>
          <w:szCs w:val="24"/>
          <w:shd w:val="clear" w:color="auto" w:fill="FFFFFF"/>
        </w:rPr>
        <w:t>(Yuan et al., 2016)</w:t>
      </w:r>
      <w:r w:rsidR="00511EEB" w:rsidRPr="00F71B20">
        <w:rPr>
          <w:rFonts w:ascii="Times New Roman" w:eastAsia="Times New Roman" w:hAnsi="Times New Roman" w:cs="Times New Roman"/>
          <w:sz w:val="24"/>
          <w:szCs w:val="24"/>
          <w:shd w:val="clear" w:color="auto" w:fill="FFFFFF"/>
          <w:rPrChange w:id="164" w:author="Mohammad Nayeem" w:date="2020-03-05T15:43:00Z">
            <w:rPr>
              <w:rFonts w:ascii="Times New Roman" w:eastAsia="Times New Roman" w:hAnsi="Times New Roman" w:cs="Times New Roman"/>
              <w:sz w:val="24"/>
              <w:szCs w:val="24"/>
              <w:shd w:val="clear" w:color="auto" w:fill="FFFFFF"/>
            </w:rPr>
          </w:rPrChange>
        </w:rPr>
        <w:fldChar w:fldCharType="end"/>
      </w:r>
      <w:r w:rsidR="00911D0C" w:rsidRPr="00F71B20">
        <w:rPr>
          <w:rFonts w:ascii="Times New Roman" w:eastAsia="Times New Roman" w:hAnsi="Times New Roman" w:cs="Times New Roman"/>
          <w:sz w:val="24"/>
          <w:szCs w:val="24"/>
          <w:shd w:val="clear" w:color="auto" w:fill="FFFFFF"/>
        </w:rPr>
        <w:t xml:space="preserve">. </w:t>
      </w:r>
      <w:ins w:id="165" w:author="Nasar Ahmed" w:date="2020-01-11T09:16:00Z">
        <w:r w:rsidRPr="00F71B20">
          <w:rPr>
            <w:rFonts w:ascii="Times New Roman" w:eastAsia="Times New Roman" w:hAnsi="Times New Roman" w:cs="Times New Roman"/>
            <w:sz w:val="24"/>
            <w:szCs w:val="24"/>
            <w:shd w:val="clear" w:color="auto" w:fill="FFFFFF"/>
          </w:rPr>
          <w:t xml:space="preserve">In addition, </w:t>
        </w:r>
      </w:ins>
      <w:del w:id="166" w:author="Nasar Ahmed" w:date="2020-01-11T09:16:00Z">
        <w:r w:rsidR="00C069E6" w:rsidRPr="00F71B20">
          <w:rPr>
            <w:rFonts w:ascii="Times New Roman" w:eastAsia="Times New Roman" w:hAnsi="Times New Roman" w:cs="Times New Roman"/>
            <w:sz w:val="24"/>
            <w:szCs w:val="24"/>
            <w:shd w:val="clear" w:color="auto" w:fill="FFFFFF"/>
          </w:rPr>
          <w:delText xml:space="preserve">Besides, </w:delText>
        </w:r>
      </w:del>
      <w:r w:rsidR="00C069E6" w:rsidRPr="00F71B20">
        <w:rPr>
          <w:rFonts w:ascii="Times New Roman" w:eastAsia="Times New Roman" w:hAnsi="Times New Roman" w:cs="Times New Roman"/>
          <w:sz w:val="24"/>
          <w:szCs w:val="24"/>
          <w:shd w:val="clear" w:color="auto" w:fill="FFFFFF"/>
        </w:rPr>
        <w:t xml:space="preserve">babies born in C-section are at risk of developing asthma, type 1 diabetes, allergic diseases </w:t>
      </w:r>
      <w:r w:rsidR="00511EEB" w:rsidRPr="00F71B20">
        <w:rPr>
          <w:rFonts w:ascii="Times New Roman" w:eastAsia="Times New Roman" w:hAnsi="Times New Roman" w:cs="Times New Roman"/>
          <w:sz w:val="24"/>
          <w:szCs w:val="24"/>
          <w:shd w:val="clear" w:color="auto" w:fill="FFFFFF"/>
          <w:rPrChange w:id="167" w:author="Mohammad Nayeem" w:date="2020-03-05T15:43:00Z">
            <w:rPr>
              <w:rFonts w:ascii="Times New Roman" w:eastAsia="Times New Roman" w:hAnsi="Times New Roman" w:cs="Times New Roman"/>
              <w:sz w:val="24"/>
              <w:szCs w:val="24"/>
              <w:shd w:val="clear" w:color="auto" w:fill="FFFFFF"/>
            </w:rPr>
          </w:rPrChange>
        </w:rPr>
        <w:fldChar w:fldCharType="begin" w:fldLock="1"/>
      </w:r>
      <w:r w:rsidR="00511EEB" w:rsidRPr="00F71B20">
        <w:rPr>
          <w:rFonts w:ascii="Times New Roman" w:eastAsia="Times New Roman" w:hAnsi="Times New Roman" w:cs="Times New Roman"/>
          <w:sz w:val="24"/>
          <w:szCs w:val="24"/>
          <w:shd w:val="clear" w:color="auto" w:fill="FFFFFF"/>
        </w:rPr>
        <w:instrText>ADDIN CSL_CITATION {"citationItems":[{"id":"ITEM-1","itemData":{"DOI":"10.1038/ijo.2011.27","ISSN":"03070565","abstract":"Objective:To investigate whether delivery mode (vaginal versus by caesarean section), maternal pre-pregnancy body mass index (BMI) and early exposure to antibiotics (6 months of age) influence child's risk of overweight at age 7 years, hence supporting the hypotheses that environmental factors influencing the establishment and diversity of the gut microbiota are associated with later risk of overweight.Design:Longitudinal, prospective study with measure of exposures in infancy and follow-up at age 7 years.Methods:A total of 28 354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measures.Results:Delivery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0.41-1.76).Conclusion:The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 2011 Macmillan Publishers Limited All rights reserved.","author":[{"dropping-particle":"","family":"Ajslev","given":"T. A.","non-dropping-particle":"","parse-names":false,"suffix":""},{"dropping-particle":"","family":"Andersen","given":"C. S.","non-dropping-particle":"","parse-names":false,"suffix":""},{"dropping-particle":"","family":"Gamborg","given":"M.","non-dropping-particle":"","parse-names":false,"suffix":""},{"dropping-particle":"","family":"Sørensen","given":"T. I.A.","non-dropping-particle":"","parse-names":false,"suffix":""},{"dropping-particle":"","family":"Jess","given":"T.","non-dropping-particle":"","parse-names":false,"suffix":""}],"container-title":"International Journal of Obesity","id":"ITEM-1","issue":"4","issued":{"date-parts":[["2011","4"]]},"page":"522-529","title":"Childhood overweight after establishment of the gut microbiota: The role of delivery mode, pre-pregnancy weight and early administration of antibiotics","type":"article-journal","volume":"35"},"uris":["http://www.mendeley.com/documents/?uuid=805951ff-9676-38e8-bafb-a1b11142f68c"]},{"id":"ITEM-2","itemData":{"DOI":"10.1371/journal.pone.0087896","ISSN":"1932-6203","PMID":"24586295","abstract":"BACKGROUND It has been suggested that mode of delivery, a potentially powerful influence upon long-term health, may affect later life body mass index (BMI). We conducted a systematic review and meta-analysis of the effect of Caesarean section (CS) and vaginal delivery (VD) on offspring BMI, overweight (BMI&gt;25) and obesity (BMI&gt;30) in adulthood. Secondary outcomes were subgroup analyses by gender and type of CS (in-labour/emergency, pre-labour/elective). METHODS Using a predefined search strategy, Pubmed, Google Scholar and Web of Science were searched for any article published before 31(st) March 2012, along with references of any studies deemed relevant. Studies were selected if they reported birth characteristics and long-term offspring follow-up into adulthood. Aggregate data from relevant studies were extracted onto a pre-piloted data table. A random-effects meta-analysis was carried out in RevMan5. Results are illustrated using forest plots and funnel plots, and presented as mean differences or odds ratios (OR) and 95% confidence intervals. RESULTS Thirty-five studies were identified through the search, and 15 studies with a combined population of 163,796 [corrected] were suitable for inclusion in the meta-analysis. Comparing all CS to VD in pooled-gender unadjusted analyses, mean BMI difference was 0·44 kg·m(-2) (0·17, 0·72; p = 0·002), OR for incidence of overweight was 1·26 (1·16, 1·38; p&lt;0·00001) and OR for incidence of obesity was 1·22 (1·05, 1·42; p = 0·01). Heterogeneity was low in all primary analyses. Similar results were found in gender-specific subgroup analyses. Subgroup analyses comparing type of CS to VD showed no significant impact on any outcome. CONCLUSIONS There is a strong association between CS and increased offspring BMI, overweight and obesity in adulthood. Given the rising CS rate worldwide there is a need to determine whether this is causal, or reflective of confounding influences. SYSTEMATIC REVIEW REGISTRATION An a priori protocol was registered on PROSPERO (registration number: CRD42011001851).","author":[{"dropping-particle</w:instrText>
      </w:r>
      <w:r w:rsidR="00511EEB" w:rsidRPr="00F71B20">
        <w:rPr>
          <w:rFonts w:ascii="Times New Roman" w:eastAsia="Times New Roman" w:hAnsi="Times New Roman" w:cs="Times New Roman"/>
          <w:sz w:val="24"/>
          <w:szCs w:val="24"/>
          <w:shd w:val="clear" w:color="auto" w:fill="FFFFFF"/>
          <w:lang w:val="da-DK"/>
        </w:rPr>
        <w:instrText>":"","family":"Darmasseelane","given":"Karthik","non-dropping-particle":"","parse-names":false,"suffix":""},{"dropping-particle":"","family":"Hyde","given":"Matthew J","non-dropping-particle":"","parse-names":false,"suffix":""},{"dropping-particle":"","family":"Santhakumaran","given":"Shalini","non-dropping-particle":"","parse-names":false,"suffix":""},{"dropping-particle":"","family":"Gale","given":"Chris","non-dropping-particle":"","parse-names":false,"suffix":""},{"dropping-particle":"","family":"Modi","given":"Neena","non-dropping-particle":"","parse-names":false,"suffix":""}],"container-title":"PloS one","id":"ITEM-2","issue":"2","issued":{"date-parts":[["2014"]]},"page":"e87896","title":"Mode of delivery and offspring body mass index, overweight and obesity in adult life: a systematic review and meta-analysis.","type":"article-journal","volume":"9"},"uris":["http://www.mendeley.com/documents/?uuid=4e01c85b-197b-3483-b549-97e3b40ee327"]}],"mendeley":{"formattedCitation":"(Ajslev, Andersen, Gamborg, Sørensen, &amp; Jess, 2011; Darmasseelane, Hyde, Santhakumaran, Gale, &amp; Modi, 2014)","plainTextFormattedCitation":"(Ajslev, Andersen, Gamborg, Sørensen, &amp; Jess, 2011; Darmasseelane, Hyde, Santhakumaran, Gale, &amp; Modi, 2014)","previouslyFormattedCitation":"(Ajslev, Andersen, Gamborg, Sørensen, &amp; Jess, 2011; Darmasseelane, Hyde, Santhakumaran, Gale, &amp; Modi, 2014)"},"properties":{"noteIndex":0},"schema":"https://github.com/citation-style-language/schema/raw/master/csl-citation.json"}</w:instrText>
      </w:r>
      <w:r w:rsidR="00511EEB" w:rsidRPr="00F71B20">
        <w:rPr>
          <w:rFonts w:ascii="Times New Roman" w:eastAsia="Times New Roman" w:hAnsi="Times New Roman" w:cs="Times New Roman"/>
          <w:sz w:val="24"/>
          <w:szCs w:val="24"/>
          <w:shd w:val="clear" w:color="auto" w:fill="FFFFFF"/>
          <w:rPrChange w:id="168" w:author="Mohammad Nayeem" w:date="2020-03-05T15:43:00Z">
            <w:rPr>
              <w:rFonts w:ascii="Times New Roman" w:eastAsia="Times New Roman" w:hAnsi="Times New Roman" w:cs="Times New Roman"/>
              <w:sz w:val="24"/>
              <w:szCs w:val="24"/>
              <w:shd w:val="clear" w:color="auto" w:fill="FFFFFF"/>
            </w:rPr>
          </w:rPrChange>
        </w:rPr>
        <w:fldChar w:fldCharType="separate"/>
      </w:r>
      <w:r w:rsidR="00511EEB" w:rsidRPr="00F71B20">
        <w:rPr>
          <w:rFonts w:ascii="Times New Roman" w:eastAsia="Times New Roman" w:hAnsi="Times New Roman" w:cs="Times New Roman"/>
          <w:noProof/>
          <w:sz w:val="24"/>
          <w:szCs w:val="24"/>
          <w:shd w:val="clear" w:color="auto" w:fill="FFFFFF"/>
          <w:lang w:val="da-DK"/>
        </w:rPr>
        <w:t>(Ajslev, Andersen, Gamborg, Sørensen, &amp; Jess, 2011; Darmasseelane, Hyde, Santhakumaran, Gale, &amp; Modi, 2014)</w:t>
      </w:r>
      <w:r w:rsidR="00511EEB" w:rsidRPr="00F71B20">
        <w:rPr>
          <w:rFonts w:ascii="Times New Roman" w:eastAsia="Times New Roman" w:hAnsi="Times New Roman" w:cs="Times New Roman"/>
          <w:sz w:val="24"/>
          <w:szCs w:val="24"/>
          <w:shd w:val="clear" w:color="auto" w:fill="FFFFFF"/>
          <w:rPrChange w:id="169" w:author="Mohammad Nayeem" w:date="2020-03-05T15:43:00Z">
            <w:rPr>
              <w:rFonts w:ascii="Times New Roman" w:eastAsia="Times New Roman" w:hAnsi="Times New Roman" w:cs="Times New Roman"/>
              <w:sz w:val="24"/>
              <w:szCs w:val="24"/>
              <w:shd w:val="clear" w:color="auto" w:fill="FFFFFF"/>
            </w:rPr>
          </w:rPrChange>
        </w:rPr>
        <w:fldChar w:fldCharType="end"/>
      </w:r>
      <w:r w:rsidR="00911D0C" w:rsidRPr="00F71B20">
        <w:rPr>
          <w:rFonts w:ascii="Times New Roman" w:eastAsia="Times New Roman" w:hAnsi="Times New Roman" w:cs="Times New Roman"/>
          <w:sz w:val="24"/>
          <w:szCs w:val="24"/>
          <w:shd w:val="clear" w:color="auto" w:fill="FFFFFF"/>
          <w:lang w:val="da-DK"/>
        </w:rPr>
        <w:t xml:space="preserve">, </w:t>
      </w:r>
      <w:ins w:id="170" w:author="Nasar Ahmed" w:date="2020-02-19T05:27:00Z">
        <w:r w:rsidR="00C313E7" w:rsidRPr="00F71B20">
          <w:rPr>
            <w:rFonts w:ascii="Times New Roman" w:eastAsia="Times New Roman" w:hAnsi="Times New Roman" w:cs="Times New Roman"/>
            <w:color w:val="C00000"/>
            <w:sz w:val="24"/>
            <w:szCs w:val="24"/>
            <w:shd w:val="clear" w:color="auto" w:fill="FFFFFF"/>
            <w:lang w:val="da-DK"/>
            <w:rPrChange w:id="171" w:author="Mohammad Nayeem" w:date="2020-03-05T15:43:00Z">
              <w:rPr>
                <w:rFonts w:ascii="Times New Roman" w:eastAsia="Times New Roman" w:hAnsi="Times New Roman" w:cs="Times New Roman"/>
                <w:color w:val="0070C0"/>
                <w:sz w:val="24"/>
                <w:szCs w:val="24"/>
                <w:highlight w:val="yellow"/>
                <w:shd w:val="clear" w:color="auto" w:fill="FFFFFF"/>
                <w:lang w:val="da-DK"/>
              </w:rPr>
            </w:rPrChange>
          </w:rPr>
          <w:t>C</w:t>
        </w:r>
        <w:r w:rsidR="00911D0C" w:rsidRPr="00F71B20">
          <w:rPr>
            <w:rFonts w:ascii="Times New Roman" w:eastAsia="Times New Roman" w:hAnsi="Times New Roman" w:cs="Times New Roman"/>
            <w:color w:val="C00000"/>
            <w:sz w:val="24"/>
            <w:szCs w:val="24"/>
            <w:shd w:val="clear" w:color="auto" w:fill="FFFFFF"/>
            <w:lang w:val="da-DK"/>
            <w:rPrChange w:id="172" w:author="Mohammad Nayeem" w:date="2020-03-05T15:43:00Z">
              <w:rPr>
                <w:rFonts w:ascii="Times New Roman" w:eastAsia="Times New Roman" w:hAnsi="Times New Roman" w:cs="Times New Roman"/>
                <w:color w:val="0070C0"/>
                <w:sz w:val="24"/>
                <w:szCs w:val="24"/>
                <w:highlight w:val="yellow"/>
                <w:shd w:val="clear" w:color="auto" w:fill="FFFFFF"/>
                <w:lang w:val="da-DK"/>
              </w:rPr>
            </w:rPrChange>
          </w:rPr>
          <w:t>rohn's</w:t>
        </w:r>
      </w:ins>
      <w:del w:id="173" w:author="Nasar Ahmed" w:date="2020-02-19T05:27:00Z">
        <w:r w:rsidR="00911D0C" w:rsidRPr="00F71B20">
          <w:rPr>
            <w:rFonts w:ascii="Times New Roman" w:eastAsia="Times New Roman" w:hAnsi="Times New Roman" w:cs="Times New Roman"/>
            <w:sz w:val="24"/>
            <w:szCs w:val="24"/>
            <w:shd w:val="clear" w:color="auto" w:fill="FFFFFF"/>
            <w:lang w:val="da-DK"/>
          </w:rPr>
          <w:delText>crohn's</w:delText>
        </w:r>
      </w:del>
      <w:r w:rsidR="00911D0C" w:rsidRPr="00F71B20">
        <w:rPr>
          <w:rFonts w:ascii="Times New Roman" w:eastAsia="Times New Roman" w:hAnsi="Times New Roman" w:cs="Times New Roman"/>
          <w:sz w:val="24"/>
          <w:szCs w:val="24"/>
          <w:shd w:val="clear" w:color="auto" w:fill="FFFFFF"/>
          <w:lang w:val="da-DK"/>
        </w:rPr>
        <w:t xml:space="preserve"> disease </w:t>
      </w:r>
      <w:r w:rsidR="00511EEB" w:rsidRPr="00F71B20">
        <w:rPr>
          <w:rFonts w:ascii="Times New Roman" w:eastAsia="Times New Roman" w:hAnsi="Times New Roman" w:cs="Times New Roman"/>
          <w:sz w:val="24"/>
          <w:szCs w:val="24"/>
          <w:shd w:val="clear" w:color="auto" w:fill="FFFFFF"/>
          <w:rPrChange w:id="174" w:author="Mohammad Nayeem" w:date="2020-03-05T15:43:00Z">
            <w:rPr>
              <w:rFonts w:ascii="Times New Roman" w:eastAsia="Times New Roman" w:hAnsi="Times New Roman" w:cs="Times New Roman"/>
              <w:sz w:val="24"/>
              <w:szCs w:val="24"/>
              <w:shd w:val="clear" w:color="auto" w:fill="FFFFFF"/>
            </w:rPr>
          </w:rPrChange>
        </w:rPr>
        <w:fldChar w:fldCharType="begin" w:fldLock="1"/>
      </w:r>
      <w:r w:rsidR="00511EEB" w:rsidRPr="00F71B20">
        <w:rPr>
          <w:rFonts w:ascii="Times New Roman" w:eastAsia="Times New Roman" w:hAnsi="Times New Roman" w:cs="Times New Roman"/>
          <w:sz w:val="24"/>
          <w:szCs w:val="24"/>
          <w:shd w:val="clear" w:color="auto" w:fill="FFFFFF"/>
          <w:lang w:val="da-DK"/>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w:instrText>
      </w:r>
      <w:r w:rsidR="00511EEB" w:rsidRPr="00F71B20">
        <w:rPr>
          <w:rFonts w:ascii="Times New Roman" w:eastAsia="Times New Roman" w:hAnsi="Times New Roman" w:cs="Times New Roman"/>
          <w:sz w:val="24"/>
          <w:szCs w:val="24"/>
          <w:shd w:val="clear" w:color="auto" w:fill="FFFFFF"/>
        </w:rPr>
        <w:instrText>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F71B20">
        <w:rPr>
          <w:rFonts w:ascii="Times New Roman" w:eastAsia="Times New Roman" w:hAnsi="Times New Roman" w:cs="Times New Roman"/>
          <w:sz w:val="24"/>
          <w:szCs w:val="24"/>
          <w:shd w:val="clear" w:color="auto" w:fill="FFFFFF"/>
          <w:rPrChange w:id="175" w:author="Mohammad Nayeem" w:date="2020-03-05T15:43:00Z">
            <w:rPr>
              <w:rFonts w:ascii="Times New Roman" w:eastAsia="Times New Roman" w:hAnsi="Times New Roman" w:cs="Times New Roman"/>
              <w:sz w:val="24"/>
              <w:szCs w:val="24"/>
              <w:shd w:val="clear" w:color="auto" w:fill="FFFFFF"/>
            </w:rPr>
          </w:rPrChange>
        </w:rPr>
        <w:fldChar w:fldCharType="separate"/>
      </w:r>
      <w:r w:rsidR="00511EEB" w:rsidRPr="00F71B20">
        <w:rPr>
          <w:rFonts w:ascii="Times New Roman" w:eastAsia="Times New Roman" w:hAnsi="Times New Roman" w:cs="Times New Roman"/>
          <w:noProof/>
          <w:sz w:val="24"/>
          <w:szCs w:val="24"/>
          <w:shd w:val="clear" w:color="auto" w:fill="FFFFFF"/>
        </w:rPr>
        <w:t>(Yuan et al., 2016)</w:t>
      </w:r>
      <w:r w:rsidR="00511EEB" w:rsidRPr="00F71B20">
        <w:rPr>
          <w:rFonts w:ascii="Times New Roman" w:eastAsia="Times New Roman" w:hAnsi="Times New Roman" w:cs="Times New Roman"/>
          <w:sz w:val="24"/>
          <w:szCs w:val="24"/>
          <w:shd w:val="clear" w:color="auto" w:fill="FFFFFF"/>
          <w:rPrChange w:id="176" w:author="Mohammad Nayeem" w:date="2020-03-05T15:43:00Z">
            <w:rPr>
              <w:rFonts w:ascii="Times New Roman" w:eastAsia="Times New Roman" w:hAnsi="Times New Roman" w:cs="Times New Roman"/>
              <w:sz w:val="24"/>
              <w:szCs w:val="24"/>
              <w:shd w:val="clear" w:color="auto" w:fill="FFFFFF"/>
            </w:rPr>
          </w:rPrChange>
        </w:rPr>
        <w:fldChar w:fldCharType="end"/>
      </w:r>
      <w:r w:rsidR="00911D0C" w:rsidRPr="00F71B20">
        <w:rPr>
          <w:rFonts w:ascii="Times New Roman" w:eastAsia="Times New Roman" w:hAnsi="Times New Roman" w:cs="Times New Roman"/>
          <w:sz w:val="24"/>
          <w:szCs w:val="24"/>
          <w:shd w:val="clear" w:color="auto" w:fill="FFFFFF"/>
        </w:rPr>
        <w:t xml:space="preserve">, immune deficiencies, and </w:t>
      </w:r>
      <w:r w:rsidR="00511EEB" w:rsidRPr="00F71B20">
        <w:rPr>
          <w:rFonts w:ascii="Times New Roman" w:eastAsia="Times New Roman" w:hAnsi="Times New Roman" w:cs="Times New Roman"/>
          <w:sz w:val="24"/>
          <w:szCs w:val="24"/>
          <w:shd w:val="clear" w:color="auto" w:fill="FFFFFF"/>
        </w:rPr>
        <w:t>leukemia</w:t>
      </w:r>
      <w:ins w:id="177" w:author="Nasar Ahmed" w:date="2020-01-11T09:17:00Z">
        <w:r w:rsidRPr="00F71B20">
          <w:rPr>
            <w:rFonts w:ascii="Times New Roman" w:eastAsia="Times New Roman" w:hAnsi="Times New Roman" w:cs="Times New Roman"/>
            <w:sz w:val="24"/>
            <w:szCs w:val="24"/>
            <w:shd w:val="clear" w:color="auto" w:fill="FFFFFF"/>
          </w:rPr>
          <w:t>.</w:t>
        </w:r>
      </w:ins>
      <w:del w:id="178" w:author="Nasar Ahmed" w:date="2020-01-11T09:17:00Z">
        <w:r w:rsidR="00911D0C" w:rsidRPr="00F71B20">
          <w:rPr>
            <w:rFonts w:ascii="Times New Roman" w:eastAsia="Times New Roman" w:hAnsi="Times New Roman" w:cs="Times New Roman"/>
            <w:sz w:val="24"/>
            <w:szCs w:val="24"/>
            <w:shd w:val="clear" w:color="auto" w:fill="FFFFFF"/>
          </w:rPr>
          <w:delText xml:space="preserve"> and so on.</w:delText>
        </w:r>
      </w:del>
      <w:r w:rsidR="00911D0C" w:rsidRPr="00F71B20">
        <w:rPr>
          <w:rFonts w:ascii="Times New Roman" w:eastAsia="Times New Roman" w:hAnsi="Times New Roman" w:cs="Times New Roman"/>
          <w:sz w:val="24"/>
          <w:szCs w:val="24"/>
          <w:shd w:val="clear" w:color="auto" w:fill="FFFFFF"/>
        </w:rPr>
        <w:t xml:space="preserve"> </w:t>
      </w:r>
      <w:r w:rsidR="00C069E6" w:rsidRPr="00F71B20">
        <w:rPr>
          <w:rFonts w:ascii="Times New Roman" w:eastAsia="Times New Roman" w:hAnsi="Times New Roman" w:cs="Times New Roman"/>
          <w:sz w:val="24"/>
          <w:szCs w:val="24"/>
        </w:rPr>
        <w:t xml:space="preserve">A study was conducted to examine the distribution of C-section and its correlates in the northern part of Bangladesh </w:t>
      </w:r>
      <w:r w:rsidR="00511EEB" w:rsidRPr="00F71B20">
        <w:rPr>
          <w:rFonts w:ascii="Times New Roman" w:eastAsia="Times New Roman" w:hAnsi="Times New Roman" w:cs="Times New Roman"/>
          <w:sz w:val="24"/>
          <w:szCs w:val="24"/>
          <w:rPrChange w:id="179" w:author="Mohammad Nayeem" w:date="2020-03-05T15:43:00Z">
            <w:rPr>
              <w:rFonts w:ascii="Times New Roman" w:eastAsia="Times New Roman" w:hAnsi="Times New Roman" w:cs="Times New Roman"/>
              <w:sz w:val="24"/>
              <w:szCs w:val="24"/>
            </w:rPr>
          </w:rPrChange>
        </w:rPr>
        <w:fldChar w:fldCharType="begin" w:fldLock="1"/>
      </w:r>
      <w:r w:rsidR="00511EEB" w:rsidRPr="00F71B20">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instrText>
      </w:r>
      <w:r w:rsidR="00511EEB" w:rsidRPr="00F71B20">
        <w:rPr>
          <w:rFonts w:ascii="Times New Roman" w:eastAsia="Times New Roman" w:hAnsi="Times New Roman" w:cs="Times New Roman"/>
          <w:sz w:val="24"/>
          <w:szCs w:val="24"/>
          <w:rPrChange w:id="180" w:author="Mohammad Nayeem" w:date="2020-03-05T15:43:00Z">
            <w:rPr>
              <w:rFonts w:ascii="Times New Roman" w:eastAsia="Times New Roman" w:hAnsi="Times New Roman" w:cs="Times New Roman"/>
              <w:sz w:val="24"/>
              <w:szCs w:val="24"/>
            </w:rPr>
          </w:rPrChange>
        </w:rPr>
        <w:fldChar w:fldCharType="separate"/>
      </w:r>
      <w:r w:rsidR="00511EEB" w:rsidRPr="00F71B20">
        <w:rPr>
          <w:rFonts w:ascii="Times New Roman" w:eastAsia="Times New Roman" w:hAnsi="Times New Roman" w:cs="Times New Roman"/>
          <w:noProof/>
          <w:sz w:val="24"/>
          <w:szCs w:val="24"/>
        </w:rPr>
        <w:t>(Rahman et al., 2015)</w:t>
      </w:r>
      <w:r w:rsidR="00511EEB" w:rsidRPr="00F71B20">
        <w:rPr>
          <w:rFonts w:ascii="Times New Roman" w:eastAsia="Times New Roman" w:hAnsi="Times New Roman" w:cs="Times New Roman"/>
          <w:sz w:val="24"/>
          <w:szCs w:val="24"/>
          <w:rPrChange w:id="181" w:author="Mohammad Nayeem" w:date="2020-03-05T15:43:00Z">
            <w:rPr>
              <w:rFonts w:ascii="Times New Roman" w:eastAsia="Times New Roman" w:hAnsi="Times New Roman" w:cs="Times New Roman"/>
              <w:sz w:val="24"/>
              <w:szCs w:val="24"/>
            </w:rPr>
          </w:rPrChange>
        </w:rPr>
        <w:fldChar w:fldCharType="end"/>
      </w:r>
      <w:r w:rsidR="00911D0C" w:rsidRPr="00F71B20">
        <w:rPr>
          <w:rFonts w:ascii="Times New Roman" w:eastAsia="Times New Roman" w:hAnsi="Times New Roman" w:cs="Times New Roman"/>
          <w:sz w:val="24"/>
          <w:szCs w:val="24"/>
        </w:rPr>
        <w:t xml:space="preserve">. </w:t>
      </w:r>
      <w:r w:rsidR="00C069E6" w:rsidRPr="00F71B20">
        <w:rPr>
          <w:rFonts w:ascii="Times New Roman" w:eastAsia="Times New Roman" w:hAnsi="Times New Roman" w:cs="Times New Roman"/>
          <w:sz w:val="24"/>
          <w:szCs w:val="24"/>
        </w:rPr>
        <w:t xml:space="preserve">Rahman </w:t>
      </w:r>
      <w:ins w:id="182" w:author="Nasar Ahmed" w:date="2020-01-11T09:18:00Z">
        <w:r w:rsidRPr="00F71B20">
          <w:rPr>
            <w:rFonts w:ascii="Times New Roman" w:eastAsia="Times New Roman" w:hAnsi="Times New Roman" w:cs="Times New Roman"/>
            <w:sz w:val="24"/>
            <w:szCs w:val="24"/>
          </w:rPr>
          <w:t xml:space="preserve">and colleagues </w:t>
        </w:r>
      </w:ins>
      <w:del w:id="183" w:author="Nasar Ahmed" w:date="2020-01-11T09:18:00Z">
        <w:r w:rsidR="00C069E6" w:rsidRPr="00F71B20">
          <w:rPr>
            <w:rFonts w:ascii="Times New Roman" w:eastAsia="Times New Roman" w:hAnsi="Times New Roman" w:cs="Times New Roman"/>
            <w:sz w:val="24"/>
            <w:szCs w:val="24"/>
          </w:rPr>
          <w:delText xml:space="preserve">et al </w:delText>
        </w:r>
      </w:del>
      <w:r w:rsidR="00C069E6" w:rsidRPr="00F71B20">
        <w:rPr>
          <w:rFonts w:ascii="Times New Roman" w:eastAsia="Times New Roman" w:hAnsi="Times New Roman" w:cs="Times New Roman"/>
          <w:sz w:val="24"/>
          <w:szCs w:val="24"/>
        </w:rPr>
        <w:t xml:space="preserve">showed that previous C-section, prolonged labor, higher </w:t>
      </w:r>
      <w:ins w:id="184" w:author="Nasar Ahmed" w:date="2020-01-11T09:18:00Z">
        <w:r w:rsidRPr="00F71B20">
          <w:rPr>
            <w:rFonts w:ascii="Times New Roman" w:eastAsia="Times New Roman" w:hAnsi="Times New Roman" w:cs="Times New Roman"/>
            <w:sz w:val="24"/>
            <w:szCs w:val="24"/>
          </w:rPr>
          <w:t xml:space="preserve">maternal </w:t>
        </w:r>
      </w:ins>
      <w:r w:rsidR="00C069E6" w:rsidRPr="00F71B20">
        <w:rPr>
          <w:rFonts w:ascii="Times New Roman" w:eastAsia="Times New Roman" w:hAnsi="Times New Roman" w:cs="Times New Roman"/>
          <w:sz w:val="24"/>
          <w:szCs w:val="24"/>
        </w:rPr>
        <w:t xml:space="preserve">education level, mother age of 25 years or </w:t>
      </w:r>
      <w:ins w:id="185" w:author="Nasar Ahmed" w:date="2020-01-11T09:21:00Z">
        <w:r w:rsidR="00C069E6" w:rsidRPr="00F71B20">
          <w:rPr>
            <w:rFonts w:ascii="Times New Roman" w:eastAsia="Times New Roman" w:hAnsi="Times New Roman" w:cs="Times New Roman"/>
            <w:sz w:val="24"/>
            <w:szCs w:val="24"/>
          </w:rPr>
          <w:t>more,</w:t>
        </w:r>
        <w:r w:rsidR="00953E16" w:rsidRPr="00F71B20">
          <w:rPr>
            <w:rFonts w:ascii="Times New Roman" w:eastAsia="Times New Roman" w:hAnsi="Times New Roman" w:cs="Times New Roman"/>
            <w:sz w:val="24"/>
            <w:szCs w:val="24"/>
          </w:rPr>
          <w:t xml:space="preserve"> </w:t>
        </w:r>
        <w:r w:rsidR="00953E16" w:rsidRPr="00F71B20">
          <w:rPr>
            <w:rFonts w:ascii="Times New Roman" w:eastAsia="Times New Roman" w:hAnsi="Times New Roman" w:cs="Times New Roman"/>
            <w:color w:val="C00000"/>
            <w:sz w:val="24"/>
            <w:szCs w:val="24"/>
          </w:rPr>
          <w:t>the</w:t>
        </w:r>
      </w:ins>
      <w:ins w:id="186" w:author="Nasar Ahmed" w:date="2020-01-11T09:19:00Z">
        <w:r w:rsidR="00C069E6" w:rsidRPr="00F71B20">
          <w:rPr>
            <w:rFonts w:ascii="Times New Roman" w:hAnsi="Times New Roman" w:cs="Times New Roman"/>
            <w:color w:val="C00000"/>
            <w:sz w:val="24"/>
            <w:szCs w:val="24"/>
            <w:rPrChange w:id="187" w:author="Mohammad Nayeem" w:date="2020-03-05T15:43:00Z">
              <w:rPr>
                <w:rFonts w:ascii="Times New Roman" w:eastAsia="Times New Roman" w:hAnsi="Times New Roman" w:cs="Times New Roman"/>
                <w:sz w:val="24"/>
                <w:szCs w:val="24"/>
              </w:rPr>
            </w:rPrChange>
          </w:rPr>
          <w:t xml:space="preserve"> </w:t>
        </w:r>
      </w:ins>
      <w:r w:rsidR="00C069E6" w:rsidRPr="00F71B20">
        <w:rPr>
          <w:rFonts w:ascii="Times New Roman" w:eastAsia="Times New Roman" w:hAnsi="Times New Roman" w:cs="Times New Roman"/>
          <w:sz w:val="24"/>
          <w:szCs w:val="24"/>
        </w:rPr>
        <w:t xml:space="preserve">lower order of birth, baby length greater than 45 cm, and unbalanced diet were some factors that were significantly correlated with C-section. Another study found that higher </w:t>
      </w:r>
      <w:ins w:id="188" w:author="Nasar Ahmed" w:date="2020-02-19T05:27:00Z">
        <w:r w:rsidR="00F97119" w:rsidRPr="00F71B20">
          <w:rPr>
            <w:rFonts w:ascii="Times New Roman" w:eastAsia="Times New Roman" w:hAnsi="Times New Roman" w:cs="Times New Roman"/>
            <w:sz w:val="24"/>
            <w:szCs w:val="24"/>
          </w:rPr>
          <w:t xml:space="preserve">the </w:t>
        </w:r>
      </w:ins>
      <w:r w:rsidR="00C069E6" w:rsidRPr="00F71B20">
        <w:rPr>
          <w:rFonts w:ascii="Times New Roman" w:eastAsia="Times New Roman" w:hAnsi="Times New Roman" w:cs="Times New Roman"/>
          <w:sz w:val="24"/>
          <w:szCs w:val="24"/>
        </w:rPr>
        <w:t xml:space="preserve">age of mother, lower birth order, higher education of parents, higher socioeconomic status, poor maternal history, and adoption of three or more </w:t>
      </w:r>
      <w:ins w:id="189" w:author="NaYEeM" w:date="2020-02-19T06:41:00Z">
        <w:r w:rsidR="00113527" w:rsidRPr="00F71B20">
          <w:rPr>
            <w:rFonts w:ascii="Times New Roman" w:eastAsia="Times New Roman" w:hAnsi="Times New Roman" w:cs="Times New Roman"/>
            <w:sz w:val="24"/>
            <w:szCs w:val="24"/>
          </w:rPr>
          <w:t>a</w:t>
        </w:r>
      </w:ins>
      <w:ins w:id="190" w:author="NaYEeM" w:date="2020-02-19T06:40:00Z">
        <w:r w:rsidR="00113527" w:rsidRPr="00F71B20">
          <w:rPr>
            <w:rFonts w:ascii="Times New Roman" w:eastAsia="Times New Roman" w:hAnsi="Times New Roman" w:cs="Times New Roman"/>
            <w:sz w:val="24"/>
            <w:szCs w:val="24"/>
          </w:rPr>
          <w:t>ntenatal cares</w:t>
        </w:r>
      </w:ins>
      <w:commentRangeStart w:id="191"/>
      <w:del w:id="192" w:author="NaYEeM" w:date="2020-02-19T06:40:00Z">
        <w:r w:rsidR="00C069E6" w:rsidRPr="00F71B20" w:rsidDel="00113527">
          <w:rPr>
            <w:rFonts w:ascii="Times New Roman" w:eastAsia="Times New Roman" w:hAnsi="Times New Roman" w:cs="Times New Roman"/>
            <w:sz w:val="24"/>
            <w:szCs w:val="24"/>
          </w:rPr>
          <w:delText>ANCs</w:delText>
        </w:r>
      </w:del>
      <w:commentRangeEnd w:id="191"/>
      <w:ins w:id="193" w:author="Nasar Ahmed" w:date="2020-02-19T05:27:00Z">
        <w:del w:id="194" w:author="NaYEeM" w:date="2020-02-19T06:40:00Z">
          <w:r w:rsidR="00953E16" w:rsidRPr="00F71B20" w:rsidDel="00113527">
            <w:rPr>
              <w:rStyle w:val="CommentReference"/>
              <w:rFonts w:ascii="Times New Roman" w:hAnsi="Times New Roman" w:cs="Times New Roman"/>
              <w:sz w:val="24"/>
              <w:szCs w:val="24"/>
              <w:rPrChange w:id="195" w:author="Mohammad Nayeem" w:date="2020-03-05T15:43:00Z">
                <w:rPr>
                  <w:rStyle w:val="CommentReference"/>
                </w:rPr>
              </w:rPrChange>
            </w:rPr>
            <w:commentReference w:id="191"/>
          </w:r>
        </w:del>
        <w:r w:rsidR="00C313E7" w:rsidRPr="00F71B20">
          <w:rPr>
            <w:rFonts w:ascii="Times New Roman" w:eastAsia="Times New Roman" w:hAnsi="Times New Roman" w:cs="Times New Roman"/>
            <w:sz w:val="24"/>
            <w:szCs w:val="24"/>
            <w:highlight w:val="yellow"/>
          </w:rPr>
          <w:t>?</w:t>
        </w:r>
      </w:ins>
      <w:r w:rsidR="00C069E6" w:rsidRPr="00F71B20">
        <w:rPr>
          <w:rFonts w:ascii="Times New Roman" w:eastAsia="Times New Roman" w:hAnsi="Times New Roman" w:cs="Times New Roman"/>
          <w:sz w:val="24"/>
          <w:szCs w:val="24"/>
        </w:rPr>
        <w:t xml:space="preserve"> were significantly </w:t>
      </w:r>
      <w:ins w:id="196" w:author="Nasar Ahmed" w:date="2020-02-19T05:27:00Z">
        <w:r w:rsidR="00C069E6" w:rsidRPr="00F71B20">
          <w:rPr>
            <w:rFonts w:ascii="Times New Roman" w:eastAsia="Times New Roman" w:hAnsi="Times New Roman" w:cs="Times New Roman"/>
            <w:sz w:val="24"/>
            <w:szCs w:val="24"/>
          </w:rPr>
          <w:t>associate</w:t>
        </w:r>
      </w:ins>
      <w:ins w:id="197" w:author="Nasar Ahmed" w:date="2020-01-11T09:21:00Z">
        <w:r w:rsidR="00953E16" w:rsidRPr="00F71B20">
          <w:rPr>
            <w:rFonts w:ascii="Times New Roman" w:eastAsia="Times New Roman" w:hAnsi="Times New Roman" w:cs="Times New Roman"/>
            <w:color w:val="0070C0"/>
            <w:sz w:val="24"/>
            <w:szCs w:val="24"/>
          </w:rPr>
          <w:t>d</w:t>
        </w:r>
      </w:ins>
      <w:del w:id="198" w:author="Nasar Ahmed" w:date="2020-02-19T05:27:00Z">
        <w:r w:rsidR="00C069E6" w:rsidRPr="00F71B20">
          <w:rPr>
            <w:rFonts w:ascii="Times New Roman" w:eastAsia="Times New Roman" w:hAnsi="Times New Roman" w:cs="Times New Roman"/>
            <w:sz w:val="24"/>
            <w:szCs w:val="24"/>
          </w:rPr>
          <w:delText>associate</w:delText>
        </w:r>
      </w:del>
      <w:r w:rsidR="00C069E6" w:rsidRPr="00F71B20">
        <w:rPr>
          <w:rFonts w:ascii="Times New Roman" w:eastAsia="Times New Roman" w:hAnsi="Times New Roman" w:cs="Times New Roman"/>
          <w:sz w:val="24"/>
          <w:szCs w:val="24"/>
        </w:rPr>
        <w:t xml:space="preserve"> with C-section delivery </w:t>
      </w:r>
      <w:r w:rsidR="00511EEB" w:rsidRPr="00F71B20">
        <w:rPr>
          <w:rFonts w:ascii="Times New Roman" w:eastAsia="Times New Roman" w:hAnsi="Times New Roman" w:cs="Times New Roman"/>
          <w:sz w:val="24"/>
          <w:szCs w:val="24"/>
          <w:rPrChange w:id="199" w:author="Mohammad Nayeem" w:date="2020-03-05T15:43:00Z">
            <w:rPr>
              <w:rFonts w:ascii="Times New Roman" w:eastAsia="Times New Roman" w:hAnsi="Times New Roman" w:cs="Times New Roman"/>
              <w:sz w:val="24"/>
              <w:szCs w:val="24"/>
            </w:rPr>
          </w:rPrChange>
        </w:rPr>
        <w:fldChar w:fldCharType="begin" w:fldLock="1"/>
      </w:r>
      <w:r w:rsidR="00511EEB" w:rsidRPr="00F71B20">
        <w:rPr>
          <w:rFonts w:ascii="Times New Roman" w:eastAsia="Times New Roman" w:hAnsi="Times New Roman" w:cs="Times New Roman"/>
          <w:sz w:val="24"/>
          <w:szCs w:val="24"/>
        </w:rPr>
        <w:instrText>ADDIN CSL_CITATION {"citationItems":[{"id":"ITEM-1","itemData":{"DOI":"10.1371/journal.pone.0188074","ISSN":"19326203","abstract":"Background and methods: Caesarean section (C-section) is a major obstetric intervention for saving lives of women and their newborns from pregnancy and childbirth related complications. Un-necessary C-sections may have adverse impact upon maternal and neonatal outcomes. In Bangladesh there is paucity of data on clinical indication of C-section at population level. We conducted a retrospective study in icddr,b Health and Demographic Surveillance System (HDSS) area of Matlab to look into the indications and determinants of C-sections. All resident women in HDSS service area who gave birth in 2013 with a known birth outcome, were included in the study. Women who underwent C-section were identified from birth and pregnancy files of HDSS and their indication for C-section were collected reviewing health facility records where the procedure took place, supplemented by face-to-face interview of mothers where data were missing. Indications of C-section were presented as frequency distribution and further divided into different groups following 3 distinct classification systems. Socio-demographic predictors were explored following statistical method of binary logistic regression. Findings: During 2013, facility delivery rate was 84% and population based C-section rate was 35% of all deliveries in icddr,b service area. Of all C-sections, only 1.4% was conducted for Absolute Maternal Indications (AMIs). Major indications of C-sections included: repeat C-section (24%), foetal distress (21%), prolonged labour (16%), oligohydramnios (14%) and post-maturity (13%). More than 80% C-sections were performed in for-profit private facilities. Probability of C-section delivery increased with improved socio-economic status, higher education, lower birth order, higher age, and with more number of Antenatal Care use and presence of bad obstetric history. Eight maternal deaths occurred, of which five were delivered by C-section. Conclusions: C-section rate in this area was much higher than national average as well as global recommendations. Very few of C-sections were undertaken for AMIs. Routine monitoring of clinical indication of C-section in public and private facilities is needed to ensure rational use of the procedure.","author":[{"dropping-particle":"","family":"Begum","given":"Tahmina","non-dropping-particle":"","parse-names":false,"suffix":""},{"dropping-particle":"","family":"Rahman","given":"Aminur","non-dropping-particle":"","parse-names":false,"suffix":""},{"dropping-particle":"","family":"Nababan","given":"Herfina","non-dropping-particle":"","parse-names":false,"suffix":""},{"dropping-particle":"","family":"Emdadul Hoque","given":"Dewan Md","non-dropping-particle":"","parse-names":false,"suffix":""},{"dropping-particle":"","family":"Khan","given":"Al Fazal","non-dropping-particle":"","parse-names":false,"suffix":""},{"dropping-particle":"","family":"Ali","given":"Taslim","non-dropping-particle":"","parse-names":false,"suffix":""},{"dropping-particle":"","family":"Anwar","given":"Iqbal","non-dropping-particle":"","parse-names":false,"suffix":""}],"container-title":"PLoS ONE","id":"ITEM-1","issue":"11","issued":{"date-parts":[["2017","11","1"]]},"publisher":"Public Library of Science","title":"Indications and determinants of caesarean section delivery: Evidence from a population-based study in Matlab, Bangladesh","type":"article-journal","volume":"12"},"uris":["http://www.mendeley.com/documents/?uuid=22300822-17ad-3681-91c6-a99cd0b919c4"]}],"mendeley":{"formattedCitation":"(Begum et al., 2017)","plainTextFormattedCitation":"(Begum et al., 2017)","previouslyFormattedCitation":"(Begum et al., 2017)"},"properties":{"noteIndex":0},"schema":"https://github.com/citation-style-language/schema/raw/master/csl-citation.json"}</w:instrText>
      </w:r>
      <w:r w:rsidR="00511EEB" w:rsidRPr="00F71B20">
        <w:rPr>
          <w:rFonts w:ascii="Times New Roman" w:eastAsia="Times New Roman" w:hAnsi="Times New Roman" w:cs="Times New Roman"/>
          <w:sz w:val="24"/>
          <w:szCs w:val="24"/>
          <w:rPrChange w:id="200" w:author="Mohammad Nayeem" w:date="2020-03-05T15:43:00Z">
            <w:rPr>
              <w:rFonts w:ascii="Times New Roman" w:eastAsia="Times New Roman" w:hAnsi="Times New Roman" w:cs="Times New Roman"/>
              <w:sz w:val="24"/>
              <w:szCs w:val="24"/>
            </w:rPr>
          </w:rPrChange>
        </w:rPr>
        <w:fldChar w:fldCharType="separate"/>
      </w:r>
      <w:r w:rsidR="00511EEB" w:rsidRPr="00F71B20">
        <w:rPr>
          <w:rFonts w:ascii="Times New Roman" w:eastAsia="Times New Roman" w:hAnsi="Times New Roman" w:cs="Times New Roman"/>
          <w:noProof/>
          <w:sz w:val="24"/>
          <w:szCs w:val="24"/>
        </w:rPr>
        <w:t>(Begum et al., 2017)</w:t>
      </w:r>
      <w:r w:rsidR="00511EEB" w:rsidRPr="00F71B20">
        <w:rPr>
          <w:rFonts w:ascii="Times New Roman" w:eastAsia="Times New Roman" w:hAnsi="Times New Roman" w:cs="Times New Roman"/>
          <w:sz w:val="24"/>
          <w:szCs w:val="24"/>
          <w:rPrChange w:id="201" w:author="Mohammad Nayeem" w:date="2020-03-05T15:43:00Z">
            <w:rPr>
              <w:rFonts w:ascii="Times New Roman" w:eastAsia="Times New Roman" w:hAnsi="Times New Roman" w:cs="Times New Roman"/>
              <w:sz w:val="24"/>
              <w:szCs w:val="24"/>
            </w:rPr>
          </w:rPrChange>
        </w:rPr>
        <w:fldChar w:fldCharType="end"/>
      </w:r>
      <w:r w:rsidR="00911D0C" w:rsidRPr="00F71B20">
        <w:rPr>
          <w:rFonts w:ascii="Times New Roman" w:eastAsia="Times New Roman" w:hAnsi="Times New Roman" w:cs="Times New Roman"/>
          <w:sz w:val="24"/>
          <w:szCs w:val="24"/>
        </w:rPr>
        <w:t xml:space="preserve">. </w:t>
      </w:r>
    </w:p>
    <w:p w14:paraId="0BF680F9" w14:textId="77777777" w:rsidR="001B0D27" w:rsidRPr="00F71B20" w:rsidRDefault="001B0D27">
      <w:pPr>
        <w:spacing w:after="0" w:line="240" w:lineRule="auto"/>
        <w:rPr>
          <w:rFonts w:ascii="Times New Roman" w:eastAsia="Times New Roman" w:hAnsi="Times New Roman" w:cs="Times New Roman"/>
          <w:sz w:val="24"/>
          <w:szCs w:val="24"/>
        </w:rPr>
      </w:pPr>
    </w:p>
    <w:p w14:paraId="26E47D65" w14:textId="2EC2355B" w:rsidR="001F7D2B" w:rsidRPr="00F71B20" w:rsidRDefault="00C069E6">
      <w:pPr>
        <w:spacing w:after="0" w:line="240" w:lineRule="auto"/>
        <w:rPr>
          <w:ins w:id="202" w:author="Nasar Ahmed" w:date="2020-01-24T12:29:00Z"/>
          <w:rFonts w:ascii="Times New Roman" w:eastAsia="Times New Roman" w:hAnsi="Times New Roman" w:cs="Times New Roman"/>
          <w:sz w:val="24"/>
          <w:szCs w:val="24"/>
        </w:rPr>
      </w:pPr>
      <w:r w:rsidRPr="00F71B20">
        <w:rPr>
          <w:rFonts w:ascii="Times New Roman" w:eastAsia="Times New Roman" w:hAnsi="Times New Roman" w:cs="Times New Roman"/>
          <w:sz w:val="24"/>
          <w:szCs w:val="24"/>
        </w:rPr>
        <w:t xml:space="preserve">In Bangladesh, children are generally suffering from several common diseases such as </w:t>
      </w:r>
      <w:ins w:id="203" w:author="NaYEeM" w:date="2020-02-19T06:42:00Z">
        <w:r w:rsidR="00113527" w:rsidRPr="00F71B20">
          <w:rPr>
            <w:rFonts w:ascii="Times New Roman" w:eastAsia="Times New Roman" w:hAnsi="Times New Roman" w:cs="Times New Roman"/>
            <w:sz w:val="24"/>
            <w:szCs w:val="24"/>
          </w:rPr>
          <w:t>fever, fast and/or difficulty of breathing, blood in stools and diarrhea</w:t>
        </w:r>
      </w:ins>
      <w:commentRangeStart w:id="204"/>
      <w:del w:id="205" w:author="NaYEeM" w:date="2020-02-19T06:42:00Z">
        <w:r w:rsidRPr="00F71B20" w:rsidDel="00113527">
          <w:rPr>
            <w:rFonts w:ascii="Times New Roman" w:eastAsia="Times New Roman" w:hAnsi="Times New Roman" w:cs="Times New Roman"/>
            <w:sz w:val="24"/>
            <w:szCs w:val="24"/>
          </w:rPr>
          <w:delText xml:space="preserve">fast </w:delText>
        </w:r>
        <w:commentRangeEnd w:id="204"/>
        <w:r w:rsidR="008C6C27" w:rsidRPr="00F71B20" w:rsidDel="00113527">
          <w:rPr>
            <w:rStyle w:val="CommentReference"/>
            <w:rFonts w:ascii="Times New Roman" w:hAnsi="Times New Roman" w:cs="Times New Roman"/>
            <w:sz w:val="24"/>
            <w:szCs w:val="24"/>
            <w:rPrChange w:id="206" w:author="Mohammad Nayeem" w:date="2020-03-05T15:43:00Z">
              <w:rPr>
                <w:rStyle w:val="CommentReference"/>
              </w:rPr>
            </w:rPrChange>
          </w:rPr>
          <w:commentReference w:id="204"/>
        </w:r>
        <w:r w:rsidRPr="00F71B20" w:rsidDel="00113527">
          <w:rPr>
            <w:rFonts w:ascii="Times New Roman" w:eastAsia="Times New Roman" w:hAnsi="Times New Roman" w:cs="Times New Roman"/>
            <w:sz w:val="24"/>
            <w:szCs w:val="24"/>
          </w:rPr>
          <w:delText xml:space="preserve">and/or difficulty of breathing or acute respiratory infection, diarrhea with </w:delText>
        </w:r>
      </w:del>
      <w:ins w:id="207" w:author="Nasar Ahmed" w:date="2020-02-19T05:27:00Z">
        <w:del w:id="208" w:author="NaYEeM" w:date="2020-02-19T06:42:00Z">
          <w:r w:rsidRPr="00F71B20" w:rsidDel="00113527">
            <w:rPr>
              <w:rFonts w:ascii="Times New Roman" w:eastAsia="Times New Roman" w:hAnsi="Times New Roman" w:cs="Times New Roman"/>
              <w:sz w:val="24"/>
              <w:szCs w:val="24"/>
            </w:rPr>
            <w:delText>blood</w:delText>
          </w:r>
        </w:del>
      </w:ins>
      <w:del w:id="209" w:author="NaYEeM" w:date="2020-02-19T06:42:00Z">
        <w:r w:rsidRPr="00F71B20" w:rsidDel="00113527">
          <w:rPr>
            <w:rFonts w:ascii="Times New Roman" w:eastAsia="Times New Roman" w:hAnsi="Times New Roman" w:cs="Times New Roman"/>
            <w:sz w:val="24"/>
            <w:szCs w:val="24"/>
          </w:rPr>
          <w:delText>bloods, fever etc</w:delText>
        </w:r>
      </w:del>
      <w:r w:rsidRPr="00F71B20">
        <w:rPr>
          <w:rFonts w:ascii="Times New Roman" w:eastAsia="Times New Roman" w:hAnsi="Times New Roman" w:cs="Times New Roman"/>
          <w:sz w:val="24"/>
          <w:szCs w:val="24"/>
        </w:rPr>
        <w:t>. However, to the best of our knowledge, there is no</w:t>
      </w:r>
      <w:ins w:id="210" w:author="Nasar Ahmed" w:date="2020-02-19T05:27:00Z">
        <w:r w:rsidRPr="00F71B20">
          <w:rPr>
            <w:rFonts w:ascii="Times New Roman" w:eastAsia="Times New Roman" w:hAnsi="Times New Roman" w:cs="Times New Roman"/>
            <w:sz w:val="24"/>
            <w:szCs w:val="24"/>
          </w:rPr>
          <w:t xml:space="preserve"> </w:t>
        </w:r>
      </w:ins>
      <w:ins w:id="211" w:author="Nasar Ahmed" w:date="2020-01-11T09:24:00Z">
        <w:r w:rsidR="00953E16" w:rsidRPr="00F71B20">
          <w:rPr>
            <w:rFonts w:ascii="Times New Roman" w:eastAsia="Times New Roman" w:hAnsi="Times New Roman" w:cs="Times New Roman"/>
            <w:sz w:val="24"/>
            <w:szCs w:val="24"/>
          </w:rPr>
          <w:t>published record that any</w:t>
        </w:r>
        <w:r w:rsidRPr="00F71B20">
          <w:rPr>
            <w:rFonts w:ascii="Times New Roman" w:eastAsia="Times New Roman" w:hAnsi="Times New Roman" w:cs="Times New Roman"/>
            <w:sz w:val="24"/>
            <w:szCs w:val="24"/>
          </w:rPr>
          <w:t xml:space="preserve"> </w:t>
        </w:r>
      </w:ins>
      <w:r w:rsidRPr="00F71B20">
        <w:rPr>
          <w:rFonts w:ascii="Times New Roman" w:eastAsia="Times New Roman" w:hAnsi="Times New Roman" w:cs="Times New Roman"/>
          <w:sz w:val="24"/>
          <w:szCs w:val="24"/>
        </w:rPr>
        <w:t xml:space="preserve">research has been conducted to determine the </w:t>
      </w:r>
      <w:r w:rsidRPr="00F71B20">
        <w:rPr>
          <w:rFonts w:ascii="Times New Roman" w:eastAsia="Times New Roman" w:hAnsi="Times New Roman" w:cs="Times New Roman"/>
          <w:sz w:val="24"/>
          <w:szCs w:val="24"/>
        </w:rPr>
        <w:lastRenderedPageBreak/>
        <w:t xml:space="preserve">association between C-section and such early childhood diseases in Bangladesh. </w:t>
      </w:r>
      <w:del w:id="212" w:author="Nasar Ahmed" w:date="2020-01-11T11:03:00Z">
        <w:r w:rsidRPr="00F71B20">
          <w:rPr>
            <w:rFonts w:ascii="Times New Roman" w:eastAsia="Times New Roman" w:hAnsi="Times New Roman" w:cs="Times New Roman"/>
            <w:sz w:val="24"/>
            <w:szCs w:val="24"/>
          </w:rPr>
          <w:delText>Hence</w:delText>
        </w:r>
      </w:del>
      <w:ins w:id="213" w:author="Nasar Ahmed" w:date="2020-01-11T11:03:00Z">
        <w:r w:rsidR="00781B2F" w:rsidRPr="00F71B20">
          <w:rPr>
            <w:rFonts w:ascii="Times New Roman" w:eastAsia="Times New Roman" w:hAnsi="Times New Roman" w:cs="Times New Roman"/>
            <w:sz w:val="24"/>
            <w:szCs w:val="24"/>
          </w:rPr>
          <w:t>Therefore</w:t>
        </w:r>
      </w:ins>
      <w:r w:rsidRPr="00F71B20">
        <w:rPr>
          <w:rFonts w:ascii="Times New Roman" w:eastAsia="Times New Roman" w:hAnsi="Times New Roman" w:cs="Times New Roman"/>
          <w:sz w:val="24"/>
          <w:szCs w:val="24"/>
        </w:rPr>
        <w:t xml:space="preserve">, it is important to study the consequence of C-section delivery on </w:t>
      </w:r>
      <w:r w:rsidRPr="00F71B20">
        <w:rPr>
          <w:rFonts w:ascii="Times New Roman" w:hAnsi="Times New Roman" w:cs="Times New Roman"/>
          <w:strike/>
          <w:sz w:val="24"/>
          <w:szCs w:val="24"/>
          <w:highlight w:val="yellow"/>
          <w:rPrChange w:id="214" w:author="Mohammad Nayeem" w:date="2020-03-05T15:43:00Z">
            <w:rPr>
              <w:rFonts w:ascii="Times New Roman" w:eastAsia="Times New Roman" w:hAnsi="Times New Roman" w:cs="Times New Roman"/>
              <w:sz w:val="24"/>
              <w:szCs w:val="24"/>
            </w:rPr>
          </w:rPrChange>
        </w:rPr>
        <w:t>the</w:t>
      </w:r>
      <w:r w:rsidRPr="00F71B20">
        <w:rPr>
          <w:rFonts w:ascii="Times New Roman" w:eastAsia="Times New Roman" w:hAnsi="Times New Roman" w:cs="Times New Roman"/>
          <w:sz w:val="24"/>
          <w:szCs w:val="24"/>
        </w:rPr>
        <w:t xml:space="preserve"> child health particularly on </w:t>
      </w:r>
      <w:r w:rsidRPr="00F71B20">
        <w:rPr>
          <w:rFonts w:ascii="Times New Roman" w:hAnsi="Times New Roman" w:cs="Times New Roman"/>
          <w:strike/>
          <w:sz w:val="24"/>
          <w:szCs w:val="24"/>
          <w:highlight w:val="yellow"/>
          <w:rPrChange w:id="215" w:author="Mohammad Nayeem" w:date="2020-03-05T15:43:00Z">
            <w:rPr>
              <w:rFonts w:ascii="Times New Roman" w:eastAsia="Times New Roman" w:hAnsi="Times New Roman" w:cs="Times New Roman"/>
              <w:sz w:val="24"/>
              <w:szCs w:val="24"/>
            </w:rPr>
          </w:rPrChange>
        </w:rPr>
        <w:t>the</w:t>
      </w:r>
      <w:r w:rsidRPr="00F71B20">
        <w:rPr>
          <w:rFonts w:ascii="Times New Roman" w:eastAsia="Times New Roman" w:hAnsi="Times New Roman" w:cs="Times New Roman"/>
          <w:sz w:val="24"/>
          <w:szCs w:val="24"/>
        </w:rPr>
        <w:t xml:space="preserve"> early childhood diseases </w:t>
      </w:r>
      <w:ins w:id="216" w:author="Nasar Ahmed" w:date="2020-01-11T09:24:00Z">
        <w:r w:rsidR="00953E16" w:rsidRPr="00F71B20">
          <w:rPr>
            <w:rFonts w:ascii="Times New Roman" w:eastAsia="Times New Roman" w:hAnsi="Times New Roman" w:cs="Times New Roman"/>
            <w:sz w:val="24"/>
            <w:szCs w:val="24"/>
          </w:rPr>
          <w:t xml:space="preserve">applying </w:t>
        </w:r>
      </w:ins>
      <w:del w:id="217" w:author="Nasar Ahmed" w:date="2020-01-11T09:25:00Z">
        <w:r w:rsidRPr="00F71B20">
          <w:rPr>
            <w:rFonts w:ascii="Times New Roman" w:eastAsia="Times New Roman" w:hAnsi="Times New Roman" w:cs="Times New Roman"/>
            <w:sz w:val="24"/>
            <w:szCs w:val="24"/>
          </w:rPr>
          <w:delText>using</w:delText>
        </w:r>
      </w:del>
      <w:r w:rsidRPr="00F71B20">
        <w:rPr>
          <w:rFonts w:ascii="Times New Roman" w:eastAsia="Times New Roman" w:hAnsi="Times New Roman" w:cs="Times New Roman"/>
          <w:sz w:val="24"/>
          <w:szCs w:val="24"/>
        </w:rPr>
        <w:t xml:space="preserve"> </w:t>
      </w:r>
      <w:del w:id="218" w:author="NaYEeM" w:date="2020-02-19T06:42:00Z">
        <w:r w:rsidRPr="00F71B20" w:rsidDel="00113527">
          <w:rPr>
            <w:rFonts w:ascii="Times New Roman" w:eastAsia="Times New Roman" w:hAnsi="Times New Roman" w:cs="Times New Roman"/>
            <w:sz w:val="24"/>
            <w:szCs w:val="24"/>
          </w:rPr>
          <w:delText>a</w:delText>
        </w:r>
      </w:del>
      <w:ins w:id="219" w:author="NaYEeM" w:date="2020-02-19T06:42:00Z">
        <w:r w:rsidR="00113527" w:rsidRPr="00F71B20">
          <w:rPr>
            <w:rFonts w:ascii="Times New Roman" w:eastAsia="Times New Roman" w:hAnsi="Times New Roman" w:cs="Times New Roman"/>
            <w:sz w:val="24"/>
            <w:szCs w:val="24"/>
          </w:rPr>
          <w:t>an</w:t>
        </w:r>
      </w:ins>
      <w:r w:rsidRPr="00F71B20">
        <w:rPr>
          <w:rFonts w:ascii="Times New Roman" w:eastAsia="Times New Roman" w:hAnsi="Times New Roman" w:cs="Times New Roman"/>
          <w:sz w:val="24"/>
          <w:szCs w:val="24"/>
        </w:rPr>
        <w:t xml:space="preserve"> </w:t>
      </w:r>
      <w:del w:id="220" w:author="Nasar Ahmed" w:date="2020-01-11T11:03:00Z">
        <w:r w:rsidRPr="00F71B20">
          <w:rPr>
            <w:rFonts w:ascii="Times New Roman" w:eastAsia="Times New Roman" w:hAnsi="Times New Roman" w:cs="Times New Roman"/>
            <w:sz w:val="24"/>
            <w:szCs w:val="24"/>
          </w:rPr>
          <w:delText>proper</w:delText>
        </w:r>
      </w:del>
      <w:ins w:id="221" w:author="Nasar Ahmed" w:date="2020-01-11T11:03:00Z">
        <w:r w:rsidR="00781B2F" w:rsidRPr="00F71B20">
          <w:rPr>
            <w:rFonts w:ascii="Times New Roman" w:eastAsia="Times New Roman" w:hAnsi="Times New Roman" w:cs="Times New Roman"/>
            <w:sz w:val="24"/>
            <w:szCs w:val="24"/>
          </w:rPr>
          <w:t>appropriate</w:t>
        </w:r>
      </w:ins>
      <w:r w:rsidRPr="00F71B20">
        <w:rPr>
          <w:rFonts w:ascii="Times New Roman" w:eastAsia="Times New Roman" w:hAnsi="Times New Roman" w:cs="Times New Roman"/>
          <w:sz w:val="24"/>
          <w:szCs w:val="24"/>
        </w:rPr>
        <w:t xml:space="preserve"> statistical method.</w:t>
      </w:r>
      <w:ins w:id="222" w:author="Nasar Ahmed" w:date="2020-02-19T05:27:00Z">
        <w:r w:rsidRPr="00F71B20">
          <w:rPr>
            <w:rFonts w:ascii="Times New Roman" w:eastAsia="Times New Roman" w:hAnsi="Times New Roman" w:cs="Times New Roman"/>
            <w:sz w:val="24"/>
            <w:szCs w:val="24"/>
          </w:rPr>
          <w:t xml:space="preserve"> </w:t>
        </w:r>
      </w:ins>
      <w:ins w:id="223" w:author="Nasar Ahmed" w:date="2020-01-11T09:25:00Z">
        <w:r w:rsidR="00953E16" w:rsidRPr="00F71B20">
          <w:rPr>
            <w:rFonts w:ascii="Times New Roman" w:eastAsia="Times New Roman" w:hAnsi="Times New Roman" w:cs="Times New Roman"/>
            <w:sz w:val="24"/>
            <w:szCs w:val="24"/>
          </w:rPr>
          <w:t>To fill this gap in knowledge,</w:t>
        </w:r>
        <w:r w:rsidRPr="00F71B20">
          <w:rPr>
            <w:rFonts w:ascii="Times New Roman" w:eastAsia="Times New Roman" w:hAnsi="Times New Roman" w:cs="Times New Roman"/>
            <w:sz w:val="24"/>
            <w:szCs w:val="24"/>
          </w:rPr>
          <w:t xml:space="preserve"> </w:t>
        </w:r>
      </w:ins>
      <w:del w:id="224" w:author="Nasar Ahmed" w:date="2020-01-11T09:25:00Z">
        <w:r w:rsidRPr="00F71B20">
          <w:rPr>
            <w:rFonts w:ascii="Times New Roman" w:eastAsia="Times New Roman" w:hAnsi="Times New Roman" w:cs="Times New Roman"/>
            <w:sz w:val="24"/>
            <w:szCs w:val="24"/>
          </w:rPr>
          <w:delText>Therefore,</w:delText>
        </w:r>
      </w:del>
      <w:r w:rsidRPr="00F71B20">
        <w:rPr>
          <w:rFonts w:ascii="Times New Roman" w:eastAsia="Times New Roman" w:hAnsi="Times New Roman" w:cs="Times New Roman"/>
          <w:sz w:val="24"/>
          <w:szCs w:val="24"/>
        </w:rPr>
        <w:t xml:space="preserve"> we aimed to investigate the </w:t>
      </w:r>
      <w:del w:id="225" w:author="Nasar Ahmed" w:date="2020-01-11T09:25:00Z">
        <w:r w:rsidRPr="00F71B20">
          <w:rPr>
            <w:rFonts w:ascii="Times New Roman" w:eastAsia="Times New Roman" w:hAnsi="Times New Roman" w:cs="Times New Roman"/>
            <w:sz w:val="24"/>
            <w:szCs w:val="24"/>
          </w:rPr>
          <w:delText>causal</w:delText>
        </w:r>
      </w:del>
      <w:r w:rsidRPr="00F71B20">
        <w:rPr>
          <w:rFonts w:ascii="Times New Roman" w:eastAsia="Times New Roman" w:hAnsi="Times New Roman" w:cs="Times New Roman"/>
          <w:sz w:val="24"/>
          <w:szCs w:val="24"/>
        </w:rPr>
        <w:t xml:space="preserve"> association between C-section delivery and childhood diseases using a propensity score method. This study also </w:t>
      </w:r>
      <w:ins w:id="226" w:author="Nasar Ahmed" w:date="2020-01-11T11:04:00Z">
        <w:r w:rsidR="00781B2F" w:rsidRPr="00F71B20">
          <w:rPr>
            <w:rFonts w:ascii="Times New Roman" w:eastAsia="Times New Roman" w:hAnsi="Times New Roman" w:cs="Times New Roman"/>
            <w:sz w:val="24"/>
            <w:szCs w:val="24"/>
          </w:rPr>
          <w:t xml:space="preserve">explores </w:t>
        </w:r>
      </w:ins>
      <w:del w:id="227" w:author="Nasar Ahmed" w:date="2020-01-11T11:04:00Z">
        <w:r w:rsidRPr="00F71B20">
          <w:rPr>
            <w:rFonts w:ascii="Times New Roman" w:eastAsia="Times New Roman" w:hAnsi="Times New Roman" w:cs="Times New Roman"/>
            <w:sz w:val="24"/>
            <w:szCs w:val="24"/>
          </w:rPr>
          <w:delText>looks</w:delText>
        </w:r>
      </w:del>
      <w:r w:rsidRPr="00F71B20">
        <w:rPr>
          <w:rFonts w:ascii="Times New Roman" w:eastAsia="Times New Roman" w:hAnsi="Times New Roman" w:cs="Times New Roman"/>
          <w:sz w:val="24"/>
          <w:szCs w:val="24"/>
        </w:rPr>
        <w:t xml:space="preserve"> for key factors associated with childhood diseases. </w:t>
      </w:r>
    </w:p>
    <w:p w14:paraId="26AB6588" w14:textId="77777777" w:rsidR="001F7D2B" w:rsidRPr="00F71B20" w:rsidRDefault="001F7D2B">
      <w:pPr>
        <w:spacing w:after="0" w:line="240" w:lineRule="auto"/>
        <w:rPr>
          <w:ins w:id="228" w:author="Nasar Ahmed" w:date="2020-01-24T12:29:00Z"/>
          <w:rFonts w:ascii="Times New Roman" w:eastAsia="Times New Roman" w:hAnsi="Times New Roman" w:cs="Times New Roman"/>
          <w:sz w:val="24"/>
          <w:szCs w:val="24"/>
        </w:rPr>
      </w:pPr>
    </w:p>
    <w:p w14:paraId="0ABE8E47" w14:textId="1862E415" w:rsidR="006751B5" w:rsidRPr="00F71B20" w:rsidRDefault="00C069E6">
      <w:pPr>
        <w:spacing w:after="0" w:line="240" w:lineRule="auto"/>
        <w:rPr>
          <w:del w:id="229" w:author="Nasar Ahmed" w:date="2020-01-24T12:30:00Z"/>
          <w:rFonts w:ascii="Times New Roman" w:eastAsia="Times New Roman" w:hAnsi="Times New Roman" w:cs="Times New Roman"/>
          <w:sz w:val="24"/>
          <w:szCs w:val="24"/>
        </w:rPr>
      </w:pPr>
      <w:del w:id="230" w:author="Nasar Ahmed" w:date="2020-01-24T12:30:00Z">
        <w:r w:rsidRPr="00F71B20">
          <w:rPr>
            <w:rFonts w:ascii="Times New Roman" w:eastAsia="Times New Roman" w:hAnsi="Times New Roman" w:cs="Times New Roman"/>
            <w:sz w:val="24"/>
            <w:szCs w:val="24"/>
          </w:rPr>
          <w:delText xml:space="preserve">The study uses data from the BDHS 2014 and MICS 2012 </w:delText>
        </w:r>
      </w:del>
      <w:del w:id="231" w:author="Nasar Ahmed" w:date="2020-01-11T09:30:00Z">
        <w:r w:rsidRPr="00F71B20">
          <w:rPr>
            <w:rFonts w:ascii="Times New Roman" w:eastAsia="Times New Roman" w:hAnsi="Times New Roman" w:cs="Times New Roman"/>
            <w:sz w:val="24"/>
            <w:szCs w:val="24"/>
          </w:rPr>
          <w:delText xml:space="preserve">collected from </w:delText>
        </w:r>
      </w:del>
      <w:del w:id="232" w:author="Nasar Ahmed" w:date="2020-01-24T12:30:00Z">
        <w:r w:rsidRPr="00F71B20">
          <w:rPr>
            <w:rFonts w:ascii="Times New Roman" w:eastAsia="Times New Roman" w:hAnsi="Times New Roman" w:cs="Times New Roman"/>
            <w:sz w:val="24"/>
            <w:szCs w:val="24"/>
          </w:rPr>
          <w:delText xml:space="preserve">the nationally representative </w:delText>
        </w:r>
      </w:del>
      <w:del w:id="233" w:author="Nasar Ahmed" w:date="2020-01-11T09:26:00Z">
        <w:r w:rsidRPr="00F71B20">
          <w:rPr>
            <w:rFonts w:ascii="Times New Roman" w:eastAsia="Times New Roman" w:hAnsi="Times New Roman" w:cs="Times New Roman"/>
            <w:sz w:val="24"/>
            <w:szCs w:val="24"/>
          </w:rPr>
          <w:delText>cross-section</w:delText>
        </w:r>
      </w:del>
      <w:del w:id="234" w:author="Nasar Ahmed" w:date="2020-01-11T09:27:00Z">
        <w:r w:rsidRPr="00F71B20">
          <w:rPr>
            <w:rFonts w:ascii="Times New Roman" w:eastAsia="Times New Roman" w:hAnsi="Times New Roman" w:cs="Times New Roman"/>
            <w:sz w:val="24"/>
            <w:szCs w:val="24"/>
          </w:rPr>
          <w:delText>al</w:delText>
        </w:r>
      </w:del>
      <w:del w:id="235" w:author="Nasar Ahmed" w:date="2020-01-24T12:30:00Z">
        <w:r w:rsidRPr="00F71B20">
          <w:rPr>
            <w:rFonts w:ascii="Times New Roman" w:eastAsia="Times New Roman" w:hAnsi="Times New Roman" w:cs="Times New Roman"/>
            <w:sz w:val="24"/>
            <w:szCs w:val="24"/>
          </w:rPr>
          <w:delText xml:space="preserve"> survey. By identifying key factors, the present study is to assess the data on type of delivery and childhood diseases collected by MICS and DHS and compare </w:delText>
        </w:r>
      </w:del>
      <w:del w:id="236" w:author="Nasar Ahmed" w:date="2020-01-11T11:06:00Z">
        <w:r w:rsidRPr="00F71B20">
          <w:rPr>
            <w:rFonts w:ascii="Times New Roman" w:eastAsia="Times New Roman" w:hAnsi="Times New Roman" w:cs="Times New Roman"/>
            <w:sz w:val="24"/>
            <w:szCs w:val="24"/>
          </w:rPr>
          <w:delText>C-section measures</w:delText>
        </w:r>
      </w:del>
      <w:del w:id="237" w:author="Nasar Ahmed" w:date="2020-01-24T12:30:00Z">
        <w:r w:rsidRPr="00F71B20">
          <w:rPr>
            <w:rFonts w:ascii="Times New Roman" w:eastAsia="Times New Roman" w:hAnsi="Times New Roman" w:cs="Times New Roman"/>
            <w:sz w:val="24"/>
            <w:szCs w:val="24"/>
          </w:rPr>
          <w:delText>.</w:delText>
        </w:r>
      </w:del>
    </w:p>
    <w:p w14:paraId="4B64E7A6" w14:textId="77777777" w:rsidR="00C069E6" w:rsidRPr="00F71B20" w:rsidRDefault="00C069E6">
      <w:pPr>
        <w:spacing w:after="0" w:line="240" w:lineRule="auto"/>
        <w:rPr>
          <w:rFonts w:ascii="Times New Roman" w:eastAsia="Times New Roman" w:hAnsi="Times New Roman" w:cs="Times New Roman"/>
          <w:b/>
          <w:sz w:val="24"/>
          <w:szCs w:val="24"/>
        </w:rPr>
      </w:pPr>
    </w:p>
    <w:p w14:paraId="7917AB6F" w14:textId="77777777" w:rsidR="00790098" w:rsidRPr="00F71B20" w:rsidRDefault="00911D0C">
      <w:pPr>
        <w:spacing w:after="0" w:line="240" w:lineRule="auto"/>
        <w:rPr>
          <w:rFonts w:ascii="Times New Roman" w:eastAsia="Times New Roman" w:hAnsi="Times New Roman" w:cs="Times New Roman"/>
          <w:b/>
          <w:sz w:val="24"/>
          <w:szCs w:val="24"/>
        </w:rPr>
      </w:pPr>
      <w:r w:rsidRPr="00F71B20">
        <w:rPr>
          <w:rFonts w:ascii="Times New Roman" w:eastAsia="Times New Roman" w:hAnsi="Times New Roman" w:cs="Times New Roman"/>
          <w:b/>
          <w:sz w:val="24"/>
          <w:szCs w:val="24"/>
        </w:rPr>
        <w:t>2. Methods</w:t>
      </w:r>
    </w:p>
    <w:p w14:paraId="24D4ACA8" w14:textId="5B41965B" w:rsidR="001F7D2B" w:rsidRPr="00F71B20" w:rsidRDefault="001F7D2B">
      <w:pPr>
        <w:spacing w:after="0" w:line="240" w:lineRule="auto"/>
        <w:rPr>
          <w:ins w:id="238" w:author="Nasar Ahmed" w:date="2020-01-24T12:30:00Z"/>
          <w:rFonts w:ascii="Times New Roman" w:eastAsia="Times New Roman" w:hAnsi="Times New Roman" w:cs="Times New Roman"/>
          <w:sz w:val="24"/>
          <w:szCs w:val="24"/>
        </w:rPr>
      </w:pPr>
      <w:ins w:id="239" w:author="Nasar Ahmed" w:date="2020-01-24T12:30:00Z">
        <w:r w:rsidRPr="00F71B20">
          <w:rPr>
            <w:rFonts w:ascii="Times New Roman" w:eastAsia="Times New Roman" w:hAnsi="Times New Roman" w:cs="Times New Roman"/>
            <w:sz w:val="24"/>
            <w:szCs w:val="24"/>
          </w:rPr>
          <w:t xml:space="preserve">The study uses data from the BDHS 2014 and MICS 2012 the nationally </w:t>
        </w:r>
        <w:del w:id="240" w:author="NaYEeM" w:date="2020-02-19T06:42:00Z">
          <w:r w:rsidRPr="00F71B20" w:rsidDel="00113527">
            <w:rPr>
              <w:rFonts w:ascii="Times New Roman" w:eastAsia="Times New Roman" w:hAnsi="Times New Roman" w:cs="Times New Roman"/>
              <w:sz w:val="24"/>
              <w:szCs w:val="24"/>
            </w:rPr>
            <w:delText>representative  surveys</w:delText>
          </w:r>
        </w:del>
      </w:ins>
      <w:ins w:id="241" w:author="NaYEeM" w:date="2020-02-19T06:42:00Z">
        <w:r w:rsidR="00113527" w:rsidRPr="00F71B20">
          <w:rPr>
            <w:rFonts w:ascii="Times New Roman" w:eastAsia="Times New Roman" w:hAnsi="Times New Roman" w:cs="Times New Roman"/>
            <w:sz w:val="24"/>
            <w:szCs w:val="24"/>
          </w:rPr>
          <w:t>representative surveys</w:t>
        </w:r>
      </w:ins>
      <w:ins w:id="242" w:author="Nasar Ahmed" w:date="2020-01-24T12:30:00Z">
        <w:r w:rsidRPr="00F71B20">
          <w:rPr>
            <w:rFonts w:ascii="Times New Roman" w:eastAsia="Times New Roman" w:hAnsi="Times New Roman" w:cs="Times New Roman"/>
            <w:sz w:val="24"/>
            <w:szCs w:val="24"/>
          </w:rPr>
          <w:t xml:space="preserve"> for the comparison and strengthen its findings. By identifying key factors, the present study is to assess the data on the type of delivery and childhood diseases collected by the MICS and DHS and </w:t>
        </w:r>
      </w:ins>
      <w:ins w:id="243" w:author="Nasar Ahmed" w:date="2020-01-24T12:31:00Z">
        <w:r w:rsidRPr="00F71B20">
          <w:rPr>
            <w:rFonts w:ascii="Times New Roman" w:eastAsia="Times New Roman" w:hAnsi="Times New Roman" w:cs="Times New Roman"/>
            <w:sz w:val="24"/>
            <w:szCs w:val="24"/>
          </w:rPr>
          <w:t xml:space="preserve">to </w:t>
        </w:r>
      </w:ins>
      <w:ins w:id="244" w:author="Nasar Ahmed" w:date="2020-01-24T12:30:00Z">
        <w:r w:rsidRPr="00F71B20">
          <w:rPr>
            <w:rFonts w:ascii="Times New Roman" w:eastAsia="Times New Roman" w:hAnsi="Times New Roman" w:cs="Times New Roman"/>
            <w:sz w:val="24"/>
            <w:szCs w:val="24"/>
          </w:rPr>
          <w:t>compare the results.</w:t>
        </w:r>
      </w:ins>
    </w:p>
    <w:p w14:paraId="0DF07743" w14:textId="77777777" w:rsidR="001F7D2B" w:rsidRPr="00F71B20" w:rsidRDefault="001F7D2B">
      <w:pPr>
        <w:spacing w:after="0" w:line="240" w:lineRule="auto"/>
        <w:rPr>
          <w:ins w:id="245" w:author="Nasar Ahmed" w:date="2020-01-24T12:30:00Z"/>
          <w:rFonts w:ascii="Times New Roman" w:hAnsi="Times New Roman" w:cs="Times New Roman"/>
          <w:b/>
          <w:i/>
          <w:iCs/>
          <w:sz w:val="24"/>
          <w:szCs w:val="24"/>
        </w:rPr>
      </w:pPr>
    </w:p>
    <w:p w14:paraId="1C18C341" w14:textId="5D1BEABA" w:rsidR="00E32C12" w:rsidRPr="00F71B20" w:rsidRDefault="0001591E">
      <w:pPr>
        <w:spacing w:after="0" w:line="240" w:lineRule="auto"/>
        <w:rPr>
          <w:rFonts w:ascii="Times New Roman" w:hAnsi="Times New Roman" w:cs="Times New Roman"/>
          <w:b/>
          <w:i/>
          <w:iCs/>
          <w:sz w:val="24"/>
          <w:szCs w:val="24"/>
        </w:rPr>
      </w:pPr>
      <w:commentRangeStart w:id="246"/>
      <w:r w:rsidRPr="00F71B20">
        <w:rPr>
          <w:rFonts w:ascii="Times New Roman" w:hAnsi="Times New Roman" w:cs="Times New Roman"/>
          <w:b/>
          <w:i/>
          <w:iCs/>
          <w:sz w:val="24"/>
          <w:szCs w:val="24"/>
        </w:rPr>
        <w:t xml:space="preserve">Data source and </w:t>
      </w:r>
      <w:ins w:id="247" w:author="Nasar Ahmed" w:date="2020-02-19T05:27:00Z">
        <w:r w:rsidR="00C313E7" w:rsidRPr="00F71B20">
          <w:rPr>
            <w:rFonts w:ascii="Times New Roman" w:hAnsi="Times New Roman" w:cs="Times New Roman"/>
            <w:b/>
            <w:i/>
            <w:iCs/>
            <w:sz w:val="24"/>
            <w:szCs w:val="24"/>
          </w:rPr>
          <w:t>s</w:t>
        </w:r>
        <w:r w:rsidRPr="00F71B20">
          <w:rPr>
            <w:rFonts w:ascii="Times New Roman" w:hAnsi="Times New Roman" w:cs="Times New Roman"/>
            <w:b/>
            <w:i/>
            <w:iCs/>
            <w:sz w:val="24"/>
            <w:szCs w:val="24"/>
          </w:rPr>
          <w:t>tudy</w:t>
        </w:r>
      </w:ins>
      <w:del w:id="248" w:author="Nasar Ahmed" w:date="2020-02-19T05:27:00Z">
        <w:r w:rsidRPr="00F71B20">
          <w:rPr>
            <w:rFonts w:ascii="Times New Roman" w:hAnsi="Times New Roman" w:cs="Times New Roman"/>
            <w:b/>
            <w:i/>
            <w:iCs/>
            <w:sz w:val="24"/>
            <w:szCs w:val="24"/>
          </w:rPr>
          <w:delText>Study</w:delText>
        </w:r>
      </w:del>
      <w:r w:rsidRPr="00F71B20">
        <w:rPr>
          <w:rFonts w:ascii="Times New Roman" w:hAnsi="Times New Roman" w:cs="Times New Roman"/>
          <w:b/>
          <w:i/>
          <w:iCs/>
          <w:sz w:val="24"/>
          <w:szCs w:val="24"/>
        </w:rPr>
        <w:t xml:space="preserve"> design</w:t>
      </w:r>
      <w:commentRangeEnd w:id="246"/>
      <w:r w:rsidR="000A6353" w:rsidRPr="00F71B20">
        <w:rPr>
          <w:rStyle w:val="CommentReference"/>
          <w:rFonts w:ascii="Times New Roman" w:hAnsi="Times New Roman" w:cs="Times New Roman"/>
          <w:sz w:val="24"/>
          <w:szCs w:val="24"/>
          <w:rPrChange w:id="249" w:author="Mohammad Nayeem" w:date="2020-03-05T15:43:00Z">
            <w:rPr>
              <w:rStyle w:val="CommentReference"/>
            </w:rPr>
          </w:rPrChange>
        </w:rPr>
        <w:commentReference w:id="246"/>
      </w:r>
    </w:p>
    <w:p w14:paraId="0783628C" w14:textId="3F749407" w:rsidR="00973D39" w:rsidRPr="00F71B20" w:rsidRDefault="00F0575E">
      <w:pPr>
        <w:spacing w:after="0" w:line="240" w:lineRule="auto"/>
        <w:rPr>
          <w:ins w:id="250" w:author="NaYEeM" w:date="2020-02-19T06:53:00Z"/>
          <w:rFonts w:ascii="Times New Roman" w:eastAsia="Times New Roman" w:hAnsi="Times New Roman" w:cs="Times New Roman"/>
          <w:sz w:val="24"/>
          <w:szCs w:val="24"/>
        </w:rPr>
      </w:pPr>
      <w:r w:rsidRPr="00F71B20">
        <w:rPr>
          <w:rFonts w:ascii="Times New Roman" w:eastAsia="Times New Roman" w:hAnsi="Times New Roman" w:cs="Times New Roman"/>
          <w:sz w:val="24"/>
          <w:szCs w:val="24"/>
          <w:shd w:val="clear" w:color="auto" w:fill="FFFFFF"/>
        </w:rPr>
        <w:t xml:space="preserve">We used the latest available </w:t>
      </w:r>
      <w:del w:id="251" w:author="Nasar Ahmed" w:date="2020-01-11T09:33:00Z">
        <w:r w:rsidRPr="00F71B20">
          <w:rPr>
            <w:rFonts w:ascii="Times New Roman" w:eastAsia="Times New Roman" w:hAnsi="Times New Roman" w:cs="Times New Roman"/>
            <w:sz w:val="24"/>
            <w:szCs w:val="24"/>
            <w:shd w:val="clear" w:color="auto" w:fill="FFFFFF"/>
          </w:rPr>
          <w:delText xml:space="preserve">secondary </w:delText>
        </w:r>
      </w:del>
      <w:r w:rsidRPr="00F71B20">
        <w:rPr>
          <w:rFonts w:ascii="Times New Roman" w:eastAsia="Times New Roman" w:hAnsi="Times New Roman" w:cs="Times New Roman"/>
          <w:sz w:val="24"/>
          <w:szCs w:val="24"/>
          <w:shd w:val="clear" w:color="auto" w:fill="FFFFFF"/>
        </w:rPr>
        <w:t xml:space="preserve">dataset from the Bangladesh Demographic and Health Survey (BDHS, 2014) for our study. To compare the results, we also used another </w:t>
      </w:r>
      <w:del w:id="252" w:author="Nasar Ahmed" w:date="2020-01-11T09:33:00Z">
        <w:r w:rsidRPr="00F71B20">
          <w:rPr>
            <w:rFonts w:ascii="Times New Roman" w:eastAsia="Times New Roman" w:hAnsi="Times New Roman" w:cs="Times New Roman"/>
            <w:sz w:val="24"/>
            <w:szCs w:val="24"/>
            <w:shd w:val="clear" w:color="auto" w:fill="FFFFFF"/>
          </w:rPr>
          <w:delText>secondary</w:delText>
        </w:r>
        <w:r w:rsidRPr="00F71B20" w:rsidDel="009266DD">
          <w:rPr>
            <w:rFonts w:ascii="Times New Roman" w:eastAsia="Times New Roman" w:hAnsi="Times New Roman" w:cs="Times New Roman"/>
            <w:sz w:val="24"/>
            <w:szCs w:val="24"/>
            <w:shd w:val="clear" w:color="auto" w:fill="FFFFFF"/>
          </w:rPr>
          <w:delText xml:space="preserve"> </w:delText>
        </w:r>
      </w:del>
      <w:ins w:id="253" w:author="Nasar Ahmed" w:date="2020-01-11T09:34:00Z">
        <w:r w:rsidR="009266DD" w:rsidRPr="00F71B20">
          <w:rPr>
            <w:rFonts w:ascii="Times New Roman" w:eastAsia="Times New Roman" w:hAnsi="Times New Roman" w:cs="Times New Roman"/>
            <w:sz w:val="24"/>
            <w:szCs w:val="24"/>
            <w:shd w:val="clear" w:color="auto" w:fill="FFFFFF"/>
          </w:rPr>
          <w:t>parallel</w:t>
        </w:r>
      </w:ins>
      <w:ins w:id="254" w:author="Nasar Ahmed" w:date="2020-01-11T09:33:00Z">
        <w:r w:rsidRPr="00F71B20">
          <w:rPr>
            <w:rFonts w:ascii="Times New Roman" w:eastAsia="Times New Roman" w:hAnsi="Times New Roman" w:cs="Times New Roman"/>
            <w:sz w:val="24"/>
            <w:szCs w:val="24"/>
            <w:shd w:val="clear" w:color="auto" w:fill="FFFFFF"/>
          </w:rPr>
          <w:t xml:space="preserve"> </w:t>
        </w:r>
      </w:ins>
      <w:r w:rsidRPr="00F71B20">
        <w:rPr>
          <w:rFonts w:ascii="Times New Roman" w:eastAsia="Times New Roman" w:hAnsi="Times New Roman" w:cs="Times New Roman"/>
          <w:sz w:val="24"/>
          <w:szCs w:val="24"/>
          <w:shd w:val="clear" w:color="auto" w:fill="FFFFFF"/>
        </w:rPr>
        <w:t xml:space="preserve">survey data, the multiple indicator cluster survey (MICS, 2012-13) in Bangladesh </w:t>
      </w:r>
      <w:r w:rsidR="00F2789E" w:rsidRPr="00F71B20">
        <w:rPr>
          <w:rFonts w:ascii="Times New Roman" w:eastAsia="Times New Roman" w:hAnsi="Times New Roman" w:cs="Times New Roman"/>
          <w:sz w:val="24"/>
          <w:szCs w:val="24"/>
          <w:shd w:val="clear" w:color="auto" w:fill="FFFFFF"/>
          <w:rPrChange w:id="255" w:author="Mohammad Nayeem" w:date="2020-03-05T15:43:00Z">
            <w:rPr>
              <w:rFonts w:ascii="Times New Roman" w:eastAsia="Times New Roman" w:hAnsi="Times New Roman" w:cs="Times New Roman"/>
              <w:sz w:val="24"/>
              <w:szCs w:val="24"/>
              <w:shd w:val="clear" w:color="auto" w:fill="FFFFFF"/>
            </w:rPr>
          </w:rPrChange>
        </w:rPr>
        <w:fldChar w:fldCharType="begin" w:fldLock="1"/>
      </w:r>
      <w:r w:rsidR="00F2789E" w:rsidRPr="00F71B20">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{"citationItems":[{"id":"ITEM-1","itemData":{"URL":"https://mics.unicef.org/news_entries/15","accessed":{"date-parts":[["2019","10","22"]]},"author":[{"dropping-particle":"","family":"UNICEF","given":"BBS and","non-dropping-particle":"","parse-names":false,"suffix":""}],"id":"ITEM-1","issued":{"date-parts":[["2015"]]},"title":"BANGLADESH 2012-13 MICS FINAL REPORT RELEASED - UNICEF MICS","type":"webpage"},"uris":["http://www.mendeley.com/documents/?uuid=98c5bc91-53d2-3395-91b1-1ed2feca0350"]}],"mendeley":{"formattedCitation":"(UNICEF, 2015)","plainTextFormattedCitation":"(UNICEF, 2015)","previouslyFormattedCitation":"(UNICEF, 2015)"},"properties":{"noteIndex":0},"schema":"https://github.com/citation-style-language/schema/raw/master/csl-citation.json"}</w:instrText>
      </w:r>
      <w:r w:rsidR="00F2789E" w:rsidRPr="00F71B20">
        <w:rPr>
          <w:rFonts w:ascii="Times New Roman" w:eastAsia="Times New Roman" w:hAnsi="Times New Roman" w:cs="Times New Roman"/>
          <w:sz w:val="24"/>
          <w:szCs w:val="24"/>
          <w:shd w:val="clear" w:color="auto" w:fill="FFFFFF"/>
          <w:rPrChange w:id="256" w:author="Mohammad Nayeem" w:date="2020-03-05T15:43:00Z">
            <w:rPr>
              <w:rFonts w:ascii="Times New Roman" w:eastAsia="Times New Roman" w:hAnsi="Times New Roman" w:cs="Times New Roman"/>
              <w:sz w:val="24"/>
              <w:szCs w:val="24"/>
              <w:shd w:val="clear" w:color="auto" w:fill="FFFFFF"/>
            </w:rPr>
          </w:rPrChange>
        </w:rPr>
        <w:fldChar w:fldCharType="separate"/>
      </w:r>
      <w:r w:rsidR="00F2789E" w:rsidRPr="00F71B20">
        <w:rPr>
          <w:rFonts w:ascii="Times New Roman" w:eastAsia="Times New Roman" w:hAnsi="Times New Roman" w:cs="Times New Roman"/>
          <w:noProof/>
          <w:sz w:val="24"/>
          <w:szCs w:val="24"/>
          <w:shd w:val="clear" w:color="auto" w:fill="FFFFFF"/>
        </w:rPr>
        <w:t>(UNICEF, 2015)</w:t>
      </w:r>
      <w:r w:rsidR="00F2789E" w:rsidRPr="00F71B20">
        <w:rPr>
          <w:rFonts w:ascii="Times New Roman" w:eastAsia="Times New Roman" w:hAnsi="Times New Roman" w:cs="Times New Roman"/>
          <w:sz w:val="24"/>
          <w:szCs w:val="24"/>
          <w:shd w:val="clear" w:color="auto" w:fill="FFFFFF"/>
          <w:rPrChange w:id="257" w:author="Mohammad Nayeem" w:date="2020-03-05T15:43:00Z">
            <w:rPr>
              <w:rFonts w:ascii="Times New Roman" w:eastAsia="Times New Roman" w:hAnsi="Times New Roman" w:cs="Times New Roman"/>
              <w:sz w:val="24"/>
              <w:szCs w:val="24"/>
              <w:shd w:val="clear" w:color="auto" w:fill="FFFFFF"/>
            </w:rPr>
          </w:rPrChange>
        </w:rPr>
        <w:fldChar w:fldCharType="end"/>
      </w:r>
      <w:r w:rsidRPr="00F71B20">
        <w:rPr>
          <w:rFonts w:ascii="Times New Roman" w:eastAsia="Times New Roman" w:hAnsi="Times New Roman" w:cs="Times New Roman"/>
          <w:sz w:val="24"/>
          <w:szCs w:val="24"/>
          <w:shd w:val="clear" w:color="auto" w:fill="FFFFFF"/>
        </w:rPr>
        <w:t xml:space="preserve">.  </w:t>
      </w:r>
      <w:ins w:id="258" w:author="Nasar Ahmed" w:date="2020-01-11T09:34:00Z">
        <w:r w:rsidR="009266DD" w:rsidRPr="00F71B20">
          <w:rPr>
            <w:rFonts w:ascii="Times New Roman" w:eastAsia="Times New Roman" w:hAnsi="Times New Roman" w:cs="Times New Roman"/>
            <w:sz w:val="24"/>
            <w:szCs w:val="24"/>
            <w:shd w:val="clear" w:color="auto" w:fill="FFFFFF"/>
          </w:rPr>
          <w:t xml:space="preserve">The </w:t>
        </w:r>
      </w:ins>
      <w:r w:rsidRPr="00F71B20">
        <w:rPr>
          <w:rFonts w:ascii="Times New Roman" w:eastAsia="Times New Roman" w:hAnsi="Times New Roman" w:cs="Times New Roman"/>
          <w:sz w:val="24"/>
          <w:szCs w:val="24"/>
          <w:shd w:val="clear" w:color="auto" w:fill="FFFFFF"/>
        </w:rPr>
        <w:t>BDHS is large, household surveys produced by the Demographic and Health Surveys Program</w:t>
      </w:r>
      <w:ins w:id="259" w:author="NaYEeM" w:date="2020-02-19T06:48:00Z">
        <w:r w:rsidR="00113527" w:rsidRPr="00F71B20">
          <w:rPr>
            <w:rFonts w:ascii="Times New Roman" w:eastAsia="Times New Roman" w:hAnsi="Times New Roman" w:cs="Times New Roman"/>
            <w:sz w:val="24"/>
            <w:szCs w:val="24"/>
            <w:shd w:val="clear" w:color="auto" w:fill="FFFFFF"/>
          </w:rPr>
          <w:t xml:space="preserve"> and MICS is also large, multi-dimensional household survey conducted by </w:t>
        </w:r>
      </w:ins>
      <w:del w:id="260" w:author="NaYEeM" w:date="2020-02-19T06:49:00Z">
        <w:r w:rsidRPr="00F71B20" w:rsidDel="003A574F">
          <w:rPr>
            <w:rFonts w:ascii="Times New Roman" w:eastAsia="Times New Roman" w:hAnsi="Times New Roman" w:cs="Times New Roman"/>
            <w:sz w:val="24"/>
            <w:szCs w:val="24"/>
            <w:shd w:val="clear" w:color="auto" w:fill="FFFFFF"/>
          </w:rPr>
          <w:delText>.</w:delText>
        </w:r>
      </w:del>
      <w:ins w:id="261" w:author="NaYEeM" w:date="2020-02-19T06:49:00Z">
        <w:r w:rsidR="003A574F" w:rsidRPr="00F71B20">
          <w:rPr>
            <w:rFonts w:ascii="Times New Roman" w:eastAsia="Times New Roman" w:hAnsi="Times New Roman" w:cs="Times New Roman"/>
            <w:sz w:val="24"/>
            <w:szCs w:val="24"/>
            <w:shd w:val="clear" w:color="auto" w:fill="FFFFFF"/>
          </w:rPr>
          <w:t>UNICEF.</w:t>
        </w:r>
      </w:ins>
      <w:r w:rsidRPr="00F71B20">
        <w:rPr>
          <w:rFonts w:ascii="Times New Roman" w:eastAsia="Times New Roman" w:hAnsi="Times New Roman" w:cs="Times New Roman"/>
          <w:sz w:val="24"/>
          <w:szCs w:val="24"/>
          <w:shd w:val="clear" w:color="auto" w:fill="FFFFFF"/>
        </w:rPr>
        <w:t xml:space="preserve"> </w:t>
      </w:r>
      <w:ins w:id="262" w:author="NaYEeM" w:date="2020-02-19T06:49:00Z">
        <w:r w:rsidR="003A574F" w:rsidRPr="00F71B20">
          <w:rPr>
            <w:rFonts w:ascii="Times New Roman" w:eastAsia="Times New Roman" w:hAnsi="Times New Roman" w:cs="Times New Roman"/>
            <w:sz w:val="24"/>
            <w:szCs w:val="24"/>
            <w:shd w:val="clear" w:color="auto" w:fill="FFFFFF"/>
          </w:rPr>
          <w:t xml:space="preserve">Both survey </w:t>
        </w:r>
      </w:ins>
      <w:del w:id="263" w:author="NaYEeM" w:date="2020-02-19T06:46:00Z">
        <w:r w:rsidRPr="00F71B20" w:rsidDel="00113527">
          <w:rPr>
            <w:rFonts w:ascii="Times New Roman" w:eastAsia="Times New Roman" w:hAnsi="Times New Roman" w:cs="Times New Roman"/>
            <w:sz w:val="24"/>
            <w:szCs w:val="24"/>
            <w:shd w:val="clear" w:color="auto" w:fill="FFFFFF"/>
          </w:rPr>
          <w:delText xml:space="preserve">The targeted sample is based on nationally representative sampling plans. </w:delText>
        </w:r>
      </w:del>
      <w:del w:id="264" w:author="NaYEeM" w:date="2020-02-19T06:49:00Z">
        <w:r w:rsidRPr="00F71B20" w:rsidDel="00973D39">
          <w:rPr>
            <w:rFonts w:ascii="Times New Roman" w:eastAsia="Times New Roman" w:hAnsi="Times New Roman" w:cs="Times New Roman"/>
            <w:sz w:val="24"/>
            <w:szCs w:val="24"/>
            <w:shd w:val="clear" w:color="auto" w:fill="FFFFFF"/>
          </w:rPr>
          <w:delText xml:space="preserve">The surveys </w:delText>
        </w:r>
      </w:del>
      <w:r w:rsidRPr="00F71B20">
        <w:rPr>
          <w:rFonts w:ascii="Times New Roman" w:eastAsia="Times New Roman" w:hAnsi="Times New Roman" w:cs="Times New Roman"/>
          <w:sz w:val="24"/>
          <w:szCs w:val="24"/>
          <w:shd w:val="clear" w:color="auto" w:fill="FFFFFF"/>
        </w:rPr>
        <w:t xml:space="preserve">highlighted on identical measures of fertility and child mortality, and indicators of access to maternal and child health interventions, illness, treatment, and nutritional status. </w:t>
      </w:r>
      <w:del w:id="265" w:author="NaYEeM" w:date="2020-02-19T06:47:00Z">
        <w:r w:rsidRPr="00F71B20" w:rsidDel="00113527">
          <w:rPr>
            <w:rFonts w:ascii="Times New Roman" w:eastAsia="Times New Roman" w:hAnsi="Times New Roman" w:cs="Times New Roman"/>
            <w:sz w:val="24"/>
            <w:szCs w:val="24"/>
            <w:shd w:val="clear" w:color="auto" w:fill="FFFFFF"/>
          </w:rPr>
          <w:delText xml:space="preserve">These surveys also collect a wide range of identical socioeconomic status, demographic status, and other such information. </w:delText>
        </w:r>
      </w:del>
      <w:del w:id="266" w:author="NaYEeM" w:date="2020-02-19T06:50:00Z">
        <w:r w:rsidRPr="00F71B20" w:rsidDel="00973D39">
          <w:rPr>
            <w:rFonts w:ascii="Times New Roman" w:eastAsia="Times New Roman" w:hAnsi="Times New Roman" w:cs="Times New Roman"/>
            <w:sz w:val="24"/>
            <w:szCs w:val="24"/>
            <w:shd w:val="clear" w:color="auto" w:fill="FFFFFF"/>
          </w:rPr>
          <w:delText>These</w:delText>
        </w:r>
      </w:del>
      <w:ins w:id="267" w:author="NaYEeM" w:date="2020-02-19T06:50:00Z">
        <w:r w:rsidR="00973D39" w:rsidRPr="00F71B20">
          <w:rPr>
            <w:rFonts w:ascii="Times New Roman" w:eastAsia="Times New Roman" w:hAnsi="Times New Roman" w:cs="Times New Roman"/>
            <w:sz w:val="24"/>
            <w:szCs w:val="24"/>
            <w:shd w:val="clear" w:color="auto" w:fill="FFFFFF"/>
          </w:rPr>
          <w:t>Both</w:t>
        </w:r>
      </w:ins>
      <w:r w:rsidRPr="00F71B20">
        <w:rPr>
          <w:rFonts w:ascii="Times New Roman" w:eastAsia="Times New Roman" w:hAnsi="Times New Roman" w:cs="Times New Roman"/>
          <w:sz w:val="24"/>
          <w:szCs w:val="24"/>
          <w:shd w:val="clear" w:color="auto" w:fill="FFFFFF"/>
        </w:rPr>
        <w:t xml:space="preserve"> data-sets are fully open-access </w:t>
      </w:r>
      <w:r w:rsidR="00511EEB" w:rsidRPr="00F71B20">
        <w:rPr>
          <w:rFonts w:ascii="Times New Roman" w:eastAsia="Times New Roman" w:hAnsi="Times New Roman" w:cs="Times New Roman"/>
          <w:sz w:val="24"/>
          <w:szCs w:val="24"/>
          <w:rPrChange w:id="268" w:author="Mohammad Nayeem" w:date="2020-03-05T15:43:00Z">
            <w:rPr>
              <w:rFonts w:ascii="Times New Roman" w:eastAsia="Times New Roman" w:hAnsi="Times New Roman" w:cs="Times New Roman"/>
              <w:sz w:val="24"/>
              <w:szCs w:val="24"/>
            </w:rPr>
          </w:rPrChange>
        </w:rPr>
        <w:fldChar w:fldCharType="begin" w:fldLock="1"/>
      </w:r>
      <w:r w:rsidR="008429B2" w:rsidRPr="00F71B20">
        <w:rPr>
          <w:rFonts w:ascii="Times New Roman" w:eastAsia="Times New Roman" w:hAnsi="Times New Roman" w:cs="Times New Roman"/>
          <w:sz w:val="24"/>
          <w:szCs w:val="24"/>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oranges?","type":"article-journal","volume":"10"},"uris":["http://www.mendeley.com/documents/?uuid=a22355bf-8140-3b33-b752-9b8efbfdaf91"]}],"mendeley":{"formattedCitation":"(Corsi, Perkins, &amp; Subramanian, 2017)","plainTextFormattedCitation":"(Corsi, Perkins, &amp; Subramanian, 2017)","previouslyFormattedCitation":"(Corsi, Perkins, &amp; Subramanian, 2017)"},"properties":{"noteIndex":0},"schema":"https://github.com/citation-style-language/schema/raw/master/csl-citation.json"}</w:instrText>
      </w:r>
      <w:r w:rsidR="00511EEB" w:rsidRPr="00F71B20">
        <w:rPr>
          <w:rFonts w:ascii="Times New Roman" w:eastAsia="Times New Roman" w:hAnsi="Times New Roman" w:cs="Times New Roman"/>
          <w:sz w:val="24"/>
          <w:szCs w:val="24"/>
          <w:rPrChange w:id="269" w:author="Mohammad Nayeem" w:date="2020-03-05T15:43:00Z">
            <w:rPr>
              <w:rFonts w:ascii="Times New Roman" w:eastAsia="Times New Roman" w:hAnsi="Times New Roman" w:cs="Times New Roman"/>
              <w:sz w:val="24"/>
              <w:szCs w:val="24"/>
            </w:rPr>
          </w:rPrChange>
        </w:rPr>
        <w:fldChar w:fldCharType="separate"/>
      </w:r>
      <w:r w:rsidR="00511EEB" w:rsidRPr="00F71B20">
        <w:rPr>
          <w:rFonts w:ascii="Times New Roman" w:eastAsia="Times New Roman" w:hAnsi="Times New Roman" w:cs="Times New Roman"/>
          <w:noProof/>
          <w:sz w:val="24"/>
          <w:szCs w:val="24"/>
        </w:rPr>
        <w:t>(Corsi, Perkins, &amp; Subramanian, 2017)</w:t>
      </w:r>
      <w:r w:rsidR="00511EEB" w:rsidRPr="00F71B20">
        <w:rPr>
          <w:rFonts w:ascii="Times New Roman" w:eastAsia="Times New Roman" w:hAnsi="Times New Roman" w:cs="Times New Roman"/>
          <w:sz w:val="24"/>
          <w:szCs w:val="24"/>
          <w:rPrChange w:id="270" w:author="Mohammad Nayeem" w:date="2020-03-05T15:43:00Z">
            <w:rPr>
              <w:rFonts w:ascii="Times New Roman" w:eastAsia="Times New Roman" w:hAnsi="Times New Roman" w:cs="Times New Roman"/>
              <w:sz w:val="24"/>
              <w:szCs w:val="24"/>
            </w:rPr>
          </w:rPrChange>
        </w:rPr>
        <w:fldChar w:fldCharType="end"/>
      </w:r>
      <w:r w:rsidR="00725DA8" w:rsidRPr="00F71B20">
        <w:rPr>
          <w:rFonts w:ascii="Times New Roman" w:eastAsia="Times New Roman" w:hAnsi="Times New Roman" w:cs="Times New Roman"/>
          <w:sz w:val="24"/>
          <w:szCs w:val="24"/>
        </w:rPr>
        <w:t xml:space="preserve">. </w:t>
      </w:r>
      <w:ins w:id="271" w:author="NaYEeM" w:date="2020-02-19T06:57:00Z">
        <w:r w:rsidR="005D283E" w:rsidRPr="00F71B20">
          <w:rPr>
            <w:rFonts w:ascii="Times New Roman" w:eastAsia="Times New Roman" w:hAnsi="Times New Roman" w:cs="Times New Roman"/>
            <w:sz w:val="24"/>
            <w:szCs w:val="24"/>
            <w:shd w:val="clear" w:color="auto" w:fill="FFFFFF"/>
          </w:rPr>
          <w:t xml:space="preserve">Both </w:t>
        </w:r>
      </w:ins>
      <w:ins w:id="272" w:author="NaYEeM" w:date="2020-02-19T06:58:00Z">
        <w:r w:rsidR="005D283E" w:rsidRPr="00F71B20">
          <w:rPr>
            <w:rFonts w:ascii="Times New Roman" w:eastAsia="Times New Roman" w:hAnsi="Times New Roman" w:cs="Times New Roman"/>
            <w:sz w:val="24"/>
            <w:szCs w:val="24"/>
            <w:shd w:val="clear" w:color="auto" w:fill="FFFFFF"/>
          </w:rPr>
          <w:t>surveys</w:t>
        </w:r>
      </w:ins>
      <w:ins w:id="273" w:author="NaYEeM" w:date="2020-02-19T06:57:00Z">
        <w:r w:rsidR="005D283E" w:rsidRPr="00F71B20">
          <w:rPr>
            <w:rFonts w:ascii="Times New Roman" w:eastAsia="Times New Roman" w:hAnsi="Times New Roman" w:cs="Times New Roman"/>
            <w:sz w:val="24"/>
            <w:szCs w:val="24"/>
            <w:shd w:val="clear" w:color="auto" w:fill="FFFFFF"/>
          </w:rPr>
          <w:t xml:space="preserve"> </w:t>
        </w:r>
      </w:ins>
      <w:ins w:id="274" w:author="NaYEeM" w:date="2020-02-19T06:58:00Z">
        <w:r w:rsidR="005D283E" w:rsidRPr="00F71B20">
          <w:rPr>
            <w:rFonts w:ascii="Times New Roman" w:eastAsia="Times New Roman" w:hAnsi="Times New Roman" w:cs="Times New Roman"/>
            <w:sz w:val="24"/>
            <w:szCs w:val="24"/>
            <w:shd w:val="clear" w:color="auto" w:fill="FFFFFF"/>
          </w:rPr>
          <w:t>represent</w:t>
        </w:r>
      </w:ins>
      <w:ins w:id="275" w:author="NaYEeM" w:date="2020-02-19T06:57:00Z">
        <w:r w:rsidR="005D283E" w:rsidRPr="00F71B20">
          <w:rPr>
            <w:rFonts w:ascii="Times New Roman" w:eastAsia="Times New Roman" w:hAnsi="Times New Roman" w:cs="Times New Roman"/>
            <w:sz w:val="24"/>
            <w:szCs w:val="24"/>
            <w:shd w:val="clear" w:color="auto" w:fill="FFFFFF"/>
          </w:rPr>
          <w:t xml:space="preserve"> </w:t>
        </w:r>
      </w:ins>
      <w:ins w:id="276" w:author="NaYEeM" w:date="2020-02-19T06:56:00Z">
        <w:r w:rsidR="005D283E" w:rsidRPr="00F71B20">
          <w:rPr>
            <w:rFonts w:ascii="Times New Roman" w:eastAsia="Times New Roman" w:hAnsi="Times New Roman" w:cs="Times New Roman"/>
            <w:sz w:val="24"/>
            <w:szCs w:val="24"/>
            <w:shd w:val="clear" w:color="auto" w:fill="FFFFFF"/>
          </w:rPr>
          <w:t xml:space="preserve">the seven administrative divisions (Dhaka, Chittagong, Sylhet, </w:t>
        </w:r>
        <w:proofErr w:type="spellStart"/>
        <w:r w:rsidR="005D283E" w:rsidRPr="00F71B20">
          <w:rPr>
            <w:rFonts w:ascii="Times New Roman" w:eastAsia="Times New Roman" w:hAnsi="Times New Roman" w:cs="Times New Roman"/>
            <w:sz w:val="24"/>
            <w:szCs w:val="24"/>
            <w:shd w:val="clear" w:color="auto" w:fill="FFFFFF"/>
          </w:rPr>
          <w:t>Rajshahi</w:t>
        </w:r>
        <w:proofErr w:type="spellEnd"/>
        <w:r w:rsidR="005D283E" w:rsidRPr="00F71B20">
          <w:rPr>
            <w:rFonts w:ascii="Times New Roman" w:eastAsia="Times New Roman" w:hAnsi="Times New Roman" w:cs="Times New Roman"/>
            <w:sz w:val="24"/>
            <w:szCs w:val="24"/>
            <w:shd w:val="clear" w:color="auto" w:fill="FFFFFF"/>
          </w:rPr>
          <w:t>, Rangpur, Barisal</w:t>
        </w:r>
      </w:ins>
      <w:ins w:id="277" w:author="NaYEeM" w:date="2020-02-19T06:57:00Z">
        <w:r w:rsidR="005D283E" w:rsidRPr="00F71B20">
          <w:rPr>
            <w:rFonts w:ascii="Times New Roman" w:eastAsia="Times New Roman" w:hAnsi="Times New Roman" w:cs="Times New Roman"/>
            <w:sz w:val="24"/>
            <w:szCs w:val="24"/>
            <w:shd w:val="clear" w:color="auto" w:fill="FFFFFF"/>
          </w:rPr>
          <w:t xml:space="preserve"> and </w:t>
        </w:r>
      </w:ins>
      <w:ins w:id="278" w:author="NaYEeM" w:date="2020-02-19T06:56:00Z">
        <w:r w:rsidR="005D283E" w:rsidRPr="00F71B20">
          <w:rPr>
            <w:rFonts w:ascii="Times New Roman" w:eastAsia="Times New Roman" w:hAnsi="Times New Roman" w:cs="Times New Roman"/>
            <w:sz w:val="24"/>
            <w:szCs w:val="24"/>
            <w:shd w:val="clear" w:color="auto" w:fill="FFFFFF"/>
          </w:rPr>
          <w:t xml:space="preserve">Khulna) of Bangladesh. </w:t>
        </w:r>
      </w:ins>
      <w:ins w:id="279" w:author="NaYEeM" w:date="2020-02-19T06:57:00Z">
        <w:r w:rsidR="005D283E" w:rsidRPr="00F71B20">
          <w:rPr>
            <w:rFonts w:ascii="Times New Roman" w:eastAsia="Times New Roman" w:hAnsi="Times New Roman" w:cs="Times New Roman"/>
            <w:sz w:val="24"/>
            <w:szCs w:val="24"/>
            <w:shd w:val="clear" w:color="auto" w:fill="FFFFFF"/>
          </w:rPr>
          <w:t xml:space="preserve"> </w:t>
        </w:r>
      </w:ins>
      <w:ins w:id="280" w:author="NaYEeM" w:date="2020-02-19T06:56:00Z">
        <w:r w:rsidR="005D283E" w:rsidRPr="00F71B20">
          <w:rPr>
            <w:rFonts w:ascii="Times New Roman" w:eastAsia="Times New Roman" w:hAnsi="Times New Roman" w:cs="Times New Roman"/>
            <w:sz w:val="24"/>
            <w:szCs w:val="24"/>
          </w:rPr>
          <w:t>These administrative divisions</w:t>
        </w:r>
      </w:ins>
      <w:ins w:id="281" w:author="NaYEeM" w:date="2020-02-19T07:02:00Z">
        <w:r w:rsidR="00EF6F2A" w:rsidRPr="00F71B20">
          <w:rPr>
            <w:rStyle w:val="CommentReference"/>
            <w:rFonts w:ascii="Times New Roman" w:hAnsi="Times New Roman" w:cs="Times New Roman"/>
            <w:sz w:val="24"/>
            <w:szCs w:val="24"/>
            <w:rPrChange w:id="282" w:author="Mohammad Nayeem" w:date="2020-03-05T15:43:00Z">
              <w:rPr>
                <w:rStyle w:val="CommentReference"/>
              </w:rPr>
            </w:rPrChange>
          </w:rPr>
          <w:t xml:space="preserve"> a</w:t>
        </w:r>
      </w:ins>
      <w:ins w:id="283" w:author="NaYEeM" w:date="2020-02-19T06:56:00Z">
        <w:r w:rsidR="005D283E" w:rsidRPr="00F71B20">
          <w:rPr>
            <w:rFonts w:ascii="Times New Roman" w:eastAsia="Times New Roman" w:hAnsi="Times New Roman" w:cs="Times New Roman"/>
            <w:sz w:val="24"/>
            <w:szCs w:val="24"/>
          </w:rPr>
          <w:t xml:space="preserve">re taken as the main sampling strata for the sample </w:t>
        </w:r>
        <w:r w:rsidR="005D283E" w:rsidRPr="00F71B20">
          <w:rPr>
            <w:rFonts w:ascii="Times New Roman" w:eastAsia="Times New Roman" w:hAnsi="Times New Roman" w:cs="Times New Roman"/>
            <w:sz w:val="24"/>
            <w:szCs w:val="24"/>
            <w:rPrChange w:id="284" w:author="Mohammad Nayeem" w:date="2020-03-05T15:43:00Z">
              <w:rPr>
                <w:rFonts w:ascii="Times New Roman" w:eastAsia="Times New Roman" w:hAnsi="Times New Roman" w:cs="Times New Roman"/>
                <w:sz w:val="24"/>
                <w:szCs w:val="24"/>
              </w:rPr>
            </w:rPrChange>
          </w:rPr>
          <w:fldChar w:fldCharType="begin" w:fldLock="1"/>
        </w:r>
        <w:r w:rsidR="005D283E" w:rsidRPr="00F71B20">
          <w:rPr>
            <w:rFonts w:ascii="Times New Roman" w:eastAsia="Times New Roman" w:hAnsi="Times New Roman" w:cs="Times New Roman"/>
            <w:sz w:val="24"/>
            <w:szCs w:val="24"/>
          </w:rPr>
          <w:instrText>ADDIN CSL_CITATION {"citationItems":[{"id":"ITEM-1","itemData":{"author":[{"dropping-particle":"","family":"NIPORT/Bangladesh","given":"National Institute of Population Research and Training -","non-dropping-particle":"","parse-names":false,"suffix":""},{"dropping-particle":"","family":"Associates","given":"Mitra and","non-dropping-particle":"","parse-names":false,"suffix":""},{"dropping-particle":"","family":"International","given":"ICF","non-dropping-particle":"","parse-names":false,"suffix":""}],"id":"ITEM-1","issued":{"date-parts":[["2016","3","1"]]},"title":"Bangladesh Demographic and Health Survey 2014","type":"article"},"uris":["http://www.mendeley.com/documents/?uuid=925f6fb6-5854-33fb-9967-776220d81c55"]}],"mendeley":{"formattedCitation":"(NIPORT/Bangladesh, Associates, &amp; International, 2016)","plainTextFormattedCitation":"(NIPORT/Bangladesh, Associates, &amp; International, 2016)","previouslyFormattedCitation":"(NIPORT/Bangladesh, Associates, &amp; International, 2016)"},"properties":{"noteIndex":0},"schema":"https://github.com/citation-style-language/schema/raw/master/csl-citation.json"}</w:instrText>
        </w:r>
        <w:r w:rsidR="005D283E" w:rsidRPr="00F71B20">
          <w:rPr>
            <w:rFonts w:ascii="Times New Roman" w:eastAsia="Times New Roman" w:hAnsi="Times New Roman" w:cs="Times New Roman"/>
            <w:sz w:val="24"/>
            <w:szCs w:val="24"/>
            <w:rPrChange w:id="285" w:author="Mohammad Nayeem" w:date="2020-03-05T15:43:00Z">
              <w:rPr>
                <w:rFonts w:ascii="Times New Roman" w:eastAsia="Times New Roman" w:hAnsi="Times New Roman" w:cs="Times New Roman"/>
                <w:sz w:val="24"/>
                <w:szCs w:val="24"/>
              </w:rPr>
            </w:rPrChange>
          </w:rPr>
          <w:fldChar w:fldCharType="separate"/>
        </w:r>
        <w:r w:rsidR="005D283E" w:rsidRPr="00F71B20">
          <w:rPr>
            <w:rFonts w:ascii="Times New Roman" w:eastAsia="Times New Roman" w:hAnsi="Times New Roman" w:cs="Times New Roman"/>
            <w:noProof/>
            <w:sz w:val="24"/>
            <w:szCs w:val="24"/>
          </w:rPr>
          <w:t>(NIPORT/Bangladesh, Associates, &amp; International, 2016</w:t>
        </w:r>
      </w:ins>
      <w:ins w:id="286" w:author="NaYEeM" w:date="2020-02-19T07:01:00Z">
        <w:r w:rsidR="005D283E" w:rsidRPr="00F71B20">
          <w:rPr>
            <w:rFonts w:ascii="Times New Roman" w:eastAsia="Times New Roman" w:hAnsi="Times New Roman" w:cs="Times New Roman"/>
            <w:noProof/>
            <w:sz w:val="24"/>
            <w:szCs w:val="24"/>
          </w:rPr>
          <w:t>;</w:t>
        </w:r>
      </w:ins>
      <w:ins w:id="287" w:author="NaYEeM" w:date="2020-02-19T06:56:00Z">
        <w:r w:rsidR="005D283E" w:rsidRPr="00F71B20">
          <w:rPr>
            <w:rFonts w:ascii="Times New Roman" w:eastAsia="Times New Roman" w:hAnsi="Times New Roman" w:cs="Times New Roman"/>
            <w:sz w:val="24"/>
            <w:szCs w:val="24"/>
            <w:rPrChange w:id="288" w:author="Mohammad Nayeem" w:date="2020-03-05T15:43:00Z">
              <w:rPr>
                <w:rFonts w:ascii="Times New Roman" w:eastAsia="Times New Roman" w:hAnsi="Times New Roman" w:cs="Times New Roman"/>
                <w:sz w:val="24"/>
                <w:szCs w:val="24"/>
              </w:rPr>
            </w:rPrChange>
          </w:rPr>
          <w:fldChar w:fldCharType="end"/>
        </w:r>
      </w:ins>
      <w:ins w:id="289" w:author="NaYEeM" w:date="2020-02-19T06:58:00Z">
        <w:r w:rsidR="005D283E" w:rsidRPr="00F71B20">
          <w:rPr>
            <w:rFonts w:ascii="Times New Roman" w:eastAsia="Times New Roman" w:hAnsi="Times New Roman" w:cs="Times New Roman"/>
            <w:sz w:val="24"/>
            <w:szCs w:val="24"/>
            <w:shd w:val="clear" w:color="auto" w:fill="FFFFFF"/>
          </w:rPr>
          <w:t xml:space="preserve"> </w:t>
        </w:r>
        <w:r w:rsidR="005D283E" w:rsidRPr="00F71B20">
          <w:rPr>
            <w:rFonts w:ascii="Times New Roman" w:eastAsia="Times New Roman" w:hAnsi="Times New Roman" w:cs="Times New Roman"/>
            <w:sz w:val="24"/>
            <w:szCs w:val="24"/>
            <w:shd w:val="clear" w:color="auto" w:fill="FFFFFF"/>
            <w:rPrChange w:id="290" w:author="Mohammad Nayeem" w:date="2020-03-05T15:43:00Z">
              <w:rPr>
                <w:rFonts w:ascii="Times New Roman" w:eastAsia="Times New Roman" w:hAnsi="Times New Roman" w:cs="Times New Roman"/>
                <w:sz w:val="24"/>
                <w:szCs w:val="24"/>
                <w:shd w:val="clear" w:color="auto" w:fill="FFFFFF"/>
              </w:rPr>
            </w:rPrChange>
          </w:rPr>
          <w:fldChar w:fldCharType="begin" w:fldLock="1"/>
        </w:r>
        <w:r w:rsidR="005D283E" w:rsidRPr="00F71B20">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{"citationItems":[{"id":"ITEM-1","itemData":{"URL":"https://mics.unicef.org/news_entries/15","accessed":{"date-parts":[["2019","10","22"]]},"author":[{"dropping-particle":"","family":"UNICEF","given":"BBS and","non-dropping-particle":"","parse-names":false,"suffix":""}],"id":"ITEM-1","issued":{"date-parts":[["2015"]]},"title":"BANGLADESH 2012-13 MICS FINAL REPORT RELEASED - UNICEF MICS","type":"webpage"},"uris":["http://www.mendeley.com/documents/?uuid=98c5bc91-53d2-3395-91b1-1ed2feca0350"]}],"mendeley":{"formattedCitation":"(UNICEF, 2015)","plainTextFormattedCitation":"(UNICEF, 2015)","previouslyFormattedCitation":"(UNICEF, 2015)"},"properties":{"noteIndex":0},"schema":"https://github.com/citation-style-language/schema/raw/master/csl-citation.json"}</w:instrText>
        </w:r>
        <w:r w:rsidR="005D283E" w:rsidRPr="00F71B20">
          <w:rPr>
            <w:rFonts w:ascii="Times New Roman" w:eastAsia="Times New Roman" w:hAnsi="Times New Roman" w:cs="Times New Roman"/>
            <w:sz w:val="24"/>
            <w:szCs w:val="24"/>
            <w:shd w:val="clear" w:color="auto" w:fill="FFFFFF"/>
            <w:rPrChange w:id="291" w:author="Mohammad Nayeem" w:date="2020-03-05T15:43:00Z">
              <w:rPr>
                <w:rFonts w:ascii="Times New Roman" w:eastAsia="Times New Roman" w:hAnsi="Times New Roman" w:cs="Times New Roman"/>
                <w:sz w:val="24"/>
                <w:szCs w:val="24"/>
                <w:shd w:val="clear" w:color="auto" w:fill="FFFFFF"/>
              </w:rPr>
            </w:rPrChange>
          </w:rPr>
          <w:fldChar w:fldCharType="separate"/>
        </w:r>
        <w:r w:rsidR="005D283E" w:rsidRPr="00F71B20">
          <w:rPr>
            <w:rFonts w:ascii="Times New Roman" w:eastAsia="Times New Roman" w:hAnsi="Times New Roman" w:cs="Times New Roman"/>
            <w:noProof/>
            <w:sz w:val="24"/>
            <w:szCs w:val="24"/>
            <w:shd w:val="clear" w:color="auto" w:fill="FFFFFF"/>
          </w:rPr>
          <w:t>UNICEF, 2015)</w:t>
        </w:r>
        <w:r w:rsidR="005D283E" w:rsidRPr="00F71B20">
          <w:rPr>
            <w:rFonts w:ascii="Times New Roman" w:eastAsia="Times New Roman" w:hAnsi="Times New Roman" w:cs="Times New Roman"/>
            <w:sz w:val="24"/>
            <w:szCs w:val="24"/>
            <w:shd w:val="clear" w:color="auto" w:fill="FFFFFF"/>
            <w:rPrChange w:id="292" w:author="Mohammad Nayeem" w:date="2020-03-05T15:43:00Z">
              <w:rPr>
                <w:rFonts w:ascii="Times New Roman" w:eastAsia="Times New Roman" w:hAnsi="Times New Roman" w:cs="Times New Roman"/>
                <w:sz w:val="24"/>
                <w:szCs w:val="24"/>
                <w:shd w:val="clear" w:color="auto" w:fill="FFFFFF"/>
              </w:rPr>
            </w:rPrChange>
          </w:rPr>
          <w:fldChar w:fldCharType="end"/>
        </w:r>
      </w:ins>
      <w:ins w:id="293" w:author="NaYEeM" w:date="2020-02-19T06:56:00Z">
        <w:r w:rsidR="005D283E" w:rsidRPr="00F71B20">
          <w:rPr>
            <w:rFonts w:ascii="Times New Roman" w:eastAsia="Times New Roman" w:hAnsi="Times New Roman" w:cs="Times New Roman"/>
            <w:sz w:val="24"/>
            <w:szCs w:val="24"/>
          </w:rPr>
          <w:t>.</w:t>
        </w:r>
      </w:ins>
      <w:ins w:id="294" w:author="NaYEeM" w:date="2020-02-19T06:57:00Z">
        <w:r w:rsidR="005D283E" w:rsidRPr="00F71B20">
          <w:rPr>
            <w:rFonts w:ascii="Times New Roman" w:eastAsia="Times New Roman" w:hAnsi="Times New Roman" w:cs="Times New Roman"/>
            <w:sz w:val="24"/>
            <w:szCs w:val="24"/>
            <w:shd w:val="clear" w:color="auto" w:fill="FFFFFF"/>
          </w:rPr>
          <w:t xml:space="preserve"> </w:t>
        </w:r>
      </w:ins>
    </w:p>
    <w:p w14:paraId="4671FDB3" w14:textId="77777777" w:rsidR="00973D39" w:rsidRPr="00F71B20" w:rsidRDefault="00973D39">
      <w:pPr>
        <w:spacing w:after="0" w:line="240" w:lineRule="auto"/>
        <w:rPr>
          <w:ins w:id="295" w:author="NaYEeM" w:date="2020-02-19T06:53:00Z"/>
          <w:rFonts w:ascii="Times New Roman" w:eastAsia="Times New Roman" w:hAnsi="Times New Roman" w:cs="Times New Roman"/>
          <w:sz w:val="24"/>
          <w:szCs w:val="24"/>
        </w:rPr>
      </w:pPr>
    </w:p>
    <w:p w14:paraId="7D0746E3" w14:textId="60C33481" w:rsidR="00725DA8" w:rsidRPr="00F71B20" w:rsidRDefault="00F0575E">
      <w:pPr>
        <w:spacing w:after="0" w:line="240" w:lineRule="auto"/>
        <w:rPr>
          <w:ins w:id="296" w:author="NaYEeM" w:date="2020-02-19T06:48:00Z"/>
          <w:rFonts w:ascii="Times New Roman" w:eastAsia="Times New Roman" w:hAnsi="Times New Roman" w:cs="Times New Roman"/>
          <w:sz w:val="24"/>
          <w:szCs w:val="24"/>
        </w:rPr>
      </w:pPr>
      <w:commentRangeStart w:id="297"/>
      <w:r w:rsidRPr="00F71B20">
        <w:rPr>
          <w:rFonts w:ascii="Times New Roman" w:eastAsia="Times New Roman" w:hAnsi="Times New Roman" w:cs="Times New Roman"/>
          <w:sz w:val="24"/>
          <w:szCs w:val="24"/>
        </w:rPr>
        <w:t xml:space="preserve">There 7886 number of mother-child pairs information was </w:t>
      </w:r>
      <w:ins w:id="298" w:author="NaYEeM" w:date="2020-02-19T07:02:00Z">
        <w:r w:rsidR="00EF6F2A" w:rsidRPr="00F71B20">
          <w:rPr>
            <w:rFonts w:ascii="Times New Roman" w:eastAsia="Times New Roman" w:hAnsi="Times New Roman" w:cs="Times New Roman"/>
            <w:sz w:val="24"/>
            <w:szCs w:val="24"/>
          </w:rPr>
          <w:t xml:space="preserve">given. </w:t>
        </w:r>
      </w:ins>
      <w:del w:id="299" w:author="NaYEeM" w:date="2020-02-19T07:02:00Z">
        <w:r w:rsidRPr="00F71B20" w:rsidDel="00EF6F2A">
          <w:rPr>
            <w:rFonts w:ascii="Times New Roman" w:eastAsia="Times New Roman" w:hAnsi="Times New Roman" w:cs="Times New Roman"/>
            <w:sz w:val="24"/>
            <w:szCs w:val="24"/>
          </w:rPr>
          <w:delText xml:space="preserve">given which represents the seven </w:delText>
        </w:r>
      </w:del>
      <w:ins w:id="300" w:author="Nasar Ahmed" w:date="2020-01-11T09:34:00Z">
        <w:del w:id="301" w:author="NaYEeM" w:date="2020-02-19T07:02:00Z">
          <w:r w:rsidR="009266DD" w:rsidRPr="00F71B20" w:rsidDel="00EF6F2A">
            <w:rPr>
              <w:rFonts w:ascii="Times New Roman" w:eastAsia="Times New Roman" w:hAnsi="Times New Roman" w:cs="Times New Roman"/>
              <w:sz w:val="24"/>
              <w:szCs w:val="24"/>
            </w:rPr>
            <w:delText>geogr</w:delText>
          </w:r>
        </w:del>
      </w:ins>
      <w:ins w:id="302" w:author="Nasar Ahmed" w:date="2020-01-11T09:35:00Z">
        <w:del w:id="303" w:author="NaYEeM" w:date="2020-02-19T07:02:00Z">
          <w:r w:rsidR="009266DD" w:rsidRPr="00F71B20" w:rsidDel="00EF6F2A">
            <w:rPr>
              <w:rFonts w:ascii="Times New Roman" w:eastAsia="Times New Roman" w:hAnsi="Times New Roman" w:cs="Times New Roman"/>
              <w:sz w:val="24"/>
              <w:szCs w:val="24"/>
            </w:rPr>
            <w:delText xml:space="preserve">aphical </w:delText>
          </w:r>
        </w:del>
      </w:ins>
      <w:del w:id="304" w:author="NaYEeM" w:date="2020-02-19T07:02:00Z">
        <w:r w:rsidRPr="00F71B20" w:rsidDel="00EF6F2A">
          <w:rPr>
            <w:rFonts w:ascii="Times New Roman" w:eastAsia="Times New Roman" w:hAnsi="Times New Roman" w:cs="Times New Roman"/>
            <w:sz w:val="24"/>
            <w:szCs w:val="24"/>
          </w:rPr>
          <w:delText xml:space="preserve">divisions (Chittagong, Dhaka, Barisal, Sylhet, Rajshahi, Khulna, Rangpur) in Bangladesh. </w:delText>
        </w:r>
      </w:del>
      <w:commentRangeEnd w:id="297"/>
      <w:ins w:id="305" w:author="Nasar Ahmed" w:date="2020-01-11T09:35:00Z">
        <w:del w:id="306" w:author="NaYEeM" w:date="2020-02-19T06:56:00Z">
          <w:r w:rsidR="009266DD" w:rsidRPr="00F71B20" w:rsidDel="005D283E">
            <w:rPr>
              <w:rFonts w:ascii="Times New Roman" w:eastAsia="Times New Roman" w:hAnsi="Times New Roman" w:cs="Times New Roman"/>
              <w:sz w:val="24"/>
              <w:szCs w:val="24"/>
            </w:rPr>
            <w:delText xml:space="preserve">These administrative divisions </w:delText>
          </w:r>
        </w:del>
      </w:ins>
      <w:del w:id="307" w:author="NaYEeM" w:date="2020-02-19T06:56:00Z">
        <w:r w:rsidR="00496EC7" w:rsidRPr="00F71B20" w:rsidDel="005D283E">
          <w:rPr>
            <w:rStyle w:val="CommentReference"/>
            <w:rFonts w:ascii="Times New Roman" w:hAnsi="Times New Roman" w:cs="Times New Roman"/>
            <w:sz w:val="24"/>
            <w:szCs w:val="24"/>
            <w:rPrChange w:id="308" w:author="Mohammad Nayeem" w:date="2020-03-05T15:43:00Z">
              <w:rPr>
                <w:rStyle w:val="CommentReference"/>
              </w:rPr>
            </w:rPrChange>
          </w:rPr>
          <w:commentReference w:id="297"/>
        </w:r>
        <w:r w:rsidRPr="00F71B20" w:rsidDel="005D283E">
          <w:rPr>
            <w:rFonts w:ascii="Times New Roman" w:eastAsia="Times New Roman" w:hAnsi="Times New Roman" w:cs="Times New Roman"/>
            <w:sz w:val="24"/>
            <w:szCs w:val="24"/>
          </w:rPr>
          <w:delText>Districts are taken as the main sampling strata for the sample</w:delText>
        </w:r>
        <w:r w:rsidR="00B852B5" w:rsidRPr="00F71B20" w:rsidDel="005D283E">
          <w:rPr>
            <w:rFonts w:ascii="Times New Roman" w:eastAsia="Times New Roman" w:hAnsi="Times New Roman" w:cs="Times New Roman"/>
            <w:sz w:val="24"/>
            <w:szCs w:val="24"/>
          </w:rPr>
          <w:delText xml:space="preserve"> </w:delText>
        </w:r>
        <w:r w:rsidR="008429B2" w:rsidRPr="00F71B20" w:rsidDel="005D283E">
          <w:rPr>
            <w:rFonts w:ascii="Times New Roman" w:eastAsia="Times New Roman" w:hAnsi="Times New Roman" w:cs="Times New Roman"/>
            <w:sz w:val="24"/>
            <w:szCs w:val="24"/>
            <w:rPrChange w:id="309" w:author="Mohammad Nayeem" w:date="2020-03-05T15:43:00Z">
              <w:rPr>
                <w:rFonts w:ascii="Times New Roman" w:eastAsia="Times New Roman" w:hAnsi="Times New Roman" w:cs="Times New Roman"/>
                <w:sz w:val="24"/>
                <w:szCs w:val="24"/>
              </w:rPr>
            </w:rPrChange>
          </w:rPr>
          <w:fldChar w:fldCharType="begin" w:fldLock="1"/>
        </w:r>
        <w:r w:rsidR="008429B2" w:rsidRPr="00F71B20" w:rsidDel="005D283E">
          <w:rPr>
            <w:rFonts w:ascii="Times New Roman" w:eastAsia="Times New Roman" w:hAnsi="Times New Roman" w:cs="Times New Roman"/>
            <w:sz w:val="24"/>
            <w:szCs w:val="24"/>
          </w:rPr>
          <w:delInstrText>ADDIN CSL_CITATION {"citationItems":[{"id":"ITEM-1","itemData":{"author":[{"dropping-particle":"","family":"NIPORT/Bangladesh","given":"National Institute of Population Research and Training -","non-dropping-particle":"","parse-names":false,"suffix":""},{"dropping-particle":"","family":"Associates","given":"Mitra and","non-dropping-particle":"","parse-names":false,"suffix":""},{"dropping-particle":"","family":"International","given":"ICF","non-dropping-particle":"","parse-names":false,"suffix":""}],"id":"ITEM-1","issued":{"date-parts":[["2016","3","1"]]},"title":"Bangladesh Demographic and Health Survey 2014","type":"article"},"uris":["http://www.mendeley.com/documents/?uuid=925f6fb6-5854-33fb-9967-776220d81c55"]}],"mendeley":{"formattedCitation":"(NIPORT/Bangladesh, Associates, &amp; International, 2016)","plainTextFormattedCitation":"(NIPORT/Bangladesh, Associates, &amp; International, 2016)","previouslyFormattedCitation":"(NIPORT/Bangladesh, Associates, &amp; International, 2016)"},"properties":{"noteIndex":0},"schema":"https://github.com/citation-style-language/schema/raw/master/csl-citation.json"}</w:delInstrText>
        </w:r>
        <w:r w:rsidR="008429B2" w:rsidRPr="00F71B20" w:rsidDel="005D283E">
          <w:rPr>
            <w:rFonts w:ascii="Times New Roman" w:eastAsia="Times New Roman" w:hAnsi="Times New Roman" w:cs="Times New Roman"/>
            <w:sz w:val="24"/>
            <w:szCs w:val="24"/>
            <w:rPrChange w:id="310" w:author="Mohammad Nayeem" w:date="2020-03-05T15:43:00Z">
              <w:rPr>
                <w:rFonts w:ascii="Times New Roman" w:eastAsia="Times New Roman" w:hAnsi="Times New Roman" w:cs="Times New Roman"/>
                <w:sz w:val="24"/>
                <w:szCs w:val="24"/>
              </w:rPr>
            </w:rPrChange>
          </w:rPr>
          <w:fldChar w:fldCharType="separate"/>
        </w:r>
        <w:r w:rsidR="008429B2" w:rsidRPr="00F71B20" w:rsidDel="005D283E">
          <w:rPr>
            <w:rFonts w:ascii="Times New Roman" w:eastAsia="Times New Roman" w:hAnsi="Times New Roman" w:cs="Times New Roman"/>
            <w:noProof/>
            <w:sz w:val="24"/>
            <w:szCs w:val="24"/>
          </w:rPr>
          <w:delText>(NIPORT/Bangladesh, Associates, &amp; International, 2016)</w:delText>
        </w:r>
        <w:r w:rsidR="008429B2" w:rsidRPr="00F71B20" w:rsidDel="005D283E">
          <w:rPr>
            <w:rFonts w:ascii="Times New Roman" w:eastAsia="Times New Roman" w:hAnsi="Times New Roman" w:cs="Times New Roman"/>
            <w:sz w:val="24"/>
            <w:szCs w:val="24"/>
            <w:rPrChange w:id="311" w:author="Mohammad Nayeem" w:date="2020-03-05T15:43:00Z">
              <w:rPr>
                <w:rFonts w:ascii="Times New Roman" w:eastAsia="Times New Roman" w:hAnsi="Times New Roman" w:cs="Times New Roman"/>
                <w:sz w:val="24"/>
                <w:szCs w:val="24"/>
              </w:rPr>
            </w:rPrChange>
          </w:rPr>
          <w:fldChar w:fldCharType="end"/>
        </w:r>
        <w:r w:rsidR="00725DA8" w:rsidRPr="00F71B20" w:rsidDel="005D283E">
          <w:rPr>
            <w:rFonts w:ascii="Times New Roman" w:eastAsia="Times New Roman" w:hAnsi="Times New Roman" w:cs="Times New Roman"/>
            <w:sz w:val="24"/>
            <w:szCs w:val="24"/>
          </w:rPr>
          <w:delText xml:space="preserve">. </w:delText>
        </w:r>
      </w:del>
      <w:commentRangeStart w:id="312"/>
      <w:del w:id="313" w:author="Mohammad Nayeem" w:date="2020-03-05T14:47:00Z">
        <w:r w:rsidRPr="00F71B20" w:rsidDel="0092680D">
          <w:rPr>
            <w:rFonts w:ascii="Times New Roman" w:eastAsia="Times New Roman" w:hAnsi="Times New Roman" w:cs="Times New Roman"/>
            <w:sz w:val="24"/>
            <w:szCs w:val="24"/>
          </w:rPr>
          <w:delText xml:space="preserve">Among them, the number of children living with their mother is 6650 and about 1236 children </w:delText>
        </w:r>
      </w:del>
      <w:ins w:id="314" w:author="Nasar Ahmed" w:date="2020-01-11T09:36:00Z">
        <w:del w:id="315" w:author="Mohammad Nayeem" w:date="2020-03-05T14:47:00Z">
          <w:r w:rsidR="00F62D7A" w:rsidRPr="00F71B20" w:rsidDel="0092680D">
            <w:rPr>
              <w:rFonts w:ascii="Times New Roman" w:eastAsia="Times New Roman" w:hAnsi="Times New Roman" w:cs="Times New Roman"/>
              <w:sz w:val="24"/>
              <w:szCs w:val="24"/>
            </w:rPr>
            <w:delText xml:space="preserve">are not </w:delText>
          </w:r>
        </w:del>
      </w:ins>
      <w:del w:id="316" w:author="Mohammad Nayeem" w:date="2020-03-05T14:47:00Z">
        <w:r w:rsidRPr="00F71B20" w:rsidDel="0092680D">
          <w:rPr>
            <w:rFonts w:ascii="Times New Roman" w:eastAsia="Times New Roman" w:hAnsi="Times New Roman" w:cs="Times New Roman"/>
            <w:sz w:val="24"/>
            <w:szCs w:val="24"/>
          </w:rPr>
          <w:delText xml:space="preserve">don’t </w:delText>
        </w:r>
      </w:del>
      <w:ins w:id="317" w:author="Nasar Ahmed" w:date="2020-02-19T05:27:00Z">
        <w:del w:id="318" w:author="Mohammad Nayeem" w:date="2020-03-05T14:47:00Z">
          <w:r w:rsidRPr="00F71B20" w:rsidDel="0092680D">
            <w:rPr>
              <w:rFonts w:ascii="Times New Roman" w:eastAsia="Times New Roman" w:hAnsi="Times New Roman" w:cs="Times New Roman"/>
              <w:sz w:val="24"/>
              <w:szCs w:val="24"/>
            </w:rPr>
            <w:delText>liv</w:delText>
          </w:r>
        </w:del>
      </w:ins>
      <w:ins w:id="319" w:author="Nasar Ahmed" w:date="2020-01-11T09:36:00Z">
        <w:del w:id="320" w:author="Mohammad Nayeem" w:date="2020-03-05T14:47:00Z">
          <w:r w:rsidR="00F62D7A" w:rsidRPr="00F71B20" w:rsidDel="0092680D">
            <w:rPr>
              <w:rFonts w:ascii="Times New Roman" w:eastAsia="Times New Roman" w:hAnsi="Times New Roman" w:cs="Times New Roman"/>
              <w:sz w:val="24"/>
              <w:szCs w:val="24"/>
            </w:rPr>
            <w:delText>ing</w:delText>
          </w:r>
        </w:del>
      </w:ins>
      <w:del w:id="321" w:author="Mohammad Nayeem" w:date="2020-03-05T14:47:00Z">
        <w:r w:rsidRPr="00F71B20" w:rsidDel="0092680D">
          <w:rPr>
            <w:rFonts w:ascii="Times New Roman" w:eastAsia="Times New Roman" w:hAnsi="Times New Roman" w:cs="Times New Roman"/>
            <w:sz w:val="24"/>
            <w:szCs w:val="24"/>
          </w:rPr>
          <w:delText>elive with their mother</w:delText>
        </w:r>
        <w:commentRangeEnd w:id="312"/>
        <w:r w:rsidR="00496EC7" w:rsidRPr="00F71B20" w:rsidDel="0092680D">
          <w:rPr>
            <w:rStyle w:val="CommentReference"/>
            <w:rFonts w:ascii="Times New Roman" w:hAnsi="Times New Roman" w:cs="Times New Roman"/>
            <w:sz w:val="24"/>
            <w:szCs w:val="24"/>
            <w:rPrChange w:id="322" w:author="Mohammad Nayeem" w:date="2020-03-05T15:43:00Z">
              <w:rPr>
                <w:rStyle w:val="CommentReference"/>
              </w:rPr>
            </w:rPrChange>
          </w:rPr>
          <w:commentReference w:id="312"/>
        </w:r>
        <w:r w:rsidRPr="00F71B20" w:rsidDel="0092680D">
          <w:rPr>
            <w:rFonts w:ascii="Times New Roman" w:eastAsia="Times New Roman" w:hAnsi="Times New Roman" w:cs="Times New Roman"/>
            <w:sz w:val="24"/>
            <w:szCs w:val="24"/>
          </w:rPr>
          <w:delText xml:space="preserve">. </w:delText>
        </w:r>
      </w:del>
      <w:r w:rsidRPr="00F71B20">
        <w:rPr>
          <w:rFonts w:ascii="Times New Roman" w:eastAsia="Times New Roman" w:hAnsi="Times New Roman" w:cs="Times New Roman"/>
          <w:sz w:val="24"/>
          <w:szCs w:val="24"/>
        </w:rPr>
        <w:t>From figure 1</w:t>
      </w:r>
      <w:ins w:id="323" w:author="Nasar Ahmed" w:date="2020-01-11T09:37:00Z">
        <w:r w:rsidR="00F62D7A" w:rsidRPr="00F71B20">
          <w:rPr>
            <w:rFonts w:ascii="Times New Roman" w:eastAsia="Times New Roman" w:hAnsi="Times New Roman" w:cs="Times New Roman"/>
            <w:sz w:val="24"/>
            <w:szCs w:val="24"/>
          </w:rPr>
          <w:t xml:space="preserve"> depicted that</w:t>
        </w:r>
      </w:ins>
      <w:del w:id="324" w:author="Nasar Ahmed" w:date="2020-01-11T09:37:00Z">
        <w:r w:rsidRPr="00F71B20">
          <w:rPr>
            <w:rFonts w:ascii="Times New Roman" w:eastAsia="Times New Roman" w:hAnsi="Times New Roman" w:cs="Times New Roman"/>
            <w:sz w:val="24"/>
            <w:szCs w:val="24"/>
          </w:rPr>
          <w:delText>,</w:delText>
        </w:r>
      </w:del>
      <w:r w:rsidRPr="00F71B20">
        <w:rPr>
          <w:rFonts w:ascii="Times New Roman" w:eastAsia="Times New Roman" w:hAnsi="Times New Roman" w:cs="Times New Roman"/>
          <w:sz w:val="24"/>
          <w:szCs w:val="24"/>
        </w:rPr>
        <w:t xml:space="preserve"> 4557 children of three years of age are selected as a sample because BDHS only contains C-</w:t>
      </w:r>
      <w:ins w:id="325" w:author="Mohammad Nayeem" w:date="2020-03-05T14:47:00Z">
        <w:r w:rsidR="0092680D" w:rsidRPr="00F71B20">
          <w:rPr>
            <w:rFonts w:ascii="Times New Roman" w:eastAsia="Times New Roman" w:hAnsi="Times New Roman" w:cs="Times New Roman"/>
            <w:sz w:val="24"/>
            <w:szCs w:val="24"/>
          </w:rPr>
          <w:t>s</w:t>
        </w:r>
      </w:ins>
      <w:del w:id="326" w:author="Mohammad Nayeem" w:date="2020-03-05T14:47:00Z">
        <w:r w:rsidRPr="00F71B20" w:rsidDel="0092680D">
          <w:rPr>
            <w:rFonts w:ascii="Times New Roman" w:eastAsia="Times New Roman" w:hAnsi="Times New Roman" w:cs="Times New Roman"/>
            <w:sz w:val="24"/>
            <w:szCs w:val="24"/>
          </w:rPr>
          <w:delText>S</w:delText>
        </w:r>
      </w:del>
      <w:r w:rsidRPr="00F71B20">
        <w:rPr>
          <w:rFonts w:ascii="Times New Roman" w:eastAsia="Times New Roman" w:hAnsi="Times New Roman" w:cs="Times New Roman"/>
          <w:sz w:val="24"/>
          <w:szCs w:val="24"/>
        </w:rPr>
        <w:t>ection information of this age of child and 2093 children greater than 3 years are omitted for final analysis.</w:t>
      </w:r>
    </w:p>
    <w:p w14:paraId="56AC424B" w14:textId="77777777" w:rsidR="00113527" w:rsidRPr="00F71B20" w:rsidRDefault="00113527">
      <w:pPr>
        <w:spacing w:after="0" w:line="240" w:lineRule="auto"/>
        <w:rPr>
          <w:rFonts w:ascii="Times New Roman" w:eastAsia="Times New Roman" w:hAnsi="Times New Roman" w:cs="Times New Roman"/>
          <w:sz w:val="24"/>
          <w:szCs w:val="24"/>
        </w:rPr>
      </w:pPr>
    </w:p>
    <w:p w14:paraId="1B376E19" w14:textId="77777777" w:rsidR="005B4A40" w:rsidRPr="00F71B20" w:rsidRDefault="005B4A40">
      <w:pPr>
        <w:spacing w:after="0" w:line="240" w:lineRule="auto"/>
        <w:jc w:val="center"/>
        <w:rPr>
          <w:rFonts w:ascii="Times New Roman" w:eastAsia="Times New Roman" w:hAnsi="Times New Roman" w:cs="Times New Roman"/>
          <w:sz w:val="24"/>
          <w:szCs w:val="24"/>
          <w:shd w:val="clear" w:color="auto" w:fill="FFFFFF"/>
        </w:rPr>
        <w:pPrChange w:id="327" w:author="NaYEeM" w:date="2020-02-26T14:43:00Z">
          <w:pPr>
            <w:spacing w:after="0" w:line="240" w:lineRule="auto"/>
          </w:pPr>
        </w:pPrChange>
      </w:pPr>
      <w:r w:rsidRPr="00F71B20">
        <w:rPr>
          <w:rFonts w:ascii="Times New Roman" w:eastAsia="Times New Roman" w:hAnsi="Times New Roman" w:cs="Times New Roman"/>
          <w:noProof/>
          <w:sz w:val="24"/>
          <w:szCs w:val="24"/>
          <w:shd w:val="clear" w:color="auto" w:fill="FFFFFF"/>
          <w:rPrChange w:id="328" w:author="Mohammad Nayeem" w:date="2020-03-05T15:43:00Z">
            <w:rPr>
              <w:rFonts w:ascii="Times New Roman" w:eastAsia="Times New Roman" w:hAnsi="Times New Roman" w:cs="Times New Roman"/>
              <w:noProof/>
              <w:sz w:val="24"/>
              <w:szCs w:val="24"/>
              <w:shd w:val="clear" w:color="auto" w:fill="FFFFFF"/>
            </w:rPr>
          </w:rPrChange>
        </w:rPr>
        <w:lastRenderedPageBreak/>
        <w:drawing>
          <wp:inline distT="0" distB="0" distL="0" distR="0" wp14:anchorId="1BAA4802" wp14:editId="110168F0">
            <wp:extent cx="5124450" cy="3209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4022" cy="3234591"/>
                    </a:xfrm>
                    <a:prstGeom prst="rect">
                      <a:avLst/>
                    </a:prstGeom>
                    <a:noFill/>
                    <a:ln>
                      <a:noFill/>
                    </a:ln>
                  </pic:spPr>
                </pic:pic>
              </a:graphicData>
            </a:graphic>
          </wp:inline>
        </w:drawing>
      </w:r>
    </w:p>
    <w:p w14:paraId="20AE3D28" w14:textId="3C93B540" w:rsidR="00834B1F" w:rsidRPr="00F71B20" w:rsidRDefault="005B4A40">
      <w:pPr>
        <w:spacing w:after="0" w:line="240" w:lineRule="auto"/>
        <w:rPr>
          <w:rFonts w:ascii="Times New Roman" w:eastAsia="Times New Roman" w:hAnsi="Times New Roman" w:cs="Times New Roman"/>
          <w:b/>
          <w:sz w:val="24"/>
          <w:szCs w:val="24"/>
          <w:shd w:val="clear" w:color="auto" w:fill="FFFFFF"/>
        </w:rPr>
      </w:pPr>
      <w:r w:rsidRPr="00F71B20">
        <w:rPr>
          <w:rFonts w:ascii="Times New Roman" w:eastAsia="Times New Roman" w:hAnsi="Times New Roman" w:cs="Times New Roman"/>
          <w:b/>
          <w:sz w:val="24"/>
          <w:szCs w:val="24"/>
          <w:shd w:val="clear" w:color="auto" w:fill="FFFFFF"/>
        </w:rPr>
        <w:t>Figure 1: Flow Chart</w:t>
      </w:r>
      <w:r w:rsidR="00C43AFE" w:rsidRPr="00F71B20">
        <w:rPr>
          <w:rFonts w:ascii="Times New Roman" w:eastAsia="Times New Roman" w:hAnsi="Times New Roman" w:cs="Times New Roman"/>
          <w:b/>
          <w:sz w:val="24"/>
          <w:szCs w:val="24"/>
          <w:shd w:val="clear" w:color="auto" w:fill="FFFFFF"/>
        </w:rPr>
        <w:t xml:space="preserve"> of BDHS data</w:t>
      </w:r>
      <w:r w:rsidRPr="00F71B20">
        <w:rPr>
          <w:rFonts w:ascii="Times New Roman" w:eastAsia="Times New Roman" w:hAnsi="Times New Roman" w:cs="Times New Roman"/>
          <w:b/>
          <w:sz w:val="24"/>
          <w:szCs w:val="24"/>
          <w:shd w:val="clear" w:color="auto" w:fill="FFFFFF"/>
        </w:rPr>
        <w:t xml:space="preserve"> for </w:t>
      </w:r>
      <w:ins w:id="329" w:author="Nasar Ahmed" w:date="2020-02-19T05:27:00Z">
        <w:r w:rsidR="00F97119" w:rsidRPr="00F71B20">
          <w:rPr>
            <w:rFonts w:ascii="Times New Roman" w:eastAsia="Times New Roman" w:hAnsi="Times New Roman" w:cs="Times New Roman"/>
            <w:b/>
            <w:color w:val="0070C0"/>
            <w:sz w:val="24"/>
            <w:szCs w:val="24"/>
            <w:shd w:val="clear" w:color="auto" w:fill="FFFFFF"/>
          </w:rPr>
          <w:t>the</w:t>
        </w:r>
        <w:r w:rsidR="00F97119" w:rsidRPr="00F71B20">
          <w:rPr>
            <w:rFonts w:ascii="Times New Roman" w:eastAsia="Times New Roman" w:hAnsi="Times New Roman" w:cs="Times New Roman"/>
            <w:b/>
            <w:sz w:val="24"/>
            <w:szCs w:val="24"/>
            <w:shd w:val="clear" w:color="auto" w:fill="FFFFFF"/>
          </w:rPr>
          <w:t xml:space="preserve"> </w:t>
        </w:r>
      </w:ins>
      <w:r w:rsidRPr="00F71B20">
        <w:rPr>
          <w:rFonts w:ascii="Times New Roman" w:eastAsia="Times New Roman" w:hAnsi="Times New Roman" w:cs="Times New Roman"/>
          <w:b/>
          <w:sz w:val="24"/>
          <w:szCs w:val="24"/>
          <w:shd w:val="clear" w:color="auto" w:fill="FFFFFF"/>
        </w:rPr>
        <w:t>study population</w:t>
      </w:r>
    </w:p>
    <w:p w14:paraId="34AE7522" w14:textId="77777777" w:rsidR="00834B1F" w:rsidRPr="00F71B20" w:rsidRDefault="00834B1F">
      <w:pPr>
        <w:spacing w:after="0" w:line="240" w:lineRule="auto"/>
        <w:rPr>
          <w:ins w:id="330" w:author="NaYEeM" w:date="2020-02-19T07:14:00Z"/>
          <w:rFonts w:ascii="Times New Roman" w:eastAsia="Times New Roman" w:hAnsi="Times New Roman" w:cs="Times New Roman"/>
          <w:sz w:val="24"/>
          <w:szCs w:val="24"/>
          <w:shd w:val="clear" w:color="auto" w:fill="FFFFFF"/>
        </w:rPr>
      </w:pPr>
    </w:p>
    <w:p w14:paraId="666C9FB7" w14:textId="38EA67A3" w:rsidR="00834B1F" w:rsidRPr="00F71B20" w:rsidRDefault="00834B1F">
      <w:pPr>
        <w:spacing w:after="0" w:line="240" w:lineRule="auto"/>
        <w:rPr>
          <w:ins w:id="331" w:author="NaYEeM" w:date="2020-02-19T07:14:00Z"/>
          <w:rFonts w:ascii="Times New Roman" w:eastAsia="Times New Roman" w:hAnsi="Times New Roman" w:cs="Times New Roman"/>
          <w:sz w:val="24"/>
          <w:szCs w:val="24"/>
          <w:shd w:val="clear" w:color="auto" w:fill="FFFFFF"/>
        </w:rPr>
      </w:pPr>
      <w:ins w:id="332" w:author="NaYEeM" w:date="2020-02-19T07:14:00Z">
        <w:r w:rsidRPr="00F71B20">
          <w:rPr>
            <w:rFonts w:ascii="Times New Roman" w:eastAsia="Times New Roman" w:hAnsi="Times New Roman" w:cs="Times New Roman"/>
            <w:sz w:val="24"/>
            <w:szCs w:val="24"/>
            <w:shd w:val="clear" w:color="auto" w:fill="FFFFFF"/>
          </w:rPr>
          <w:t xml:space="preserve">The 2012-13 MICS is based on a sample of 51895 households </w:t>
        </w:r>
      </w:ins>
      <w:ins w:id="333" w:author="NaYEeM" w:date="2020-02-19T07:15:00Z">
        <w:r w:rsidRPr="00F71B20">
          <w:rPr>
            <w:rFonts w:ascii="Times New Roman" w:eastAsia="Times New Roman" w:hAnsi="Times New Roman" w:cs="Times New Roman"/>
            <w:sz w:val="24"/>
            <w:szCs w:val="24"/>
            <w:shd w:val="clear" w:color="auto" w:fill="FFFFFF"/>
          </w:rPr>
          <w:t>(</w:t>
        </w:r>
      </w:ins>
      <w:ins w:id="334" w:author="NaYEeM" w:date="2020-02-19T07:14:00Z">
        <w:r w:rsidRPr="00F71B20">
          <w:rPr>
            <w:rFonts w:ascii="Times New Roman" w:eastAsia="Times New Roman" w:hAnsi="Times New Roman" w:cs="Times New Roman"/>
            <w:sz w:val="24"/>
            <w:szCs w:val="24"/>
            <w:shd w:val="clear" w:color="auto" w:fill="FFFFFF"/>
          </w:rPr>
          <w:t>43474 rural</w:t>
        </w:r>
      </w:ins>
      <w:ins w:id="335" w:author="NaYEeM" w:date="2020-02-19T07:15:00Z">
        <w:r w:rsidRPr="00F71B20">
          <w:rPr>
            <w:rFonts w:ascii="Times New Roman" w:eastAsia="Times New Roman" w:hAnsi="Times New Roman" w:cs="Times New Roman"/>
            <w:sz w:val="24"/>
            <w:szCs w:val="24"/>
            <w:shd w:val="clear" w:color="auto" w:fill="FFFFFF"/>
          </w:rPr>
          <w:t xml:space="preserve"> and</w:t>
        </w:r>
      </w:ins>
      <w:ins w:id="336" w:author="NaYEeM" w:date="2020-02-19T07:14:00Z">
        <w:r w:rsidRPr="00F71B20">
          <w:rPr>
            <w:rFonts w:ascii="Times New Roman" w:eastAsia="Times New Roman" w:hAnsi="Times New Roman" w:cs="Times New Roman"/>
            <w:sz w:val="24"/>
            <w:szCs w:val="24"/>
            <w:shd w:val="clear" w:color="auto" w:fill="FFFFFF"/>
          </w:rPr>
          <w:t xml:space="preserve"> 8421 urban) interviewed with a response rate of 98.5%. In this study, the child age ranged from 0 to 24 months were included; 36197 women have not had a child and 15481 babies greater than 24 months were excluded from the analysis. Therefore, the sample included </w:t>
        </w:r>
        <w:commentRangeStart w:id="337"/>
        <w:r w:rsidRPr="00F71B20">
          <w:rPr>
            <w:rFonts w:ascii="Times New Roman" w:eastAsia="Times New Roman" w:hAnsi="Times New Roman" w:cs="Times New Roman"/>
            <w:sz w:val="24"/>
            <w:szCs w:val="24"/>
            <w:shd w:val="clear" w:color="auto" w:fill="FFFFFF"/>
          </w:rPr>
          <w:t>79</w:t>
        </w:r>
      </w:ins>
      <w:ins w:id="338" w:author="NaYEeM" w:date="2020-02-19T07:23:00Z">
        <w:r w:rsidR="007370F9" w:rsidRPr="00F71B20">
          <w:rPr>
            <w:rFonts w:ascii="Times New Roman" w:eastAsia="Times New Roman" w:hAnsi="Times New Roman" w:cs="Times New Roman"/>
            <w:sz w:val="24"/>
            <w:szCs w:val="24"/>
            <w:shd w:val="clear" w:color="auto" w:fill="FFFFFF"/>
          </w:rPr>
          <w:t>02</w:t>
        </w:r>
      </w:ins>
      <w:ins w:id="339" w:author="NaYEeM" w:date="2020-02-19T07:14:00Z">
        <w:r w:rsidRPr="00F71B20">
          <w:rPr>
            <w:rFonts w:ascii="Times New Roman" w:eastAsia="Times New Roman" w:hAnsi="Times New Roman" w:cs="Times New Roman"/>
            <w:sz w:val="24"/>
            <w:szCs w:val="24"/>
            <w:shd w:val="clear" w:color="auto" w:fill="FFFFFF"/>
          </w:rPr>
          <w:t xml:space="preserve"> </w:t>
        </w:r>
        <w:del w:id="340" w:author="Mohammad Nayeem" w:date="2020-02-27T20:27:00Z">
          <w:r w:rsidRPr="00F71B20" w:rsidDel="002A5322">
            <w:rPr>
              <w:rFonts w:ascii="Times New Roman" w:eastAsia="Times New Roman" w:hAnsi="Times New Roman" w:cs="Times New Roman"/>
              <w:sz w:val="24"/>
              <w:szCs w:val="24"/>
              <w:shd w:val="clear" w:color="auto" w:fill="FFFFFF"/>
            </w:rPr>
            <w:delText>c</w:delText>
          </w:r>
          <w:commentRangeEnd w:id="337"/>
          <w:r w:rsidRPr="00F71B20" w:rsidDel="002A5322">
            <w:rPr>
              <w:rStyle w:val="CommentReference"/>
              <w:rFonts w:ascii="Times New Roman" w:hAnsi="Times New Roman" w:cs="Times New Roman"/>
              <w:sz w:val="24"/>
              <w:szCs w:val="24"/>
              <w:rPrChange w:id="341" w:author="Mohammad Nayeem" w:date="2020-03-05T15:43:00Z">
                <w:rPr>
                  <w:rStyle w:val="CommentReference"/>
                  <w:sz w:val="24"/>
                  <w:szCs w:val="24"/>
                </w:rPr>
              </w:rPrChange>
            </w:rPr>
            <w:commentReference w:id="337"/>
          </w:r>
          <w:r w:rsidRPr="00F71B20" w:rsidDel="002A5322">
            <w:rPr>
              <w:rFonts w:ascii="Times New Roman" w:eastAsia="Times New Roman" w:hAnsi="Times New Roman" w:cs="Times New Roman"/>
              <w:sz w:val="24"/>
              <w:szCs w:val="24"/>
              <w:shd w:val="clear" w:color="auto" w:fill="FFFFFF"/>
            </w:rPr>
            <w:delText>hildren-mother</w:delText>
          </w:r>
        </w:del>
      </w:ins>
      <w:ins w:id="342" w:author="Mohammad Nayeem" w:date="2020-02-27T20:27:00Z">
        <w:r w:rsidR="002A5322" w:rsidRPr="00F71B20">
          <w:rPr>
            <w:rFonts w:ascii="Times New Roman" w:eastAsia="Times New Roman" w:hAnsi="Times New Roman" w:cs="Times New Roman"/>
            <w:sz w:val="24"/>
            <w:szCs w:val="24"/>
            <w:shd w:val="clear" w:color="auto" w:fill="FFFFFF"/>
          </w:rPr>
          <w:t>mother-child</w:t>
        </w:r>
      </w:ins>
      <w:ins w:id="343" w:author="NaYEeM" w:date="2020-02-19T07:14:00Z">
        <w:r w:rsidRPr="00F71B20">
          <w:rPr>
            <w:rFonts w:ascii="Times New Roman" w:eastAsia="Times New Roman" w:hAnsi="Times New Roman" w:cs="Times New Roman"/>
            <w:sz w:val="24"/>
            <w:szCs w:val="24"/>
            <w:shd w:val="clear" w:color="auto" w:fill="FFFFFF"/>
          </w:rPr>
          <w:t xml:space="preserve"> </w:t>
        </w:r>
      </w:ins>
      <w:ins w:id="344" w:author="NaYEeM" w:date="2020-02-19T07:20:00Z">
        <w:r w:rsidRPr="00F71B20">
          <w:rPr>
            <w:rFonts w:ascii="Times New Roman" w:eastAsia="Times New Roman" w:hAnsi="Times New Roman" w:cs="Times New Roman"/>
            <w:sz w:val="24"/>
            <w:szCs w:val="24"/>
            <w:shd w:val="clear" w:color="auto" w:fill="FFFFFF"/>
          </w:rPr>
          <w:t>pair</w:t>
        </w:r>
      </w:ins>
      <w:ins w:id="345" w:author="NaYEeM" w:date="2020-02-19T07:14:00Z">
        <w:r w:rsidRPr="00F71B20">
          <w:rPr>
            <w:rFonts w:ascii="Times New Roman" w:eastAsia="Times New Roman" w:hAnsi="Times New Roman" w:cs="Times New Roman"/>
            <w:sz w:val="24"/>
            <w:szCs w:val="24"/>
            <w:shd w:val="clear" w:color="auto" w:fill="FFFFFF"/>
          </w:rPr>
          <w:t xml:space="preserve"> for analysis</w:t>
        </w:r>
      </w:ins>
      <w:ins w:id="346" w:author="NaYEeM" w:date="2020-02-19T07:22:00Z">
        <w:r w:rsidRPr="00F71B20">
          <w:rPr>
            <w:rFonts w:ascii="Times New Roman" w:eastAsia="Times New Roman" w:hAnsi="Times New Roman" w:cs="Times New Roman"/>
            <w:sz w:val="24"/>
            <w:szCs w:val="24"/>
            <w:shd w:val="clear" w:color="auto" w:fill="FFFFFF"/>
          </w:rPr>
          <w:t xml:space="preserve"> </w:t>
        </w:r>
      </w:ins>
      <w:commentRangeStart w:id="347"/>
      <w:ins w:id="348" w:author="NaYEeM" w:date="2020-02-19T07:14:00Z">
        <w:r w:rsidRPr="00F71B20">
          <w:rPr>
            <w:rFonts w:ascii="Times New Roman" w:eastAsia="Times New Roman" w:hAnsi="Times New Roman" w:cs="Times New Roman"/>
            <w:sz w:val="24"/>
            <w:szCs w:val="24"/>
            <w:shd w:val="clear" w:color="auto" w:fill="FFFFFF"/>
          </w:rPr>
          <w:t>(Figure 2).</w:t>
        </w:r>
        <w:commentRangeEnd w:id="347"/>
        <w:r w:rsidRPr="00F71B20">
          <w:rPr>
            <w:rStyle w:val="CommentReference"/>
            <w:rFonts w:ascii="Times New Roman" w:hAnsi="Times New Roman" w:cs="Times New Roman"/>
            <w:sz w:val="24"/>
            <w:szCs w:val="24"/>
            <w:rPrChange w:id="349" w:author="Mohammad Nayeem" w:date="2020-03-05T15:43:00Z">
              <w:rPr>
                <w:rStyle w:val="CommentReference"/>
                <w:sz w:val="24"/>
                <w:szCs w:val="24"/>
              </w:rPr>
            </w:rPrChange>
          </w:rPr>
          <w:commentReference w:id="347"/>
        </w:r>
      </w:ins>
    </w:p>
    <w:p w14:paraId="12E933DB" w14:textId="77777777" w:rsidR="00834B1F" w:rsidRPr="00F71B20" w:rsidRDefault="00834B1F">
      <w:pPr>
        <w:spacing w:after="0" w:line="240" w:lineRule="auto"/>
        <w:rPr>
          <w:rFonts w:ascii="Times New Roman" w:eastAsia="Times New Roman" w:hAnsi="Times New Roman" w:cs="Times New Roman"/>
          <w:b/>
          <w:sz w:val="24"/>
          <w:szCs w:val="24"/>
          <w:shd w:val="clear" w:color="auto" w:fill="FFFFFF"/>
        </w:rPr>
      </w:pPr>
    </w:p>
    <w:p w14:paraId="4A26C85A" w14:textId="0CF0D833" w:rsidR="000B26F9" w:rsidRPr="00F71B20" w:rsidDel="00113527" w:rsidRDefault="00453CCD">
      <w:pPr>
        <w:spacing w:after="0" w:line="240" w:lineRule="auto"/>
        <w:rPr>
          <w:del w:id="350" w:author="NaYEeM" w:date="2020-02-19T06:48:00Z"/>
          <w:rFonts w:ascii="Times New Roman" w:eastAsia="Times New Roman" w:hAnsi="Times New Roman" w:cs="Times New Roman"/>
          <w:sz w:val="24"/>
          <w:szCs w:val="24"/>
          <w:shd w:val="clear" w:color="auto" w:fill="FFFFFF"/>
        </w:rPr>
      </w:pPr>
      <w:ins w:id="351" w:author="Nasar Ahmed" w:date="2020-01-11T09:37:00Z">
        <w:del w:id="352" w:author="NaYEeM" w:date="2020-02-19T06:48:00Z">
          <w:r w:rsidRPr="00F71B20" w:rsidDel="00113527">
            <w:rPr>
              <w:rFonts w:ascii="Times New Roman" w:eastAsia="Times New Roman" w:hAnsi="Times New Roman" w:cs="Times New Roman"/>
              <w:sz w:val="24"/>
              <w:szCs w:val="24"/>
              <w:shd w:val="clear" w:color="auto" w:fill="FFFFFF"/>
            </w:rPr>
            <w:delText xml:space="preserve">The </w:delText>
          </w:r>
        </w:del>
      </w:ins>
      <w:del w:id="353"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MICS is the largest, multi-dimensional household survey conducted by UNICEF. They </w:delText>
        </w:r>
      </w:del>
      <w:ins w:id="354" w:author="Nasar Ahmed" w:date="2020-01-11T09:39:00Z">
        <w:del w:id="355" w:author="NaYEeM" w:date="2020-02-19T06:48:00Z">
          <w:r w:rsidRPr="00F71B20" w:rsidDel="00113527">
            <w:rPr>
              <w:rFonts w:ascii="Times New Roman" w:eastAsia="Times New Roman" w:hAnsi="Times New Roman" w:cs="Times New Roman"/>
              <w:sz w:val="24"/>
              <w:szCs w:val="24"/>
              <w:shd w:val="clear" w:color="auto" w:fill="FFFFFF"/>
            </w:rPr>
            <w:delText xml:space="preserve">survey </w:delText>
          </w:r>
        </w:del>
      </w:ins>
      <w:ins w:id="356" w:author="Nasar Ahmed" w:date="2020-02-19T05:27:00Z">
        <w:del w:id="357" w:author="NaYEeM" w:date="2020-02-19T06:48:00Z">
          <w:r w:rsidR="00F2789E" w:rsidRPr="00F71B20" w:rsidDel="00113527">
            <w:rPr>
              <w:rFonts w:ascii="Times New Roman" w:eastAsia="Times New Roman" w:hAnsi="Times New Roman" w:cs="Times New Roman"/>
              <w:sz w:val="24"/>
              <w:szCs w:val="24"/>
              <w:shd w:val="clear" w:color="auto" w:fill="FFFFFF"/>
            </w:rPr>
            <w:delText>focus</w:delText>
          </w:r>
        </w:del>
      </w:ins>
      <w:ins w:id="358" w:author="Nasar Ahmed" w:date="2020-01-11T09:39:00Z">
        <w:del w:id="359" w:author="NaYEeM" w:date="2020-02-19T06:48:00Z">
          <w:r w:rsidRPr="00F71B20" w:rsidDel="00113527">
            <w:rPr>
              <w:rFonts w:ascii="Times New Roman" w:eastAsia="Times New Roman" w:hAnsi="Times New Roman" w:cs="Times New Roman"/>
              <w:sz w:val="24"/>
              <w:szCs w:val="24"/>
              <w:shd w:val="clear" w:color="auto" w:fill="FFFFFF"/>
            </w:rPr>
            <w:delText>ed</w:delText>
          </w:r>
        </w:del>
      </w:ins>
      <w:del w:id="360"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 focus</w:delText>
        </w:r>
      </w:del>
      <w:ins w:id="361" w:author="Nasar Ahmed" w:date="2020-01-11T09:39:00Z">
        <w:del w:id="362"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 </w:delText>
          </w:r>
        </w:del>
      </w:ins>
      <w:del w:id="363" w:author="NaYEeM" w:date="2020-02-19T06:48:00Z">
        <w:r w:rsidR="00F2789E" w:rsidRPr="00F71B20" w:rsidDel="00113527">
          <w:rPr>
            <w:rFonts w:ascii="Times New Roman" w:eastAsia="Times New Roman" w:hAnsi="Times New Roman" w:cs="Times New Roman"/>
            <w:sz w:val="24"/>
            <w:szCs w:val="24"/>
            <w:shd w:val="clear" w:color="auto" w:fill="FFFFFF"/>
          </w:rPr>
          <w:delText>on reproductive health, maternal and child health interventions, child nutrition status and early childhood development, and use similar methods and measurement protocols in</w:delText>
        </w:r>
      </w:del>
      <w:ins w:id="364" w:author="Nasar Ahmed" w:date="2020-01-11T09:40:00Z">
        <w:del w:id="365"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 </w:delText>
          </w:r>
          <w:r w:rsidRPr="00F71B20" w:rsidDel="00113527">
            <w:rPr>
              <w:rFonts w:ascii="Times New Roman" w:eastAsia="Times New Roman" w:hAnsi="Times New Roman" w:cs="Times New Roman"/>
              <w:sz w:val="24"/>
              <w:szCs w:val="24"/>
              <w:shd w:val="clear" w:color="auto" w:fill="FFFFFF"/>
            </w:rPr>
            <w:delText>the</w:delText>
          </w:r>
        </w:del>
      </w:ins>
      <w:ins w:id="366" w:author="Nasar Ahmed" w:date="2020-02-19T05:27:00Z">
        <w:del w:id="367"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 </w:delText>
          </w:r>
        </w:del>
      </w:ins>
      <w:del w:id="368" w:author="NaYEeM" w:date="2020-02-19T06:48:00Z">
        <w:r w:rsidR="00F2789E" w:rsidRPr="00F71B20" w:rsidDel="00113527">
          <w:rPr>
            <w:rFonts w:ascii="Times New Roman" w:eastAsia="Times New Roman" w:hAnsi="Times New Roman" w:cs="Times New Roman"/>
            <w:sz w:val="24"/>
            <w:szCs w:val="24"/>
            <w:shd w:val="clear" w:color="auto" w:fill="FFFFFF"/>
          </w:rPr>
          <w:delText>DHS.</w:delText>
        </w:r>
      </w:del>
      <w:ins w:id="369" w:author="Nasar Ahmed" w:date="2020-02-19T05:27:00Z">
        <w:del w:id="370"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 </w:delText>
          </w:r>
        </w:del>
      </w:ins>
      <w:ins w:id="371" w:author="Nasar Ahmed" w:date="2020-01-11T09:40:00Z">
        <w:del w:id="372" w:author="NaYEeM" w:date="2020-02-19T06:48:00Z">
          <w:r w:rsidR="00D22E14" w:rsidRPr="00F71B20" w:rsidDel="00113527">
            <w:rPr>
              <w:rFonts w:ascii="Times New Roman" w:eastAsia="Times New Roman" w:hAnsi="Times New Roman" w:cs="Times New Roman"/>
              <w:sz w:val="24"/>
              <w:szCs w:val="24"/>
              <w:shd w:val="clear" w:color="auto" w:fill="FFFFFF"/>
            </w:rPr>
            <w:delText>The</w:delText>
          </w:r>
          <w:r w:rsidR="00F2789E" w:rsidRPr="00F71B20" w:rsidDel="00113527">
            <w:rPr>
              <w:rFonts w:ascii="Times New Roman" w:eastAsia="Times New Roman" w:hAnsi="Times New Roman" w:cs="Times New Roman"/>
              <w:sz w:val="24"/>
              <w:szCs w:val="24"/>
              <w:shd w:val="clear" w:color="auto" w:fill="FFFFFF"/>
            </w:rPr>
            <w:delText xml:space="preserve"> </w:delText>
          </w:r>
        </w:del>
      </w:ins>
      <w:del w:id="373" w:author="NaYEeM" w:date="2020-02-19T06:48:00Z">
        <w:r w:rsidR="00F2789E" w:rsidRPr="00F71B20" w:rsidDel="00113527">
          <w:rPr>
            <w:rFonts w:ascii="Times New Roman" w:eastAsia="Times New Roman" w:hAnsi="Times New Roman" w:cs="Times New Roman"/>
            <w:sz w:val="24"/>
            <w:szCs w:val="24"/>
            <w:shd w:val="clear" w:color="auto" w:fill="FFFFFF"/>
          </w:rPr>
          <w:delText>MICS also collects an identical set of socioeconomic characteristics of individuals and households.</w:delText>
        </w:r>
      </w:del>
      <w:ins w:id="374" w:author="Nasar Ahmed" w:date="2020-02-19T05:27:00Z">
        <w:del w:id="375"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 </w:delText>
          </w:r>
        </w:del>
      </w:ins>
      <w:ins w:id="376" w:author="Nasar Ahmed" w:date="2020-01-11T09:40:00Z">
        <w:del w:id="377" w:author="NaYEeM" w:date="2020-02-19T06:48:00Z">
          <w:r w:rsidR="00D22E14" w:rsidRPr="00F71B20" w:rsidDel="00113527">
            <w:rPr>
              <w:rFonts w:ascii="Times New Roman" w:eastAsia="Times New Roman" w:hAnsi="Times New Roman" w:cs="Times New Roman"/>
              <w:sz w:val="24"/>
              <w:szCs w:val="24"/>
              <w:shd w:val="clear" w:color="auto" w:fill="FFFFFF"/>
            </w:rPr>
            <w:delText>These</w:delText>
          </w:r>
          <w:r w:rsidR="00F2789E" w:rsidRPr="00F71B20" w:rsidDel="00113527">
            <w:rPr>
              <w:rFonts w:ascii="Times New Roman" w:eastAsia="Times New Roman" w:hAnsi="Times New Roman" w:cs="Times New Roman"/>
              <w:sz w:val="24"/>
              <w:szCs w:val="24"/>
              <w:shd w:val="clear" w:color="auto" w:fill="FFFFFF"/>
            </w:rPr>
            <w:delText xml:space="preserve"> </w:delText>
          </w:r>
        </w:del>
      </w:ins>
      <w:del w:id="378"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Data-sets were open access for the public domain </w:delText>
        </w:r>
        <w:r w:rsidR="008429B2" w:rsidRPr="00F71B20" w:rsidDel="00113527">
          <w:rPr>
            <w:rFonts w:ascii="Times New Roman" w:eastAsia="Times New Roman" w:hAnsi="Times New Roman" w:cs="Times New Roman"/>
            <w:sz w:val="24"/>
            <w:szCs w:val="24"/>
            <w:shd w:val="clear" w:color="auto" w:fill="FFFFFF"/>
            <w:rPrChange w:id="379" w:author="Mohammad Nayeem" w:date="2020-03-05T15:43:00Z">
              <w:rPr>
                <w:rFonts w:ascii="Times New Roman" w:eastAsia="Times New Roman" w:hAnsi="Times New Roman" w:cs="Times New Roman"/>
                <w:sz w:val="24"/>
                <w:szCs w:val="24"/>
                <w:shd w:val="clear" w:color="auto" w:fill="FFFFFF"/>
              </w:rPr>
            </w:rPrChange>
          </w:rPr>
          <w:fldChar w:fldCharType="begin" w:fldLock="1"/>
        </w:r>
        <w:r w:rsidR="008429B2" w:rsidRPr="00F71B20" w:rsidDel="00113527">
          <w:rPr>
            <w:rFonts w:ascii="Times New Roman" w:eastAsia="Times New Roman" w:hAnsi="Times New Roman" w:cs="Times New Roman"/>
            <w:sz w:val="24"/>
            <w:szCs w:val="24"/>
            <w:shd w:val="clear" w:color="auto" w:fill="FFFFFF"/>
          </w:rPr>
          <w:del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oranges?","type":"article-journal","volume":"10"},"uris":["http://www.mendeley.com/documents/?uuid=a22355bf-8140-3b33-b752-9b8efbfdaf91"]}],"mendeley":{"formattedCitation":"(Corsi et al., 2017)","plainTextFormattedCitation":"(Corsi et al., 2017)","previouslyFormattedCitation":"(Corsi et al., 2017)"},"properties":{"noteIndex":0},"schema":"https://github.com/citation-style-language/schema/raw/master/csl-citation.json"}</w:delInstrText>
        </w:r>
        <w:r w:rsidR="008429B2" w:rsidRPr="00F71B20" w:rsidDel="00113527">
          <w:rPr>
            <w:rFonts w:ascii="Times New Roman" w:eastAsia="Times New Roman" w:hAnsi="Times New Roman" w:cs="Times New Roman"/>
            <w:sz w:val="24"/>
            <w:szCs w:val="24"/>
            <w:shd w:val="clear" w:color="auto" w:fill="FFFFFF"/>
            <w:rPrChange w:id="380" w:author="Mohammad Nayeem" w:date="2020-03-05T15:43:00Z">
              <w:rPr>
                <w:rFonts w:ascii="Times New Roman" w:eastAsia="Times New Roman" w:hAnsi="Times New Roman" w:cs="Times New Roman"/>
                <w:sz w:val="24"/>
                <w:szCs w:val="24"/>
                <w:shd w:val="clear" w:color="auto" w:fill="FFFFFF"/>
              </w:rPr>
            </w:rPrChange>
          </w:rPr>
          <w:fldChar w:fldCharType="separate"/>
        </w:r>
        <w:r w:rsidR="008429B2" w:rsidRPr="00F71B20" w:rsidDel="00113527">
          <w:rPr>
            <w:rFonts w:ascii="Times New Roman" w:eastAsia="Times New Roman" w:hAnsi="Times New Roman" w:cs="Times New Roman"/>
            <w:noProof/>
            <w:sz w:val="24"/>
            <w:szCs w:val="24"/>
            <w:shd w:val="clear" w:color="auto" w:fill="FFFFFF"/>
          </w:rPr>
          <w:delText>(Corsi et al., 2017)</w:delText>
        </w:r>
        <w:r w:rsidR="008429B2" w:rsidRPr="00F71B20" w:rsidDel="00113527">
          <w:rPr>
            <w:rFonts w:ascii="Times New Roman" w:eastAsia="Times New Roman" w:hAnsi="Times New Roman" w:cs="Times New Roman"/>
            <w:sz w:val="24"/>
            <w:szCs w:val="24"/>
            <w:shd w:val="clear" w:color="auto" w:fill="FFFFFF"/>
            <w:rPrChange w:id="381" w:author="Mohammad Nayeem" w:date="2020-03-05T15:43:00Z">
              <w:rPr>
                <w:rFonts w:ascii="Times New Roman" w:eastAsia="Times New Roman" w:hAnsi="Times New Roman" w:cs="Times New Roman"/>
                <w:sz w:val="24"/>
                <w:szCs w:val="24"/>
                <w:shd w:val="clear" w:color="auto" w:fill="FFFFFF"/>
              </w:rPr>
            </w:rPrChange>
          </w:rPr>
          <w:fldChar w:fldCharType="end"/>
        </w:r>
        <w:r w:rsidR="00725DA8" w:rsidRPr="00F71B20" w:rsidDel="00113527">
          <w:rPr>
            <w:rFonts w:ascii="Times New Roman" w:eastAsia="Times New Roman" w:hAnsi="Times New Roman" w:cs="Times New Roman"/>
            <w:sz w:val="24"/>
            <w:szCs w:val="24"/>
            <w:shd w:val="clear" w:color="auto" w:fill="FFFFFF"/>
          </w:rPr>
          <w:delText xml:space="preserve">. </w:delText>
        </w:r>
      </w:del>
      <w:ins w:id="382" w:author="Nasar Ahmed" w:date="2020-01-11T09:40:00Z">
        <w:del w:id="383" w:author="NaYEeM" w:date="2020-02-19T06:48:00Z">
          <w:r w:rsidR="00D22E14" w:rsidRPr="00F71B20" w:rsidDel="00113527">
            <w:rPr>
              <w:rFonts w:ascii="Times New Roman" w:eastAsia="Times New Roman" w:hAnsi="Times New Roman" w:cs="Times New Roman"/>
              <w:sz w:val="24"/>
              <w:szCs w:val="24"/>
              <w:shd w:val="clear" w:color="auto" w:fill="FFFFFF"/>
            </w:rPr>
            <w:delText>The</w:delText>
          </w:r>
        </w:del>
      </w:ins>
      <w:ins w:id="384" w:author="Chowdhury,Muhammad Abdul Baker" w:date="2020-01-22T14:56:00Z">
        <w:del w:id="385" w:author="NaYEeM" w:date="2020-02-19T06:48:00Z">
          <w:r w:rsidR="000A6353" w:rsidRPr="00F71B20" w:rsidDel="00113527">
            <w:rPr>
              <w:rFonts w:ascii="Times New Roman" w:eastAsia="Times New Roman" w:hAnsi="Times New Roman" w:cs="Times New Roman"/>
              <w:sz w:val="24"/>
              <w:szCs w:val="24"/>
              <w:shd w:val="clear" w:color="auto" w:fill="FFFFFF"/>
            </w:rPr>
            <w:delText xml:space="preserve">2012-13 </w:delText>
          </w:r>
        </w:del>
      </w:ins>
      <w:del w:id="386"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MICS is based on a sample of 51,895 households (43,474 rural, 8,421 urban) interviewed with a response rate of 98.5% and provides a comprehensive picture of children and women health in the seven administrative divisions (Dhaka, Chittagong, Sylhet, Rajshahi, Rangpur, Barisal, Khulna) of Bangladesh. </w:delText>
        </w:r>
      </w:del>
      <w:ins w:id="387" w:author="Nasar Ahmed" w:date="2020-01-11T11:08:00Z">
        <w:del w:id="388" w:author="NaYEeM" w:date="2020-02-19T06:48:00Z">
          <w:r w:rsidR="00781B2F" w:rsidRPr="00F71B20" w:rsidDel="00113527">
            <w:rPr>
              <w:rFonts w:ascii="Times New Roman" w:eastAsia="Times New Roman" w:hAnsi="Times New Roman" w:cs="Times New Roman"/>
              <w:sz w:val="24"/>
              <w:szCs w:val="24"/>
              <w:shd w:val="clear" w:color="auto" w:fill="FFFFFF"/>
            </w:rPr>
            <w:delText xml:space="preserve">The divisions </w:delText>
          </w:r>
        </w:del>
      </w:ins>
      <w:del w:id="389"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Districts were </w:delText>
        </w:r>
      </w:del>
      <w:ins w:id="390" w:author="Nasar Ahmed" w:date="2020-01-11T11:08:00Z">
        <w:del w:id="391" w:author="NaYEeM" w:date="2020-02-19T06:48:00Z">
          <w:r w:rsidR="00781B2F" w:rsidRPr="00F71B20" w:rsidDel="00113527">
            <w:rPr>
              <w:rFonts w:ascii="Times New Roman" w:eastAsia="Times New Roman" w:hAnsi="Times New Roman" w:cs="Times New Roman"/>
              <w:sz w:val="24"/>
              <w:szCs w:val="24"/>
              <w:shd w:val="clear" w:color="auto" w:fill="FFFFFF"/>
            </w:rPr>
            <w:delText xml:space="preserve">used </w:delText>
          </w:r>
        </w:del>
      </w:ins>
      <w:del w:id="392"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identified as the main sample strata for </w:delText>
        </w:r>
      </w:del>
      <w:ins w:id="393" w:author="Nasar Ahmed" w:date="2020-01-11T11:09:00Z">
        <w:del w:id="394" w:author="NaYEeM" w:date="2020-02-19T06:48:00Z">
          <w:r w:rsidR="00781B2F" w:rsidRPr="00F71B20" w:rsidDel="00113527">
            <w:rPr>
              <w:rFonts w:ascii="Times New Roman" w:eastAsia="Times New Roman" w:hAnsi="Times New Roman" w:cs="Times New Roman"/>
              <w:sz w:val="24"/>
              <w:szCs w:val="24"/>
              <w:shd w:val="clear" w:color="auto" w:fill="FFFFFF"/>
            </w:rPr>
            <w:delText xml:space="preserve">two stages </w:delText>
          </w:r>
        </w:del>
      </w:ins>
      <w:del w:id="395"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sample selection </w:delText>
        </w:r>
      </w:del>
      <w:ins w:id="396" w:author="Nasar Ahmed" w:date="2020-01-11T11:10:00Z">
        <w:del w:id="397" w:author="NaYEeM" w:date="2020-02-19T06:48:00Z">
          <w:r w:rsidR="00781B2F" w:rsidRPr="00F71B20" w:rsidDel="00113527">
            <w:rPr>
              <w:rFonts w:ascii="Times New Roman" w:eastAsia="Times New Roman" w:hAnsi="Times New Roman" w:cs="Times New Roman"/>
              <w:sz w:val="24"/>
              <w:szCs w:val="24"/>
              <w:shd w:val="clear" w:color="auto" w:fill="FFFFFF"/>
            </w:rPr>
            <w:delText>method</w:delText>
          </w:r>
        </w:del>
      </w:ins>
      <w:del w:id="398"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at 2 stages </w:delText>
        </w:r>
        <w:r w:rsidR="008429B2" w:rsidRPr="00F71B20" w:rsidDel="00113527">
          <w:rPr>
            <w:rFonts w:ascii="Times New Roman" w:eastAsia="Times New Roman" w:hAnsi="Times New Roman" w:cs="Times New Roman"/>
            <w:sz w:val="24"/>
            <w:szCs w:val="24"/>
            <w:shd w:val="clear" w:color="auto" w:fill="FFFFFF"/>
            <w:rPrChange w:id="399" w:author="Mohammad Nayeem" w:date="2020-03-05T15:43:00Z">
              <w:rPr>
                <w:rFonts w:ascii="Times New Roman" w:eastAsia="Times New Roman" w:hAnsi="Times New Roman" w:cs="Times New Roman"/>
                <w:sz w:val="24"/>
                <w:szCs w:val="24"/>
                <w:shd w:val="clear" w:color="auto" w:fill="FFFFFF"/>
              </w:rPr>
            </w:rPrChange>
          </w:rPr>
          <w:fldChar w:fldCharType="begin" w:fldLock="1"/>
        </w:r>
        <w:r w:rsidR="008429B2" w:rsidRPr="00F71B20" w:rsidDel="00113527">
          <w:rPr>
            <w:rFonts w:ascii="Times New Roman" w:eastAsia="Times New Roman" w:hAnsi="Times New Roman" w:cs="Times New Roman"/>
            <w:sz w:val="24"/>
            <w:szCs w:val="24"/>
            <w:shd w:val="clear" w:color="auto" w:fill="FFFFFF"/>
          </w:rPr>
          <w:delInstrText>ADDIN CSL_CITATION {"citationItems":[{"id":"ITEM-1","itemData":{"URL":"https://mics.unicef.org/news_entries/15","accessed":{"date-parts":[["2019","10","22"]]},"author":[{"dropping-particle":"","family":"UNICEF","given":"BBS and","non-dropping-particle":"","parse-names":false,"suffix":""}],"id":"ITEM-1","issued":{"date-parts":[["2015"]]},"title":"BANGLADESH 2012-13 MICS FINAL REPORT RELEASED - UNICEF MICS","type":"webpage"},"uris":["http://www.mendeley.com/documents/?uuid=98c5bc91-53d2-3395-91b1-1ed2feca0350"]}],"mendeley":{"formattedCitation":"(UNICEF, 2015)","plainTextFormattedCitation":"(UNICEF, 2015)","previouslyFormattedCitation":"(UNICEF, 2015)"},"properties":{"noteIndex":0},"schema":"https://github.com/citation-style-language/schema/raw/master/csl-citation.json"}</w:delInstrText>
        </w:r>
        <w:r w:rsidR="008429B2" w:rsidRPr="00F71B20" w:rsidDel="00113527">
          <w:rPr>
            <w:rFonts w:ascii="Times New Roman" w:eastAsia="Times New Roman" w:hAnsi="Times New Roman" w:cs="Times New Roman"/>
            <w:sz w:val="24"/>
            <w:szCs w:val="24"/>
            <w:shd w:val="clear" w:color="auto" w:fill="FFFFFF"/>
            <w:rPrChange w:id="400" w:author="Mohammad Nayeem" w:date="2020-03-05T15:43:00Z">
              <w:rPr>
                <w:rFonts w:ascii="Times New Roman" w:eastAsia="Times New Roman" w:hAnsi="Times New Roman" w:cs="Times New Roman"/>
                <w:sz w:val="24"/>
                <w:szCs w:val="24"/>
                <w:shd w:val="clear" w:color="auto" w:fill="FFFFFF"/>
              </w:rPr>
            </w:rPrChange>
          </w:rPr>
          <w:fldChar w:fldCharType="separate"/>
        </w:r>
        <w:r w:rsidR="008429B2" w:rsidRPr="00F71B20" w:rsidDel="00113527">
          <w:rPr>
            <w:rFonts w:ascii="Times New Roman" w:eastAsia="Times New Roman" w:hAnsi="Times New Roman" w:cs="Times New Roman"/>
            <w:noProof/>
            <w:sz w:val="24"/>
            <w:szCs w:val="24"/>
            <w:shd w:val="clear" w:color="auto" w:fill="FFFFFF"/>
          </w:rPr>
          <w:delText>(UNICEF, 2015)</w:delText>
        </w:r>
        <w:r w:rsidR="008429B2" w:rsidRPr="00F71B20" w:rsidDel="00113527">
          <w:rPr>
            <w:rFonts w:ascii="Times New Roman" w:eastAsia="Times New Roman" w:hAnsi="Times New Roman" w:cs="Times New Roman"/>
            <w:sz w:val="24"/>
            <w:szCs w:val="24"/>
            <w:shd w:val="clear" w:color="auto" w:fill="FFFFFF"/>
            <w:rPrChange w:id="401" w:author="Mohammad Nayeem" w:date="2020-03-05T15:43:00Z">
              <w:rPr>
                <w:rFonts w:ascii="Times New Roman" w:eastAsia="Times New Roman" w:hAnsi="Times New Roman" w:cs="Times New Roman"/>
                <w:sz w:val="24"/>
                <w:szCs w:val="24"/>
                <w:shd w:val="clear" w:color="auto" w:fill="FFFFFF"/>
              </w:rPr>
            </w:rPrChange>
          </w:rPr>
          <w:fldChar w:fldCharType="end"/>
        </w:r>
        <w:r w:rsidR="00911D0C" w:rsidRPr="00F71B20" w:rsidDel="00113527">
          <w:rPr>
            <w:rFonts w:ascii="Times New Roman" w:eastAsia="Times New Roman" w:hAnsi="Times New Roman" w:cs="Times New Roman"/>
            <w:sz w:val="24"/>
            <w:szCs w:val="24"/>
            <w:shd w:val="clear" w:color="auto" w:fill="FFFFFF"/>
          </w:rPr>
          <w:delText xml:space="preserve">. </w:delText>
        </w:r>
        <w:r w:rsidR="00F2789E" w:rsidRPr="00F71B20" w:rsidDel="00113527">
          <w:rPr>
            <w:rFonts w:ascii="Times New Roman" w:eastAsia="Times New Roman" w:hAnsi="Times New Roman" w:cs="Times New Roman"/>
            <w:sz w:val="24"/>
            <w:szCs w:val="24"/>
            <w:shd w:val="clear" w:color="auto" w:fill="FFFFFF"/>
          </w:rPr>
          <w:delText xml:space="preserve">In this study, the child age ranged from 0 to 24 months were included; 36197 women have not had a child and 15481 babies greater than 24 months were excluded from the analysis. Therefore, the sample included </w:delText>
        </w:r>
        <w:commentRangeStart w:id="402"/>
        <w:r w:rsidR="00F2789E" w:rsidRPr="00F71B20" w:rsidDel="00113527">
          <w:rPr>
            <w:rFonts w:ascii="Times New Roman" w:eastAsia="Times New Roman" w:hAnsi="Times New Roman" w:cs="Times New Roman"/>
            <w:sz w:val="24"/>
            <w:szCs w:val="24"/>
            <w:shd w:val="clear" w:color="auto" w:fill="FFFFFF"/>
          </w:rPr>
          <w:delText>7921 children</w:delText>
        </w:r>
      </w:del>
      <w:ins w:id="403" w:author="Chowdhury,Muhammad Abdul Baker" w:date="2020-02-19T05:27:00Z">
        <w:del w:id="404" w:author="NaYEeM" w:date="2020-02-19T06:48:00Z">
          <w:r w:rsidR="00F2789E" w:rsidRPr="00F71B20" w:rsidDel="00113527">
            <w:rPr>
              <w:rFonts w:ascii="Times New Roman" w:eastAsia="Times New Roman" w:hAnsi="Times New Roman" w:cs="Times New Roman"/>
              <w:sz w:val="24"/>
              <w:szCs w:val="24"/>
              <w:shd w:val="clear" w:color="auto" w:fill="FFFFFF"/>
            </w:rPr>
            <w:delText>c</w:delText>
          </w:r>
          <w:commentRangeEnd w:id="402"/>
          <w:r w:rsidR="000A6353" w:rsidRPr="00F71B20" w:rsidDel="00113527">
            <w:rPr>
              <w:rStyle w:val="CommentReference"/>
              <w:rFonts w:ascii="Times New Roman" w:hAnsi="Times New Roman" w:cs="Times New Roman"/>
              <w:sz w:val="24"/>
              <w:szCs w:val="24"/>
              <w:rPrChange w:id="405" w:author="Mohammad Nayeem" w:date="2020-03-05T15:43:00Z">
                <w:rPr>
                  <w:rStyle w:val="CommentReference"/>
                </w:rPr>
              </w:rPrChange>
            </w:rPr>
            <w:commentReference w:id="402"/>
          </w:r>
          <w:r w:rsidR="00F2789E" w:rsidRPr="00F71B20" w:rsidDel="00113527">
            <w:rPr>
              <w:rFonts w:ascii="Times New Roman" w:eastAsia="Times New Roman" w:hAnsi="Times New Roman" w:cs="Times New Roman"/>
              <w:sz w:val="24"/>
              <w:szCs w:val="24"/>
              <w:shd w:val="clear" w:color="auto" w:fill="FFFFFF"/>
            </w:rPr>
            <w:delText>hildren</w:delText>
          </w:r>
        </w:del>
      </w:ins>
      <w:del w:id="406"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 and </w:delText>
        </w:r>
      </w:del>
      <w:ins w:id="407" w:author="Nasar Ahmed" w:date="2020-01-11T11:11:00Z">
        <w:del w:id="408" w:author="NaYEeM" w:date="2020-02-19T06:48:00Z">
          <w:r w:rsidR="00781B2F" w:rsidRPr="00F71B20" w:rsidDel="00113527">
            <w:rPr>
              <w:rFonts w:ascii="Times New Roman" w:eastAsia="Times New Roman" w:hAnsi="Times New Roman" w:cs="Times New Roman"/>
              <w:sz w:val="24"/>
              <w:szCs w:val="24"/>
              <w:shd w:val="clear" w:color="auto" w:fill="FFFFFF"/>
            </w:rPr>
            <w:delText>-</w:delText>
          </w:r>
        </w:del>
      </w:ins>
      <w:del w:id="409"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mother </w:delText>
        </w:r>
      </w:del>
      <w:ins w:id="410" w:author="Nasar Ahmed" w:date="2020-01-11T11:17:00Z">
        <w:del w:id="411" w:author="NaYEeM" w:date="2020-02-19T06:48:00Z">
          <w:r w:rsidR="000F6435" w:rsidRPr="00F71B20" w:rsidDel="00113527">
            <w:rPr>
              <w:rFonts w:ascii="Times New Roman" w:eastAsia="Times New Roman" w:hAnsi="Times New Roman" w:cs="Times New Roman"/>
              <w:sz w:val="24"/>
              <w:szCs w:val="24"/>
              <w:shd w:val="clear" w:color="auto" w:fill="FFFFFF"/>
            </w:rPr>
            <w:delText>dyad</w:delText>
          </w:r>
        </w:del>
      </w:ins>
      <w:ins w:id="412" w:author="Nasar Ahmed" w:date="2020-01-11T11:11:00Z">
        <w:del w:id="413" w:author="NaYEeM" w:date="2020-02-19T06:48:00Z">
          <w:r w:rsidR="00781B2F" w:rsidRPr="00F71B20" w:rsidDel="00113527">
            <w:rPr>
              <w:rFonts w:ascii="Times New Roman" w:eastAsia="Times New Roman" w:hAnsi="Times New Roman" w:cs="Times New Roman"/>
              <w:sz w:val="24"/>
              <w:szCs w:val="24"/>
              <w:shd w:val="clear" w:color="auto" w:fill="FFFFFF"/>
            </w:rPr>
            <w:delText xml:space="preserve"> data </w:delText>
          </w:r>
        </w:del>
      </w:ins>
      <w:del w:id="414"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information for analysis. Among the 7921 children, the </w:delText>
        </w:r>
      </w:del>
      <w:ins w:id="415" w:author="Nasar Ahmed" w:date="2020-01-11T11:18:00Z">
        <w:del w:id="416" w:author="NaYEeM" w:date="2020-02-19T06:48:00Z">
          <w:r w:rsidR="000F6435" w:rsidRPr="00F71B20" w:rsidDel="00113527">
            <w:rPr>
              <w:rFonts w:ascii="Times New Roman" w:eastAsia="Times New Roman" w:hAnsi="Times New Roman" w:cs="Times New Roman"/>
              <w:sz w:val="24"/>
              <w:szCs w:val="24"/>
              <w:shd w:val="clear" w:color="auto" w:fill="FFFFFF"/>
            </w:rPr>
            <w:delText>data</w:delText>
          </w:r>
        </w:del>
      </w:ins>
      <w:del w:id="417" w:author="NaYEeM" w:date="2020-02-19T06:48:00Z">
        <w:r w:rsidR="00F2789E" w:rsidRPr="00F71B20" w:rsidDel="00113527">
          <w:rPr>
            <w:rFonts w:ascii="Times New Roman" w:eastAsia="Times New Roman" w:hAnsi="Times New Roman" w:cs="Times New Roman"/>
            <w:sz w:val="24"/>
            <w:szCs w:val="24"/>
            <w:shd w:val="clear" w:color="auto" w:fill="FFFFFF"/>
          </w:rPr>
          <w:delText>information about</w:delText>
        </w:r>
      </w:del>
      <w:ins w:id="418" w:author="Nasar Ahmed" w:date="2020-01-11T11:18:00Z">
        <w:del w:id="419" w:author="NaYEeM" w:date="2020-02-19T06:48:00Z">
          <w:r w:rsidR="000F6435" w:rsidRPr="00F71B20" w:rsidDel="00113527">
            <w:rPr>
              <w:rFonts w:ascii="Times New Roman" w:eastAsia="Times New Roman" w:hAnsi="Times New Roman" w:cs="Times New Roman"/>
              <w:sz w:val="24"/>
              <w:szCs w:val="24"/>
              <w:shd w:val="clear" w:color="auto" w:fill="FFFFFF"/>
            </w:rPr>
            <w:delText xml:space="preserve"> on</w:delText>
          </w:r>
        </w:del>
      </w:ins>
      <w:del w:id="420" w:author="NaYEeM" w:date="2020-02-19T06:48:00Z">
        <w:r w:rsidR="00F2789E" w:rsidRPr="00F71B20" w:rsidDel="00113527">
          <w:rPr>
            <w:rFonts w:ascii="Times New Roman" w:eastAsia="Times New Roman" w:hAnsi="Times New Roman" w:cs="Times New Roman"/>
            <w:sz w:val="24"/>
            <w:szCs w:val="24"/>
            <w:shd w:val="clear" w:color="auto" w:fill="FFFFFF"/>
          </w:rPr>
          <w:delText xml:space="preserve"> the type of delivery has only 2181 children and 2122 children have both types of delivery and disease information </w:delText>
        </w:r>
        <w:commentRangeStart w:id="421"/>
        <w:r w:rsidR="00F2789E" w:rsidRPr="00F71B20" w:rsidDel="00113527">
          <w:rPr>
            <w:rFonts w:ascii="Times New Roman" w:eastAsia="Times New Roman" w:hAnsi="Times New Roman" w:cs="Times New Roman"/>
            <w:sz w:val="24"/>
            <w:szCs w:val="24"/>
            <w:shd w:val="clear" w:color="auto" w:fill="FFFFFF"/>
          </w:rPr>
          <w:delText>(Figure 2).</w:delText>
        </w:r>
        <w:commentRangeEnd w:id="421"/>
        <w:r w:rsidR="000A6353" w:rsidRPr="00F71B20" w:rsidDel="00113527">
          <w:rPr>
            <w:rStyle w:val="CommentReference"/>
            <w:rFonts w:ascii="Times New Roman" w:hAnsi="Times New Roman" w:cs="Times New Roman"/>
            <w:sz w:val="24"/>
            <w:szCs w:val="24"/>
            <w:rPrChange w:id="422" w:author="Mohammad Nayeem" w:date="2020-03-05T15:43:00Z">
              <w:rPr>
                <w:rStyle w:val="CommentReference"/>
              </w:rPr>
            </w:rPrChange>
          </w:rPr>
          <w:commentReference w:id="421"/>
        </w:r>
      </w:del>
    </w:p>
    <w:p w14:paraId="4CE10833" w14:textId="77777777" w:rsidR="000B26F9" w:rsidRPr="00F71B20" w:rsidRDefault="000B26F9">
      <w:pPr>
        <w:spacing w:after="0" w:line="240" w:lineRule="auto"/>
        <w:jc w:val="center"/>
        <w:rPr>
          <w:rFonts w:ascii="Times New Roman" w:eastAsia="Times New Roman" w:hAnsi="Times New Roman" w:cs="Times New Roman"/>
          <w:sz w:val="24"/>
          <w:szCs w:val="24"/>
          <w:shd w:val="clear" w:color="auto" w:fill="FFFFFF"/>
        </w:rPr>
        <w:pPrChange w:id="423" w:author="NaYEeM" w:date="2020-02-26T14:43:00Z">
          <w:pPr>
            <w:spacing w:after="0" w:line="240" w:lineRule="auto"/>
          </w:pPr>
        </w:pPrChange>
      </w:pPr>
      <w:r w:rsidRPr="00F71B20">
        <w:rPr>
          <w:rFonts w:ascii="Times New Roman" w:eastAsia="Times New Roman" w:hAnsi="Times New Roman" w:cs="Times New Roman"/>
          <w:noProof/>
          <w:sz w:val="24"/>
          <w:szCs w:val="24"/>
          <w:shd w:val="clear" w:color="auto" w:fill="FFFFFF"/>
          <w:rPrChange w:id="424" w:author="Mohammad Nayeem" w:date="2020-03-05T15:43:00Z">
            <w:rPr>
              <w:rFonts w:ascii="Times New Roman" w:eastAsia="Times New Roman" w:hAnsi="Times New Roman" w:cs="Times New Roman"/>
              <w:noProof/>
              <w:sz w:val="24"/>
              <w:szCs w:val="24"/>
              <w:shd w:val="clear" w:color="auto" w:fill="FFFFFF"/>
            </w:rPr>
          </w:rPrChange>
        </w:rPr>
        <w:drawing>
          <wp:inline distT="0" distB="0" distL="0" distR="0" wp14:anchorId="0870D8FC" wp14:editId="7F8FB8A4">
            <wp:extent cx="5132702" cy="3362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7238" cy="3411152"/>
                    </a:xfrm>
                    <a:prstGeom prst="rect">
                      <a:avLst/>
                    </a:prstGeom>
                    <a:noFill/>
                    <a:ln>
                      <a:noFill/>
                    </a:ln>
                  </pic:spPr>
                </pic:pic>
              </a:graphicData>
            </a:graphic>
          </wp:inline>
        </w:drawing>
      </w:r>
    </w:p>
    <w:p w14:paraId="70046EC1" w14:textId="5C7D6178" w:rsidR="00E32C12" w:rsidRPr="00F71B20" w:rsidDel="00972932" w:rsidRDefault="00911D0C">
      <w:pPr>
        <w:spacing w:after="0" w:line="240" w:lineRule="auto"/>
        <w:rPr>
          <w:del w:id="425" w:author="NaYEeM" w:date="2020-02-19T07:24:00Z"/>
          <w:rFonts w:ascii="Times New Roman" w:eastAsia="Times New Roman" w:hAnsi="Times New Roman" w:cs="Times New Roman"/>
          <w:b/>
          <w:sz w:val="24"/>
          <w:szCs w:val="24"/>
          <w:shd w:val="clear" w:color="auto" w:fill="FFFFFF"/>
        </w:rPr>
      </w:pPr>
      <w:r w:rsidRPr="00F71B20">
        <w:rPr>
          <w:rFonts w:ascii="Times New Roman" w:eastAsia="Times New Roman" w:hAnsi="Times New Roman" w:cs="Times New Roman"/>
          <w:b/>
          <w:sz w:val="24"/>
          <w:szCs w:val="24"/>
          <w:shd w:val="clear" w:color="auto" w:fill="FFFFFF"/>
        </w:rPr>
        <w:t xml:space="preserve">Figure </w:t>
      </w:r>
      <w:r w:rsidR="00663049" w:rsidRPr="00F71B20">
        <w:rPr>
          <w:rFonts w:ascii="Times New Roman" w:eastAsia="Times New Roman" w:hAnsi="Times New Roman" w:cs="Times New Roman"/>
          <w:b/>
          <w:sz w:val="24"/>
          <w:szCs w:val="24"/>
          <w:shd w:val="clear" w:color="auto" w:fill="FFFFFF"/>
        </w:rPr>
        <w:t>2</w:t>
      </w:r>
      <w:r w:rsidRPr="00F71B20">
        <w:rPr>
          <w:rFonts w:ascii="Times New Roman" w:eastAsia="Times New Roman" w:hAnsi="Times New Roman" w:cs="Times New Roman"/>
          <w:b/>
          <w:sz w:val="24"/>
          <w:szCs w:val="24"/>
          <w:shd w:val="clear" w:color="auto" w:fill="FFFFFF"/>
        </w:rPr>
        <w:t xml:space="preserve">: Flow Chart </w:t>
      </w:r>
      <w:r w:rsidR="00CB066C" w:rsidRPr="00F71B20">
        <w:rPr>
          <w:rFonts w:ascii="Times New Roman" w:eastAsia="Times New Roman" w:hAnsi="Times New Roman" w:cs="Times New Roman"/>
          <w:b/>
          <w:sz w:val="24"/>
          <w:szCs w:val="24"/>
          <w:shd w:val="clear" w:color="auto" w:fill="FFFFFF"/>
        </w:rPr>
        <w:t>of</w:t>
      </w:r>
      <w:r w:rsidRPr="00F71B20">
        <w:rPr>
          <w:rFonts w:ascii="Times New Roman" w:eastAsia="Times New Roman" w:hAnsi="Times New Roman" w:cs="Times New Roman"/>
          <w:b/>
          <w:sz w:val="24"/>
          <w:szCs w:val="24"/>
          <w:shd w:val="clear" w:color="auto" w:fill="FFFFFF"/>
        </w:rPr>
        <w:t xml:space="preserve"> </w:t>
      </w:r>
      <w:r w:rsidR="00CB066C" w:rsidRPr="00F71B20">
        <w:rPr>
          <w:rFonts w:ascii="Times New Roman" w:eastAsia="Times New Roman" w:hAnsi="Times New Roman" w:cs="Times New Roman"/>
          <w:b/>
          <w:sz w:val="24"/>
          <w:szCs w:val="24"/>
          <w:shd w:val="clear" w:color="auto" w:fill="FFFFFF"/>
        </w:rPr>
        <w:t xml:space="preserve">MICS data for </w:t>
      </w:r>
      <w:ins w:id="426" w:author="Nasar Ahmed" w:date="2020-02-19T05:27:00Z">
        <w:r w:rsidR="00C313E7" w:rsidRPr="00F71B20">
          <w:rPr>
            <w:rFonts w:ascii="Times New Roman" w:eastAsia="Times New Roman" w:hAnsi="Times New Roman" w:cs="Times New Roman"/>
            <w:b/>
            <w:color w:val="0070C0"/>
            <w:sz w:val="24"/>
            <w:szCs w:val="24"/>
            <w:shd w:val="clear" w:color="auto" w:fill="FFFFFF"/>
          </w:rPr>
          <w:t>the</w:t>
        </w:r>
        <w:r w:rsidR="00C313E7" w:rsidRPr="00F71B20">
          <w:rPr>
            <w:rFonts w:ascii="Times New Roman" w:eastAsia="Times New Roman" w:hAnsi="Times New Roman" w:cs="Times New Roman"/>
            <w:b/>
            <w:sz w:val="24"/>
            <w:szCs w:val="24"/>
            <w:shd w:val="clear" w:color="auto" w:fill="FFFFFF"/>
          </w:rPr>
          <w:t xml:space="preserve"> </w:t>
        </w:r>
      </w:ins>
      <w:r w:rsidRPr="00F71B20">
        <w:rPr>
          <w:rFonts w:ascii="Times New Roman" w:eastAsia="Times New Roman" w:hAnsi="Times New Roman" w:cs="Times New Roman"/>
          <w:b/>
          <w:sz w:val="24"/>
          <w:szCs w:val="24"/>
          <w:shd w:val="clear" w:color="auto" w:fill="FFFFFF"/>
        </w:rPr>
        <w:t>study population</w:t>
      </w:r>
    </w:p>
    <w:p w14:paraId="7519E755" w14:textId="77777777" w:rsidR="00E32C12" w:rsidRPr="00F71B20" w:rsidDel="00972932" w:rsidRDefault="00E32C12">
      <w:pPr>
        <w:spacing w:after="0" w:line="240" w:lineRule="auto"/>
        <w:rPr>
          <w:del w:id="427" w:author="NaYEeM" w:date="2020-02-19T07:24:00Z"/>
          <w:rFonts w:ascii="Times New Roman" w:eastAsia="Times New Roman" w:hAnsi="Times New Roman" w:cs="Times New Roman"/>
          <w:sz w:val="24"/>
          <w:szCs w:val="24"/>
          <w:shd w:val="clear" w:color="auto" w:fill="FFFFFF"/>
        </w:rPr>
      </w:pPr>
    </w:p>
    <w:p w14:paraId="7DCCA694" w14:textId="1A7D2973" w:rsidR="00F211F4" w:rsidRPr="00F71B20" w:rsidDel="00972932" w:rsidRDefault="00E87B7F">
      <w:pPr>
        <w:spacing w:after="0" w:line="240" w:lineRule="auto"/>
        <w:rPr>
          <w:del w:id="428" w:author="NaYEeM" w:date="2020-02-19T07:24:00Z"/>
          <w:rFonts w:ascii="Times New Roman" w:eastAsia="Times New Roman" w:hAnsi="Times New Roman" w:cs="Times New Roman"/>
          <w:sz w:val="24"/>
          <w:szCs w:val="24"/>
          <w:shd w:val="clear" w:color="auto" w:fill="FFFFFF"/>
        </w:rPr>
      </w:pPr>
      <w:commentRangeStart w:id="429"/>
      <w:del w:id="430" w:author="NaYEeM" w:date="2020-02-19T07:24:00Z">
        <w:r w:rsidRPr="00F71B20" w:rsidDel="00972932">
          <w:rPr>
            <w:rFonts w:ascii="Times New Roman" w:eastAsia="Times New Roman" w:hAnsi="Times New Roman" w:cs="Times New Roman"/>
            <w:sz w:val="24"/>
            <w:szCs w:val="24"/>
            <w:shd w:val="clear" w:color="auto" w:fill="FFFFFF"/>
          </w:rPr>
          <w:delText xml:space="preserve">Since their inauguration, </w:delText>
        </w:r>
      </w:del>
      <w:ins w:id="431" w:author="Nasar Ahmed" w:date="2020-01-11T11:18:00Z">
        <w:del w:id="432" w:author="NaYEeM" w:date="2020-02-19T07:24:00Z">
          <w:r w:rsidR="000F6435" w:rsidRPr="00F71B20" w:rsidDel="00972932">
            <w:rPr>
              <w:rFonts w:ascii="Times New Roman" w:eastAsia="Times New Roman" w:hAnsi="Times New Roman" w:cs="Times New Roman"/>
              <w:sz w:val="24"/>
              <w:szCs w:val="24"/>
              <w:shd w:val="clear" w:color="auto" w:fill="FFFFFF"/>
            </w:rPr>
            <w:delText xml:space="preserve">the </w:delText>
          </w:r>
        </w:del>
      </w:ins>
      <w:del w:id="433" w:author="NaYEeM" w:date="2020-02-19T07:24:00Z">
        <w:r w:rsidRPr="00F71B20" w:rsidDel="00972932">
          <w:rPr>
            <w:rFonts w:ascii="Times New Roman" w:eastAsia="Times New Roman" w:hAnsi="Times New Roman" w:cs="Times New Roman"/>
            <w:sz w:val="24"/>
            <w:szCs w:val="24"/>
            <w:shd w:val="clear" w:color="auto" w:fill="FFFFFF"/>
          </w:rPr>
          <w:delText>BDHS and MICS surveys have played a key role in shaping the</w:delText>
        </w:r>
      </w:del>
      <w:ins w:id="434" w:author="Nasar Ahmed" w:date="2020-02-19T05:27:00Z">
        <w:del w:id="435" w:author="NaYEeM" w:date="2020-02-19T07:24:00Z">
          <w:r w:rsidRPr="00F71B20" w:rsidDel="00972932">
            <w:rPr>
              <w:rFonts w:ascii="Times New Roman" w:eastAsia="Times New Roman" w:hAnsi="Times New Roman" w:cs="Times New Roman"/>
              <w:sz w:val="24"/>
              <w:szCs w:val="24"/>
              <w:shd w:val="clear" w:color="auto" w:fill="FFFFFF"/>
            </w:rPr>
            <w:delText xml:space="preserve"> </w:delText>
          </w:r>
        </w:del>
      </w:ins>
      <w:ins w:id="436" w:author="Nasar Ahmed" w:date="2020-01-11T11:19:00Z">
        <w:del w:id="437" w:author="NaYEeM" w:date="2020-02-19T07:24:00Z">
          <w:r w:rsidR="000F6435" w:rsidRPr="00F71B20" w:rsidDel="00972932">
            <w:rPr>
              <w:rFonts w:ascii="Times New Roman" w:eastAsia="Times New Roman" w:hAnsi="Times New Roman" w:cs="Times New Roman"/>
              <w:sz w:val="24"/>
              <w:szCs w:val="24"/>
              <w:shd w:val="clear" w:color="auto" w:fill="FFFFFF"/>
            </w:rPr>
            <w:delText>national</w:delText>
          </w:r>
          <w:r w:rsidRPr="00F71B20" w:rsidDel="00972932">
            <w:rPr>
              <w:rFonts w:ascii="Times New Roman" w:eastAsia="Times New Roman" w:hAnsi="Times New Roman" w:cs="Times New Roman"/>
              <w:sz w:val="24"/>
              <w:szCs w:val="24"/>
              <w:shd w:val="clear" w:color="auto" w:fill="FFFFFF"/>
            </w:rPr>
            <w:delText xml:space="preserve"> </w:delText>
          </w:r>
        </w:del>
      </w:ins>
      <w:del w:id="438" w:author="NaYEeM" w:date="2020-02-19T07:24:00Z">
        <w:r w:rsidRPr="00F71B20" w:rsidDel="00972932">
          <w:rPr>
            <w:rFonts w:ascii="Times New Roman" w:eastAsia="Times New Roman" w:hAnsi="Times New Roman" w:cs="Times New Roman"/>
            <w:sz w:val="24"/>
            <w:szCs w:val="24"/>
            <w:shd w:val="clear" w:color="auto" w:fill="FFFFFF"/>
          </w:rPr>
          <w:delText xml:space="preserve">global agenda on tracking coverage and populating global databases. They have also influenced policies and intervention strategies. For example, </w:delText>
        </w:r>
      </w:del>
      <w:ins w:id="439" w:author="Nasar Ahmed" w:date="2020-01-11T11:19:00Z">
        <w:del w:id="440" w:author="NaYEeM" w:date="2020-02-19T07:24:00Z">
          <w:r w:rsidR="000F6435" w:rsidRPr="00F71B20" w:rsidDel="00972932">
            <w:rPr>
              <w:rFonts w:ascii="Times New Roman" w:eastAsia="Times New Roman" w:hAnsi="Times New Roman" w:cs="Times New Roman"/>
              <w:sz w:val="24"/>
              <w:szCs w:val="24"/>
              <w:shd w:val="clear" w:color="auto" w:fill="FFFFFF"/>
            </w:rPr>
            <w:delText xml:space="preserve">the </w:delText>
          </w:r>
        </w:del>
      </w:ins>
      <w:del w:id="441" w:author="NaYEeM" w:date="2020-02-19T07:24:00Z">
        <w:r w:rsidRPr="00F71B20" w:rsidDel="00972932">
          <w:rPr>
            <w:rFonts w:ascii="Times New Roman" w:eastAsia="Times New Roman" w:hAnsi="Times New Roman" w:cs="Times New Roman"/>
            <w:sz w:val="24"/>
            <w:szCs w:val="24"/>
            <w:shd w:val="clear" w:color="auto" w:fill="FFFFFF"/>
          </w:rPr>
          <w:delText xml:space="preserve">DHS / MICS data is </w:delText>
        </w:r>
      </w:del>
      <w:ins w:id="442" w:author="Nasar Ahmed" w:date="2020-01-11T11:19:00Z">
        <w:del w:id="443" w:author="NaYEeM" w:date="2020-02-19T07:24:00Z">
          <w:r w:rsidR="000F6435" w:rsidRPr="00F71B20" w:rsidDel="00972932">
            <w:rPr>
              <w:rFonts w:ascii="Times New Roman" w:eastAsia="Times New Roman" w:hAnsi="Times New Roman" w:cs="Times New Roman"/>
              <w:sz w:val="24"/>
              <w:szCs w:val="24"/>
              <w:shd w:val="clear" w:color="auto" w:fill="FFFFFF"/>
            </w:rPr>
            <w:delText>are</w:delText>
          </w:r>
          <w:r w:rsidRPr="00F71B20" w:rsidDel="00972932">
            <w:rPr>
              <w:rFonts w:ascii="Times New Roman" w:eastAsia="Times New Roman" w:hAnsi="Times New Roman" w:cs="Times New Roman"/>
              <w:sz w:val="24"/>
              <w:szCs w:val="24"/>
              <w:shd w:val="clear" w:color="auto" w:fill="FFFFFF"/>
            </w:rPr>
            <w:delText xml:space="preserve"> </w:delText>
          </w:r>
        </w:del>
      </w:ins>
      <w:del w:id="444" w:author="NaYEeM" w:date="2020-02-19T07:24:00Z">
        <w:r w:rsidRPr="00F71B20" w:rsidDel="00972932">
          <w:rPr>
            <w:rFonts w:ascii="Times New Roman" w:eastAsia="Times New Roman" w:hAnsi="Times New Roman" w:cs="Times New Roman"/>
            <w:sz w:val="24"/>
            <w:szCs w:val="24"/>
            <w:shd w:val="clear" w:color="auto" w:fill="FFFFFF"/>
          </w:rPr>
          <w:delText xml:space="preserve">often used to fulfill the target of national economic and social development plans, to provide advocacy for programs to improve women’s and children’s health and to assist programs in identifying target groups in most need of interventions. The role that these data play at the national and international level makes it essential </w:delText>
        </w:r>
      </w:del>
      <w:ins w:id="445" w:author="Nasar Ahmed" w:date="2020-01-11T11:21:00Z">
        <w:del w:id="446" w:author="NaYEeM" w:date="2020-02-19T07:24:00Z">
          <w:r w:rsidR="000F6435" w:rsidRPr="00F71B20" w:rsidDel="00972932">
            <w:rPr>
              <w:rFonts w:ascii="Times New Roman" w:eastAsia="Times New Roman" w:hAnsi="Times New Roman" w:cs="Times New Roman"/>
              <w:sz w:val="24"/>
              <w:szCs w:val="24"/>
              <w:shd w:val="clear" w:color="auto" w:fill="FFFFFF"/>
            </w:rPr>
            <w:delText xml:space="preserve">to collect </w:delText>
          </w:r>
        </w:del>
      </w:ins>
      <w:del w:id="447" w:author="NaYEeM" w:date="2020-02-19T07:24:00Z">
        <w:r w:rsidRPr="00F71B20" w:rsidDel="00972932">
          <w:rPr>
            <w:rFonts w:ascii="Times New Roman" w:eastAsia="Times New Roman" w:hAnsi="Times New Roman" w:cs="Times New Roman"/>
            <w:sz w:val="24"/>
            <w:szCs w:val="24"/>
            <w:shd w:val="clear" w:color="auto" w:fill="FFFFFF"/>
          </w:rPr>
          <w:delText xml:space="preserve">that the value of the </w:delText>
        </w:r>
      </w:del>
      <w:ins w:id="448" w:author="Nasar Ahmed" w:date="2020-01-11T11:22:00Z">
        <w:del w:id="449" w:author="NaYEeM" w:date="2020-02-19T07:24:00Z">
          <w:r w:rsidR="000F6435" w:rsidRPr="00F71B20" w:rsidDel="00972932">
            <w:rPr>
              <w:rFonts w:ascii="Times New Roman" w:eastAsia="Times New Roman" w:hAnsi="Times New Roman" w:cs="Times New Roman"/>
              <w:sz w:val="24"/>
              <w:szCs w:val="24"/>
              <w:shd w:val="clear" w:color="auto" w:fill="FFFFFF"/>
            </w:rPr>
            <w:delText xml:space="preserve">high </w:delText>
          </w:r>
        </w:del>
      </w:ins>
      <w:del w:id="450" w:author="NaYEeM" w:date="2020-02-19T07:24:00Z">
        <w:r w:rsidRPr="00F71B20" w:rsidDel="00972932">
          <w:rPr>
            <w:rFonts w:ascii="Times New Roman" w:eastAsia="Times New Roman" w:hAnsi="Times New Roman" w:cs="Times New Roman"/>
            <w:sz w:val="24"/>
            <w:szCs w:val="24"/>
            <w:shd w:val="clear" w:color="auto" w:fill="FFFFFF"/>
          </w:rPr>
          <w:delText xml:space="preserve">data quality </w:delText>
        </w:r>
      </w:del>
      <w:ins w:id="451" w:author="Nasar Ahmed" w:date="2020-01-11T11:22:00Z">
        <w:del w:id="452" w:author="NaYEeM" w:date="2020-02-19T07:24:00Z">
          <w:r w:rsidR="000F6435" w:rsidRPr="00F71B20" w:rsidDel="00972932">
            <w:rPr>
              <w:rFonts w:ascii="Times New Roman" w:eastAsia="Times New Roman" w:hAnsi="Times New Roman" w:cs="Times New Roman"/>
              <w:sz w:val="24"/>
              <w:szCs w:val="24"/>
              <w:shd w:val="clear" w:color="auto" w:fill="FFFFFF"/>
            </w:rPr>
            <w:delText xml:space="preserve">data through well-designed </w:delText>
          </w:r>
        </w:del>
      </w:ins>
      <w:del w:id="453" w:author="NaYEeM" w:date="2020-02-19T07:24:00Z">
        <w:r w:rsidRPr="00F71B20" w:rsidDel="00972932">
          <w:rPr>
            <w:rFonts w:ascii="Times New Roman" w:eastAsia="Times New Roman" w:hAnsi="Times New Roman" w:cs="Times New Roman"/>
            <w:sz w:val="24"/>
            <w:szCs w:val="24"/>
            <w:shd w:val="clear" w:color="auto" w:fill="FFFFFF"/>
          </w:rPr>
          <w:delText xml:space="preserve">is the primary consideration when designing </w:delText>
        </w:r>
      </w:del>
      <w:ins w:id="454" w:author="Nasar Ahmed" w:date="2020-02-19T05:27:00Z">
        <w:del w:id="455" w:author="NaYEeM" w:date="2020-02-19T07:24:00Z">
          <w:r w:rsidRPr="00F71B20" w:rsidDel="00972932">
            <w:rPr>
              <w:rFonts w:ascii="Times New Roman" w:eastAsia="Times New Roman" w:hAnsi="Times New Roman" w:cs="Times New Roman"/>
              <w:sz w:val="24"/>
              <w:szCs w:val="24"/>
              <w:shd w:val="clear" w:color="auto" w:fill="FFFFFF"/>
            </w:rPr>
            <w:delText>survey</w:delText>
          </w:r>
        </w:del>
      </w:ins>
      <w:ins w:id="456" w:author="Nasar Ahmed" w:date="2020-01-11T11:22:00Z">
        <w:del w:id="457" w:author="NaYEeM" w:date="2020-02-19T07:24:00Z">
          <w:r w:rsidR="000F6435" w:rsidRPr="00F71B20" w:rsidDel="00972932">
            <w:rPr>
              <w:rFonts w:ascii="Times New Roman" w:eastAsia="Times New Roman" w:hAnsi="Times New Roman" w:cs="Times New Roman"/>
              <w:sz w:val="24"/>
              <w:szCs w:val="24"/>
              <w:shd w:val="clear" w:color="auto" w:fill="FFFFFF"/>
            </w:rPr>
            <w:delText xml:space="preserve"> m</w:delText>
          </w:r>
        </w:del>
      </w:ins>
      <w:ins w:id="458" w:author="Nasar Ahmed" w:date="2020-01-11T11:23:00Z">
        <w:del w:id="459" w:author="NaYEeM" w:date="2020-02-19T07:24:00Z">
          <w:r w:rsidR="000F6435" w:rsidRPr="00F71B20" w:rsidDel="00972932">
            <w:rPr>
              <w:rFonts w:ascii="Times New Roman" w:eastAsia="Times New Roman" w:hAnsi="Times New Roman" w:cs="Times New Roman"/>
              <w:sz w:val="24"/>
              <w:szCs w:val="24"/>
              <w:shd w:val="clear" w:color="auto" w:fill="FFFFFF"/>
            </w:rPr>
            <w:delText>ethod</w:delText>
          </w:r>
        </w:del>
      </w:ins>
      <w:del w:id="460" w:author="NaYEeM" w:date="2020-02-19T07:24:00Z">
        <w:r w:rsidRPr="00F71B20" w:rsidDel="00972932">
          <w:rPr>
            <w:rFonts w:ascii="Times New Roman" w:eastAsia="Times New Roman" w:hAnsi="Times New Roman" w:cs="Times New Roman"/>
            <w:sz w:val="24"/>
            <w:szCs w:val="24"/>
            <w:shd w:val="clear" w:color="auto" w:fill="FFFFFF"/>
          </w:rPr>
          <w:delText>s</w:delText>
        </w:r>
      </w:del>
      <w:ins w:id="461" w:author="Nasar Ahmed" w:date="2020-02-19T05:27:00Z">
        <w:del w:id="462" w:author="NaYEeM" w:date="2020-02-19T07:24:00Z">
          <w:r w:rsidRPr="00F71B20" w:rsidDel="00972932">
            <w:rPr>
              <w:rFonts w:ascii="Times New Roman" w:eastAsia="Times New Roman" w:hAnsi="Times New Roman" w:cs="Times New Roman"/>
              <w:sz w:val="24"/>
              <w:szCs w:val="24"/>
              <w:shd w:val="clear" w:color="auto" w:fill="FFFFFF"/>
            </w:rPr>
            <w:delText>.</w:delText>
          </w:r>
        </w:del>
      </w:ins>
      <w:ins w:id="463" w:author="Chowdhury,Muhammad Abdul Baker" w:date="2020-02-19T05:27:00Z">
        <w:del w:id="464" w:author="NaYEeM" w:date="2020-02-19T07:24:00Z">
          <w:r w:rsidRPr="00F71B20" w:rsidDel="00972932">
            <w:rPr>
              <w:rFonts w:ascii="Times New Roman" w:eastAsia="Times New Roman" w:hAnsi="Times New Roman" w:cs="Times New Roman"/>
              <w:sz w:val="24"/>
              <w:szCs w:val="24"/>
              <w:shd w:val="clear" w:color="auto" w:fill="FFFFFF"/>
            </w:rPr>
            <w:delText>surveys.</w:delText>
          </w:r>
          <w:commentRangeEnd w:id="429"/>
          <w:r w:rsidR="000A6353" w:rsidRPr="00F71B20" w:rsidDel="00972932">
            <w:rPr>
              <w:rStyle w:val="CommentReference"/>
              <w:rFonts w:ascii="Times New Roman" w:hAnsi="Times New Roman" w:cs="Times New Roman"/>
              <w:sz w:val="24"/>
              <w:szCs w:val="24"/>
              <w:rPrChange w:id="465" w:author="Mohammad Nayeem" w:date="2020-03-05T15:43:00Z">
                <w:rPr>
                  <w:rStyle w:val="CommentReference"/>
                </w:rPr>
              </w:rPrChange>
            </w:rPr>
            <w:commentReference w:id="429"/>
          </w:r>
        </w:del>
      </w:ins>
    </w:p>
    <w:p w14:paraId="2F1F81F7" w14:textId="77777777" w:rsidR="00E87B7F" w:rsidRPr="00F71B20" w:rsidRDefault="00E87B7F">
      <w:pPr>
        <w:spacing w:after="0" w:line="240" w:lineRule="auto"/>
        <w:rPr>
          <w:rFonts w:ascii="Times New Roman" w:eastAsia="Times New Roman" w:hAnsi="Times New Roman" w:cs="Times New Roman"/>
          <w:sz w:val="24"/>
          <w:szCs w:val="24"/>
          <w:shd w:val="clear" w:color="auto" w:fill="FFFFFF"/>
        </w:rPr>
      </w:pPr>
    </w:p>
    <w:p w14:paraId="66C9A07E" w14:textId="77777777" w:rsidR="00E87B7F" w:rsidRPr="00F71B20" w:rsidRDefault="00E87B7F">
      <w:pPr>
        <w:pStyle w:val="NormalWeb"/>
        <w:spacing w:before="0" w:beforeAutospacing="0" w:after="0" w:afterAutospacing="0"/>
      </w:pPr>
      <w:r w:rsidRPr="00F71B20">
        <w:rPr>
          <w:rStyle w:val="Emphasis"/>
          <w:b/>
          <w:bCs/>
        </w:rPr>
        <w:lastRenderedPageBreak/>
        <w:t>Potential confounding variables</w:t>
      </w:r>
    </w:p>
    <w:p w14:paraId="601EF1B7" w14:textId="4194B986" w:rsidR="00E87B7F" w:rsidRPr="00F71B20" w:rsidRDefault="00E87B7F">
      <w:pPr>
        <w:pStyle w:val="NormalWeb"/>
        <w:spacing w:before="0" w:beforeAutospacing="0" w:after="0" w:afterAutospacing="0"/>
      </w:pPr>
      <w:commentRangeStart w:id="466"/>
      <w:r w:rsidRPr="00F71B20">
        <w:t xml:space="preserve">We considered important confounding variables and/or covariates including, religion, </w:t>
      </w:r>
      <w:ins w:id="467" w:author="Nasar Ahmed" w:date="2020-02-19T05:27:00Z">
        <w:r w:rsidRPr="00F71B20">
          <w:t>breastfe</w:t>
        </w:r>
      </w:ins>
      <w:ins w:id="468" w:author="Nasar Ahmed" w:date="2020-01-11T11:23:00Z">
        <w:r w:rsidR="000F6435" w:rsidRPr="00F71B20">
          <w:t xml:space="preserve">eding </w:t>
        </w:r>
      </w:ins>
      <w:del w:id="469" w:author="Nasar Ahmed" w:date="2020-01-11T11:23:00Z">
        <w:r w:rsidRPr="00F71B20" w:rsidDel="000F6435">
          <w:delText>d</w:delText>
        </w:r>
      </w:del>
      <w:del w:id="470" w:author="Nasar Ahmed" w:date="2020-02-19T05:27:00Z">
        <w:r w:rsidRPr="00F71B20">
          <w:delText>breastfed</w:delText>
        </w:r>
      </w:del>
      <w:del w:id="471" w:author="Nasar Ahmed" w:date="2020-01-11T11:23:00Z">
        <w:r w:rsidRPr="00F71B20">
          <w:delText xml:space="preserve"> </w:delText>
        </w:r>
      </w:del>
      <w:r w:rsidRPr="00F71B20">
        <w:t xml:space="preserve">status, </w:t>
      </w:r>
      <w:ins w:id="472" w:author="Nasar Ahmed" w:date="2020-01-11T11:24:00Z">
        <w:r w:rsidR="000D2A0D" w:rsidRPr="00F71B20">
          <w:t xml:space="preserve">child’s </w:t>
        </w:r>
      </w:ins>
      <w:r w:rsidRPr="00F71B20">
        <w:t>sex</w:t>
      </w:r>
      <w:ins w:id="473" w:author="Nasar Ahmed" w:date="2020-01-11T11:24:00Z">
        <w:r w:rsidR="000D2A0D" w:rsidRPr="00F71B20">
          <w:t>, age</w:t>
        </w:r>
      </w:ins>
      <w:ins w:id="474" w:author="NaYEeM" w:date="2020-02-19T07:38:00Z">
        <w:r w:rsidR="00BF5255" w:rsidRPr="00F71B20">
          <w:t xml:space="preserve"> of mother and child</w:t>
        </w:r>
      </w:ins>
      <w:ins w:id="475" w:author="Nasar Ahmed" w:date="2020-01-11T11:24:00Z">
        <w:r w:rsidR="000D2A0D" w:rsidRPr="00F71B20">
          <w:t xml:space="preserve">, </w:t>
        </w:r>
      </w:ins>
      <w:ins w:id="476" w:author="Nasar Ahmed" w:date="2020-02-19T05:27:00Z">
        <w:r w:rsidRPr="00F71B20">
          <w:t xml:space="preserve"> </w:t>
        </w:r>
      </w:ins>
      <w:ins w:id="477" w:author="Nasar Ahmed" w:date="2020-01-11T11:25:00Z">
        <w:del w:id="478" w:author="NaYEeM" w:date="2020-02-19T07:36:00Z">
          <w:r w:rsidR="000D2A0D" w:rsidRPr="00F71B20" w:rsidDel="00BF5255">
            <w:delText>length or height</w:delText>
          </w:r>
        </w:del>
      </w:ins>
      <w:ins w:id="479" w:author="NaYEeM" w:date="2020-02-19T07:36:00Z">
        <w:r w:rsidR="00BF5255" w:rsidRPr="00F71B20">
          <w:t xml:space="preserve">size of </w:t>
        </w:r>
      </w:ins>
      <w:ins w:id="480" w:author="NaYEeM" w:date="2020-02-19T07:37:00Z">
        <w:r w:rsidR="00BF5255" w:rsidRPr="00F71B20">
          <w:t>child at birth</w:t>
        </w:r>
      </w:ins>
      <w:ins w:id="481" w:author="Nasar Ahmed" w:date="2020-01-11T11:25:00Z">
        <w:del w:id="482" w:author="NaYEeM" w:date="2020-02-19T07:37:00Z">
          <w:r w:rsidR="000D2A0D" w:rsidRPr="00F71B20" w:rsidDel="00BF5255">
            <w:delText>, weight at birth,</w:delText>
          </w:r>
          <w:r w:rsidRPr="00F71B20" w:rsidDel="00BF5255">
            <w:delText xml:space="preserve"> </w:delText>
          </w:r>
        </w:del>
      </w:ins>
      <w:del w:id="483" w:author="Nasar Ahmed" w:date="2020-01-11T11:25:00Z">
        <w:r w:rsidRPr="00F71B20">
          <w:delText>(child)</w:delText>
        </w:r>
      </w:del>
      <w:r w:rsidRPr="00F71B20">
        <w:t xml:space="preserve">, </w:t>
      </w:r>
      <w:ins w:id="484" w:author="Nasar Ahmed" w:date="2020-01-11T11:25:00Z">
        <w:r w:rsidR="000D2A0D" w:rsidRPr="00F71B20">
          <w:t xml:space="preserve">mother’s </w:t>
        </w:r>
      </w:ins>
      <w:r w:rsidRPr="00F71B20">
        <w:t>education</w:t>
      </w:r>
      <w:ins w:id="485" w:author="Nasar Ahmed" w:date="2020-01-11T11:25:00Z">
        <w:r w:rsidR="000D2A0D" w:rsidRPr="00F71B20">
          <w:t xml:space="preserve">, </w:t>
        </w:r>
      </w:ins>
      <w:ins w:id="486" w:author="NaYEeM" w:date="2020-02-19T07:38:00Z">
        <w:r w:rsidR="00BF5255" w:rsidRPr="00F71B20">
          <w:t>mothers education</w:t>
        </w:r>
      </w:ins>
      <w:del w:id="487" w:author="Nasar Ahmed" w:date="2020-01-11T11:25:00Z">
        <w:r w:rsidRPr="00F71B20">
          <w:delText xml:space="preserve"> (mothers)</w:delText>
        </w:r>
      </w:del>
      <w:r w:rsidRPr="00F71B20">
        <w:t xml:space="preserve">, </w:t>
      </w:r>
      <w:del w:id="488" w:author="Nasar Ahmed" w:date="2020-01-11T11:26:00Z">
        <w:r w:rsidRPr="00F71B20">
          <w:delText>child Age (in months)</w:delText>
        </w:r>
      </w:del>
      <w:del w:id="489" w:author="NaYEeM" w:date="2020-02-19T07:38:00Z">
        <w:r w:rsidRPr="00F71B20" w:rsidDel="00BF5255">
          <w:delText xml:space="preserve">, </w:delText>
        </w:r>
      </w:del>
      <w:r w:rsidRPr="00F71B20">
        <w:t>body mass index</w:t>
      </w:r>
      <w:del w:id="490" w:author="NaYEeM" w:date="2020-02-19T07:39:00Z">
        <w:r w:rsidRPr="00F71B20" w:rsidDel="00BF5255">
          <w:delText xml:space="preserve"> </w:delText>
        </w:r>
      </w:del>
      <w:del w:id="491" w:author="Nasar Ahmed" w:date="2020-01-11T11:26:00Z">
        <w:r w:rsidRPr="00F71B20">
          <w:delText>(mothers)</w:delText>
        </w:r>
      </w:del>
      <w:r w:rsidRPr="00F71B20">
        <w:t xml:space="preserve">, </w:t>
      </w:r>
      <w:ins w:id="492" w:author="Nasar Ahmed" w:date="2020-01-11T11:26:00Z">
        <w:del w:id="493" w:author="NaYEeM" w:date="2020-02-19T07:39:00Z">
          <w:r w:rsidR="000D2A0D" w:rsidRPr="00F71B20" w:rsidDel="00BF5255">
            <w:delText xml:space="preserve">and </w:delText>
          </w:r>
        </w:del>
        <w:del w:id="494" w:author="NaYEeM" w:date="2020-02-19T07:37:00Z">
          <w:r w:rsidR="000D2A0D" w:rsidRPr="00F71B20" w:rsidDel="00BF5255">
            <w:delText xml:space="preserve">fathers’ education, </w:delText>
          </w:r>
        </w:del>
      </w:ins>
      <w:r w:rsidRPr="00F71B20">
        <w:t>wealth index quintile, area</w:t>
      </w:r>
      <w:ins w:id="495" w:author="NaYEeM" w:date="2020-02-19T07:39:00Z">
        <w:r w:rsidR="00BF5255" w:rsidRPr="00F71B20">
          <w:t xml:space="preserve"> and </w:t>
        </w:r>
      </w:ins>
      <w:del w:id="496" w:author="NaYEeM" w:date="2020-02-19T07:39:00Z">
        <w:r w:rsidRPr="00F71B20" w:rsidDel="00BF5255">
          <w:delText xml:space="preserve">, </w:delText>
        </w:r>
      </w:del>
      <w:ins w:id="497" w:author="Nasar Ahmed" w:date="2020-01-11T11:27:00Z">
        <w:r w:rsidR="000D2A0D" w:rsidRPr="00F71B20">
          <w:t>geographical location (</w:t>
        </w:r>
      </w:ins>
      <w:r w:rsidRPr="00F71B20">
        <w:t>division</w:t>
      </w:r>
      <w:ins w:id="498" w:author="Nasar Ahmed" w:date="2020-01-11T11:27:00Z">
        <w:r w:rsidR="000D2A0D" w:rsidRPr="00F71B20">
          <w:t>).</w:t>
        </w:r>
      </w:ins>
      <w:ins w:id="499" w:author="Nasar Ahmed" w:date="2020-02-19T05:27:00Z">
        <w:del w:id="500" w:author="NaYEeM" w:date="2020-02-19T07:39:00Z">
          <w:r w:rsidRPr="00F71B20" w:rsidDel="00233D90">
            <w:delText>,</w:delText>
          </w:r>
        </w:del>
      </w:ins>
      <w:del w:id="501" w:author="Nasar Ahmed" w:date="2020-02-19T05:27:00Z">
        <w:r w:rsidRPr="00F71B20">
          <w:delText>,</w:delText>
        </w:r>
      </w:del>
      <w:del w:id="502" w:author="Nasar Ahmed" w:date="2020-01-11T11:26:00Z">
        <w:r w:rsidRPr="00F71B20">
          <w:delText xml:space="preserve"> child's</w:delText>
        </w:r>
      </w:del>
      <w:r w:rsidRPr="00F71B20">
        <w:t xml:space="preserve"> </w:t>
      </w:r>
      <w:del w:id="503" w:author="Nasar Ahmed" w:date="2020-01-11T11:25:00Z">
        <w:r w:rsidRPr="00F71B20">
          <w:delText xml:space="preserve">length or height, weight at birth (child) </w:delText>
        </w:r>
      </w:del>
      <w:del w:id="504" w:author="Nasar Ahmed" w:date="2020-01-11T11:26:00Z">
        <w:r w:rsidRPr="00F71B20">
          <w:delText>and fathers’ education.</w:delText>
        </w:r>
      </w:del>
      <w:r w:rsidRPr="00F71B20">
        <w:t> </w:t>
      </w:r>
      <w:commentRangeEnd w:id="466"/>
      <w:r w:rsidR="00FE3A10" w:rsidRPr="00F71B20">
        <w:rPr>
          <w:rStyle w:val="CommentReference"/>
          <w:rFonts w:eastAsiaTheme="minorEastAsia"/>
          <w:sz w:val="24"/>
          <w:szCs w:val="24"/>
          <w:rPrChange w:id="505" w:author="Mohammad Nayeem" w:date="2020-03-05T15:43:00Z">
            <w:rPr>
              <w:rStyle w:val="CommentReference"/>
              <w:rFonts w:asciiTheme="minorHAnsi" w:eastAsiaTheme="minorEastAsia" w:hAnsiTheme="minorHAnsi" w:cstheme="minorBidi"/>
            </w:rPr>
          </w:rPrChange>
        </w:rPr>
        <w:commentReference w:id="466"/>
      </w:r>
    </w:p>
    <w:p w14:paraId="1E2BE18F" w14:textId="77777777" w:rsidR="00E87B7F" w:rsidRPr="00F71B20" w:rsidRDefault="00E87B7F">
      <w:pPr>
        <w:pStyle w:val="NormalWeb"/>
        <w:spacing w:before="0" w:beforeAutospacing="0" w:after="0" w:afterAutospacing="0"/>
      </w:pPr>
    </w:p>
    <w:p w14:paraId="1478E9E4" w14:textId="77777777" w:rsidR="00E87B7F" w:rsidRPr="00F71B20" w:rsidRDefault="00E87B7F">
      <w:pPr>
        <w:pStyle w:val="NormalWeb"/>
        <w:spacing w:before="0" w:beforeAutospacing="0" w:after="0" w:afterAutospacing="0"/>
      </w:pPr>
      <w:r w:rsidRPr="00F71B20">
        <w:rPr>
          <w:rStyle w:val="Emphasis"/>
          <w:b/>
          <w:bCs/>
        </w:rPr>
        <w:t>Exposure variable</w:t>
      </w:r>
    </w:p>
    <w:p w14:paraId="7DB1997B" w14:textId="77777777" w:rsidR="00E87B7F" w:rsidRPr="00F71B20" w:rsidRDefault="00E87B7F">
      <w:pPr>
        <w:pStyle w:val="NormalWeb"/>
        <w:spacing w:before="0" w:beforeAutospacing="0" w:after="0" w:afterAutospacing="0"/>
      </w:pPr>
      <w:r w:rsidRPr="00F71B20">
        <w:t>The exposure variable was the type of delivery (C-section versus normal delivery), which is a binary variable. </w:t>
      </w:r>
    </w:p>
    <w:p w14:paraId="2159F2BB" w14:textId="77777777" w:rsidR="00E87B7F" w:rsidRPr="00F71B20" w:rsidRDefault="00E87B7F">
      <w:pPr>
        <w:pStyle w:val="NormalWeb"/>
        <w:spacing w:before="0" w:beforeAutospacing="0" w:after="0" w:afterAutospacing="0"/>
      </w:pPr>
    </w:p>
    <w:p w14:paraId="12C1AAE8" w14:textId="77777777" w:rsidR="00E87B7F" w:rsidRPr="00F71B20" w:rsidRDefault="00E87B7F">
      <w:pPr>
        <w:pStyle w:val="NormalWeb"/>
        <w:spacing w:before="0" w:beforeAutospacing="0" w:after="0" w:afterAutospacing="0"/>
      </w:pPr>
      <w:r w:rsidRPr="00F71B20">
        <w:rPr>
          <w:rStyle w:val="Emphasis"/>
          <w:b/>
          <w:bCs/>
        </w:rPr>
        <w:t>Outcome variable</w:t>
      </w:r>
    </w:p>
    <w:p w14:paraId="2AC637E3" w14:textId="20DD19F8" w:rsidR="00E87B7F" w:rsidRPr="00F71B20" w:rsidRDefault="00E87B7F">
      <w:pPr>
        <w:pStyle w:val="NormalWeb"/>
        <w:spacing w:before="0" w:beforeAutospacing="0" w:after="0" w:afterAutospacing="0"/>
      </w:pPr>
      <w:commentRangeStart w:id="506"/>
      <w:r w:rsidRPr="00F71B20">
        <w:t xml:space="preserve">For creating the outcome variables disease, we used variables such as the child </w:t>
      </w:r>
      <w:ins w:id="507" w:author="Nasar Ahmed" w:date="2020-01-11T11:28:00Z">
        <w:r w:rsidR="000D2A0D" w:rsidRPr="00F71B20">
          <w:t xml:space="preserve">could </w:t>
        </w:r>
      </w:ins>
      <w:del w:id="508" w:author="Nasar Ahmed" w:date="2020-01-11T11:28:00Z">
        <w:r w:rsidRPr="00F71B20">
          <w:delText>did</w:delText>
        </w:r>
      </w:del>
      <w:r w:rsidRPr="00F71B20">
        <w:t xml:space="preserve"> not able to drink or breastfeed, becomes sicker, develops a fever, has fast breathing, has difficulty breathing, has blood in stools, drinking poorly and has diarrhea</w:t>
      </w:r>
      <w:ins w:id="509" w:author="NaYEeM" w:date="2020-02-19T07:44:00Z">
        <w:r w:rsidR="00233D90" w:rsidRPr="00F71B20">
          <w:t xml:space="preserve"> in the two weeks before the survey</w:t>
        </w:r>
      </w:ins>
      <w:r w:rsidRPr="00F71B20">
        <w:t xml:space="preserve">. </w:t>
      </w:r>
      <w:commentRangeEnd w:id="506"/>
      <w:r w:rsidR="00381004" w:rsidRPr="00F71B20">
        <w:rPr>
          <w:rStyle w:val="CommentReference"/>
          <w:rFonts w:eastAsiaTheme="minorEastAsia"/>
          <w:sz w:val="24"/>
          <w:szCs w:val="24"/>
          <w:rPrChange w:id="510" w:author="Mohammad Nayeem" w:date="2020-03-05T15:43:00Z">
            <w:rPr>
              <w:rStyle w:val="CommentReference"/>
              <w:rFonts w:asciiTheme="minorHAnsi" w:eastAsiaTheme="minorEastAsia" w:hAnsiTheme="minorHAnsi" w:cstheme="minorBidi"/>
            </w:rPr>
          </w:rPrChange>
        </w:rPr>
        <w:commentReference w:id="506"/>
      </w:r>
      <w:r w:rsidRPr="00F71B20">
        <w:t xml:space="preserve">During the analyses, two types of outcome variables were considered. First, a binary outcome in which 0 means children were suffered from </w:t>
      </w:r>
      <w:commentRangeStart w:id="511"/>
      <w:r w:rsidRPr="00F71B20">
        <w:t>lower</w:t>
      </w:r>
      <w:commentRangeEnd w:id="511"/>
      <w:r w:rsidR="000D2A0D" w:rsidRPr="00F71B20">
        <w:rPr>
          <w:rStyle w:val="CommentReference"/>
          <w:rFonts w:eastAsiaTheme="minorEastAsia"/>
          <w:sz w:val="24"/>
          <w:szCs w:val="24"/>
          <w:rPrChange w:id="512" w:author="Mohammad Nayeem" w:date="2020-03-05T15:43:00Z">
            <w:rPr>
              <w:rStyle w:val="CommentReference"/>
              <w:rFonts w:asciiTheme="minorHAnsi" w:eastAsiaTheme="minorEastAsia" w:hAnsiTheme="minorHAnsi" w:cstheme="minorBidi"/>
            </w:rPr>
          </w:rPrChange>
        </w:rPr>
        <w:commentReference w:id="511"/>
      </w:r>
      <w:r w:rsidRPr="00F71B20">
        <w:t xml:space="preserve"> than median value </w:t>
      </w:r>
      <w:ins w:id="513" w:author="Mohammad Nayeem" w:date="2020-03-05T14:50:00Z">
        <w:r w:rsidR="002A5C48" w:rsidRPr="00F71B20">
          <w:rPr>
            <w:shd w:val="clear" w:color="auto" w:fill="FFFFFF"/>
          </w:rPr>
          <w:t>[&lt;3</w:t>
        </w:r>
        <w:r w:rsidR="0092680D" w:rsidRPr="00F71B20">
          <w:rPr>
            <w:shd w:val="clear" w:color="auto" w:fill="FFFFFF"/>
          </w:rPr>
          <w:t xml:space="preserve"> </w:t>
        </w:r>
      </w:ins>
      <w:del w:id="514" w:author="Mohammad Nayeem" w:date="2020-03-05T14:52:00Z">
        <w:r w:rsidRPr="00F71B20" w:rsidDel="002A5C48">
          <w:delText>(</w:delText>
        </w:r>
      </w:del>
      <w:r w:rsidRPr="00F71B20">
        <w:t>diseases</w:t>
      </w:r>
      <w:ins w:id="515" w:author="Mohammad Nayeem" w:date="2020-03-05T14:52:00Z">
        <w:r w:rsidR="002A5C48" w:rsidRPr="00F71B20">
          <w:t>]</w:t>
        </w:r>
      </w:ins>
      <w:del w:id="516" w:author="Mohammad Nayeem" w:date="2020-03-05T14:52:00Z">
        <w:r w:rsidRPr="00F71B20" w:rsidDel="002A5C48">
          <w:delText>)</w:delText>
        </w:r>
      </w:del>
      <w:r w:rsidRPr="00F71B20">
        <w:t xml:space="preserve"> and 1 means greater than median value </w:t>
      </w:r>
      <w:ins w:id="517" w:author="Mohammad Nayeem" w:date="2020-03-05T14:50:00Z">
        <w:r w:rsidR="0092680D" w:rsidRPr="00F71B20">
          <w:rPr>
            <w:shd w:val="clear" w:color="auto" w:fill="FFFFFF"/>
          </w:rPr>
          <w:t>[</w:t>
        </w:r>
        <w:r w:rsidR="002A5C48" w:rsidRPr="00F71B20">
          <w:rPr>
            <w:shd w:val="clear" w:color="auto" w:fill="FFFFFF"/>
          </w:rPr>
          <w:t xml:space="preserve">≥3 </w:t>
        </w:r>
      </w:ins>
      <w:del w:id="518" w:author="Mohammad Nayeem" w:date="2020-03-05T14:52:00Z">
        <w:r w:rsidRPr="00F71B20" w:rsidDel="002A5C48">
          <w:delText>(</w:delText>
        </w:r>
      </w:del>
      <w:r w:rsidRPr="00F71B20">
        <w:t>diseases</w:t>
      </w:r>
      <w:ins w:id="519" w:author="Mohammad Nayeem" w:date="2020-03-05T14:52:00Z">
        <w:r w:rsidR="002A5C48" w:rsidRPr="00F71B20">
          <w:t>]</w:t>
        </w:r>
      </w:ins>
      <w:del w:id="520" w:author="Mohammad Nayeem" w:date="2020-03-05T14:52:00Z">
        <w:r w:rsidRPr="00F71B20" w:rsidDel="002A5C48">
          <w:delText>)</w:delText>
        </w:r>
      </w:del>
      <w:r w:rsidRPr="00F71B20">
        <w:t>; second, a count variable that means the frequency of the diseases.</w:t>
      </w:r>
    </w:p>
    <w:p w14:paraId="115ABC62" w14:textId="77777777" w:rsidR="00E87B7F" w:rsidRPr="00F71B20" w:rsidRDefault="00E87B7F">
      <w:pPr>
        <w:spacing w:after="0" w:line="240" w:lineRule="auto"/>
        <w:rPr>
          <w:rFonts w:ascii="Times New Roman" w:hAnsi="Times New Roman" w:cs="Times New Roman"/>
          <w:b/>
          <w:i/>
          <w:iCs/>
          <w:sz w:val="24"/>
          <w:szCs w:val="24"/>
        </w:rPr>
      </w:pPr>
    </w:p>
    <w:p w14:paraId="60F9C8ED" w14:textId="77777777" w:rsidR="007501E8" w:rsidRPr="00F71B20" w:rsidRDefault="007501E8">
      <w:pPr>
        <w:pStyle w:val="NormalWeb"/>
        <w:spacing w:before="0" w:beforeAutospacing="0" w:after="0" w:afterAutospacing="0"/>
      </w:pPr>
      <w:r w:rsidRPr="00F71B20">
        <w:rPr>
          <w:rStyle w:val="Emphasis"/>
          <w:b/>
          <w:bCs/>
        </w:rPr>
        <w:t>Statistical analyses</w:t>
      </w:r>
    </w:p>
    <w:p w14:paraId="6408AAA1" w14:textId="5427D5F8" w:rsidR="00E051FD" w:rsidRPr="00F71B20" w:rsidRDefault="00CA3B7E">
      <w:pPr>
        <w:pStyle w:val="NormalWeb"/>
        <w:spacing w:before="0" w:beforeAutospacing="0" w:after="0" w:afterAutospacing="0"/>
        <w:rPr>
          <w:ins w:id="521" w:author="Mohammad Nayeem" w:date="2020-02-27T21:23:00Z"/>
        </w:rPr>
      </w:pPr>
      <w:ins w:id="522" w:author="Mohammad Nayeem" w:date="2020-02-27T21:26:00Z">
        <w:r w:rsidRPr="00F71B20">
          <w:rPr>
            <w:b/>
            <w:rPrChange w:id="523" w:author="Mohammad Nayeem" w:date="2020-03-05T15:43:00Z">
              <w:rPr/>
            </w:rPrChange>
          </w:rPr>
          <w:t>Descriptive statistics:</w:t>
        </w:r>
        <w:r w:rsidRPr="00F71B20">
          <w:t xml:space="preserve"> </w:t>
        </w:r>
      </w:ins>
      <w:r w:rsidR="007501E8" w:rsidRPr="00F71B20">
        <w:t>Descriptive statistics of each of the selected confounding variables and distribution of type of delivery were shown by adjusting sampling weight. Similarly, weighted percentages were calculated to compare demographic and socioeconomic characteristics among the type of delivery. Pearson's chi-squared test was used to determine whether differences in demographic and socioeconomic characteristics between C-section and vaginal delivery were statistically significant.</w:t>
      </w:r>
    </w:p>
    <w:p w14:paraId="03BDC485" w14:textId="77777777" w:rsidR="00E051FD" w:rsidRPr="00F71B20" w:rsidRDefault="00E051FD">
      <w:pPr>
        <w:pStyle w:val="NormalWeb"/>
        <w:spacing w:before="0" w:beforeAutospacing="0" w:after="0" w:afterAutospacing="0"/>
        <w:rPr>
          <w:ins w:id="524" w:author="Mohammad Nayeem" w:date="2020-02-27T21:22:00Z"/>
        </w:rPr>
      </w:pPr>
    </w:p>
    <w:p w14:paraId="308F8A66" w14:textId="27440F81" w:rsidR="00E051FD" w:rsidRPr="00F71B20" w:rsidRDefault="00E051FD">
      <w:pPr>
        <w:pStyle w:val="NormalWeb"/>
        <w:spacing w:before="0" w:beforeAutospacing="0" w:after="0" w:afterAutospacing="0"/>
        <w:rPr>
          <w:ins w:id="525" w:author="Mohammad Nayeem" w:date="2020-02-27T21:23:00Z"/>
          <w:lang w:bidi="bn-IN"/>
          <w:rPrChange w:id="526" w:author="Mohammad Nayeem" w:date="2020-03-05T15:43:00Z">
            <w:rPr>
              <w:ins w:id="527" w:author="Mohammad Nayeem" w:date="2020-02-27T21:23:00Z"/>
              <w:shd w:val="clear" w:color="auto" w:fill="FFFFFF"/>
            </w:rPr>
          </w:rPrChange>
        </w:rPr>
      </w:pPr>
      <w:ins w:id="528" w:author="Mohammad Nayeem" w:date="2020-02-27T21:23:00Z">
        <w:r w:rsidRPr="00F71B20">
          <w:rPr>
            <w:b/>
            <w:rPrChange w:id="529" w:author="Mohammad Nayeem" w:date="2020-03-05T15:43:00Z">
              <w:rPr/>
            </w:rPrChange>
          </w:rPr>
          <w:t>Propensity score models</w:t>
        </w:r>
      </w:ins>
      <w:ins w:id="530" w:author="Mohammad Nayeem" w:date="2020-02-27T21:24:00Z">
        <w:r w:rsidRPr="00F71B20">
          <w:rPr>
            <w:b/>
            <w:rPrChange w:id="531" w:author="Mohammad Nayeem" w:date="2020-03-05T15:43:00Z">
              <w:rPr>
                <w:b/>
                <w:i/>
              </w:rPr>
            </w:rPrChange>
          </w:rPr>
          <w:t xml:space="preserve">: </w:t>
        </w:r>
      </w:ins>
      <w:del w:id="532" w:author="Mohammad Nayeem" w:date="2020-02-27T21:23:00Z">
        <w:r w:rsidR="007501E8" w:rsidRPr="00F71B20" w:rsidDel="00E051FD">
          <w:delText xml:space="preserve"> </w:delText>
        </w:r>
      </w:del>
      <w:commentRangeStart w:id="533"/>
      <w:r w:rsidR="007501E8" w:rsidRPr="00F71B20">
        <w:t>We applied a propensity score method for the first outcome (binary</w:t>
      </w:r>
      <w:del w:id="534" w:author="Chowdhury,Muhammad Abdul Baker" w:date="2020-02-19T05:27:00Z">
        <w:r w:rsidR="007501E8" w:rsidRPr="00F71B20">
          <w:delText>).</w:delText>
        </w:r>
      </w:del>
      <w:ins w:id="535" w:author="Chowdhury,Muhammad Abdul Baker" w:date="2020-02-19T05:27:00Z">
        <w:r w:rsidR="007501E8" w:rsidRPr="00F71B20">
          <w:t>)</w:t>
        </w:r>
      </w:ins>
      <w:commentRangeEnd w:id="533"/>
      <w:ins w:id="536" w:author="Mohammad Nayeem" w:date="2020-02-27T21:08:00Z">
        <w:r w:rsidR="003B21C0" w:rsidRPr="00F71B20">
          <w:t xml:space="preserve"> variable</w:t>
        </w:r>
      </w:ins>
      <w:ins w:id="537" w:author="Chowdhury,Muhammad Abdul Baker" w:date="2020-02-19T05:27:00Z">
        <w:r w:rsidR="00FE3A10" w:rsidRPr="00F71B20">
          <w:rPr>
            <w:rStyle w:val="CommentReference"/>
            <w:rFonts w:eastAsiaTheme="minorEastAsia"/>
            <w:sz w:val="24"/>
            <w:szCs w:val="24"/>
            <w:rPrChange w:id="538" w:author="Mohammad Nayeem" w:date="2020-03-05T15:43:00Z">
              <w:rPr>
                <w:rStyle w:val="CommentReference"/>
                <w:rFonts w:asciiTheme="minorHAnsi" w:eastAsiaTheme="minorEastAsia" w:hAnsiTheme="minorHAnsi" w:cstheme="minorBidi"/>
              </w:rPr>
            </w:rPrChange>
          </w:rPr>
          <w:commentReference w:id="533"/>
        </w:r>
      </w:ins>
      <w:ins w:id="539" w:author="Mohammad Nayeem" w:date="2020-02-27T21:08:00Z">
        <w:r w:rsidR="003B21C0" w:rsidRPr="00F71B20">
          <w:t xml:space="preserve"> </w:t>
        </w:r>
      </w:ins>
      <w:ins w:id="540" w:author="Chowdhury,Muhammad Abdul Baker" w:date="2020-02-19T05:27:00Z">
        <w:del w:id="541" w:author="Mohammad Nayeem" w:date="2020-02-27T21:08:00Z">
          <w:r w:rsidR="007501E8" w:rsidRPr="00F71B20" w:rsidDel="003B21C0">
            <w:delText>.</w:delText>
          </w:r>
        </w:del>
      </w:ins>
      <w:ins w:id="542" w:author="Mohammad Nayeem" w:date="2020-02-27T21:03:00Z">
        <w:r w:rsidR="00B02EEC" w:rsidRPr="00F71B20">
          <w:t xml:space="preserve">as a covariate in </w:t>
        </w:r>
      </w:ins>
      <w:ins w:id="543" w:author="Mohammad Nayeem" w:date="2020-02-27T21:04:00Z">
        <w:r w:rsidR="00B02EEC" w:rsidRPr="00F71B20">
          <w:t xml:space="preserve">logistic </w:t>
        </w:r>
      </w:ins>
      <w:ins w:id="544" w:author="Mohammad Nayeem" w:date="2020-02-27T21:03:00Z">
        <w:r w:rsidR="00B02EEC" w:rsidRPr="00F71B20">
          <w:t>regression models to control for the selection bias.</w:t>
        </w:r>
      </w:ins>
      <w:r w:rsidR="007501E8" w:rsidRPr="00F71B20">
        <w:t xml:space="preserve"> The propensity score</w:t>
      </w:r>
      <w:del w:id="545" w:author="Mohammad Nayeem" w:date="2020-02-27T21:26:00Z">
        <w:r w:rsidR="007501E8" w:rsidRPr="00F71B20" w:rsidDel="00CA3B7E">
          <w:delText xml:space="preserve"> (PS)</w:delText>
        </w:r>
      </w:del>
      <w:r w:rsidR="007501E8" w:rsidRPr="00F71B20">
        <w:t xml:space="preserve"> method is the probability of exposure (C-section versus vaginal delivery) assignment conditional on possible confounding. </w:t>
      </w:r>
      <w:ins w:id="546" w:author="Mohammad Nayeem" w:date="2020-02-27T21:28:00Z">
        <w:r w:rsidR="00CA3B7E" w:rsidRPr="00F71B20">
          <w:t xml:space="preserve">The probability of allocated exposure variable and that of experiencing the outcome were described by a logistic </w:t>
        </w:r>
      </w:ins>
      <w:ins w:id="547" w:author="Mohammad Nayeem" w:date="2020-02-27T21:29:00Z">
        <w:r w:rsidR="00CA3B7E" w:rsidRPr="00F71B20">
          <w:t>model.</w:t>
        </w:r>
      </w:ins>
      <w:ins w:id="548" w:author="Mohammad Nayeem" w:date="2020-02-27T21:30:00Z">
        <w:r w:rsidR="00CA3B7E" w:rsidRPr="00F71B20">
          <w:t xml:space="preserve"> The propensity score models the probability that a given </w:t>
        </w:r>
      </w:ins>
      <w:ins w:id="549" w:author="Mohammad Nayeem" w:date="2020-02-27T21:51:00Z">
        <w:r w:rsidR="008B3703" w:rsidRPr="00F71B20">
          <w:rPr>
            <w:rPrChange w:id="550" w:author="Mohammad Nayeem" w:date="2020-03-05T15:43:00Z">
              <w:rPr>
                <w:rFonts w:ascii="Nirmala UI" w:hAnsi="Nirmala UI" w:cs="Nirmala UI"/>
              </w:rPr>
            </w:rPrChange>
          </w:rPr>
          <w:t>child</w:t>
        </w:r>
      </w:ins>
      <w:ins w:id="551" w:author="Mohammad Nayeem" w:date="2020-02-27T21:30:00Z">
        <w:r w:rsidR="00CA3B7E" w:rsidRPr="00F71B20">
          <w:t xml:space="preserve"> would be exposed to the experimental treatment, conditionally to his(her) baseline covariates</w:t>
        </w:r>
      </w:ins>
      <w:ins w:id="552" w:author="Mohammad Nayeem" w:date="2020-02-27T21:51:00Z">
        <w:r w:rsidR="008B3703" w:rsidRPr="00F71B20">
          <w:t xml:space="preserve">. </w:t>
        </w:r>
      </w:ins>
      <w:ins w:id="553" w:author="Mohammad Nayeem" w:date="2020-02-27T21:53:00Z">
        <w:r w:rsidR="008B3703" w:rsidRPr="00F71B20">
          <w:t xml:space="preserve">The propensity score of the </w:t>
        </w:r>
      </w:ins>
      <w:ins w:id="554" w:author="Mohammad Nayeem" w:date="2020-02-27T21:54:00Z">
        <w:r w:rsidR="008B3703" w:rsidRPr="00F71B20">
          <w:t>children</w:t>
        </w:r>
      </w:ins>
      <w:ins w:id="555" w:author="Mohammad Nayeem" w:date="2020-02-27T21:53:00Z">
        <w:r w:rsidR="008B3703" w:rsidRPr="00F71B20">
          <w:t xml:space="preserve"> was then estimated from the predicted probability of treatment given his(her) covariates as obtained by logistic regression.</w:t>
        </w:r>
      </w:ins>
      <w:ins w:id="556" w:author="Mohammad Nayeem" w:date="2020-02-27T21:54:00Z">
        <w:r w:rsidR="008B3703" w:rsidRPr="00F71B20">
          <w:rPr>
            <w:cs/>
            <w:lang w:bidi="bn-IN"/>
            <w:rPrChange w:id="557" w:author="Mohammad Nayeem" w:date="2020-03-05T15:43:00Z">
              <w:rPr>
                <w:rFonts w:cs="Nirmala UI"/>
                <w:szCs w:val="30"/>
                <w:cs/>
                <w:lang w:bidi="bn-IN"/>
              </w:rPr>
            </w:rPrChange>
          </w:rPr>
          <w:t xml:space="preserve"> </w:t>
        </w:r>
      </w:ins>
      <w:r w:rsidR="007501E8" w:rsidRPr="00F71B20">
        <w:t>This approach helps us to design and analyze our observational survey data so that it mimics some of the characteristics (covariates) of a randomized controlled trial </w:t>
      </w:r>
      <w:r w:rsidR="00522BC8" w:rsidRPr="00F71B20">
        <w:rPr>
          <w:shd w:val="clear" w:color="auto" w:fill="FFFFFF"/>
          <w:rPrChange w:id="558" w:author="Mohammad Nayeem" w:date="2020-03-05T15:43:00Z">
            <w:rPr>
              <w:shd w:val="clear" w:color="auto" w:fill="FFFFFF"/>
            </w:rPr>
          </w:rPrChange>
        </w:rPr>
        <w:fldChar w:fldCharType="begin" w:fldLock="1"/>
      </w:r>
      <w:r w:rsidR="00522BC8" w:rsidRPr="00F71B20">
        <w:rPr>
          <w:shd w:val="clear" w:color="auto" w:fill="FFFFFF"/>
        </w:rPr>
        <w:instrText>ADDIN CSL_CITATION {"citationItems":[{"id":"ITEM-1","itemData":{"DOI":"10.1080/00273171.2011.568786","ISSN":"00273171","PMID":"21818162","abstract":"The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studies","type":"article-journal","volume":"46"},"uris":["http://www.mendeley.com/documents/?uuid=622c95c4-35a1-3e1e-9a04-73be3003768a"]}],"mendeley":{"formattedCitation":"(Austin, 2011)","plainTextFormattedCitation":"(Austin, 2011)","previouslyFormattedCitation":"(Austin, 2011)"},"properties":{"noteIndex":0},"schema":"https://github.com/citation-style-language/schema/raw/master/csl-citation.json"}</w:instrText>
      </w:r>
      <w:r w:rsidR="00522BC8" w:rsidRPr="00F71B20">
        <w:rPr>
          <w:shd w:val="clear" w:color="auto" w:fill="FFFFFF"/>
          <w:rPrChange w:id="559" w:author="Mohammad Nayeem" w:date="2020-03-05T15:43:00Z">
            <w:rPr>
              <w:shd w:val="clear" w:color="auto" w:fill="FFFFFF"/>
            </w:rPr>
          </w:rPrChange>
        </w:rPr>
        <w:fldChar w:fldCharType="separate"/>
      </w:r>
      <w:r w:rsidR="00522BC8" w:rsidRPr="00F71B20">
        <w:rPr>
          <w:noProof/>
          <w:shd w:val="clear" w:color="auto" w:fill="FFFFFF"/>
        </w:rPr>
        <w:t>(Austin, 2011)</w:t>
      </w:r>
      <w:r w:rsidR="00522BC8" w:rsidRPr="00F71B20">
        <w:rPr>
          <w:shd w:val="clear" w:color="auto" w:fill="FFFFFF"/>
          <w:rPrChange w:id="560" w:author="Mohammad Nayeem" w:date="2020-03-05T15:43:00Z">
            <w:rPr>
              <w:shd w:val="clear" w:color="auto" w:fill="FFFFFF"/>
            </w:rPr>
          </w:rPrChange>
        </w:rPr>
        <w:fldChar w:fldCharType="end"/>
      </w:r>
      <w:r w:rsidR="00911D0C" w:rsidRPr="00F71B20">
        <w:rPr>
          <w:shd w:val="clear" w:color="auto" w:fill="FFFFFF"/>
        </w:rPr>
        <w:t xml:space="preserve">. </w:t>
      </w:r>
    </w:p>
    <w:p w14:paraId="0CE8353D" w14:textId="77777777" w:rsidR="00E051FD" w:rsidRPr="00F71B20" w:rsidRDefault="00E051FD">
      <w:pPr>
        <w:pStyle w:val="NormalWeb"/>
        <w:spacing w:before="0" w:beforeAutospacing="0" w:after="0" w:afterAutospacing="0"/>
        <w:rPr>
          <w:ins w:id="561" w:author="Mohammad Nayeem" w:date="2020-02-27T21:22:00Z"/>
          <w:shd w:val="clear" w:color="auto" w:fill="FFFFFF"/>
        </w:rPr>
      </w:pPr>
    </w:p>
    <w:p w14:paraId="699E1751" w14:textId="0B1471BF" w:rsidR="00E32C12" w:rsidRPr="00F71B20" w:rsidRDefault="003819AD">
      <w:pPr>
        <w:pStyle w:val="NormalWeb"/>
        <w:spacing w:before="0" w:beforeAutospacing="0" w:after="0" w:afterAutospacing="0"/>
        <w:rPr>
          <w:ins w:id="562" w:author="Mohammad Nayeem" w:date="2020-02-27T22:12:00Z"/>
          <w:shd w:val="clear" w:color="auto" w:fill="FFFFFF"/>
        </w:rPr>
      </w:pPr>
      <w:ins w:id="563" w:author="Mohammad Nayeem" w:date="2020-02-28T00:27:00Z">
        <w:r w:rsidRPr="00F71B20">
          <w:rPr>
            <w:b/>
            <w:shd w:val="clear" w:color="auto" w:fill="FFFFFF"/>
          </w:rPr>
          <w:t>Poisson</w:t>
        </w:r>
      </w:ins>
      <w:ins w:id="564" w:author="Mohammad Nayeem" w:date="2020-02-27T21:23:00Z">
        <w:r w:rsidR="00E051FD" w:rsidRPr="00F71B20">
          <w:rPr>
            <w:b/>
            <w:shd w:val="clear" w:color="auto" w:fill="FFFFFF"/>
            <w:rPrChange w:id="565" w:author="Mohammad Nayeem" w:date="2020-03-05T15:43:00Z">
              <w:rPr>
                <w:shd w:val="clear" w:color="auto" w:fill="FFFFFF"/>
              </w:rPr>
            </w:rPrChange>
          </w:rPr>
          <w:t xml:space="preserve"> regression models</w:t>
        </w:r>
      </w:ins>
      <w:ins w:id="566" w:author="Mohammad Nayeem" w:date="2020-02-27T21:24:00Z">
        <w:r w:rsidR="00E051FD" w:rsidRPr="00F71B20">
          <w:rPr>
            <w:b/>
            <w:shd w:val="clear" w:color="auto" w:fill="FFFFFF"/>
            <w:rPrChange w:id="567" w:author="Mohammad Nayeem" w:date="2020-03-05T15:43:00Z">
              <w:rPr>
                <w:b/>
                <w:i/>
                <w:shd w:val="clear" w:color="auto" w:fill="FFFFFF"/>
              </w:rPr>
            </w:rPrChange>
          </w:rPr>
          <w:t>:</w:t>
        </w:r>
        <w:r w:rsidR="00E051FD" w:rsidRPr="00F71B20">
          <w:rPr>
            <w:b/>
            <w:i/>
            <w:shd w:val="clear" w:color="auto" w:fill="FFFFFF"/>
          </w:rPr>
          <w:t xml:space="preserve"> </w:t>
        </w:r>
      </w:ins>
      <w:r w:rsidR="007501E8" w:rsidRPr="00F71B20">
        <w:rPr>
          <w:shd w:val="clear" w:color="auto" w:fill="FFFFFF"/>
        </w:rPr>
        <w:t xml:space="preserve">Poisson regression models often display overdispersion, for that reason negative binomial (NB) regression models are perhaps the most convenient too with and have been used by various authors </w:t>
      </w:r>
      <w:r w:rsidR="008429B2" w:rsidRPr="00F71B20">
        <w:rPr>
          <w:shd w:val="clear" w:color="auto" w:fill="FFFFFF"/>
          <w:rPrChange w:id="568" w:author="Mohammad Nayeem" w:date="2020-03-05T15:43:00Z">
            <w:rPr>
              <w:shd w:val="clear" w:color="auto" w:fill="FFFFFF"/>
            </w:rPr>
          </w:rPrChange>
        </w:rPr>
        <w:fldChar w:fldCharType="begin" w:fldLock="1"/>
      </w:r>
      <w:r w:rsidR="00522BC8" w:rsidRPr="00F71B20">
        <w:rPr>
          <w:shd w:val="clear" w:color="auto" w:fill="FFFFFF"/>
        </w:rPr>
        <w:instrText>ADDIN CSL_CITATION {"citationItems":[{"id":"ITEM-1","itemData":{"DOI":"10.2307/3314912","ISSN":"03195724","author":[{"dropping-particle":"","family":"Lawless","given":"Jerald F.","non-dropping-particle":"","parse-names":false,"suffix":""}],"container-title":"Canadian Journal of Statistics","id":"ITEM-1","issue":"3","issued":{"date-parts":[["1987","9"]]},"page":"209-225","title":"Negative binomial and mixed poisson regression","type":"article-journal","volume":"15"},"uris":["http://www.mendeley.com/documents/?uuid=fbe13edb-c3b6-3e44-847d-3104cc61c6e0"]}],"mendeley":{"formattedCitation":"(Lawless, 1987)","plainTextFormattedCitation":"(Lawless, 1987)","previouslyFormattedCitation":"(Lawless, 1987)"},"properties":{"noteIndex":0},"schema":"https://github.com/citation-style-language/schema/raw/master/csl-citation.json"}</w:instrText>
      </w:r>
      <w:r w:rsidR="008429B2" w:rsidRPr="00F71B20">
        <w:rPr>
          <w:shd w:val="clear" w:color="auto" w:fill="FFFFFF"/>
          <w:rPrChange w:id="569" w:author="Mohammad Nayeem" w:date="2020-03-05T15:43:00Z">
            <w:rPr>
              <w:shd w:val="clear" w:color="auto" w:fill="FFFFFF"/>
            </w:rPr>
          </w:rPrChange>
        </w:rPr>
        <w:fldChar w:fldCharType="separate"/>
      </w:r>
      <w:r w:rsidR="008429B2" w:rsidRPr="00F71B20">
        <w:rPr>
          <w:noProof/>
          <w:shd w:val="clear" w:color="auto" w:fill="FFFFFF"/>
        </w:rPr>
        <w:t>(Lawless, 1987)</w:t>
      </w:r>
      <w:r w:rsidR="008429B2" w:rsidRPr="00F71B20">
        <w:rPr>
          <w:shd w:val="clear" w:color="auto" w:fill="FFFFFF"/>
          <w:rPrChange w:id="570" w:author="Mohammad Nayeem" w:date="2020-03-05T15:43:00Z">
            <w:rPr>
              <w:shd w:val="clear" w:color="auto" w:fill="FFFFFF"/>
            </w:rPr>
          </w:rPrChange>
        </w:rPr>
        <w:fldChar w:fldCharType="end"/>
      </w:r>
      <w:r w:rsidR="00FA220E" w:rsidRPr="00F71B20">
        <w:rPr>
          <w:shd w:val="clear" w:color="auto" w:fill="FFFFFF"/>
        </w:rPr>
        <w:t xml:space="preserve">. </w:t>
      </w:r>
      <w:r w:rsidR="007501E8" w:rsidRPr="00F71B20">
        <w:rPr>
          <w:shd w:val="clear" w:color="auto" w:fill="FFFFFF"/>
        </w:rPr>
        <w:t>Hence for the second outcome, we applied</w:t>
      </w:r>
      <w:del w:id="571" w:author="Nasar Ahmed" w:date="2020-02-19T05:27:00Z">
        <w:r w:rsidR="007501E8" w:rsidRPr="00F71B20">
          <w:rPr>
            <w:shd w:val="clear" w:color="auto" w:fill="FFFFFF"/>
          </w:rPr>
          <w:delText xml:space="preserve"> a</w:delText>
        </w:r>
      </w:del>
      <w:r w:rsidR="007501E8" w:rsidRPr="00F71B20">
        <w:rPr>
          <w:shd w:val="clear" w:color="auto" w:fill="FFFFFF"/>
        </w:rPr>
        <w:t xml:space="preserve"> NB regression method with a log link to assess the sensitivity of the results from the PS method. We also reported the crude and adjusted exposure effects. </w:t>
      </w:r>
      <w:moveFromRangeStart w:id="572" w:author="Mohammad Nayeem" w:date="2020-02-27T22:12:00Z" w:name="move33733968"/>
      <w:moveFrom w:id="573" w:author="Mohammad Nayeem" w:date="2020-02-27T22:12:00Z">
        <w:r w:rsidR="007501E8" w:rsidRPr="00F71B20" w:rsidDel="00A47817">
          <w:rPr>
            <w:shd w:val="clear" w:color="auto" w:fill="FFFFFF"/>
          </w:rPr>
          <w:t>All statistical analyses were performed with the program SAS (Statistical Analysis Software 9.4).</w:t>
        </w:r>
        <w:ins w:id="574" w:author="Chowdhury,Muhammad Abdul Baker" w:date="2020-01-22T15:10:00Z">
          <w:r w:rsidR="00FE3A10" w:rsidRPr="00F71B20" w:rsidDel="00A47817">
            <w:rPr>
              <w:shd w:val="clear" w:color="auto" w:fill="FFFFFF"/>
            </w:rPr>
            <w:t xml:space="preserve"> Also, add the adjustment of survey weight, cluster, </w:t>
          </w:r>
        </w:ins>
        <w:ins w:id="575" w:author="Chowdhury,Muhammad Abdul Baker" w:date="2020-01-22T15:11:00Z">
          <w:r w:rsidR="00FE3A10" w:rsidRPr="00F71B20" w:rsidDel="00A47817">
            <w:rPr>
              <w:shd w:val="clear" w:color="auto" w:fill="FFFFFF"/>
            </w:rPr>
            <w:t>and stratum</w:t>
          </w:r>
        </w:ins>
        <w:ins w:id="576" w:author="Chowdhury,Muhammad Abdul Baker" w:date="2020-01-22T15:10:00Z">
          <w:r w:rsidR="00FE3A10" w:rsidRPr="00F71B20" w:rsidDel="00A47817">
            <w:rPr>
              <w:shd w:val="clear" w:color="auto" w:fill="FFFFFF"/>
            </w:rPr>
            <w:t xml:space="preserve"> in the analysis. </w:t>
          </w:r>
        </w:ins>
      </w:moveFrom>
      <w:moveFromRangeEnd w:id="572"/>
    </w:p>
    <w:p w14:paraId="343F4BB7" w14:textId="77777777" w:rsidR="00A47817" w:rsidRPr="00F71B20" w:rsidRDefault="00A47817">
      <w:pPr>
        <w:pStyle w:val="NormalWeb"/>
        <w:spacing w:before="0" w:beforeAutospacing="0" w:after="0" w:afterAutospacing="0"/>
        <w:rPr>
          <w:ins w:id="577" w:author="Mohammad Nayeem" w:date="2020-02-27T22:06:00Z"/>
          <w:shd w:val="clear" w:color="auto" w:fill="FFFFFF"/>
        </w:rPr>
      </w:pPr>
    </w:p>
    <w:p w14:paraId="02C19280" w14:textId="551BC81F" w:rsidR="00A47817" w:rsidRPr="00F71B20" w:rsidRDefault="00A47817" w:rsidP="00A47817">
      <w:pPr>
        <w:pStyle w:val="NormalWeb"/>
        <w:spacing w:before="0" w:beforeAutospacing="0" w:after="0" w:afterAutospacing="0"/>
        <w:rPr>
          <w:ins w:id="578" w:author="Mohammad Nayeem" w:date="2020-02-27T22:12:00Z"/>
          <w:shd w:val="clear" w:color="auto" w:fill="FFFFFF"/>
        </w:rPr>
      </w:pPr>
      <w:ins w:id="579" w:author="Mohammad Nayeem" w:date="2020-02-27T22:06:00Z">
        <w:r w:rsidRPr="00F71B20">
          <w:rPr>
            <w:b/>
            <w:shd w:val="clear" w:color="auto" w:fill="FFFFFF"/>
            <w:rPrChange w:id="580" w:author="Mohammad Nayeem" w:date="2020-03-05T15:43:00Z">
              <w:rPr>
                <w:shd w:val="clear" w:color="auto" w:fill="FFFFFF"/>
              </w:rPr>
            </w:rPrChange>
          </w:rPr>
          <w:lastRenderedPageBreak/>
          <w:t>Model assessment:</w:t>
        </w:r>
        <w:r w:rsidRPr="00F71B20">
          <w:rPr>
            <w:shd w:val="clear" w:color="auto" w:fill="FFFFFF"/>
          </w:rPr>
          <w:t xml:space="preserve"> </w:t>
        </w:r>
        <w:r w:rsidRPr="00F71B20">
          <w:rPr>
            <w:shd w:val="clear" w:color="auto" w:fill="FFFFFF"/>
            <w:rPrChange w:id="581" w:author="Mohammad Nayeem" w:date="2020-03-05T15:43:00Z">
              <w:rPr>
                <w:b/>
                <w:i/>
                <w:shd w:val="clear" w:color="auto" w:fill="FFFFFF"/>
              </w:rPr>
            </w:rPrChange>
          </w:rPr>
          <w:t xml:space="preserve">We used </w:t>
        </w:r>
      </w:ins>
      <w:ins w:id="582" w:author="Mohammad Nayeem" w:date="2020-02-28T00:29:00Z">
        <w:r w:rsidR="00FB6C78" w:rsidRPr="00F71B20">
          <w:rPr>
            <w:shd w:val="clear" w:color="auto" w:fill="FFFFFF"/>
          </w:rPr>
          <w:t>three</w:t>
        </w:r>
      </w:ins>
      <w:ins w:id="583" w:author="Mohammad Nayeem" w:date="2020-02-27T22:06:00Z">
        <w:r w:rsidRPr="00F71B20">
          <w:rPr>
            <w:shd w:val="clear" w:color="auto" w:fill="FFFFFF"/>
            <w:rPrChange w:id="584" w:author="Mohammad Nayeem" w:date="2020-03-05T15:43:00Z">
              <w:rPr>
                <w:b/>
                <w:i/>
                <w:shd w:val="clear" w:color="auto" w:fill="FFFFFF"/>
              </w:rPr>
            </w:rPrChange>
          </w:rPr>
          <w:t xml:space="preserve"> models to assess the relative performance that fits our data for evaluating the causal association between </w:t>
        </w:r>
      </w:ins>
      <w:ins w:id="585" w:author="Mohammad Nayeem" w:date="2020-02-27T23:25:00Z">
        <w:r w:rsidR="009C1EF2" w:rsidRPr="00F71B20">
          <w:rPr>
            <w:shd w:val="clear" w:color="auto" w:fill="FFFFFF"/>
          </w:rPr>
          <w:t>C-</w:t>
        </w:r>
      </w:ins>
      <w:ins w:id="586" w:author="Mohammad Nayeem" w:date="2020-03-05T14:52:00Z">
        <w:r w:rsidR="00E15C74" w:rsidRPr="00F71B20">
          <w:rPr>
            <w:shd w:val="clear" w:color="auto" w:fill="FFFFFF"/>
          </w:rPr>
          <w:t>section</w:t>
        </w:r>
      </w:ins>
      <w:ins w:id="587" w:author="Mohammad Nayeem" w:date="2020-02-27T22:06:00Z">
        <w:r w:rsidRPr="00F71B20">
          <w:rPr>
            <w:shd w:val="clear" w:color="auto" w:fill="FFFFFF"/>
            <w:rPrChange w:id="588" w:author="Mohammad Nayeem" w:date="2020-03-05T15:43:00Z">
              <w:rPr>
                <w:b/>
                <w:i/>
                <w:shd w:val="clear" w:color="auto" w:fill="FFFFFF"/>
              </w:rPr>
            </w:rPrChange>
          </w:rPr>
          <w:t xml:space="preserve"> and childhood diseases with the best model. To find the best model, we used </w:t>
        </w:r>
        <w:r w:rsidR="00396BDB" w:rsidRPr="00F71B20">
          <w:rPr>
            <w:shd w:val="clear" w:color="auto" w:fill="FFFFFF"/>
          </w:rPr>
          <w:t>AIC</w:t>
        </w:r>
        <w:r w:rsidRPr="00F71B20">
          <w:rPr>
            <w:shd w:val="clear" w:color="auto" w:fill="FFFFFF"/>
            <w:rPrChange w:id="589" w:author="Mohammad Nayeem" w:date="2020-03-05T15:43:00Z">
              <w:rPr>
                <w:b/>
                <w:i/>
                <w:shd w:val="clear" w:color="auto" w:fill="FFFFFF"/>
              </w:rPr>
            </w:rPrChange>
          </w:rPr>
          <w:t xml:space="preserve"> and BIC values to compare all m</w:t>
        </w:r>
        <w:r w:rsidR="00396BDB" w:rsidRPr="00F71B20">
          <w:rPr>
            <w:shd w:val="clear" w:color="auto" w:fill="FFFFFF"/>
          </w:rPr>
          <w:t xml:space="preserve">odels; the lowest value of AIC and </w:t>
        </w:r>
        <w:r w:rsidRPr="00F71B20">
          <w:rPr>
            <w:shd w:val="clear" w:color="auto" w:fill="FFFFFF"/>
            <w:rPrChange w:id="590" w:author="Mohammad Nayeem" w:date="2020-03-05T15:43:00Z">
              <w:rPr>
                <w:b/>
                <w:i/>
                <w:shd w:val="clear" w:color="auto" w:fill="FFFFFF"/>
              </w:rPr>
            </w:rPrChange>
          </w:rPr>
          <w:t xml:space="preserve">BIC indicates a better fit of the data after accounting for model complexity (i.e. the number of model parameters). Using the best model, we reviewed the variability of the results from the models. In the crude model, only the </w:t>
        </w:r>
      </w:ins>
      <w:ins w:id="591" w:author="Mohammad Nayeem" w:date="2020-02-27T23:45:00Z">
        <w:r w:rsidR="00396BDB" w:rsidRPr="00F71B20">
          <w:rPr>
            <w:shd w:val="clear" w:color="auto" w:fill="FFFFFF"/>
          </w:rPr>
          <w:t>C-section variable</w:t>
        </w:r>
      </w:ins>
      <w:ins w:id="592" w:author="Mohammad Nayeem" w:date="2020-02-27T22:06:00Z">
        <w:r w:rsidRPr="00F71B20">
          <w:rPr>
            <w:shd w:val="clear" w:color="auto" w:fill="FFFFFF"/>
            <w:rPrChange w:id="593" w:author="Mohammad Nayeem" w:date="2020-03-05T15:43:00Z">
              <w:rPr>
                <w:b/>
                <w:i/>
                <w:shd w:val="clear" w:color="auto" w:fill="FFFFFF"/>
              </w:rPr>
            </w:rPrChange>
          </w:rPr>
          <w:t xml:space="preserve"> was used and for the adjusted model, other confounding variables with </w:t>
        </w:r>
      </w:ins>
      <w:ins w:id="594" w:author="Mohammad Nayeem" w:date="2020-02-27T23:46:00Z">
        <w:r w:rsidR="00396BDB" w:rsidRPr="00F71B20">
          <w:rPr>
            <w:shd w:val="clear" w:color="auto" w:fill="FFFFFF"/>
          </w:rPr>
          <w:t>C-section variable</w:t>
        </w:r>
      </w:ins>
      <w:ins w:id="595" w:author="Mohammad Nayeem" w:date="2020-02-27T22:06:00Z">
        <w:r w:rsidRPr="00F71B20">
          <w:rPr>
            <w:shd w:val="clear" w:color="auto" w:fill="FFFFFF"/>
            <w:rPrChange w:id="596" w:author="Mohammad Nayeem" w:date="2020-03-05T15:43:00Z">
              <w:rPr>
                <w:b/>
                <w:i/>
                <w:shd w:val="clear" w:color="auto" w:fill="FFFFFF"/>
              </w:rPr>
            </w:rPrChange>
          </w:rPr>
          <w:t xml:space="preserve"> were considered. </w:t>
        </w:r>
      </w:ins>
    </w:p>
    <w:p w14:paraId="78AC1293" w14:textId="77777777" w:rsidR="00A47817" w:rsidRPr="00F71B20" w:rsidRDefault="00A47817" w:rsidP="00A47817">
      <w:pPr>
        <w:pStyle w:val="NormalWeb"/>
        <w:spacing w:before="0" w:beforeAutospacing="0" w:after="0" w:afterAutospacing="0"/>
        <w:rPr>
          <w:ins w:id="597" w:author="Mohammad Nayeem" w:date="2020-02-27T22:12:00Z"/>
          <w:shd w:val="clear" w:color="auto" w:fill="FFFFFF"/>
        </w:rPr>
      </w:pPr>
    </w:p>
    <w:p w14:paraId="74039C13" w14:textId="5068835A" w:rsidR="00A47817" w:rsidRPr="00F71B20" w:rsidRDefault="00A47817" w:rsidP="00A47817">
      <w:pPr>
        <w:pStyle w:val="NormalWeb"/>
        <w:spacing w:before="0" w:beforeAutospacing="0" w:after="0" w:afterAutospacing="0"/>
        <w:rPr>
          <w:moveTo w:id="598" w:author="Mohammad Nayeem" w:date="2020-02-27T22:12:00Z"/>
          <w:shd w:val="clear" w:color="auto" w:fill="FFFFFF"/>
        </w:rPr>
      </w:pPr>
      <w:ins w:id="599" w:author="Mohammad Nayeem" w:date="2020-02-27T22:06:00Z">
        <w:r w:rsidRPr="00F71B20">
          <w:rPr>
            <w:shd w:val="clear" w:color="auto" w:fill="FFFFFF"/>
            <w:rPrChange w:id="600" w:author="Mohammad Nayeem" w:date="2020-03-05T15:43:00Z">
              <w:rPr>
                <w:b/>
                <w:i/>
                <w:shd w:val="clear" w:color="auto" w:fill="FFFFFF"/>
              </w:rPr>
            </w:rPrChange>
          </w:rPr>
          <w:t xml:space="preserve">All statistical analyses were performed by SAS and SPSS (IBM SPSS 25). In SAS, the survey analysis procedures command was used to allow for the adjustments of the cluster sampling design used in </w:t>
        </w:r>
      </w:ins>
      <w:ins w:id="601" w:author="Mohammad Nayeem" w:date="2020-02-27T23:48:00Z">
        <w:r w:rsidR="00DE472E" w:rsidRPr="00F71B20">
          <w:rPr>
            <w:shd w:val="clear" w:color="auto" w:fill="FFFFFF"/>
          </w:rPr>
          <w:t>both survey</w:t>
        </w:r>
      </w:ins>
      <w:ins w:id="602" w:author="Mohammad Nayeem" w:date="2020-02-27T22:06:00Z">
        <w:r w:rsidRPr="00F71B20">
          <w:rPr>
            <w:shd w:val="clear" w:color="auto" w:fill="FFFFFF"/>
            <w:rPrChange w:id="603" w:author="Mohammad Nayeem" w:date="2020-03-05T15:43:00Z">
              <w:rPr>
                <w:b/>
                <w:i/>
                <w:shd w:val="clear" w:color="auto" w:fill="FFFFFF"/>
              </w:rPr>
            </w:rPrChange>
          </w:rPr>
          <w:t xml:space="preserve"> and to estimate weighted frequency for all explanatory variables.</w:t>
        </w:r>
      </w:ins>
      <w:moveToRangeStart w:id="604" w:author="Mohammad Nayeem" w:date="2020-02-27T22:12:00Z" w:name="move33733968"/>
      <w:moveTo w:id="605" w:author="Mohammad Nayeem" w:date="2020-02-27T22:12:00Z">
        <w:del w:id="606" w:author="Mohammad Nayeem" w:date="2020-02-27T23:48:00Z">
          <w:r w:rsidRPr="00F71B20" w:rsidDel="00DE472E">
            <w:rPr>
              <w:shd w:val="clear" w:color="auto" w:fill="FFFFFF"/>
            </w:rPr>
            <w:delText xml:space="preserve">All statistical analyses were performed with the program SAS (Statistical Analysis Software 9.4). Also, add the adjustment of survey weight, cluster, and stratum in the analysis. </w:delText>
          </w:r>
        </w:del>
      </w:moveTo>
    </w:p>
    <w:moveToRangeEnd w:id="604"/>
    <w:p w14:paraId="49A7BCCD" w14:textId="16E9B503" w:rsidR="00A47817" w:rsidRPr="00F71B20" w:rsidRDefault="00A47817">
      <w:pPr>
        <w:pStyle w:val="NormalWeb"/>
        <w:spacing w:before="0" w:beforeAutospacing="0" w:after="0" w:afterAutospacing="0"/>
        <w:rPr>
          <w:shd w:val="clear" w:color="auto" w:fill="FFFFFF"/>
        </w:rPr>
      </w:pPr>
    </w:p>
    <w:p w14:paraId="70F17BDA" w14:textId="77777777" w:rsidR="007501E8" w:rsidRPr="00F71B20" w:rsidRDefault="007501E8">
      <w:pPr>
        <w:pStyle w:val="NormalWeb"/>
        <w:spacing w:before="0" w:beforeAutospacing="0" w:after="0" w:afterAutospacing="0"/>
        <w:rPr>
          <w:shd w:val="clear" w:color="auto" w:fill="FFFFFF"/>
        </w:rPr>
      </w:pPr>
    </w:p>
    <w:p w14:paraId="7B295CF1" w14:textId="77777777" w:rsidR="006F1E55" w:rsidRPr="00F71B20" w:rsidRDefault="006F1E55">
      <w:pPr>
        <w:spacing w:after="0" w:line="240" w:lineRule="auto"/>
        <w:rPr>
          <w:rFonts w:ascii="Times New Roman" w:eastAsia="Times New Roman" w:hAnsi="Times New Roman" w:cs="Times New Roman"/>
          <w:i/>
          <w:iCs/>
          <w:sz w:val="24"/>
          <w:szCs w:val="24"/>
          <w:shd w:val="clear" w:color="auto" w:fill="FFFFFF"/>
        </w:rPr>
      </w:pPr>
      <w:r w:rsidRPr="00F71B20">
        <w:rPr>
          <w:rFonts w:ascii="Times New Roman" w:eastAsia="Times New Roman" w:hAnsi="Times New Roman" w:cs="Times New Roman"/>
          <w:b/>
          <w:bCs/>
          <w:i/>
          <w:iCs/>
          <w:sz w:val="24"/>
          <w:szCs w:val="24"/>
          <w:shd w:val="clear" w:color="auto" w:fill="FFFFFF"/>
        </w:rPr>
        <w:t>Ethics approval</w:t>
      </w:r>
      <w:r w:rsidRPr="00F71B20">
        <w:rPr>
          <w:rFonts w:ascii="Times New Roman" w:eastAsia="Times New Roman" w:hAnsi="Times New Roman" w:cs="Times New Roman"/>
          <w:i/>
          <w:iCs/>
          <w:sz w:val="24"/>
          <w:szCs w:val="24"/>
          <w:shd w:val="clear" w:color="auto" w:fill="FFFFFF"/>
        </w:rPr>
        <w:t xml:space="preserve"> </w:t>
      </w:r>
    </w:p>
    <w:p w14:paraId="7CDF8867" w14:textId="34167582" w:rsidR="006F1E55" w:rsidRPr="00F71B20" w:rsidRDefault="007501E8">
      <w:pPr>
        <w:spacing w:after="0" w:line="240" w:lineRule="auto"/>
        <w:rPr>
          <w:rFonts w:ascii="Times New Roman" w:eastAsia="Times New Roman" w:hAnsi="Times New Roman" w:cs="Times New Roman"/>
          <w:sz w:val="24"/>
          <w:szCs w:val="24"/>
          <w:shd w:val="clear" w:color="auto" w:fill="FFFFFF"/>
        </w:rPr>
      </w:pPr>
      <w:r w:rsidRPr="00F71B20">
        <w:rPr>
          <w:rFonts w:ascii="Times New Roman" w:eastAsia="Times New Roman" w:hAnsi="Times New Roman" w:cs="Times New Roman"/>
          <w:sz w:val="24"/>
          <w:szCs w:val="24"/>
          <w:shd w:val="clear" w:color="auto" w:fill="FFFFFF"/>
        </w:rPr>
        <w:t xml:space="preserve">Our study was wholly based on an analysis of existing public domain health survey datasets obtained from </w:t>
      </w:r>
      <w:ins w:id="607" w:author="Nasar Ahmed" w:date="2020-01-11T11:34:00Z">
        <w:r w:rsidR="000D2A0D" w:rsidRPr="00F71B20">
          <w:rPr>
            <w:rFonts w:ascii="Times New Roman" w:eastAsia="Times New Roman" w:hAnsi="Times New Roman" w:cs="Times New Roman"/>
            <w:sz w:val="24"/>
            <w:szCs w:val="24"/>
            <w:shd w:val="clear" w:color="auto" w:fill="FFFFFF"/>
          </w:rPr>
          <w:t xml:space="preserve">the </w:t>
        </w:r>
      </w:ins>
      <w:r w:rsidRPr="00F71B20">
        <w:rPr>
          <w:rFonts w:ascii="Times New Roman" w:eastAsia="Times New Roman" w:hAnsi="Times New Roman" w:cs="Times New Roman"/>
          <w:sz w:val="24"/>
          <w:szCs w:val="24"/>
          <w:shd w:val="clear" w:color="auto" w:fill="FFFFFF"/>
        </w:rPr>
        <w:t xml:space="preserve">BDHS 2014 and MICS 2012, which is freely available online with all </w:t>
      </w:r>
      <w:ins w:id="608" w:author="Nasar Ahmed" w:date="2020-01-11T11:34:00Z">
        <w:r w:rsidR="00A152B3" w:rsidRPr="00F71B20">
          <w:rPr>
            <w:rFonts w:ascii="Times New Roman" w:eastAsia="Times New Roman" w:hAnsi="Times New Roman" w:cs="Times New Roman"/>
            <w:sz w:val="24"/>
            <w:szCs w:val="24"/>
            <w:shd w:val="clear" w:color="auto" w:fill="FFFFFF"/>
          </w:rPr>
          <w:t xml:space="preserve">personal </w:t>
        </w:r>
      </w:ins>
      <w:ins w:id="609" w:author="Nasar Ahmed" w:date="2020-02-19T05:27:00Z">
        <w:r w:rsidRPr="00F71B20">
          <w:rPr>
            <w:rFonts w:ascii="Times New Roman" w:eastAsia="Times New Roman" w:hAnsi="Times New Roman" w:cs="Times New Roman"/>
            <w:sz w:val="24"/>
            <w:szCs w:val="24"/>
            <w:shd w:val="clear" w:color="auto" w:fill="FFFFFF"/>
          </w:rPr>
          <w:t>identif</w:t>
        </w:r>
      </w:ins>
      <w:ins w:id="610" w:author="Nasar Ahmed" w:date="2020-01-11T11:35:00Z">
        <w:r w:rsidR="00A152B3" w:rsidRPr="00F71B20">
          <w:rPr>
            <w:rFonts w:ascii="Times New Roman" w:eastAsia="Times New Roman" w:hAnsi="Times New Roman" w:cs="Times New Roman"/>
            <w:sz w:val="24"/>
            <w:szCs w:val="24"/>
            <w:shd w:val="clear" w:color="auto" w:fill="FFFFFF"/>
          </w:rPr>
          <w:t xml:space="preserve">ying </w:t>
        </w:r>
      </w:ins>
      <w:del w:id="611" w:author="Nasar Ahmed" w:date="2020-01-11T11:35:00Z">
        <w:r w:rsidRPr="00F71B20" w:rsidDel="00A152B3">
          <w:rPr>
            <w:rFonts w:ascii="Times New Roman" w:eastAsia="Times New Roman" w:hAnsi="Times New Roman" w:cs="Times New Roman"/>
            <w:sz w:val="24"/>
            <w:szCs w:val="24"/>
            <w:shd w:val="clear" w:color="auto" w:fill="FFFFFF"/>
          </w:rPr>
          <w:delText>ier</w:delText>
        </w:r>
      </w:del>
      <w:del w:id="612" w:author="Nasar Ahmed" w:date="2020-02-19T05:27:00Z">
        <w:r w:rsidRPr="00F71B20">
          <w:rPr>
            <w:rFonts w:ascii="Times New Roman" w:eastAsia="Times New Roman" w:hAnsi="Times New Roman" w:cs="Times New Roman"/>
            <w:sz w:val="24"/>
            <w:szCs w:val="24"/>
            <w:shd w:val="clear" w:color="auto" w:fill="FFFFFF"/>
          </w:rPr>
          <w:delText>identifier</w:delText>
        </w:r>
      </w:del>
      <w:r w:rsidRPr="00F71B20">
        <w:rPr>
          <w:rFonts w:ascii="Times New Roman" w:eastAsia="Times New Roman" w:hAnsi="Times New Roman" w:cs="Times New Roman"/>
          <w:sz w:val="24"/>
          <w:szCs w:val="24"/>
          <w:shd w:val="clear" w:color="auto" w:fill="FFFFFF"/>
        </w:rPr>
        <w:t xml:space="preserve"> information removed. The BDHS 2014 data </w:t>
      </w:r>
      <w:del w:id="613" w:author="Nasar Ahmed" w:date="2020-01-11T11:35:00Z">
        <w:r w:rsidRPr="00F71B20">
          <w:rPr>
            <w:rFonts w:ascii="Times New Roman" w:eastAsia="Times New Roman" w:hAnsi="Times New Roman" w:cs="Times New Roman"/>
            <w:sz w:val="24"/>
            <w:szCs w:val="24"/>
            <w:shd w:val="clear" w:color="auto" w:fill="FFFFFF"/>
          </w:rPr>
          <w:delText>was</w:delText>
        </w:r>
        <w:r w:rsidRPr="00F71B20" w:rsidDel="00A152B3">
          <w:rPr>
            <w:rFonts w:ascii="Times New Roman" w:eastAsia="Times New Roman" w:hAnsi="Times New Roman" w:cs="Times New Roman"/>
            <w:sz w:val="24"/>
            <w:szCs w:val="24"/>
            <w:shd w:val="clear" w:color="auto" w:fill="FFFFFF"/>
          </w:rPr>
          <w:delText xml:space="preserve"> </w:delText>
        </w:r>
      </w:del>
      <w:ins w:id="614" w:author="Nasar Ahmed" w:date="2020-01-11T11:35:00Z">
        <w:r w:rsidR="00A152B3" w:rsidRPr="00F71B20">
          <w:rPr>
            <w:rFonts w:ascii="Times New Roman" w:eastAsia="Times New Roman" w:hAnsi="Times New Roman" w:cs="Times New Roman"/>
            <w:sz w:val="24"/>
            <w:szCs w:val="24"/>
            <w:shd w:val="clear" w:color="auto" w:fill="FFFFFF"/>
          </w:rPr>
          <w:t>were</w:t>
        </w:r>
        <w:r w:rsidRPr="00F71B20">
          <w:rPr>
            <w:rFonts w:ascii="Times New Roman" w:eastAsia="Times New Roman" w:hAnsi="Times New Roman" w:cs="Times New Roman"/>
            <w:sz w:val="24"/>
            <w:szCs w:val="24"/>
            <w:shd w:val="clear" w:color="auto" w:fill="FFFFFF"/>
          </w:rPr>
          <w:t xml:space="preserve"> </w:t>
        </w:r>
      </w:ins>
      <w:r w:rsidRPr="00F71B20">
        <w:rPr>
          <w:rFonts w:ascii="Times New Roman" w:eastAsia="Times New Roman" w:hAnsi="Times New Roman" w:cs="Times New Roman"/>
          <w:sz w:val="24"/>
          <w:szCs w:val="24"/>
          <w:shd w:val="clear" w:color="auto" w:fill="FFFFFF"/>
        </w:rPr>
        <w:t xml:space="preserve">reviewed and approved by the ICF Macro Institutional Review Board and the National Research Ethics Committee of the Bangladesh Medical Research Council. The MICS procedures were reviewed and approved by the Bangladesh Bureau of Statistics (BBS) and </w:t>
      </w:r>
      <w:ins w:id="615" w:author="Nasar Ahmed" w:date="2020-01-11T11:35:00Z">
        <w:r w:rsidR="00A152B3" w:rsidRPr="00F71B20">
          <w:rPr>
            <w:rFonts w:ascii="Times New Roman" w:eastAsia="Times New Roman" w:hAnsi="Times New Roman" w:cs="Times New Roman"/>
            <w:sz w:val="24"/>
            <w:szCs w:val="24"/>
            <w:shd w:val="clear" w:color="auto" w:fill="FFFFFF"/>
          </w:rPr>
          <w:t xml:space="preserve">the </w:t>
        </w:r>
      </w:ins>
      <w:r w:rsidRPr="00F71B20">
        <w:rPr>
          <w:rFonts w:ascii="Times New Roman" w:eastAsia="Times New Roman" w:hAnsi="Times New Roman" w:cs="Times New Roman"/>
          <w:sz w:val="24"/>
          <w:szCs w:val="24"/>
          <w:shd w:val="clear" w:color="auto" w:fill="FFFFFF"/>
        </w:rPr>
        <w:t>UNICEF. Informed consent was obtained from participants while interviewing them. Because this study involved the analysis with secondary data conducted by a publicly available dataset that did not disclose the identity of the respondents, thus, it did not require the ethical approval of the respective institution.</w:t>
      </w:r>
    </w:p>
    <w:p w14:paraId="2680C531" w14:textId="77777777" w:rsidR="007501E8" w:rsidRPr="00F71B20" w:rsidRDefault="007501E8">
      <w:pPr>
        <w:spacing w:after="0" w:line="240" w:lineRule="auto"/>
        <w:rPr>
          <w:rFonts w:ascii="Times New Roman" w:eastAsia="Times New Roman" w:hAnsi="Times New Roman" w:cs="Times New Roman"/>
          <w:b/>
          <w:sz w:val="24"/>
          <w:szCs w:val="24"/>
          <w:shd w:val="clear" w:color="auto" w:fill="FFFFFF"/>
        </w:rPr>
      </w:pPr>
    </w:p>
    <w:p w14:paraId="3519A053" w14:textId="02E3365F" w:rsidR="0040417A" w:rsidRPr="00F71B20" w:rsidDel="006678DB" w:rsidRDefault="00911D0C">
      <w:pPr>
        <w:spacing w:after="0" w:line="240" w:lineRule="auto"/>
        <w:rPr>
          <w:del w:id="616" w:author="Mohammad Nayeem" w:date="2020-02-28T01:03:00Z"/>
          <w:rFonts w:ascii="Times New Roman" w:eastAsia="Times New Roman" w:hAnsi="Times New Roman" w:cs="Times New Roman"/>
          <w:b/>
          <w:bCs/>
          <w:sz w:val="24"/>
          <w:szCs w:val="24"/>
          <w:shd w:val="clear" w:color="auto" w:fill="FFFFFF"/>
        </w:rPr>
        <w:pPrChange w:id="617" w:author="Mohammad Nayeem" w:date="2020-02-28T01:03:00Z">
          <w:pPr>
            <w:spacing w:before="240" w:after="0" w:line="240" w:lineRule="auto"/>
          </w:pPr>
        </w:pPrChange>
      </w:pPr>
      <w:r w:rsidRPr="00F71B20">
        <w:rPr>
          <w:rFonts w:ascii="Times New Roman" w:eastAsia="Times New Roman" w:hAnsi="Times New Roman" w:cs="Times New Roman"/>
          <w:b/>
          <w:sz w:val="24"/>
          <w:szCs w:val="24"/>
          <w:shd w:val="clear" w:color="auto" w:fill="FFFFFF"/>
        </w:rPr>
        <w:t>3. Results</w:t>
      </w:r>
    </w:p>
    <w:p w14:paraId="61A99721" w14:textId="77777777" w:rsidR="006678DB" w:rsidRPr="00F71B20" w:rsidRDefault="006678DB">
      <w:pPr>
        <w:spacing w:after="0" w:line="240" w:lineRule="auto"/>
        <w:rPr>
          <w:ins w:id="618" w:author="Mohammad Nayeem" w:date="2020-02-28T01:03:00Z"/>
          <w:rFonts w:ascii="Times New Roman" w:eastAsia="Times New Roman" w:hAnsi="Times New Roman" w:cs="Times New Roman"/>
          <w:sz w:val="24"/>
          <w:szCs w:val="24"/>
          <w:shd w:val="clear" w:color="auto" w:fill="FFFFFF"/>
        </w:rPr>
      </w:pPr>
    </w:p>
    <w:p w14:paraId="33285A7B" w14:textId="12B0CD51" w:rsidR="0040417A" w:rsidRPr="00F71B20" w:rsidDel="006678DB" w:rsidRDefault="0040417A">
      <w:pPr>
        <w:spacing w:after="0" w:line="240" w:lineRule="auto"/>
        <w:rPr>
          <w:del w:id="619" w:author="Mohammad Nayeem" w:date="2020-02-28T01:03:00Z"/>
          <w:rFonts w:ascii="Times New Roman" w:eastAsia="Times New Roman" w:hAnsi="Times New Roman" w:cs="Times New Roman"/>
          <w:b/>
          <w:bCs/>
          <w:sz w:val="24"/>
          <w:szCs w:val="24"/>
          <w:shd w:val="clear" w:color="auto" w:fill="FFFFFF"/>
        </w:rPr>
      </w:pPr>
      <w:del w:id="620" w:author="Mohammad Nayeem" w:date="2020-02-28T01:03:00Z">
        <w:r w:rsidRPr="00F71B20" w:rsidDel="006678DB">
          <w:rPr>
            <w:rFonts w:ascii="Times New Roman" w:eastAsia="Times New Roman" w:hAnsi="Times New Roman" w:cs="Times New Roman"/>
            <w:b/>
            <w:bCs/>
            <w:sz w:val="24"/>
            <w:szCs w:val="24"/>
            <w:shd w:val="clear" w:color="auto" w:fill="FFFFFF"/>
          </w:rPr>
          <w:delText>Descriptive analysis</w:delText>
        </w:r>
      </w:del>
    </w:p>
    <w:p w14:paraId="1FEA8EFE" w14:textId="5B01C19C" w:rsidR="00865A59" w:rsidRPr="00F71B20" w:rsidDel="00D225A2" w:rsidRDefault="007501E8">
      <w:pPr>
        <w:spacing w:before="240" w:after="0" w:line="240" w:lineRule="auto"/>
        <w:rPr>
          <w:ins w:id="621" w:author="Chowdhury,Muhammad Abdul Baker" w:date="2020-01-22T15:28:00Z"/>
          <w:del w:id="622" w:author="NaYEeM" w:date="2020-02-26T14:08:00Z"/>
          <w:rFonts w:ascii="Times New Roman" w:eastAsia="Times New Roman" w:hAnsi="Times New Roman" w:cs="Times New Roman"/>
          <w:sz w:val="24"/>
          <w:szCs w:val="24"/>
        </w:rPr>
      </w:pPr>
      <w:r w:rsidRPr="00F71B20">
        <w:rPr>
          <w:rFonts w:ascii="Times New Roman" w:eastAsia="Times New Roman" w:hAnsi="Times New Roman" w:cs="Times New Roman"/>
          <w:sz w:val="24"/>
          <w:szCs w:val="24"/>
          <w:shd w:val="clear" w:color="auto" w:fill="FFFFFF"/>
        </w:rPr>
        <w:t xml:space="preserve">Table 1 </w:t>
      </w:r>
      <w:ins w:id="623" w:author="Chowdhury,Muhammad Abdul Baker" w:date="2020-01-22T15:21:00Z">
        <w:r w:rsidR="00E10EED" w:rsidRPr="00F71B20">
          <w:rPr>
            <w:rFonts w:ascii="Times New Roman" w:eastAsia="Times New Roman" w:hAnsi="Times New Roman" w:cs="Times New Roman"/>
            <w:sz w:val="24"/>
            <w:szCs w:val="24"/>
            <w:shd w:val="clear" w:color="auto" w:fill="FFFFFF"/>
          </w:rPr>
          <w:t xml:space="preserve">outlines the participant characteristics as well as </w:t>
        </w:r>
      </w:ins>
      <w:ins w:id="624" w:author="Chowdhury,Muhammad Abdul Baker" w:date="2020-01-22T15:22:00Z">
        <w:r w:rsidR="00E10EED" w:rsidRPr="00F71B20">
          <w:rPr>
            <w:rFonts w:ascii="Times New Roman" w:eastAsia="Times New Roman" w:hAnsi="Times New Roman" w:cs="Times New Roman"/>
            <w:sz w:val="24"/>
            <w:szCs w:val="24"/>
            <w:shd w:val="clear" w:color="auto" w:fill="FFFFFF"/>
          </w:rPr>
          <w:t>differences</w:t>
        </w:r>
      </w:ins>
      <w:ins w:id="625" w:author="Chowdhury,Muhammad Abdul Baker" w:date="2020-01-22T15:21:00Z">
        <w:r w:rsidR="00E10EED" w:rsidRPr="00F71B20">
          <w:rPr>
            <w:rFonts w:ascii="Times New Roman" w:eastAsia="Times New Roman" w:hAnsi="Times New Roman" w:cs="Times New Roman"/>
            <w:sz w:val="24"/>
            <w:szCs w:val="24"/>
            <w:shd w:val="clear" w:color="auto" w:fill="FFFFFF"/>
          </w:rPr>
          <w:t xml:space="preserve"> be</w:t>
        </w:r>
      </w:ins>
      <w:ins w:id="626" w:author="Chowdhury,Muhammad Abdul Baker" w:date="2020-01-22T15:22:00Z">
        <w:r w:rsidR="00E10EED" w:rsidRPr="00F71B20">
          <w:rPr>
            <w:rFonts w:ascii="Times New Roman" w:eastAsia="Times New Roman" w:hAnsi="Times New Roman" w:cs="Times New Roman"/>
            <w:sz w:val="24"/>
            <w:szCs w:val="24"/>
            <w:shd w:val="clear" w:color="auto" w:fill="FFFFFF"/>
          </w:rPr>
          <w:t xml:space="preserve">tween participants with </w:t>
        </w:r>
      </w:ins>
      <w:ins w:id="627" w:author="Chowdhury,Muhammad Abdul Baker" w:date="2020-01-22T15:23:00Z">
        <w:r w:rsidR="00E10EED" w:rsidRPr="00F71B20">
          <w:rPr>
            <w:rFonts w:ascii="Times New Roman" w:eastAsia="Times New Roman" w:hAnsi="Times New Roman" w:cs="Times New Roman"/>
            <w:sz w:val="24"/>
            <w:szCs w:val="24"/>
            <w:shd w:val="clear" w:color="auto" w:fill="FFFFFF"/>
          </w:rPr>
          <w:t>C-section</w:t>
        </w:r>
      </w:ins>
      <w:ins w:id="628" w:author="Chowdhury,Muhammad Abdul Baker" w:date="2020-01-22T15:22:00Z">
        <w:r w:rsidR="00E10EED" w:rsidRPr="00F71B20">
          <w:rPr>
            <w:rFonts w:ascii="Times New Roman" w:eastAsia="Times New Roman" w:hAnsi="Times New Roman" w:cs="Times New Roman"/>
            <w:sz w:val="24"/>
            <w:szCs w:val="24"/>
            <w:shd w:val="clear" w:color="auto" w:fill="FFFFFF"/>
          </w:rPr>
          <w:t xml:space="preserve"> and without </w:t>
        </w:r>
      </w:ins>
      <w:ins w:id="629" w:author="Chowdhury,Muhammad Abdul Baker" w:date="2020-01-22T15:23:00Z">
        <w:r w:rsidR="00E10EED" w:rsidRPr="00F71B20">
          <w:rPr>
            <w:rFonts w:ascii="Times New Roman" w:eastAsia="Times New Roman" w:hAnsi="Times New Roman" w:cs="Times New Roman"/>
            <w:sz w:val="24"/>
            <w:szCs w:val="24"/>
            <w:shd w:val="clear" w:color="auto" w:fill="FFFFFF"/>
          </w:rPr>
          <w:t xml:space="preserve">C-section for both the data </w:t>
        </w:r>
        <w:del w:id="630" w:author="NaYEeM" w:date="2020-02-19T07:54:00Z">
          <w:r w:rsidR="00E10EED" w:rsidRPr="00F71B20" w:rsidDel="0022189F">
            <w:rPr>
              <w:rFonts w:ascii="Times New Roman" w:eastAsia="Times New Roman" w:hAnsi="Times New Roman" w:cs="Times New Roman"/>
              <w:sz w:val="24"/>
              <w:szCs w:val="24"/>
              <w:shd w:val="clear" w:color="auto" w:fill="FFFFFF"/>
            </w:rPr>
            <w:delText>sources</w:delText>
          </w:r>
        </w:del>
      </w:ins>
      <w:ins w:id="631" w:author="Chowdhury,Muhammad Abdul Baker" w:date="2020-01-22T15:22:00Z">
        <w:del w:id="632" w:author="NaYEeM" w:date="2020-02-19T07:54:00Z">
          <w:r w:rsidR="00E10EED" w:rsidRPr="00F71B20" w:rsidDel="0022189F">
            <w:rPr>
              <w:rFonts w:ascii="Times New Roman" w:eastAsia="Times New Roman" w:hAnsi="Times New Roman" w:cs="Times New Roman"/>
              <w:sz w:val="24"/>
              <w:szCs w:val="24"/>
              <w:shd w:val="clear" w:color="auto" w:fill="FFFFFF"/>
            </w:rPr>
            <w:delText>.</w:delText>
          </w:r>
        </w:del>
      </w:ins>
      <w:del w:id="633" w:author="NaYEeM" w:date="2020-02-19T07:54:00Z">
        <w:r w:rsidRPr="00F71B20" w:rsidDel="0022189F">
          <w:rPr>
            <w:rFonts w:ascii="Times New Roman" w:eastAsia="Times New Roman" w:hAnsi="Times New Roman" w:cs="Times New Roman"/>
            <w:sz w:val="24"/>
            <w:szCs w:val="24"/>
            <w:shd w:val="clear" w:color="auto" w:fill="FFFFFF"/>
          </w:rPr>
          <w:delText xml:space="preserve">compares the distribution of mother’s and child’s characteristics separately for </w:delText>
        </w:r>
      </w:del>
      <w:ins w:id="634" w:author="Nasar Ahmed" w:date="2020-01-11T11:36:00Z">
        <w:del w:id="635" w:author="NaYEeM" w:date="2020-02-19T07:54:00Z">
          <w:r w:rsidR="009111D4" w:rsidRPr="00F71B20" w:rsidDel="0022189F">
            <w:rPr>
              <w:rFonts w:ascii="Times New Roman" w:eastAsia="Times New Roman" w:hAnsi="Times New Roman" w:cs="Times New Roman"/>
              <w:sz w:val="24"/>
              <w:szCs w:val="24"/>
              <w:shd w:val="clear" w:color="auto" w:fill="FFFFFF"/>
            </w:rPr>
            <w:delText>the</w:delText>
          </w:r>
        </w:del>
      </w:ins>
      <w:ins w:id="636" w:author="NaYEeM" w:date="2020-02-19T07:54:00Z">
        <w:r w:rsidR="0022189F" w:rsidRPr="00F71B20">
          <w:rPr>
            <w:rFonts w:ascii="Times New Roman" w:eastAsia="Times New Roman" w:hAnsi="Times New Roman" w:cs="Times New Roman"/>
            <w:sz w:val="24"/>
            <w:szCs w:val="24"/>
            <w:shd w:val="clear" w:color="auto" w:fill="FFFFFF"/>
          </w:rPr>
          <w:t xml:space="preserve">sources. </w:t>
        </w:r>
      </w:ins>
      <w:ins w:id="637" w:author="Nasar Ahmed" w:date="2020-01-11T11:36:00Z">
        <w:del w:id="638" w:author="NaYEeM" w:date="2020-02-19T07:54:00Z">
          <w:r w:rsidR="009111D4" w:rsidRPr="00F71B20" w:rsidDel="0022189F">
            <w:rPr>
              <w:rFonts w:ascii="Times New Roman" w:eastAsia="Times New Roman" w:hAnsi="Times New Roman" w:cs="Times New Roman"/>
              <w:sz w:val="24"/>
              <w:szCs w:val="24"/>
              <w:shd w:val="clear" w:color="auto" w:fill="FFFFFF"/>
            </w:rPr>
            <w:delText xml:space="preserve"> </w:delText>
          </w:r>
        </w:del>
      </w:ins>
      <w:del w:id="639" w:author="NaYEeM" w:date="2020-02-19T07:54:00Z">
        <w:r w:rsidRPr="00F71B20" w:rsidDel="0022189F">
          <w:rPr>
            <w:rFonts w:ascii="Times New Roman" w:eastAsia="Times New Roman" w:hAnsi="Times New Roman" w:cs="Times New Roman"/>
            <w:sz w:val="24"/>
            <w:szCs w:val="24"/>
            <w:shd w:val="clear" w:color="auto" w:fill="FFFFFF"/>
          </w:rPr>
          <w:delText xml:space="preserve">BDHS and MICS by different types of delivery (vaginal delivery versus C-section). </w:delText>
        </w:r>
      </w:del>
      <w:ins w:id="640" w:author="Chowdhury,Muhammad Abdul Baker" w:date="2020-01-22T15:17:00Z">
        <w:r w:rsidR="00B02DC9" w:rsidRPr="00F71B20">
          <w:rPr>
            <w:rFonts w:ascii="Times New Roman" w:eastAsia="Times New Roman" w:hAnsi="Times New Roman" w:cs="Times New Roman"/>
            <w:sz w:val="24"/>
            <w:szCs w:val="24"/>
            <w:shd w:val="clear" w:color="auto" w:fill="FFFFFF"/>
          </w:rPr>
          <w:t>The proportion of c</w:t>
        </w:r>
      </w:ins>
      <w:ins w:id="641" w:author="Chowdhury,Muhammad Abdul Baker" w:date="2020-01-22T15:16:00Z">
        <w:r w:rsidR="00B02DC9" w:rsidRPr="00F71B20">
          <w:rPr>
            <w:rFonts w:ascii="Times New Roman" w:eastAsia="Times New Roman" w:hAnsi="Times New Roman" w:cs="Times New Roman"/>
            <w:sz w:val="24"/>
            <w:szCs w:val="24"/>
            <w:shd w:val="clear" w:color="auto" w:fill="FFFFFF"/>
          </w:rPr>
          <w:t xml:space="preserve">esarean deliveries were 19.1% </w:t>
        </w:r>
      </w:ins>
      <w:ins w:id="642" w:author="Chowdhury,Muhammad Abdul Baker" w:date="2020-01-22T15:17:00Z">
        <w:r w:rsidR="00B02DC9" w:rsidRPr="00F71B20">
          <w:rPr>
            <w:rFonts w:ascii="Times New Roman" w:eastAsia="Times New Roman" w:hAnsi="Times New Roman" w:cs="Times New Roman"/>
            <w:sz w:val="24"/>
            <w:szCs w:val="24"/>
            <w:shd w:val="clear" w:color="auto" w:fill="FFFFFF"/>
          </w:rPr>
          <w:t xml:space="preserve">and </w:t>
        </w:r>
      </w:ins>
      <w:ins w:id="643" w:author="Chowdhury,Muhammad Abdul Baker" w:date="2020-01-22T15:16:00Z">
        <w:r w:rsidR="00B02DC9" w:rsidRPr="00F71B20">
          <w:rPr>
            <w:rFonts w:ascii="Times New Roman" w:eastAsia="Times New Roman" w:hAnsi="Times New Roman" w:cs="Times New Roman"/>
            <w:sz w:val="24"/>
            <w:szCs w:val="24"/>
            <w:shd w:val="clear" w:color="auto" w:fill="FFFFFF"/>
          </w:rPr>
          <w:t xml:space="preserve">23.3% in </w:t>
        </w:r>
      </w:ins>
      <w:ins w:id="644" w:author="Chowdhury,Muhammad Abdul Baker" w:date="2020-01-22T15:17:00Z">
        <w:r w:rsidR="00B02DC9" w:rsidRPr="00F71B20">
          <w:rPr>
            <w:rFonts w:ascii="Times New Roman" w:eastAsia="Times New Roman" w:hAnsi="Times New Roman" w:cs="Times New Roman"/>
            <w:sz w:val="24"/>
            <w:szCs w:val="24"/>
            <w:shd w:val="clear" w:color="auto" w:fill="FFFFFF"/>
          </w:rPr>
          <w:t xml:space="preserve">MICS and </w:t>
        </w:r>
      </w:ins>
      <w:ins w:id="645" w:author="Chowdhury,Muhammad Abdul Baker" w:date="2020-01-22T15:16:00Z">
        <w:r w:rsidR="00B02DC9" w:rsidRPr="00F71B20">
          <w:rPr>
            <w:rFonts w:ascii="Times New Roman" w:eastAsia="Times New Roman" w:hAnsi="Times New Roman" w:cs="Times New Roman"/>
            <w:sz w:val="24"/>
            <w:szCs w:val="24"/>
            <w:shd w:val="clear" w:color="auto" w:fill="FFFFFF"/>
          </w:rPr>
          <w:t>BDHS data</w:t>
        </w:r>
      </w:ins>
      <w:ins w:id="646" w:author="Chowdhury,Muhammad Abdul Baker" w:date="2020-01-22T15:17:00Z">
        <w:r w:rsidR="00B02DC9" w:rsidRPr="00F71B20">
          <w:rPr>
            <w:rFonts w:ascii="Times New Roman" w:eastAsia="Times New Roman" w:hAnsi="Times New Roman" w:cs="Times New Roman"/>
            <w:sz w:val="24"/>
            <w:szCs w:val="24"/>
            <w:shd w:val="clear" w:color="auto" w:fill="FFFFFF"/>
          </w:rPr>
          <w:t xml:space="preserve">, </w:t>
        </w:r>
        <w:del w:id="647" w:author="NaYEeM" w:date="2020-02-19T07:54:00Z">
          <w:r w:rsidR="00B02DC9" w:rsidRPr="00F71B20" w:rsidDel="0022189F">
            <w:rPr>
              <w:rFonts w:ascii="Times New Roman" w:eastAsia="Times New Roman" w:hAnsi="Times New Roman" w:cs="Times New Roman"/>
              <w:sz w:val="24"/>
              <w:szCs w:val="24"/>
              <w:shd w:val="clear" w:color="auto" w:fill="FFFFFF"/>
            </w:rPr>
            <w:delText>respectively.</w:delText>
          </w:r>
        </w:del>
      </w:ins>
      <w:commentRangeStart w:id="648"/>
      <w:del w:id="649" w:author="NaYEeM" w:date="2020-02-19T07:54:00Z">
        <w:r w:rsidRPr="00F71B20" w:rsidDel="0022189F">
          <w:rPr>
            <w:rFonts w:ascii="Times New Roman" w:eastAsia="Times New Roman" w:hAnsi="Times New Roman" w:cs="Times New Roman"/>
            <w:sz w:val="24"/>
            <w:szCs w:val="24"/>
            <w:shd w:val="clear" w:color="auto" w:fill="FFFFFF"/>
          </w:rPr>
          <w:delText xml:space="preserve">We found 19.1% of children were born in the C-section and 80.9% of children were born in normally (vaginal delivery) </w:delText>
        </w:r>
      </w:del>
      <w:ins w:id="650" w:author="Nasar Ahmed" w:date="2020-02-19T05:27:00Z">
        <w:del w:id="651" w:author="NaYEeM" w:date="2020-02-19T07:54:00Z">
          <w:r w:rsidRPr="00F71B20" w:rsidDel="0022189F">
            <w:rPr>
              <w:rFonts w:ascii="Times New Roman" w:eastAsia="Times New Roman" w:hAnsi="Times New Roman" w:cs="Times New Roman"/>
              <w:sz w:val="24"/>
              <w:szCs w:val="24"/>
              <w:shd w:val="clear" w:color="auto" w:fill="FFFFFF"/>
            </w:rPr>
            <w:delText>f</w:delText>
          </w:r>
        </w:del>
      </w:ins>
      <w:ins w:id="652" w:author="Nasar Ahmed" w:date="2020-01-11T11:37:00Z">
        <w:del w:id="653" w:author="NaYEeM" w:date="2020-02-19T07:54:00Z">
          <w:r w:rsidR="009111D4" w:rsidRPr="00F71B20" w:rsidDel="0022189F">
            <w:rPr>
              <w:rFonts w:ascii="Times New Roman" w:eastAsia="Times New Roman" w:hAnsi="Times New Roman" w:cs="Times New Roman"/>
              <w:sz w:val="24"/>
              <w:szCs w:val="24"/>
              <w:shd w:val="clear" w:color="auto" w:fill="FFFFFF"/>
            </w:rPr>
            <w:delText>rom</w:delText>
          </w:r>
        </w:del>
      </w:ins>
      <w:ins w:id="654" w:author="NaYEeM" w:date="2020-02-19T07:54:00Z">
        <w:r w:rsidR="0022189F" w:rsidRPr="00F71B20">
          <w:rPr>
            <w:rFonts w:ascii="Times New Roman" w:eastAsia="Times New Roman" w:hAnsi="Times New Roman" w:cs="Times New Roman"/>
            <w:sz w:val="24"/>
            <w:szCs w:val="24"/>
            <w:shd w:val="clear" w:color="auto" w:fill="FFFFFF"/>
          </w:rPr>
          <w:t>respectively. From</w:t>
        </w:r>
      </w:ins>
      <w:ins w:id="655" w:author="Nasar Ahmed" w:date="2020-01-11T11:37:00Z">
        <w:r w:rsidR="009111D4" w:rsidRPr="00F71B20">
          <w:rPr>
            <w:rFonts w:ascii="Times New Roman" w:eastAsia="Times New Roman" w:hAnsi="Times New Roman" w:cs="Times New Roman"/>
            <w:sz w:val="24"/>
            <w:szCs w:val="24"/>
            <w:shd w:val="clear" w:color="auto" w:fill="FFFFFF"/>
          </w:rPr>
          <w:t xml:space="preserve"> the </w:t>
        </w:r>
      </w:ins>
      <w:del w:id="656" w:author="Nasar Ahmed" w:date="2020-01-11T11:37:00Z">
        <w:r w:rsidRPr="00F71B20" w:rsidDel="009111D4">
          <w:rPr>
            <w:rFonts w:ascii="Times New Roman" w:eastAsia="Times New Roman" w:hAnsi="Times New Roman" w:cs="Times New Roman"/>
            <w:sz w:val="24"/>
            <w:szCs w:val="24"/>
            <w:shd w:val="clear" w:color="auto" w:fill="FFFFFF"/>
          </w:rPr>
          <w:delText>or</w:delText>
        </w:r>
      </w:del>
      <w:del w:id="657" w:author="Chowdhury,Muhammad Abdul Baker" w:date="2020-01-22T15:18:00Z">
        <w:r w:rsidRPr="00F71B20" w:rsidDel="00B02DC9">
          <w:rPr>
            <w:rFonts w:ascii="Times New Roman" w:eastAsia="Times New Roman" w:hAnsi="Times New Roman" w:cs="Times New Roman"/>
            <w:sz w:val="24"/>
            <w:szCs w:val="24"/>
            <w:shd w:val="clear" w:color="auto" w:fill="FFFFFF"/>
          </w:rPr>
          <w:delText xml:space="preserve">for MICS data. On the other hand, </w:delText>
        </w:r>
      </w:del>
      <w:ins w:id="658" w:author="Nasar Ahmed" w:date="2020-02-19T05:27:00Z">
        <w:del w:id="659" w:author="NaYEeM" w:date="2020-02-19T07:54:00Z">
          <w:r w:rsidRPr="00F71B20" w:rsidDel="0022189F">
            <w:rPr>
              <w:rFonts w:ascii="Times New Roman" w:eastAsia="Times New Roman" w:hAnsi="Times New Roman" w:cs="Times New Roman"/>
              <w:sz w:val="24"/>
              <w:szCs w:val="24"/>
              <w:shd w:val="clear" w:color="auto" w:fill="FFFFFF"/>
            </w:rPr>
            <w:delText>f</w:delText>
          </w:r>
        </w:del>
      </w:ins>
      <w:ins w:id="660" w:author="Nasar Ahmed" w:date="2020-01-11T11:38:00Z">
        <w:del w:id="661" w:author="NaYEeM" w:date="2020-02-19T07:54:00Z">
          <w:r w:rsidR="009111D4" w:rsidRPr="00F71B20" w:rsidDel="0022189F">
            <w:rPr>
              <w:rFonts w:ascii="Times New Roman" w:eastAsia="Times New Roman" w:hAnsi="Times New Roman" w:cs="Times New Roman"/>
              <w:sz w:val="24"/>
              <w:szCs w:val="24"/>
              <w:shd w:val="clear" w:color="auto" w:fill="FFFFFF"/>
            </w:rPr>
            <w:delText xml:space="preserve">rom the </w:delText>
          </w:r>
        </w:del>
      </w:ins>
      <w:del w:id="662" w:author="NaYEeM" w:date="2020-02-19T07:54:00Z">
        <w:r w:rsidRPr="00F71B20" w:rsidDel="0022189F">
          <w:rPr>
            <w:rFonts w:ascii="Times New Roman" w:eastAsia="Times New Roman" w:hAnsi="Times New Roman" w:cs="Times New Roman"/>
            <w:sz w:val="24"/>
            <w:szCs w:val="24"/>
            <w:shd w:val="clear" w:color="auto" w:fill="FFFFFF"/>
          </w:rPr>
          <w:delText>orfor BDHS, children born in the C-section were 23.3% and rest were born in normal delivery</w:delText>
        </w:r>
        <w:commentRangeEnd w:id="648"/>
        <w:r w:rsidR="00B02DC9" w:rsidRPr="00F71B20" w:rsidDel="0022189F">
          <w:rPr>
            <w:rStyle w:val="CommentReference"/>
            <w:rFonts w:ascii="Times New Roman" w:hAnsi="Times New Roman" w:cs="Times New Roman"/>
            <w:sz w:val="24"/>
            <w:szCs w:val="24"/>
            <w:rPrChange w:id="663" w:author="Mohammad Nayeem" w:date="2020-03-05T15:43:00Z">
              <w:rPr>
                <w:rStyle w:val="CommentReference"/>
              </w:rPr>
            </w:rPrChange>
          </w:rPr>
          <w:commentReference w:id="648"/>
        </w:r>
        <w:r w:rsidRPr="00F71B20" w:rsidDel="0022189F">
          <w:rPr>
            <w:rFonts w:ascii="Times New Roman" w:eastAsia="Times New Roman" w:hAnsi="Times New Roman" w:cs="Times New Roman"/>
            <w:sz w:val="24"/>
            <w:szCs w:val="24"/>
            <w:shd w:val="clear" w:color="auto" w:fill="FFFFFF"/>
          </w:rPr>
          <w:delText xml:space="preserve">. </w:delText>
        </w:r>
      </w:del>
      <w:ins w:id="664" w:author="NaYEeM" w:date="2020-02-19T07:54:00Z">
        <w:r w:rsidR="0022189F" w:rsidRPr="00F71B20">
          <w:rPr>
            <w:rFonts w:ascii="Times New Roman" w:eastAsia="Times New Roman" w:hAnsi="Times New Roman" w:cs="Times New Roman"/>
            <w:sz w:val="24"/>
            <w:szCs w:val="24"/>
            <w:shd w:val="clear" w:color="auto" w:fill="FFFFFF"/>
          </w:rPr>
          <w:t>w</w:t>
        </w:r>
      </w:ins>
      <w:del w:id="665" w:author="NaYEeM" w:date="2020-02-19T07:54:00Z">
        <w:r w:rsidRPr="00F71B20" w:rsidDel="0022189F">
          <w:rPr>
            <w:rFonts w:ascii="Times New Roman" w:eastAsia="Times New Roman" w:hAnsi="Times New Roman" w:cs="Times New Roman"/>
            <w:sz w:val="24"/>
            <w:szCs w:val="24"/>
            <w:shd w:val="clear" w:color="auto" w:fill="FFFFFF"/>
          </w:rPr>
          <w:delText>W</w:delText>
        </w:r>
      </w:del>
      <w:r w:rsidRPr="00F71B20">
        <w:rPr>
          <w:rFonts w:ascii="Times New Roman" w:eastAsia="Times New Roman" w:hAnsi="Times New Roman" w:cs="Times New Roman"/>
          <w:sz w:val="24"/>
          <w:szCs w:val="24"/>
          <w:shd w:val="clear" w:color="auto" w:fill="FFFFFF"/>
        </w:rPr>
        <w:t xml:space="preserve">omen who had undergone a C-section had a lower prevalence (11.7%) in </w:t>
      </w:r>
      <w:ins w:id="666" w:author="Nasar Ahmed" w:date="2020-02-19T05:27:00Z">
        <w:r w:rsidRPr="00F71B20">
          <w:rPr>
            <w:rFonts w:ascii="Times New Roman" w:eastAsia="Times New Roman" w:hAnsi="Times New Roman" w:cs="Times New Roman"/>
            <w:sz w:val="24"/>
            <w:szCs w:val="24"/>
            <w:shd w:val="clear" w:color="auto" w:fill="FFFFFF"/>
          </w:rPr>
          <w:t>high</w:t>
        </w:r>
      </w:ins>
      <w:ins w:id="667" w:author="Nasar Ahmed" w:date="2020-01-11T11:43:00Z">
        <w:r w:rsidR="009111D4" w:rsidRPr="00F71B20">
          <w:rPr>
            <w:rFonts w:ascii="Times New Roman" w:eastAsia="Times New Roman" w:hAnsi="Times New Roman" w:cs="Times New Roman"/>
            <w:sz w:val="24"/>
            <w:szCs w:val="24"/>
            <w:shd w:val="clear" w:color="auto" w:fill="FFFFFF"/>
          </w:rPr>
          <w:t>est</w:t>
        </w:r>
      </w:ins>
      <w:del w:id="668" w:author="Nasar Ahmed" w:date="2020-01-11T11:43:00Z">
        <w:r w:rsidRPr="00F71B20" w:rsidDel="009111D4">
          <w:rPr>
            <w:rFonts w:ascii="Times New Roman" w:eastAsia="Times New Roman" w:hAnsi="Times New Roman" w:cs="Times New Roman"/>
            <w:sz w:val="24"/>
            <w:szCs w:val="24"/>
            <w:shd w:val="clear" w:color="auto" w:fill="FFFFFF"/>
          </w:rPr>
          <w:delText>er</w:delText>
        </w:r>
      </w:del>
      <w:del w:id="669" w:author="Nasar Ahmed" w:date="2020-02-19T05:27:00Z">
        <w:r w:rsidRPr="00F71B20">
          <w:rPr>
            <w:rFonts w:ascii="Times New Roman" w:eastAsia="Times New Roman" w:hAnsi="Times New Roman" w:cs="Times New Roman"/>
            <w:sz w:val="24"/>
            <w:szCs w:val="24"/>
            <w:shd w:val="clear" w:color="auto" w:fill="FFFFFF"/>
          </w:rPr>
          <w:delText>higher</w:delText>
        </w:r>
      </w:del>
      <w:r w:rsidRPr="00F71B20">
        <w:rPr>
          <w:rFonts w:ascii="Times New Roman" w:eastAsia="Times New Roman" w:hAnsi="Times New Roman" w:cs="Times New Roman"/>
          <w:sz w:val="24"/>
          <w:szCs w:val="24"/>
          <w:shd w:val="clear" w:color="auto" w:fill="FFFFFF"/>
        </w:rPr>
        <w:t xml:space="preserve"> age groups (35+ years) for </w:t>
      </w:r>
      <w:ins w:id="670" w:author="Nasar Ahmed" w:date="2020-01-11T11:39:00Z">
        <w:r w:rsidR="009111D4" w:rsidRPr="00F71B20">
          <w:rPr>
            <w:rFonts w:ascii="Times New Roman" w:eastAsia="Times New Roman" w:hAnsi="Times New Roman" w:cs="Times New Roman"/>
            <w:sz w:val="24"/>
            <w:szCs w:val="24"/>
            <w:shd w:val="clear" w:color="auto" w:fill="FFFFFF"/>
          </w:rPr>
          <w:t xml:space="preserve">the </w:t>
        </w:r>
      </w:ins>
      <w:r w:rsidRPr="00F71B20">
        <w:rPr>
          <w:rFonts w:ascii="Times New Roman" w:eastAsia="Times New Roman" w:hAnsi="Times New Roman" w:cs="Times New Roman"/>
          <w:sz w:val="24"/>
          <w:szCs w:val="24"/>
          <w:shd w:val="clear" w:color="auto" w:fill="FFFFFF"/>
        </w:rPr>
        <w:t xml:space="preserve">MICS but in BDHS data, women with C-section delivery had lower prevalence </w:t>
      </w:r>
      <w:ins w:id="671" w:author="Nasar Ahmed" w:date="2020-01-11T11:41:00Z">
        <w:r w:rsidR="009111D4" w:rsidRPr="00F71B20">
          <w:rPr>
            <w:rFonts w:ascii="Times New Roman" w:eastAsia="Times New Roman" w:hAnsi="Times New Roman" w:cs="Times New Roman"/>
            <w:sz w:val="24"/>
            <w:szCs w:val="24"/>
            <w:shd w:val="clear" w:color="auto" w:fill="FFFFFF"/>
          </w:rPr>
          <w:t>(</w:t>
        </w:r>
      </w:ins>
      <w:ins w:id="672" w:author="Nasar Ahmed" w:date="2020-01-11T11:43:00Z">
        <w:r w:rsidR="009111D4" w:rsidRPr="00F71B20">
          <w:rPr>
            <w:rFonts w:ascii="Times New Roman" w:eastAsia="Times New Roman" w:hAnsi="Times New Roman" w:cs="Times New Roman"/>
            <w:sz w:val="24"/>
            <w:szCs w:val="24"/>
            <w:shd w:val="clear" w:color="auto" w:fill="FFFFFF"/>
          </w:rPr>
          <w:t>21</w:t>
        </w:r>
      </w:ins>
      <w:ins w:id="673" w:author="Nasar Ahmed" w:date="2020-01-11T11:41:00Z">
        <w:r w:rsidR="009111D4" w:rsidRPr="00F71B20">
          <w:rPr>
            <w:rFonts w:ascii="Times New Roman" w:eastAsia="Times New Roman" w:hAnsi="Times New Roman" w:cs="Times New Roman"/>
            <w:sz w:val="24"/>
            <w:szCs w:val="24"/>
            <w:shd w:val="clear" w:color="auto" w:fill="FFFFFF"/>
          </w:rPr>
          <w:t>%</w:t>
        </w:r>
        <w:del w:id="674" w:author="NaYEeM" w:date="2020-02-19T07:55:00Z">
          <w:r w:rsidR="009111D4" w:rsidRPr="00F71B20" w:rsidDel="001A08B5">
            <w:rPr>
              <w:rFonts w:ascii="Times New Roman" w:eastAsia="Times New Roman" w:hAnsi="Times New Roman" w:cs="Times New Roman"/>
              <w:sz w:val="24"/>
              <w:szCs w:val="24"/>
              <w:shd w:val="clear" w:color="auto" w:fill="FFFFFF"/>
            </w:rPr>
            <w:delText>?</w:delText>
          </w:r>
        </w:del>
        <w:r w:rsidR="009111D4" w:rsidRPr="00F71B20">
          <w:rPr>
            <w:rFonts w:ascii="Times New Roman" w:eastAsia="Times New Roman" w:hAnsi="Times New Roman" w:cs="Times New Roman"/>
            <w:sz w:val="24"/>
            <w:szCs w:val="24"/>
            <w:shd w:val="clear" w:color="auto" w:fill="FFFFFF"/>
          </w:rPr>
          <w:t xml:space="preserve">) in the </w:t>
        </w:r>
      </w:ins>
      <w:del w:id="675" w:author="Nasar Ahmed" w:date="2020-01-11T11:42:00Z">
        <w:r w:rsidRPr="00F71B20">
          <w:rPr>
            <w:rFonts w:ascii="Times New Roman" w:eastAsia="Times New Roman" w:hAnsi="Times New Roman" w:cs="Times New Roman"/>
            <w:sz w:val="24"/>
            <w:szCs w:val="24"/>
            <w:shd w:val="clear" w:color="auto" w:fill="FFFFFF"/>
          </w:rPr>
          <w:delText>for</w:delText>
        </w:r>
      </w:del>
      <w:r w:rsidRPr="00F71B20">
        <w:rPr>
          <w:rFonts w:ascii="Times New Roman" w:eastAsia="Times New Roman" w:hAnsi="Times New Roman" w:cs="Times New Roman"/>
          <w:sz w:val="24"/>
          <w:szCs w:val="24"/>
          <w:shd w:val="clear" w:color="auto" w:fill="FFFFFF"/>
        </w:rPr>
        <w:t xml:space="preserve"> lowest age groups (15-19 years). </w:t>
      </w:r>
      <w:ins w:id="676" w:author="Nasar Ahmed" w:date="2020-01-11T11:44:00Z">
        <w:r w:rsidR="009111D4" w:rsidRPr="00F71B20">
          <w:rPr>
            <w:rFonts w:ascii="Times New Roman" w:eastAsia="Times New Roman" w:hAnsi="Times New Roman" w:cs="Times New Roman"/>
            <w:sz w:val="24"/>
            <w:szCs w:val="24"/>
            <w:shd w:val="clear" w:color="auto" w:fill="FFFFFF"/>
          </w:rPr>
          <w:t xml:space="preserve">In the </w:t>
        </w:r>
      </w:ins>
      <w:ins w:id="677" w:author="Chowdhury,Muhammad Abdul Baker" w:date="2020-01-22T15:26:00Z">
        <w:r w:rsidR="00E10EED" w:rsidRPr="00F71B20">
          <w:rPr>
            <w:rFonts w:ascii="Times New Roman" w:eastAsia="Times New Roman" w:hAnsi="Times New Roman" w:cs="Times New Roman"/>
            <w:sz w:val="24"/>
            <w:szCs w:val="24"/>
          </w:rPr>
          <w:t xml:space="preserve"> </w:t>
        </w:r>
        <w:del w:id="678" w:author="NaYEeM" w:date="2020-02-19T07:54:00Z">
          <w:r w:rsidR="00E10EED" w:rsidRPr="00F71B20" w:rsidDel="001A08B5">
            <w:rPr>
              <w:rFonts w:ascii="Times New Roman" w:eastAsia="Times New Roman" w:hAnsi="Times New Roman" w:cs="Times New Roman"/>
              <w:sz w:val="24"/>
              <w:szCs w:val="24"/>
            </w:rPr>
            <w:delText>Ther</w:delText>
          </w:r>
        </w:del>
      </w:ins>
      <w:ins w:id="679" w:author="NaYEeM" w:date="2020-02-19T07:55:00Z">
        <w:r w:rsidR="001A08B5" w:rsidRPr="00F71B20">
          <w:rPr>
            <w:rFonts w:ascii="Times New Roman" w:eastAsia="Times New Roman" w:hAnsi="Times New Roman" w:cs="Times New Roman"/>
            <w:sz w:val="24"/>
            <w:szCs w:val="24"/>
          </w:rPr>
          <w:t>t</w:t>
        </w:r>
      </w:ins>
      <w:ins w:id="680" w:author="Chowdhury,Muhammad Abdul Baker" w:date="2020-01-22T15:26:00Z">
        <w:del w:id="681" w:author="NaYEeM" w:date="2020-02-19T07:54:00Z">
          <w:r w:rsidR="00E10EED" w:rsidRPr="00F71B20" w:rsidDel="001A08B5">
            <w:rPr>
              <w:rFonts w:ascii="Times New Roman" w:eastAsia="Times New Roman" w:hAnsi="Times New Roman" w:cs="Times New Roman"/>
              <w:sz w:val="24"/>
              <w:szCs w:val="24"/>
            </w:rPr>
            <w:delText>e</w:delText>
          </w:r>
        </w:del>
      </w:ins>
      <w:ins w:id="682" w:author="NaYEeM" w:date="2020-02-19T07:54:00Z">
        <w:r w:rsidR="001A08B5" w:rsidRPr="00F71B20">
          <w:rPr>
            <w:rFonts w:ascii="Times New Roman" w:eastAsia="Times New Roman" w:hAnsi="Times New Roman" w:cs="Times New Roman"/>
            <w:sz w:val="24"/>
            <w:szCs w:val="24"/>
          </w:rPr>
          <w:t>hree</w:t>
        </w:r>
      </w:ins>
      <w:ins w:id="683" w:author="Chowdhury,Muhammad Abdul Baker" w:date="2020-01-22T15:26:00Z">
        <w:r w:rsidR="00E10EED" w:rsidRPr="00F71B20">
          <w:rPr>
            <w:rFonts w:ascii="Times New Roman" w:eastAsia="Times New Roman" w:hAnsi="Times New Roman" w:cs="Times New Roman"/>
            <w:sz w:val="24"/>
            <w:szCs w:val="24"/>
          </w:rPr>
          <w:t xml:space="preserve"> were significant differences in </w:t>
        </w:r>
        <w:del w:id="684" w:author="NaYEeM" w:date="2020-02-19T07:56:00Z">
          <w:r w:rsidR="00E10EED" w:rsidRPr="00F71B20" w:rsidDel="001A08B5">
            <w:rPr>
              <w:rFonts w:ascii="Times New Roman" w:eastAsia="Times New Roman" w:hAnsi="Times New Roman" w:cs="Times New Roman"/>
              <w:sz w:val="24"/>
              <w:szCs w:val="24"/>
            </w:rPr>
            <w:tab/>
          </w:r>
        </w:del>
        <w:r w:rsidR="00E10EED" w:rsidRPr="00F71B20">
          <w:rPr>
            <w:rFonts w:ascii="Times New Roman" w:eastAsia="Times New Roman" w:hAnsi="Times New Roman" w:cs="Times New Roman"/>
            <w:sz w:val="24"/>
            <w:szCs w:val="24"/>
          </w:rPr>
          <w:t xml:space="preserve">region of residence, </w:t>
        </w:r>
      </w:ins>
      <w:ins w:id="685" w:author="Chowdhury,Muhammad Abdul Baker" w:date="2020-01-22T15:28:00Z">
        <w:r w:rsidR="00865A59" w:rsidRPr="00F71B20">
          <w:rPr>
            <w:rFonts w:ascii="Times New Roman" w:eastAsia="Times New Roman" w:hAnsi="Times New Roman" w:cs="Times New Roman"/>
            <w:sz w:val="24"/>
            <w:szCs w:val="24"/>
          </w:rPr>
          <w:t>mother’s</w:t>
        </w:r>
      </w:ins>
      <w:ins w:id="686" w:author="Chowdhury,Muhammad Abdul Baker" w:date="2020-01-22T15:26:00Z">
        <w:r w:rsidR="00865A59" w:rsidRPr="00F71B20">
          <w:rPr>
            <w:rFonts w:ascii="Times New Roman" w:eastAsia="Times New Roman" w:hAnsi="Times New Roman" w:cs="Times New Roman"/>
            <w:sz w:val="24"/>
            <w:szCs w:val="24"/>
          </w:rPr>
          <w:t xml:space="preserve"> education,</w:t>
        </w:r>
      </w:ins>
      <w:ins w:id="687" w:author="Chowdhury,Muhammad Abdul Baker" w:date="2020-01-22T15:27:00Z">
        <w:r w:rsidR="00865A59" w:rsidRPr="00F71B20">
          <w:rPr>
            <w:rFonts w:ascii="Times New Roman" w:eastAsia="Times New Roman" w:hAnsi="Times New Roman" w:cs="Times New Roman"/>
            <w:sz w:val="24"/>
            <w:szCs w:val="24"/>
          </w:rPr>
          <w:t xml:space="preserve"> wealth index, BMI, place of residence between </w:t>
        </w:r>
      </w:ins>
      <w:ins w:id="688" w:author="Chowdhury,Muhammad Abdul Baker" w:date="2020-01-22T15:28:00Z">
        <w:r w:rsidR="00865A59" w:rsidRPr="00F71B20">
          <w:rPr>
            <w:rFonts w:ascii="Times New Roman" w:eastAsia="Times New Roman" w:hAnsi="Times New Roman" w:cs="Times New Roman"/>
            <w:sz w:val="24"/>
            <w:szCs w:val="24"/>
          </w:rPr>
          <w:t>mothers</w:t>
        </w:r>
      </w:ins>
      <w:ins w:id="689" w:author="Chowdhury,Muhammad Abdul Baker" w:date="2020-01-22T15:27:00Z">
        <w:r w:rsidR="00865A59" w:rsidRPr="00F71B20">
          <w:rPr>
            <w:rFonts w:ascii="Times New Roman" w:eastAsia="Times New Roman" w:hAnsi="Times New Roman" w:cs="Times New Roman"/>
            <w:sz w:val="24"/>
            <w:szCs w:val="24"/>
          </w:rPr>
          <w:t xml:space="preserve"> with and without </w:t>
        </w:r>
      </w:ins>
      <w:ins w:id="690" w:author="Chowdhury,Muhammad Abdul Baker" w:date="2020-01-22T15:28:00Z">
        <w:r w:rsidR="00865A59" w:rsidRPr="00F71B20">
          <w:rPr>
            <w:rFonts w:ascii="Times New Roman" w:eastAsia="Times New Roman" w:hAnsi="Times New Roman" w:cs="Times New Roman"/>
            <w:sz w:val="24"/>
            <w:szCs w:val="24"/>
          </w:rPr>
          <w:t>cesarean delivery.</w:t>
        </w:r>
      </w:ins>
      <w:ins w:id="691" w:author="Chowdhury,Muhammad Abdul Baker" w:date="2020-01-22T15:27:00Z">
        <w:r w:rsidR="00865A59" w:rsidRPr="00F71B20">
          <w:rPr>
            <w:rFonts w:ascii="Times New Roman" w:eastAsia="Times New Roman" w:hAnsi="Times New Roman" w:cs="Times New Roman"/>
            <w:sz w:val="24"/>
            <w:szCs w:val="24"/>
          </w:rPr>
          <w:t xml:space="preserve"> </w:t>
        </w:r>
      </w:ins>
      <w:ins w:id="692" w:author="Chowdhury,Muhammad Abdul Baker" w:date="2020-01-22T15:29:00Z">
        <w:r w:rsidR="00865A59" w:rsidRPr="00F71B20">
          <w:rPr>
            <w:rFonts w:ascii="Times New Roman" w:eastAsia="Times New Roman" w:hAnsi="Times New Roman" w:cs="Times New Roman"/>
            <w:sz w:val="24"/>
            <w:szCs w:val="24"/>
          </w:rPr>
          <w:t xml:space="preserve">Compared to non-cesarean delivery, there were more cesarean deliveries of mothers age 20-34 (20 vs.23.9%) in MICH and BDHS data, respectively.   </w:t>
        </w:r>
      </w:ins>
    </w:p>
    <w:p w14:paraId="7C39D9E0" w14:textId="77777777" w:rsidR="00865A59" w:rsidRPr="00F71B20" w:rsidDel="00D225A2" w:rsidRDefault="00865A59">
      <w:pPr>
        <w:spacing w:before="240" w:after="0" w:line="240" w:lineRule="auto"/>
        <w:rPr>
          <w:ins w:id="693" w:author="Chowdhury,Muhammad Abdul Baker" w:date="2020-01-22T15:28:00Z"/>
          <w:del w:id="694" w:author="NaYEeM" w:date="2020-02-26T14:08:00Z"/>
          <w:rFonts w:ascii="Times New Roman" w:eastAsia="Times New Roman" w:hAnsi="Times New Roman" w:cs="Times New Roman"/>
          <w:sz w:val="24"/>
          <w:szCs w:val="24"/>
        </w:rPr>
      </w:pPr>
    </w:p>
    <w:p w14:paraId="47A18045" w14:textId="77777777" w:rsidR="00865A59" w:rsidRPr="00F71B20" w:rsidRDefault="00865A59">
      <w:pPr>
        <w:spacing w:after="0" w:line="240" w:lineRule="auto"/>
        <w:rPr>
          <w:ins w:id="695" w:author="Chowdhury,Muhammad Abdul Baker" w:date="2020-01-22T15:28:00Z"/>
          <w:rFonts w:ascii="Times New Roman" w:eastAsia="Times New Roman" w:hAnsi="Times New Roman" w:cs="Times New Roman"/>
          <w:sz w:val="24"/>
          <w:szCs w:val="24"/>
        </w:rPr>
        <w:pPrChange w:id="696" w:author="Mohammad Nayeem" w:date="2020-02-28T01:03:00Z">
          <w:pPr>
            <w:spacing w:before="240" w:after="0" w:line="240" w:lineRule="auto"/>
          </w:pPr>
        </w:pPrChange>
      </w:pPr>
    </w:p>
    <w:p w14:paraId="2E2401B8" w14:textId="2934A7C8" w:rsidR="007501E8" w:rsidRPr="00F71B20" w:rsidRDefault="007501E8">
      <w:pPr>
        <w:spacing w:before="240" w:after="0" w:line="240" w:lineRule="auto"/>
        <w:rPr>
          <w:rFonts w:ascii="Times New Roman" w:eastAsia="Times New Roman" w:hAnsi="Times New Roman" w:cs="Times New Roman"/>
          <w:sz w:val="24"/>
          <w:szCs w:val="24"/>
          <w:shd w:val="clear" w:color="auto" w:fill="FFFFFF"/>
        </w:rPr>
      </w:pPr>
      <w:del w:id="697" w:author="Nasar Ahmed" w:date="2020-01-11T11:44:00Z">
        <w:r w:rsidRPr="00F71B20">
          <w:rPr>
            <w:rFonts w:ascii="Times New Roman" w:eastAsia="Times New Roman" w:hAnsi="Times New Roman" w:cs="Times New Roman"/>
            <w:sz w:val="24"/>
            <w:szCs w:val="24"/>
            <w:shd w:val="clear" w:color="auto" w:fill="FFFFFF"/>
          </w:rPr>
          <w:delText xml:space="preserve">According to </w:delText>
        </w:r>
      </w:del>
      <w:r w:rsidRPr="00F71B20">
        <w:rPr>
          <w:rFonts w:ascii="Times New Roman" w:eastAsia="Times New Roman" w:hAnsi="Times New Roman" w:cs="Times New Roman"/>
          <w:sz w:val="24"/>
          <w:szCs w:val="24"/>
          <w:shd w:val="clear" w:color="auto" w:fill="FFFFFF"/>
        </w:rPr>
        <w:t xml:space="preserve">MICS, the highest prevalence of C-section, 20.0%, was found in the age group 24-34 years and BDHS also shows the highest prevalence (23.9%) for </w:t>
      </w:r>
      <w:ins w:id="698" w:author="Nasar Ahmed" w:date="2020-01-11T11:45:00Z">
        <w:r w:rsidR="00D370A6" w:rsidRPr="00F71B20">
          <w:rPr>
            <w:rFonts w:ascii="Times New Roman" w:eastAsia="Times New Roman" w:hAnsi="Times New Roman" w:cs="Times New Roman"/>
            <w:sz w:val="24"/>
            <w:szCs w:val="24"/>
            <w:shd w:val="clear" w:color="auto" w:fill="FFFFFF"/>
          </w:rPr>
          <w:t xml:space="preserve">same </w:t>
        </w:r>
      </w:ins>
      <w:del w:id="699" w:author="Nasar Ahmed" w:date="2020-01-11T11:45:00Z">
        <w:r w:rsidRPr="00F71B20">
          <w:rPr>
            <w:rFonts w:ascii="Times New Roman" w:eastAsia="Times New Roman" w:hAnsi="Times New Roman" w:cs="Times New Roman"/>
            <w:sz w:val="24"/>
            <w:szCs w:val="24"/>
            <w:shd w:val="clear" w:color="auto" w:fill="FFFFFF"/>
          </w:rPr>
          <w:delText>similar</w:delText>
        </w:r>
      </w:del>
      <w:r w:rsidRPr="00F71B20">
        <w:rPr>
          <w:rFonts w:ascii="Times New Roman" w:eastAsia="Times New Roman" w:hAnsi="Times New Roman" w:cs="Times New Roman"/>
          <w:sz w:val="24"/>
          <w:szCs w:val="24"/>
          <w:shd w:val="clear" w:color="auto" w:fill="FFFFFF"/>
        </w:rPr>
        <w:t xml:space="preserve"> age groups. </w:t>
      </w:r>
      <w:ins w:id="700" w:author="Nasar Ahmed" w:date="2020-01-11T11:45:00Z">
        <w:r w:rsidR="00D370A6" w:rsidRPr="00F71B20">
          <w:rPr>
            <w:rFonts w:ascii="Times New Roman" w:eastAsia="Times New Roman" w:hAnsi="Times New Roman" w:cs="Times New Roman"/>
            <w:sz w:val="24"/>
            <w:szCs w:val="24"/>
            <w:shd w:val="clear" w:color="auto" w:fill="FFFFFF"/>
          </w:rPr>
          <w:t xml:space="preserve">The </w:t>
        </w:r>
      </w:ins>
      <w:del w:id="701" w:author="Nasar Ahmed" w:date="2020-01-11T11:45:00Z">
        <w:r w:rsidRPr="00F71B20" w:rsidDel="00D370A6">
          <w:rPr>
            <w:rFonts w:ascii="Times New Roman" w:eastAsia="Times New Roman" w:hAnsi="Times New Roman" w:cs="Times New Roman"/>
            <w:sz w:val="24"/>
            <w:szCs w:val="24"/>
            <w:shd w:val="clear" w:color="auto" w:fill="FFFFFF"/>
          </w:rPr>
          <w:delText>P</w:delText>
        </w:r>
      </w:del>
      <w:ins w:id="702" w:author="Nasar Ahmed" w:date="2020-01-11T11:45:00Z">
        <w:r w:rsidR="00D370A6" w:rsidRPr="00F71B20">
          <w:rPr>
            <w:rFonts w:ascii="Times New Roman" w:eastAsia="Times New Roman" w:hAnsi="Times New Roman" w:cs="Times New Roman"/>
            <w:sz w:val="24"/>
            <w:szCs w:val="24"/>
            <w:shd w:val="clear" w:color="auto" w:fill="FFFFFF"/>
          </w:rPr>
          <w:t>p</w:t>
        </w:r>
      </w:ins>
      <w:ins w:id="703" w:author="Nasar Ahmed" w:date="2020-02-19T05:27:00Z">
        <w:r w:rsidRPr="00F71B20">
          <w:rPr>
            <w:rFonts w:ascii="Times New Roman" w:eastAsia="Times New Roman" w:hAnsi="Times New Roman" w:cs="Times New Roman"/>
            <w:sz w:val="24"/>
            <w:szCs w:val="24"/>
            <w:shd w:val="clear" w:color="auto" w:fill="FFFFFF"/>
          </w:rPr>
          <w:t>revalence</w:t>
        </w:r>
      </w:ins>
      <w:del w:id="704" w:author="Nasar Ahmed" w:date="2020-02-19T05:27:00Z">
        <w:r w:rsidRPr="00F71B20">
          <w:rPr>
            <w:rFonts w:ascii="Times New Roman" w:eastAsia="Times New Roman" w:hAnsi="Times New Roman" w:cs="Times New Roman"/>
            <w:sz w:val="24"/>
            <w:szCs w:val="24"/>
            <w:shd w:val="clear" w:color="auto" w:fill="FFFFFF"/>
          </w:rPr>
          <w:delText>Prevalence</w:delText>
        </w:r>
      </w:del>
      <w:r w:rsidRPr="00F71B20">
        <w:rPr>
          <w:rFonts w:ascii="Times New Roman" w:eastAsia="Times New Roman" w:hAnsi="Times New Roman" w:cs="Times New Roman"/>
          <w:sz w:val="24"/>
          <w:szCs w:val="24"/>
          <w:shd w:val="clear" w:color="auto" w:fill="FFFFFF"/>
        </w:rPr>
        <w:t xml:space="preserve"> of C-section was significantly lower in Muslim than non-Muslim with the figures being 18.6% for Muslims and 25.1% for non-Muslim in MICS, but this prevalence is </w:t>
      </w:r>
      <w:del w:id="705" w:author="Nasar Ahmed" w:date="2020-01-11T11:46:00Z">
        <w:r w:rsidRPr="00F71B20">
          <w:rPr>
            <w:rFonts w:ascii="Times New Roman" w:eastAsia="Times New Roman" w:hAnsi="Times New Roman" w:cs="Times New Roman"/>
            <w:sz w:val="24"/>
            <w:szCs w:val="24"/>
            <w:shd w:val="clear" w:color="auto" w:fill="FFFFFF"/>
          </w:rPr>
          <w:delText xml:space="preserve">almost </w:delText>
        </w:r>
      </w:del>
      <w:r w:rsidRPr="00F71B20">
        <w:rPr>
          <w:rFonts w:ascii="Times New Roman" w:eastAsia="Times New Roman" w:hAnsi="Times New Roman" w:cs="Times New Roman"/>
          <w:sz w:val="24"/>
          <w:szCs w:val="24"/>
          <w:shd w:val="clear" w:color="auto" w:fill="FFFFFF"/>
        </w:rPr>
        <w:t>similar in BDHS, 23.1% for Muslim and 24.8</w:t>
      </w:r>
      <w:r w:rsidR="00077468" w:rsidRPr="00F71B20">
        <w:rPr>
          <w:rFonts w:ascii="Times New Roman" w:eastAsia="Times New Roman" w:hAnsi="Times New Roman" w:cs="Times New Roman"/>
          <w:sz w:val="24"/>
          <w:szCs w:val="24"/>
          <w:shd w:val="clear" w:color="auto" w:fill="FFFFFF"/>
        </w:rPr>
        <w:t>%</w:t>
      </w:r>
      <w:r w:rsidRPr="00F71B20">
        <w:rPr>
          <w:rFonts w:ascii="Times New Roman" w:eastAsia="Times New Roman" w:hAnsi="Times New Roman" w:cs="Times New Roman"/>
          <w:sz w:val="24"/>
          <w:szCs w:val="24"/>
          <w:shd w:val="clear" w:color="auto" w:fill="FFFFFF"/>
        </w:rPr>
        <w:t xml:space="preserve"> for non-Muslim. The highest percentages of C-section were delivered in Khulna 30.5% in MICS and 33.3% in BDHS, on the other hand, women’s lives in Barisal has the lowest percentage of C-section (10.5%) according to MICS and (10.</w:t>
      </w:r>
      <w:r w:rsidR="00077468" w:rsidRPr="00F71B20">
        <w:rPr>
          <w:rFonts w:ascii="Times New Roman" w:eastAsia="Times New Roman" w:hAnsi="Times New Roman" w:cs="Times New Roman"/>
          <w:sz w:val="24"/>
          <w:szCs w:val="24"/>
          <w:shd w:val="clear" w:color="auto" w:fill="FFFFFF"/>
        </w:rPr>
        <w:t>9</w:t>
      </w:r>
      <w:r w:rsidRPr="00F71B20">
        <w:rPr>
          <w:rFonts w:ascii="Times New Roman" w:eastAsia="Times New Roman" w:hAnsi="Times New Roman" w:cs="Times New Roman"/>
          <w:sz w:val="24"/>
          <w:szCs w:val="24"/>
          <w:shd w:val="clear" w:color="auto" w:fill="FFFFFF"/>
        </w:rPr>
        <w:t xml:space="preserve">%) C-section delivery was conducted in Sylhet according to BDHS. But, according to MICS, Sylhet is the second lowest (10.8%) </w:t>
      </w:r>
      <w:ins w:id="706" w:author="Nasar Ahmed" w:date="2020-01-11T11:47:00Z">
        <w:r w:rsidR="00D370A6" w:rsidRPr="00F71B20">
          <w:rPr>
            <w:rFonts w:ascii="Times New Roman" w:eastAsia="Times New Roman" w:hAnsi="Times New Roman" w:cs="Times New Roman"/>
            <w:sz w:val="24"/>
            <w:szCs w:val="24"/>
            <w:shd w:val="clear" w:color="auto" w:fill="FFFFFF"/>
          </w:rPr>
          <w:t xml:space="preserve">division </w:t>
        </w:r>
      </w:ins>
      <w:del w:id="707" w:author="Nasar Ahmed" w:date="2020-01-11T11:47:00Z">
        <w:r w:rsidRPr="00F71B20">
          <w:rPr>
            <w:rFonts w:ascii="Times New Roman" w:eastAsia="Times New Roman" w:hAnsi="Times New Roman" w:cs="Times New Roman"/>
            <w:sz w:val="24"/>
            <w:szCs w:val="24"/>
            <w:shd w:val="clear" w:color="auto" w:fill="FFFFFF"/>
          </w:rPr>
          <w:delText>district</w:delText>
        </w:r>
      </w:del>
      <w:r w:rsidRPr="00F71B20">
        <w:rPr>
          <w:rFonts w:ascii="Times New Roman" w:eastAsia="Times New Roman" w:hAnsi="Times New Roman" w:cs="Times New Roman"/>
          <w:sz w:val="24"/>
          <w:szCs w:val="24"/>
          <w:shd w:val="clear" w:color="auto" w:fill="FFFFFF"/>
        </w:rPr>
        <w:t xml:space="preserve"> where C-section delivery conducted compared to all other </w:t>
      </w:r>
      <w:del w:id="708" w:author="Nasar Ahmed" w:date="2020-01-11T11:47:00Z">
        <w:r w:rsidRPr="00F71B20">
          <w:rPr>
            <w:rFonts w:ascii="Times New Roman" w:eastAsia="Times New Roman" w:hAnsi="Times New Roman" w:cs="Times New Roman"/>
            <w:sz w:val="24"/>
            <w:szCs w:val="24"/>
            <w:shd w:val="clear" w:color="auto" w:fill="FFFFFF"/>
          </w:rPr>
          <w:delText>districts</w:delText>
        </w:r>
      </w:del>
      <w:ins w:id="709" w:author="Nasar Ahmed" w:date="2020-01-11T11:47:00Z">
        <w:r w:rsidR="00D370A6" w:rsidRPr="00F71B20">
          <w:rPr>
            <w:rFonts w:ascii="Times New Roman" w:eastAsia="Times New Roman" w:hAnsi="Times New Roman" w:cs="Times New Roman"/>
            <w:sz w:val="24"/>
            <w:szCs w:val="24"/>
            <w:shd w:val="clear" w:color="auto" w:fill="FFFFFF"/>
          </w:rPr>
          <w:t xml:space="preserve"> </w:t>
        </w:r>
      </w:ins>
      <w:ins w:id="710" w:author="Nasar Ahmed" w:date="2020-01-11T11:48:00Z">
        <w:r w:rsidR="00D370A6" w:rsidRPr="00F71B20">
          <w:rPr>
            <w:rFonts w:ascii="Times New Roman" w:eastAsia="Times New Roman" w:hAnsi="Times New Roman" w:cs="Times New Roman"/>
            <w:sz w:val="24"/>
            <w:szCs w:val="24"/>
            <w:shd w:val="clear" w:color="auto" w:fill="FFFFFF"/>
          </w:rPr>
          <w:t>divisions</w:t>
        </w:r>
      </w:ins>
      <w:r w:rsidRPr="00F71B20">
        <w:rPr>
          <w:rFonts w:ascii="Times New Roman" w:eastAsia="Times New Roman" w:hAnsi="Times New Roman" w:cs="Times New Roman"/>
          <w:sz w:val="24"/>
          <w:szCs w:val="24"/>
          <w:shd w:val="clear" w:color="auto" w:fill="FFFFFF"/>
        </w:rPr>
        <w:t xml:space="preserve"> in Bangladesh. </w:t>
      </w:r>
    </w:p>
    <w:p w14:paraId="3662ABF0" w14:textId="63701328" w:rsidR="00FB6175" w:rsidRPr="00F71B20" w:rsidRDefault="007501E8">
      <w:pPr>
        <w:spacing w:before="240" w:after="0" w:line="240" w:lineRule="auto"/>
        <w:rPr>
          <w:rFonts w:ascii="Times New Roman" w:eastAsia="Times New Roman" w:hAnsi="Times New Roman" w:cs="Times New Roman"/>
          <w:sz w:val="24"/>
          <w:szCs w:val="24"/>
          <w:shd w:val="clear" w:color="auto" w:fill="FFFFFF"/>
        </w:rPr>
      </w:pPr>
      <w:commentRangeStart w:id="711"/>
      <w:del w:id="712" w:author="NaYEeM" w:date="2020-02-26T14:08:00Z">
        <w:r w:rsidRPr="00F71B20" w:rsidDel="00D225A2">
          <w:rPr>
            <w:rFonts w:ascii="Times New Roman" w:eastAsia="Times New Roman" w:hAnsi="Times New Roman" w:cs="Times New Roman"/>
            <w:sz w:val="24"/>
            <w:szCs w:val="24"/>
            <w:shd w:val="clear" w:color="auto" w:fill="FFFFFF"/>
          </w:rPr>
          <w:lastRenderedPageBreak/>
          <w:delText xml:space="preserve">As expected, </w:delText>
        </w:r>
        <w:commentRangeEnd w:id="711"/>
        <w:r w:rsidR="00865A59" w:rsidRPr="00F71B20" w:rsidDel="00D225A2">
          <w:rPr>
            <w:rStyle w:val="CommentReference"/>
            <w:rFonts w:ascii="Times New Roman" w:hAnsi="Times New Roman" w:cs="Times New Roman"/>
            <w:sz w:val="24"/>
            <w:szCs w:val="24"/>
            <w:rPrChange w:id="713" w:author="Mohammad Nayeem" w:date="2020-03-05T15:43:00Z">
              <w:rPr>
                <w:rStyle w:val="CommentReference"/>
              </w:rPr>
            </w:rPrChange>
          </w:rPr>
          <w:commentReference w:id="711"/>
        </w:r>
        <w:r w:rsidRPr="00F71B20" w:rsidDel="00D225A2">
          <w:rPr>
            <w:rFonts w:ascii="Times New Roman" w:eastAsia="Times New Roman" w:hAnsi="Times New Roman" w:cs="Times New Roman"/>
            <w:sz w:val="24"/>
            <w:szCs w:val="24"/>
            <w:shd w:val="clear" w:color="auto" w:fill="FFFFFF"/>
          </w:rPr>
          <w:delText>the</w:delText>
        </w:r>
      </w:del>
      <w:ins w:id="714" w:author="NaYEeM" w:date="2020-02-26T14:08:00Z">
        <w:r w:rsidR="00D225A2" w:rsidRPr="00F71B20">
          <w:rPr>
            <w:rFonts w:ascii="Times New Roman" w:eastAsia="Times New Roman" w:hAnsi="Times New Roman" w:cs="Times New Roman"/>
            <w:sz w:val="24"/>
            <w:szCs w:val="24"/>
            <w:shd w:val="clear" w:color="auto" w:fill="FFFFFF"/>
          </w:rPr>
          <w:t>The</w:t>
        </w:r>
      </w:ins>
      <w:r w:rsidRPr="00F71B20">
        <w:rPr>
          <w:rFonts w:ascii="Times New Roman" w:eastAsia="Times New Roman" w:hAnsi="Times New Roman" w:cs="Times New Roman"/>
          <w:sz w:val="24"/>
          <w:szCs w:val="24"/>
          <w:shd w:val="clear" w:color="auto" w:fill="FFFFFF"/>
        </w:rPr>
        <w:t xml:space="preserve"> prevalence was higher among the children of mothers with </w:t>
      </w:r>
      <w:del w:id="715" w:author="Nasar Ahmed" w:date="2020-01-11T11:48:00Z">
        <w:r w:rsidRPr="00F71B20">
          <w:rPr>
            <w:rFonts w:ascii="Times New Roman" w:eastAsia="Times New Roman" w:hAnsi="Times New Roman" w:cs="Times New Roman"/>
            <w:sz w:val="24"/>
            <w:szCs w:val="24"/>
            <w:shd w:val="clear" w:color="auto" w:fill="FFFFFF"/>
          </w:rPr>
          <w:delText>secondary complete or</w:delText>
        </w:r>
      </w:del>
      <w:r w:rsidRPr="00F71B20">
        <w:rPr>
          <w:rFonts w:ascii="Times New Roman" w:eastAsia="Times New Roman" w:hAnsi="Times New Roman" w:cs="Times New Roman"/>
          <w:sz w:val="24"/>
          <w:szCs w:val="24"/>
          <w:shd w:val="clear" w:color="auto" w:fill="FFFFFF"/>
        </w:rPr>
        <w:t xml:space="preserve"> higher education. The prevalence of C-section among the children whose mothers have secondary complete or higher education was 47.6%, </w:t>
      </w:r>
      <w:del w:id="716" w:author="Nasar Ahmed" w:date="2020-01-11T12:02:00Z">
        <w:r w:rsidR="00077468" w:rsidRPr="00F71B20">
          <w:rPr>
            <w:rFonts w:ascii="Times New Roman" w:eastAsia="Times New Roman" w:hAnsi="Times New Roman" w:cs="Times New Roman"/>
            <w:sz w:val="24"/>
            <w:szCs w:val="24"/>
            <w:shd w:val="clear" w:color="auto" w:fill="FFFFFF"/>
          </w:rPr>
          <w:delText>instead</w:delText>
        </w:r>
      </w:del>
      <w:ins w:id="717" w:author="Nasar Ahmed" w:date="2020-01-11T12:02:00Z">
        <w:r w:rsidR="006F4866" w:rsidRPr="00F71B20">
          <w:rPr>
            <w:rFonts w:ascii="Times New Roman" w:eastAsia="Times New Roman" w:hAnsi="Times New Roman" w:cs="Times New Roman"/>
            <w:sz w:val="24"/>
            <w:szCs w:val="24"/>
            <w:shd w:val="clear" w:color="auto" w:fill="FFFFFF"/>
          </w:rPr>
          <w:t xml:space="preserve"> as compared with</w:t>
        </w:r>
      </w:ins>
      <w:r w:rsidRPr="00F71B20">
        <w:rPr>
          <w:rFonts w:ascii="Times New Roman" w:eastAsia="Times New Roman" w:hAnsi="Times New Roman" w:cs="Times New Roman"/>
          <w:sz w:val="24"/>
          <w:szCs w:val="24"/>
          <w:shd w:val="clear" w:color="auto" w:fill="FFFFFF"/>
        </w:rPr>
        <w:t xml:space="preserve">, the prevalence was lower (5.5%) among the children of mothers with no education. In BDHS, this prevalence is reported </w:t>
      </w:r>
      <w:ins w:id="718" w:author="Nasar Ahmed" w:date="2020-01-11T12:03:00Z">
        <w:r w:rsidR="006F4866" w:rsidRPr="00F71B20">
          <w:rPr>
            <w:rFonts w:ascii="Times New Roman" w:eastAsia="Times New Roman" w:hAnsi="Times New Roman" w:cs="Times New Roman"/>
            <w:sz w:val="24"/>
            <w:szCs w:val="24"/>
            <w:shd w:val="clear" w:color="auto" w:fill="FFFFFF"/>
          </w:rPr>
          <w:t xml:space="preserve">high </w:t>
        </w:r>
      </w:ins>
      <w:del w:id="719" w:author="Nasar Ahmed" w:date="2020-01-11T12:03:00Z">
        <w:r w:rsidRPr="00F71B20">
          <w:rPr>
            <w:rFonts w:ascii="Times New Roman" w:eastAsia="Times New Roman" w:hAnsi="Times New Roman" w:cs="Times New Roman"/>
            <w:sz w:val="24"/>
            <w:szCs w:val="24"/>
            <w:shd w:val="clear" w:color="auto" w:fill="FFFFFF"/>
          </w:rPr>
          <w:delText>as more acute</w:delText>
        </w:r>
      </w:del>
      <w:r w:rsidRPr="00F71B20">
        <w:rPr>
          <w:rFonts w:ascii="Times New Roman" w:eastAsia="Times New Roman" w:hAnsi="Times New Roman" w:cs="Times New Roman"/>
          <w:sz w:val="24"/>
          <w:szCs w:val="24"/>
          <w:shd w:val="clear" w:color="auto" w:fill="FFFFFF"/>
        </w:rPr>
        <w:t xml:space="preserve"> (54.9%) for highly educated mothers </w:t>
      </w:r>
      <w:ins w:id="720" w:author="Nasar Ahmed" w:date="2020-01-11T12:03:00Z">
        <w:r w:rsidR="006F4866" w:rsidRPr="00F71B20">
          <w:rPr>
            <w:rFonts w:ascii="Times New Roman" w:eastAsia="Times New Roman" w:hAnsi="Times New Roman" w:cs="Times New Roman"/>
            <w:sz w:val="24"/>
            <w:szCs w:val="24"/>
            <w:shd w:val="clear" w:color="auto" w:fill="FFFFFF"/>
          </w:rPr>
          <w:t xml:space="preserve">in </w:t>
        </w:r>
      </w:ins>
      <w:ins w:id="721" w:author="Nasar Ahmed" w:date="2020-02-19T05:27:00Z">
        <w:r w:rsidRPr="00F71B20">
          <w:rPr>
            <w:rFonts w:ascii="Times New Roman" w:eastAsia="Times New Roman" w:hAnsi="Times New Roman" w:cs="Times New Roman"/>
            <w:sz w:val="24"/>
            <w:szCs w:val="24"/>
            <w:shd w:val="clear" w:color="auto" w:fill="FFFFFF"/>
          </w:rPr>
          <w:t>compar</w:t>
        </w:r>
      </w:ins>
      <w:ins w:id="722" w:author="Nasar Ahmed" w:date="2020-01-11T12:03:00Z">
        <w:r w:rsidR="006F4866" w:rsidRPr="00F71B20">
          <w:rPr>
            <w:rFonts w:ascii="Times New Roman" w:eastAsia="Times New Roman" w:hAnsi="Times New Roman" w:cs="Times New Roman"/>
            <w:sz w:val="24"/>
            <w:szCs w:val="24"/>
            <w:shd w:val="clear" w:color="auto" w:fill="FFFFFF"/>
          </w:rPr>
          <w:t xml:space="preserve">ed with </w:t>
        </w:r>
      </w:ins>
      <w:del w:id="723" w:author="Nasar Ahmed" w:date="2020-01-11T12:03:00Z">
        <w:r w:rsidRPr="00F71B20" w:rsidDel="006F4866">
          <w:rPr>
            <w:rFonts w:ascii="Times New Roman" w:eastAsia="Times New Roman" w:hAnsi="Times New Roman" w:cs="Times New Roman"/>
            <w:sz w:val="24"/>
            <w:szCs w:val="24"/>
            <w:shd w:val="clear" w:color="auto" w:fill="FFFFFF"/>
          </w:rPr>
          <w:delText>ing</w:delText>
        </w:r>
      </w:del>
      <w:del w:id="724" w:author="Nasar Ahmed" w:date="2020-02-19T05:27:00Z">
        <w:r w:rsidRPr="00F71B20">
          <w:rPr>
            <w:rFonts w:ascii="Times New Roman" w:eastAsia="Times New Roman" w:hAnsi="Times New Roman" w:cs="Times New Roman"/>
            <w:sz w:val="24"/>
            <w:szCs w:val="24"/>
            <w:shd w:val="clear" w:color="auto" w:fill="FFFFFF"/>
          </w:rPr>
          <w:delText>comparing</w:delText>
        </w:r>
      </w:del>
      <w:del w:id="725" w:author="Nasar Ahmed" w:date="2020-01-11T12:03:00Z">
        <w:r w:rsidRPr="00F71B20">
          <w:rPr>
            <w:rFonts w:ascii="Times New Roman" w:eastAsia="Times New Roman" w:hAnsi="Times New Roman" w:cs="Times New Roman"/>
            <w:sz w:val="24"/>
            <w:szCs w:val="24"/>
            <w:shd w:val="clear" w:color="auto" w:fill="FFFFFF"/>
          </w:rPr>
          <w:delText xml:space="preserve"> </w:delText>
        </w:r>
      </w:del>
      <w:r w:rsidRPr="00F71B20">
        <w:rPr>
          <w:rFonts w:ascii="Times New Roman" w:eastAsia="Times New Roman" w:hAnsi="Times New Roman" w:cs="Times New Roman"/>
          <w:sz w:val="24"/>
          <w:szCs w:val="24"/>
          <w:shd w:val="clear" w:color="auto" w:fill="FFFFFF"/>
        </w:rPr>
        <w:t xml:space="preserve">to MICS data. Both BDHS and MICS reports give similar result for household wealth quintile, the prevalence among the richest wealth quintile was 46.5% in MICS and 51.9% in BDHS, which it declined to 5.4% in MICS and 6.7% in BDHS among the poorest wealth quintile. There was a significant rural-urban </w:t>
      </w:r>
      <w:del w:id="726" w:author="Nasar Ahmed" w:date="2020-01-11T12:04:00Z">
        <w:r w:rsidRPr="00F71B20">
          <w:rPr>
            <w:rFonts w:ascii="Times New Roman" w:eastAsia="Times New Roman" w:hAnsi="Times New Roman" w:cs="Times New Roman"/>
            <w:sz w:val="24"/>
            <w:szCs w:val="24"/>
            <w:shd w:val="clear" w:color="auto" w:fill="FFFFFF"/>
          </w:rPr>
          <w:delText xml:space="preserve">gap </w:delText>
        </w:r>
      </w:del>
      <w:ins w:id="727" w:author="Nasar Ahmed" w:date="2020-01-11T12:04:00Z">
        <w:r w:rsidR="006F4866" w:rsidRPr="00F71B20">
          <w:rPr>
            <w:rFonts w:ascii="Times New Roman" w:eastAsia="Times New Roman" w:hAnsi="Times New Roman" w:cs="Times New Roman"/>
            <w:sz w:val="24"/>
            <w:szCs w:val="24"/>
            <w:shd w:val="clear" w:color="auto" w:fill="FFFFFF"/>
          </w:rPr>
          <w:t xml:space="preserve">difference </w:t>
        </w:r>
      </w:ins>
      <w:r w:rsidRPr="00F71B20">
        <w:rPr>
          <w:rFonts w:ascii="Times New Roman" w:eastAsia="Times New Roman" w:hAnsi="Times New Roman" w:cs="Times New Roman"/>
          <w:sz w:val="24"/>
          <w:szCs w:val="24"/>
          <w:shd w:val="clear" w:color="auto" w:fill="FFFFFF"/>
        </w:rPr>
        <w:t xml:space="preserve">in the prevalence of C-section in both data. </w:t>
      </w:r>
      <w:del w:id="728" w:author="Nasar Ahmed" w:date="2020-01-11T12:04:00Z">
        <w:r w:rsidRPr="00F71B20">
          <w:rPr>
            <w:rFonts w:ascii="Times New Roman" w:eastAsia="Times New Roman" w:hAnsi="Times New Roman" w:cs="Times New Roman"/>
            <w:sz w:val="24"/>
            <w:szCs w:val="24"/>
            <w:shd w:val="clear" w:color="auto" w:fill="FFFFFF"/>
          </w:rPr>
          <w:delText>Children</w:delText>
        </w:r>
        <w:r w:rsidRPr="00F71B20" w:rsidDel="00607F46">
          <w:rPr>
            <w:rFonts w:ascii="Times New Roman" w:eastAsia="Times New Roman" w:hAnsi="Times New Roman" w:cs="Times New Roman"/>
            <w:sz w:val="24"/>
            <w:szCs w:val="24"/>
            <w:shd w:val="clear" w:color="auto" w:fill="FFFFFF"/>
          </w:rPr>
          <w:delText xml:space="preserve"> </w:delText>
        </w:r>
      </w:del>
      <w:ins w:id="729" w:author="Nasar Ahmed" w:date="2020-01-11T12:04:00Z">
        <w:r w:rsidR="00607F46" w:rsidRPr="00F71B20">
          <w:rPr>
            <w:rFonts w:ascii="Times New Roman" w:eastAsia="Times New Roman" w:hAnsi="Times New Roman" w:cs="Times New Roman"/>
            <w:sz w:val="24"/>
            <w:szCs w:val="24"/>
            <w:shd w:val="clear" w:color="auto" w:fill="FFFFFF"/>
          </w:rPr>
          <w:t>Mother</w:t>
        </w:r>
        <w:r w:rsidRPr="00F71B20">
          <w:rPr>
            <w:rFonts w:ascii="Times New Roman" w:eastAsia="Times New Roman" w:hAnsi="Times New Roman" w:cs="Times New Roman"/>
            <w:sz w:val="24"/>
            <w:szCs w:val="24"/>
            <w:shd w:val="clear" w:color="auto" w:fill="FFFFFF"/>
          </w:rPr>
          <w:t xml:space="preserve"> </w:t>
        </w:r>
      </w:ins>
      <w:r w:rsidRPr="00F71B20">
        <w:rPr>
          <w:rFonts w:ascii="Times New Roman" w:eastAsia="Times New Roman" w:hAnsi="Times New Roman" w:cs="Times New Roman"/>
          <w:sz w:val="24"/>
          <w:szCs w:val="24"/>
          <w:shd w:val="clear" w:color="auto" w:fill="FFFFFF"/>
        </w:rPr>
        <w:t xml:space="preserve">living in </w:t>
      </w:r>
      <w:r w:rsidR="00077468" w:rsidRPr="00F71B20">
        <w:rPr>
          <w:rFonts w:ascii="Times New Roman" w:eastAsia="Times New Roman" w:hAnsi="Times New Roman" w:cs="Times New Roman"/>
          <w:sz w:val="24"/>
          <w:szCs w:val="24"/>
          <w:shd w:val="clear" w:color="auto" w:fill="FFFFFF"/>
        </w:rPr>
        <w:t>urban</w:t>
      </w:r>
      <w:r w:rsidRPr="00F71B20">
        <w:rPr>
          <w:rFonts w:ascii="Times New Roman" w:eastAsia="Times New Roman" w:hAnsi="Times New Roman" w:cs="Times New Roman"/>
          <w:sz w:val="24"/>
          <w:szCs w:val="24"/>
          <w:shd w:val="clear" w:color="auto" w:fill="FFFFFF"/>
        </w:rPr>
        <w:t xml:space="preserve"> areas being delivered by C-section were highest and the prevalence is 33.1% in MICS</w:t>
      </w:r>
      <w:r w:rsidR="00077468" w:rsidRPr="00F71B20">
        <w:rPr>
          <w:rFonts w:ascii="Times New Roman" w:eastAsia="Times New Roman" w:hAnsi="Times New Roman" w:cs="Times New Roman"/>
          <w:sz w:val="24"/>
          <w:szCs w:val="24"/>
          <w:shd w:val="clear" w:color="auto" w:fill="FFFFFF"/>
        </w:rPr>
        <w:t xml:space="preserve"> </w:t>
      </w:r>
      <w:r w:rsidRPr="00F71B20">
        <w:rPr>
          <w:rFonts w:ascii="Times New Roman" w:eastAsia="Times New Roman" w:hAnsi="Times New Roman" w:cs="Times New Roman"/>
          <w:sz w:val="24"/>
          <w:szCs w:val="24"/>
          <w:shd w:val="clear" w:color="auto" w:fill="FFFFFF"/>
        </w:rPr>
        <w:t xml:space="preserve">versus 15.4% of </w:t>
      </w:r>
      <w:ins w:id="730" w:author="Nasar Ahmed" w:date="2020-01-11T12:04:00Z">
        <w:r w:rsidR="00607F46" w:rsidRPr="00F71B20">
          <w:rPr>
            <w:rFonts w:ascii="Times New Roman" w:eastAsia="Times New Roman" w:hAnsi="Times New Roman" w:cs="Times New Roman"/>
            <w:sz w:val="24"/>
            <w:szCs w:val="24"/>
            <w:shd w:val="clear" w:color="auto" w:fill="FFFFFF"/>
          </w:rPr>
          <w:t>mother</w:t>
        </w:r>
      </w:ins>
      <w:ins w:id="731" w:author="Nasar Ahmed" w:date="2020-01-11T12:05:00Z">
        <w:r w:rsidR="00607F46" w:rsidRPr="00F71B20">
          <w:rPr>
            <w:rFonts w:ascii="Times New Roman" w:eastAsia="Times New Roman" w:hAnsi="Times New Roman" w:cs="Times New Roman"/>
            <w:sz w:val="24"/>
            <w:szCs w:val="24"/>
            <w:shd w:val="clear" w:color="auto" w:fill="FFFFFF"/>
          </w:rPr>
          <w:t xml:space="preserve">s </w:t>
        </w:r>
      </w:ins>
      <w:del w:id="732" w:author="Nasar Ahmed" w:date="2020-01-11T12:04:00Z">
        <w:r w:rsidRPr="00F71B20">
          <w:rPr>
            <w:rFonts w:ascii="Times New Roman" w:eastAsia="Times New Roman" w:hAnsi="Times New Roman" w:cs="Times New Roman"/>
            <w:sz w:val="24"/>
            <w:szCs w:val="24"/>
            <w:shd w:val="clear" w:color="auto" w:fill="FFFFFF"/>
          </w:rPr>
          <w:delText>children</w:delText>
        </w:r>
      </w:del>
      <w:r w:rsidRPr="00F71B20">
        <w:rPr>
          <w:rFonts w:ascii="Times New Roman" w:eastAsia="Times New Roman" w:hAnsi="Times New Roman" w:cs="Times New Roman"/>
          <w:sz w:val="24"/>
          <w:szCs w:val="24"/>
          <w:shd w:val="clear" w:color="auto" w:fill="FFFFFF"/>
        </w:rPr>
        <w:t xml:space="preserve"> living in </w:t>
      </w:r>
      <w:r w:rsidR="00077468" w:rsidRPr="00F71B20">
        <w:rPr>
          <w:rFonts w:ascii="Times New Roman" w:eastAsia="Times New Roman" w:hAnsi="Times New Roman" w:cs="Times New Roman"/>
          <w:sz w:val="24"/>
          <w:szCs w:val="24"/>
          <w:shd w:val="clear" w:color="auto" w:fill="FFFFFF"/>
        </w:rPr>
        <w:t>rural</w:t>
      </w:r>
      <w:r w:rsidRPr="00F71B20">
        <w:rPr>
          <w:rFonts w:ascii="Times New Roman" w:eastAsia="Times New Roman" w:hAnsi="Times New Roman" w:cs="Times New Roman"/>
          <w:sz w:val="24"/>
          <w:szCs w:val="24"/>
          <w:shd w:val="clear" w:color="auto" w:fill="FFFFFF"/>
        </w:rPr>
        <w:t xml:space="preserve"> areas. In BDHS, it is 17.9% in rural versus 38.7% in urban</w:t>
      </w:r>
      <w:r w:rsidR="00077468" w:rsidRPr="00F71B20">
        <w:rPr>
          <w:rFonts w:ascii="Times New Roman" w:eastAsia="Times New Roman" w:hAnsi="Times New Roman" w:cs="Times New Roman"/>
          <w:sz w:val="24"/>
          <w:szCs w:val="24"/>
          <w:shd w:val="clear" w:color="auto" w:fill="FFFFFF"/>
        </w:rPr>
        <w:t xml:space="preserve"> areas</w:t>
      </w:r>
      <w:r w:rsidRPr="00F71B20">
        <w:rPr>
          <w:rFonts w:ascii="Times New Roman" w:eastAsia="Times New Roman" w:hAnsi="Times New Roman" w:cs="Times New Roman"/>
          <w:sz w:val="24"/>
          <w:szCs w:val="24"/>
          <w:shd w:val="clear" w:color="auto" w:fill="FFFFFF"/>
        </w:rPr>
        <w:t xml:space="preserve">. Children born by C-section delivery was high prevalence in overweight mother </w:t>
      </w:r>
      <w:ins w:id="733" w:author="Nasar Ahmed" w:date="2020-01-11T12:05:00Z">
        <w:r w:rsidR="00607F46" w:rsidRPr="00F71B20">
          <w:rPr>
            <w:rFonts w:ascii="Times New Roman" w:eastAsia="Times New Roman" w:hAnsi="Times New Roman" w:cs="Times New Roman"/>
            <w:sz w:val="24"/>
            <w:szCs w:val="24"/>
            <w:shd w:val="clear" w:color="auto" w:fill="FFFFFF"/>
          </w:rPr>
          <w:t xml:space="preserve">reported in </w:t>
        </w:r>
      </w:ins>
      <w:del w:id="734" w:author="Nasar Ahmed" w:date="2020-01-11T12:05:00Z">
        <w:r w:rsidRPr="00F71B20">
          <w:rPr>
            <w:rFonts w:ascii="Times New Roman" w:eastAsia="Times New Roman" w:hAnsi="Times New Roman" w:cs="Times New Roman"/>
            <w:sz w:val="24"/>
            <w:szCs w:val="24"/>
            <w:shd w:val="clear" w:color="auto" w:fill="FFFFFF"/>
          </w:rPr>
          <w:delText xml:space="preserve">at resulted by </w:delText>
        </w:r>
      </w:del>
      <w:ins w:id="735" w:author="Nasar Ahmed" w:date="2020-01-11T12:05:00Z">
        <w:r w:rsidR="00607F46" w:rsidRPr="00F71B20">
          <w:rPr>
            <w:rFonts w:ascii="Times New Roman" w:eastAsia="Times New Roman" w:hAnsi="Times New Roman" w:cs="Times New Roman"/>
            <w:sz w:val="24"/>
            <w:szCs w:val="24"/>
            <w:shd w:val="clear" w:color="auto" w:fill="FFFFFF"/>
          </w:rPr>
          <w:t xml:space="preserve"> </w:t>
        </w:r>
      </w:ins>
      <w:r w:rsidRPr="00F71B20">
        <w:rPr>
          <w:rFonts w:ascii="Times New Roman" w:eastAsia="Times New Roman" w:hAnsi="Times New Roman" w:cs="Times New Roman"/>
          <w:sz w:val="24"/>
          <w:szCs w:val="24"/>
          <w:shd w:val="clear" w:color="auto" w:fill="FFFFFF"/>
        </w:rPr>
        <w:t xml:space="preserve">both MICS and BDHS data. The prevalence of overweight children born by C-section is 27.3% and 43.3% according to MICS and BDHS, respectively. </w:t>
      </w:r>
      <w:ins w:id="736" w:author="Nasar Ahmed" w:date="2020-01-11T12:07:00Z">
        <w:r w:rsidR="00607F46" w:rsidRPr="00F71B20">
          <w:rPr>
            <w:rFonts w:ascii="Times New Roman" w:eastAsia="Times New Roman" w:hAnsi="Times New Roman" w:cs="Times New Roman"/>
            <w:sz w:val="24"/>
            <w:szCs w:val="24"/>
            <w:shd w:val="clear" w:color="auto" w:fill="FFFFFF"/>
          </w:rPr>
          <w:t xml:space="preserve"> Delivery year showed some difference, </w:t>
        </w:r>
      </w:ins>
      <w:ins w:id="737" w:author="Nasar Ahmed" w:date="2020-01-11T12:08:00Z">
        <w:r w:rsidR="00607F46" w:rsidRPr="00F71B20">
          <w:rPr>
            <w:rFonts w:ascii="Times New Roman" w:eastAsia="Times New Roman" w:hAnsi="Times New Roman" w:cs="Times New Roman"/>
            <w:sz w:val="24"/>
            <w:szCs w:val="24"/>
            <w:shd w:val="clear" w:color="auto" w:fill="FFFFFF"/>
          </w:rPr>
          <w:t>a</w:t>
        </w:r>
      </w:ins>
      <w:del w:id="738" w:author="Nasar Ahmed" w:date="2020-01-11T12:08:00Z">
        <w:r w:rsidRPr="00F71B20">
          <w:rPr>
            <w:rFonts w:ascii="Times New Roman" w:eastAsia="Times New Roman" w:hAnsi="Times New Roman" w:cs="Times New Roman"/>
            <w:sz w:val="24"/>
            <w:szCs w:val="24"/>
            <w:shd w:val="clear" w:color="auto" w:fill="FFFFFF"/>
          </w:rPr>
          <w:delText>A</w:delText>
        </w:r>
      </w:del>
      <w:r w:rsidRPr="00F71B20">
        <w:rPr>
          <w:rFonts w:ascii="Times New Roman" w:eastAsia="Times New Roman" w:hAnsi="Times New Roman" w:cs="Times New Roman"/>
          <w:sz w:val="24"/>
          <w:szCs w:val="24"/>
          <w:shd w:val="clear" w:color="auto" w:fill="FFFFFF"/>
        </w:rPr>
        <w:t xml:space="preserve">ccording to child age, 19.6% (MICS) and 24.6% (BDHS) child were born by C-section which lay between the age group of 0-11 months. But, it lowest in the highest age group (12-23) in MICS (18.6%) and BDHS (21.1%). The size of the child is statistically significant at 5% level of significance with C-section. According to MICS, the very large child has the highest prevalence (45.5%) to </w:t>
      </w:r>
      <w:r w:rsidR="003B0345" w:rsidRPr="00F71B20">
        <w:rPr>
          <w:rFonts w:ascii="Times New Roman" w:eastAsia="Times New Roman" w:hAnsi="Times New Roman" w:cs="Times New Roman"/>
          <w:sz w:val="24"/>
          <w:szCs w:val="24"/>
          <w:shd w:val="clear" w:color="auto" w:fill="FFFFFF"/>
        </w:rPr>
        <w:t>borne</w:t>
      </w:r>
      <w:r w:rsidRPr="00F71B20">
        <w:rPr>
          <w:rFonts w:ascii="Times New Roman" w:eastAsia="Times New Roman" w:hAnsi="Times New Roman" w:cs="Times New Roman"/>
          <w:sz w:val="24"/>
          <w:szCs w:val="24"/>
          <w:shd w:val="clear" w:color="auto" w:fill="FFFFFF"/>
        </w:rPr>
        <w:t xml:space="preserve"> by C-section and it declines at 16.5% when child size is very small. However, this result is contradictory with BDHS, according to BDHS, the highest C-section delivery occurred in large (larger than average) child and the prevalence is 32.3%.</w:t>
      </w:r>
    </w:p>
    <w:p w14:paraId="026AE398" w14:textId="77777777" w:rsidR="007501E8" w:rsidRPr="00F71B20" w:rsidRDefault="007501E8">
      <w:pPr>
        <w:spacing w:before="240" w:after="0" w:line="240" w:lineRule="auto"/>
        <w:rPr>
          <w:rFonts w:ascii="Times New Roman" w:eastAsia="Times New Roman" w:hAnsi="Times New Roman" w:cs="Times New Roman"/>
          <w:sz w:val="24"/>
          <w:szCs w:val="24"/>
          <w:shd w:val="clear" w:color="auto" w:fill="FFFFFF"/>
        </w:rPr>
      </w:pPr>
    </w:p>
    <w:tbl>
      <w:tblPr>
        <w:tblW w:w="0" w:type="auto"/>
        <w:tblInd w:w="108" w:type="dxa"/>
        <w:tblCellMar>
          <w:left w:w="10" w:type="dxa"/>
          <w:right w:w="10" w:type="dxa"/>
        </w:tblCellMar>
        <w:tblLook w:val="04A0" w:firstRow="1" w:lastRow="0" w:firstColumn="1" w:lastColumn="0" w:noHBand="0" w:noVBand="1"/>
        <w:tblPrChange w:id="739" w:author="NaYEeM" w:date="2020-02-26T14:23:00Z">
          <w:tblPr>
            <w:tblW w:w="0" w:type="auto"/>
            <w:tblInd w:w="108" w:type="dxa"/>
            <w:tblCellMar>
              <w:left w:w="10" w:type="dxa"/>
              <w:right w:w="10" w:type="dxa"/>
            </w:tblCellMar>
            <w:tblLook w:val="04A0" w:firstRow="1" w:lastRow="0" w:firstColumn="1" w:lastColumn="0" w:noHBand="0" w:noVBand="1"/>
          </w:tblPr>
        </w:tblPrChange>
      </w:tblPr>
      <w:tblGrid>
        <w:gridCol w:w="1532"/>
        <w:gridCol w:w="1205"/>
        <w:gridCol w:w="987"/>
        <w:gridCol w:w="1432"/>
        <w:gridCol w:w="1206"/>
        <w:gridCol w:w="985"/>
        <w:gridCol w:w="1905"/>
        <w:tblGridChange w:id="740">
          <w:tblGrid>
            <w:gridCol w:w="2017"/>
            <w:gridCol w:w="1243"/>
            <w:gridCol w:w="1239"/>
            <w:gridCol w:w="763"/>
            <w:gridCol w:w="1274"/>
            <w:gridCol w:w="1172"/>
            <w:gridCol w:w="1544"/>
          </w:tblGrid>
        </w:tblGridChange>
      </w:tblGrid>
      <w:tr w:rsidR="00A52446" w:rsidRPr="00F71B20" w14:paraId="65908385" w14:textId="77777777" w:rsidTr="0078743C">
        <w:tc>
          <w:tcPr>
            <w:tcW w:w="9252" w:type="dxa"/>
            <w:gridSpan w:val="7"/>
            <w:tcBorders>
              <w:bottom w:val="single" w:sz="4" w:space="0" w:color="BFBFBF"/>
            </w:tcBorders>
            <w:shd w:val="clear" w:color="000000" w:fill="FFFFFF"/>
            <w:tcMar>
              <w:left w:w="108" w:type="dxa"/>
              <w:right w:w="108" w:type="dxa"/>
            </w:tcMar>
            <w:tcPrChange w:id="741" w:author="NaYEeM" w:date="2020-02-26T14:23:00Z">
              <w:tcPr>
                <w:tcW w:w="9182" w:type="dxa"/>
                <w:gridSpan w:val="7"/>
                <w:tcBorders>
                  <w:bottom w:val="single" w:sz="4" w:space="0" w:color="BFBFBF"/>
                </w:tcBorders>
                <w:shd w:val="clear" w:color="000000" w:fill="FFFFFF"/>
                <w:tcMar>
                  <w:left w:w="108" w:type="dxa"/>
                  <w:right w:w="108" w:type="dxa"/>
                </w:tcMar>
              </w:tcPr>
            </w:tcPrChange>
          </w:tcPr>
          <w:p w14:paraId="59A9E3AF" w14:textId="3CD0DA59" w:rsidR="00E32C12" w:rsidRPr="00F71B20" w:rsidRDefault="00911D0C">
            <w:pPr>
              <w:spacing w:after="0" w:line="240" w:lineRule="auto"/>
              <w:rPr>
                <w:rFonts w:ascii="Times New Roman" w:hAnsi="Times New Roman" w:cs="Times New Roman"/>
                <w:sz w:val="24"/>
                <w:szCs w:val="24"/>
              </w:rPr>
            </w:pPr>
            <w:r w:rsidRPr="00F71B20">
              <w:rPr>
                <w:rFonts w:ascii="Times New Roman" w:eastAsia="Times New Roman" w:hAnsi="Times New Roman" w:cs="Times New Roman"/>
                <w:sz w:val="24"/>
                <w:szCs w:val="24"/>
              </w:rPr>
              <w:t xml:space="preserve">Table 1: Distribution of </w:t>
            </w:r>
            <w:ins w:id="742" w:author="Mohammad Nayeem" w:date="2020-02-28T01:06:00Z">
              <w:r w:rsidR="00C30227" w:rsidRPr="00F71B20">
                <w:rPr>
                  <w:rFonts w:ascii="Times New Roman" w:eastAsia="Times New Roman" w:hAnsi="Times New Roman" w:cs="Times New Roman"/>
                  <w:sz w:val="24"/>
                  <w:szCs w:val="24"/>
                </w:rPr>
                <w:t>maternal</w:t>
              </w:r>
            </w:ins>
            <w:ins w:id="743" w:author="Mohammad Nayeem" w:date="2020-02-28T01:03:00Z">
              <w:r w:rsidR="006678DB" w:rsidRPr="00F71B20">
                <w:rPr>
                  <w:rFonts w:ascii="Times New Roman" w:eastAsia="Times New Roman" w:hAnsi="Times New Roman" w:cs="Times New Roman"/>
                  <w:sz w:val="24"/>
                  <w:szCs w:val="24"/>
                </w:rPr>
                <w:t xml:space="preserve"> and </w:t>
              </w:r>
              <w:r w:rsidR="00E54DA0" w:rsidRPr="00F71B20">
                <w:rPr>
                  <w:rFonts w:ascii="Times New Roman" w:eastAsia="Times New Roman" w:hAnsi="Times New Roman" w:cs="Times New Roman"/>
                  <w:sz w:val="24"/>
                  <w:szCs w:val="24"/>
                </w:rPr>
                <w:t>child</w:t>
              </w:r>
              <w:r w:rsidR="006678DB" w:rsidRPr="00F71B20">
                <w:rPr>
                  <w:rFonts w:ascii="Times New Roman" w:eastAsia="Times New Roman" w:hAnsi="Times New Roman" w:cs="Times New Roman"/>
                  <w:sz w:val="24"/>
                  <w:szCs w:val="24"/>
                </w:rPr>
                <w:t xml:space="preserve"> characteristics</w:t>
              </w:r>
              <w:r w:rsidR="006678DB" w:rsidRPr="00F71B20" w:rsidDel="006678DB">
                <w:rPr>
                  <w:rFonts w:ascii="Times New Roman" w:eastAsia="Times New Roman" w:hAnsi="Times New Roman" w:cs="Times New Roman"/>
                  <w:sz w:val="24"/>
                  <w:szCs w:val="24"/>
                </w:rPr>
                <w:t xml:space="preserve"> </w:t>
              </w:r>
            </w:ins>
            <w:del w:id="744" w:author="Mohammad Nayeem" w:date="2020-02-28T01:03:00Z">
              <w:r w:rsidRPr="00F71B20" w:rsidDel="006678DB">
                <w:rPr>
                  <w:rFonts w:ascii="Times New Roman" w:eastAsia="Times New Roman" w:hAnsi="Times New Roman" w:cs="Times New Roman"/>
                  <w:sz w:val="24"/>
                  <w:szCs w:val="24"/>
                </w:rPr>
                <w:delText xml:space="preserve">parents and child characteristics </w:delText>
              </w:r>
            </w:del>
            <w:r w:rsidRPr="00F71B20">
              <w:rPr>
                <w:rFonts w:ascii="Times New Roman" w:eastAsia="Times New Roman" w:hAnsi="Times New Roman" w:cs="Times New Roman"/>
                <w:sz w:val="24"/>
                <w:szCs w:val="24"/>
              </w:rPr>
              <w:t xml:space="preserve">with </w:t>
            </w:r>
            <w:ins w:id="745" w:author="Nasar Ahmed" w:date="2020-02-19T05:27:00Z">
              <w:r w:rsidR="00F97119" w:rsidRPr="00F71B20">
                <w:rPr>
                  <w:rFonts w:ascii="Times New Roman" w:eastAsia="Times New Roman" w:hAnsi="Times New Roman" w:cs="Times New Roman"/>
                  <w:color w:val="0070C0"/>
                  <w:sz w:val="24"/>
                  <w:szCs w:val="24"/>
                </w:rPr>
                <w:t>the</w:t>
              </w:r>
              <w:r w:rsidR="00F97119" w:rsidRPr="00F71B20">
                <w:rPr>
                  <w:rFonts w:ascii="Times New Roman" w:eastAsia="Times New Roman" w:hAnsi="Times New Roman" w:cs="Times New Roman"/>
                  <w:sz w:val="24"/>
                  <w:szCs w:val="24"/>
                </w:rPr>
                <w:t xml:space="preserve"> </w:t>
              </w:r>
            </w:ins>
            <w:r w:rsidRPr="00F71B20">
              <w:rPr>
                <w:rFonts w:ascii="Times New Roman" w:eastAsia="Times New Roman" w:hAnsi="Times New Roman" w:cs="Times New Roman"/>
                <w:sz w:val="24"/>
                <w:szCs w:val="24"/>
              </w:rPr>
              <w:t>type of delivery</w:t>
            </w:r>
          </w:p>
        </w:tc>
      </w:tr>
      <w:tr w:rsidR="00A52446" w:rsidRPr="00F71B20" w14:paraId="37FCBD8A" w14:textId="77777777" w:rsidTr="00F95098">
        <w:trPr>
          <w:trHeight w:val="1"/>
          <w:trPrChange w:id="746"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747"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4127914" w14:textId="77777777" w:rsidR="00E32C12" w:rsidRPr="00F71B20" w:rsidRDefault="00E32C12">
            <w:pPr>
              <w:spacing w:after="0" w:line="240" w:lineRule="auto"/>
              <w:rPr>
                <w:rFonts w:ascii="Times New Roman" w:eastAsia="Calibri" w:hAnsi="Times New Roman" w:cs="Times New Roman"/>
                <w:sz w:val="24"/>
                <w:szCs w:val="24"/>
                <w:rPrChange w:id="748" w:author="Mohammad Nayeem" w:date="2020-03-05T15:43:00Z">
                  <w:rPr>
                    <w:rFonts w:ascii="Times New Roman" w:eastAsia="Calibri" w:hAnsi="Times New Roman" w:cs="Times New Roman"/>
                  </w:rPr>
                </w:rPrChange>
              </w:rPr>
            </w:pPr>
          </w:p>
        </w:tc>
        <w:tc>
          <w:tcPr>
            <w:tcW w:w="3624"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749" w:author="NaYEeM" w:date="2020-02-26T14:23:00Z">
              <w:tcPr>
                <w:tcW w:w="337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3BBE676" w14:textId="77777777" w:rsidR="00E32C12" w:rsidRPr="00F71B20" w:rsidRDefault="00911D0C">
            <w:pPr>
              <w:spacing w:after="0" w:line="240" w:lineRule="auto"/>
              <w:rPr>
                <w:rFonts w:ascii="Times New Roman" w:hAnsi="Times New Roman" w:cs="Times New Roman"/>
                <w:sz w:val="24"/>
                <w:szCs w:val="24"/>
                <w:rPrChange w:id="75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751" w:author="Mohammad Nayeem" w:date="2020-03-05T15:43:00Z">
                  <w:rPr>
                    <w:rFonts w:ascii="Times New Roman" w:eastAsia="Times New Roman" w:hAnsi="Times New Roman" w:cs="Times New Roman"/>
                  </w:rPr>
                </w:rPrChange>
              </w:rPr>
              <w:t>MICS 2012</w:t>
            </w:r>
          </w:p>
        </w:tc>
        <w:tc>
          <w:tcPr>
            <w:tcW w:w="409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752" w:author="NaYEeM" w:date="2020-02-26T14:23:00Z">
              <w:tcPr>
                <w:tcW w:w="355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A84E973" w14:textId="77777777" w:rsidR="00E32C12" w:rsidRPr="00F71B20" w:rsidRDefault="00911D0C">
            <w:pPr>
              <w:spacing w:after="0" w:line="240" w:lineRule="auto"/>
              <w:rPr>
                <w:rFonts w:ascii="Times New Roman" w:hAnsi="Times New Roman" w:cs="Times New Roman"/>
                <w:sz w:val="24"/>
                <w:szCs w:val="24"/>
                <w:rPrChange w:id="75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754" w:author="Mohammad Nayeem" w:date="2020-03-05T15:43:00Z">
                  <w:rPr>
                    <w:rFonts w:ascii="Times New Roman" w:eastAsia="Times New Roman" w:hAnsi="Times New Roman" w:cs="Times New Roman"/>
                  </w:rPr>
                </w:rPrChange>
              </w:rPr>
              <w:t>BDHS 2014</w:t>
            </w:r>
          </w:p>
        </w:tc>
      </w:tr>
      <w:tr w:rsidR="00A52446" w:rsidRPr="00F71B20" w14:paraId="79FF0B27" w14:textId="77777777" w:rsidTr="00F95098">
        <w:trPr>
          <w:trHeight w:val="1"/>
          <w:trPrChange w:id="755"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756"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6002C06" w14:textId="77777777" w:rsidR="00E32C12" w:rsidRPr="00F71B20" w:rsidRDefault="00E32C12">
            <w:pPr>
              <w:spacing w:after="0" w:line="240" w:lineRule="auto"/>
              <w:rPr>
                <w:rFonts w:ascii="Times New Roman" w:eastAsia="Calibri" w:hAnsi="Times New Roman" w:cs="Times New Roman"/>
                <w:sz w:val="24"/>
                <w:szCs w:val="24"/>
                <w:rPrChange w:id="757" w:author="Mohammad Nayeem" w:date="2020-03-05T15:43:00Z">
                  <w:rPr>
                    <w:rFonts w:ascii="Times New Roman" w:eastAsia="Calibri" w:hAnsi="Times New Roman" w:cs="Times New Roman"/>
                  </w:rPr>
                </w:rPrChange>
              </w:rPr>
            </w:pPr>
          </w:p>
        </w:tc>
        <w:tc>
          <w:tcPr>
            <w:tcW w:w="3624"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758" w:author="NaYEeM" w:date="2020-02-26T14:23:00Z">
              <w:tcPr>
                <w:tcW w:w="337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FA5DAA9" w14:textId="77777777" w:rsidR="00E32C12" w:rsidRPr="00F71B20" w:rsidRDefault="00911D0C">
            <w:pPr>
              <w:spacing w:after="0" w:line="240" w:lineRule="auto"/>
              <w:rPr>
                <w:rFonts w:ascii="Times New Roman" w:hAnsi="Times New Roman" w:cs="Times New Roman"/>
                <w:sz w:val="24"/>
                <w:szCs w:val="24"/>
                <w:rPrChange w:id="75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760" w:author="Mohammad Nayeem" w:date="2020-03-05T15:43:00Z">
                  <w:rPr>
                    <w:rFonts w:ascii="Times New Roman" w:eastAsia="Times New Roman" w:hAnsi="Times New Roman" w:cs="Times New Roman"/>
                  </w:rPr>
                </w:rPrChange>
              </w:rPr>
              <w:t>Type of Delivery</w:t>
            </w:r>
          </w:p>
        </w:tc>
        <w:tc>
          <w:tcPr>
            <w:tcW w:w="409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761" w:author="NaYEeM" w:date="2020-02-26T14:23:00Z">
              <w:tcPr>
                <w:tcW w:w="355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8C28899" w14:textId="77777777" w:rsidR="00E32C12" w:rsidRPr="00F71B20" w:rsidRDefault="00911D0C">
            <w:pPr>
              <w:spacing w:after="0" w:line="240" w:lineRule="auto"/>
              <w:rPr>
                <w:rFonts w:ascii="Times New Roman" w:hAnsi="Times New Roman" w:cs="Times New Roman"/>
                <w:sz w:val="24"/>
                <w:szCs w:val="24"/>
                <w:rPrChange w:id="76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763" w:author="Mohammad Nayeem" w:date="2020-03-05T15:43:00Z">
                  <w:rPr>
                    <w:rFonts w:ascii="Times New Roman" w:eastAsia="Times New Roman" w:hAnsi="Times New Roman" w:cs="Times New Roman"/>
                  </w:rPr>
                </w:rPrChange>
              </w:rPr>
              <w:t>Type of Delivery</w:t>
            </w:r>
          </w:p>
        </w:tc>
      </w:tr>
      <w:tr w:rsidR="00A52446" w:rsidRPr="00F71B20" w14:paraId="1C216834" w14:textId="77777777" w:rsidTr="00F95098">
        <w:trPr>
          <w:trHeight w:val="1"/>
          <w:trPrChange w:id="764"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765"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485BD280" w14:textId="77777777" w:rsidR="00E32C12" w:rsidRPr="00F71B20" w:rsidRDefault="00E525CB">
            <w:pPr>
              <w:spacing w:after="0" w:line="240" w:lineRule="auto"/>
              <w:rPr>
                <w:rFonts w:ascii="Times New Roman" w:hAnsi="Times New Roman" w:cs="Times New Roman"/>
                <w:sz w:val="24"/>
                <w:szCs w:val="24"/>
                <w:rPrChange w:id="766" w:author="Mohammad Nayeem" w:date="2020-03-05T15:43:00Z">
                  <w:rPr>
                    <w:rFonts w:ascii="Times New Roman" w:hAnsi="Times New Roman" w:cs="Times New Roman"/>
                  </w:rPr>
                </w:rPrChange>
              </w:rPr>
            </w:pPr>
            <w:r w:rsidRPr="00F71B20">
              <w:rPr>
                <w:rFonts w:ascii="Times New Roman" w:eastAsia="Calibri" w:hAnsi="Times New Roman" w:cs="Times New Roman"/>
                <w:sz w:val="24"/>
                <w:szCs w:val="24"/>
                <w:rPrChange w:id="767" w:author="Mohammad Nayeem" w:date="2020-03-05T15:43:00Z">
                  <w:rPr>
                    <w:rFonts w:ascii="Times New Roman" w:eastAsia="Calibri" w:hAnsi="Times New Roman" w:cs="Times New Roman"/>
                  </w:rPr>
                </w:rPrChange>
              </w:rPr>
              <w:t>Sources</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768"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05A751BE" w14:textId="77777777" w:rsidR="00E32C12" w:rsidRPr="00F71B20" w:rsidRDefault="00911D0C">
            <w:pPr>
              <w:spacing w:after="0" w:line="240" w:lineRule="auto"/>
              <w:rPr>
                <w:rFonts w:ascii="Times New Roman" w:eastAsia="Times New Roman" w:hAnsi="Times New Roman" w:cs="Times New Roman"/>
                <w:sz w:val="24"/>
                <w:szCs w:val="24"/>
                <w:rPrChange w:id="769"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770" w:author="Mohammad Nayeem" w:date="2020-03-05T15:43:00Z">
                  <w:rPr>
                    <w:rFonts w:ascii="Times New Roman" w:eastAsia="Times New Roman" w:hAnsi="Times New Roman" w:cs="Times New Roman"/>
                  </w:rPr>
                </w:rPrChange>
              </w:rPr>
              <w:t>Caesarean</w:t>
            </w:r>
          </w:p>
          <w:p w14:paraId="7EF7A64F" w14:textId="77777777" w:rsidR="00E32C12" w:rsidRPr="00F71B20" w:rsidRDefault="00911D0C">
            <w:pPr>
              <w:spacing w:after="0" w:line="240" w:lineRule="auto"/>
              <w:rPr>
                <w:rFonts w:ascii="Times New Roman" w:hAnsi="Times New Roman" w:cs="Times New Roman"/>
                <w:sz w:val="24"/>
                <w:szCs w:val="24"/>
                <w:rPrChange w:id="77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772" w:author="Mohammad Nayeem" w:date="2020-03-05T15:43:00Z">
                  <w:rPr>
                    <w:rFonts w:ascii="Times New Roman" w:eastAsia="Times New Roman" w:hAnsi="Times New Roman" w:cs="Times New Roman"/>
                  </w:rPr>
                </w:rPrChange>
              </w:rPr>
              <w:t>N (%)</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773"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7DB41F0E" w14:textId="77777777" w:rsidR="00E32C12" w:rsidRPr="00F71B20" w:rsidRDefault="00911D0C">
            <w:pPr>
              <w:spacing w:after="0" w:line="240" w:lineRule="auto"/>
              <w:rPr>
                <w:rFonts w:ascii="Times New Roman" w:eastAsia="Times New Roman" w:hAnsi="Times New Roman" w:cs="Times New Roman"/>
                <w:sz w:val="24"/>
                <w:szCs w:val="24"/>
                <w:rPrChange w:id="774"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775" w:author="Mohammad Nayeem" w:date="2020-03-05T15:43:00Z">
                  <w:rPr>
                    <w:rFonts w:ascii="Times New Roman" w:eastAsia="Times New Roman" w:hAnsi="Times New Roman" w:cs="Times New Roman"/>
                  </w:rPr>
                </w:rPrChange>
              </w:rPr>
              <w:t>Vaginal</w:t>
            </w:r>
          </w:p>
          <w:p w14:paraId="02184DC2" w14:textId="77777777" w:rsidR="00E32C12" w:rsidRPr="00F71B20" w:rsidRDefault="00911D0C">
            <w:pPr>
              <w:spacing w:after="0" w:line="240" w:lineRule="auto"/>
              <w:rPr>
                <w:rFonts w:ascii="Times New Roman" w:hAnsi="Times New Roman" w:cs="Times New Roman"/>
                <w:sz w:val="24"/>
                <w:szCs w:val="24"/>
                <w:rPrChange w:id="77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777" w:author="Mohammad Nayeem" w:date="2020-03-05T15:43:00Z">
                  <w:rPr>
                    <w:rFonts w:ascii="Times New Roman" w:eastAsia="Times New Roman" w:hAnsi="Times New Roman" w:cs="Times New Roman"/>
                  </w:rPr>
                </w:rPrChange>
              </w:rPr>
              <w:t>N (%)</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778"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796BADB7" w14:textId="77777777" w:rsidR="00E32C12" w:rsidRPr="00F71B20" w:rsidRDefault="00840C53">
            <w:pPr>
              <w:spacing w:after="0" w:line="240" w:lineRule="auto"/>
              <w:rPr>
                <w:rFonts w:ascii="Times New Roman" w:hAnsi="Times New Roman" w:cs="Times New Roman"/>
                <w:sz w:val="24"/>
                <w:szCs w:val="24"/>
                <w:rPrChange w:id="77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780" w:author="Mohammad Nayeem" w:date="2020-03-05T15:43:00Z">
                  <w:rPr>
                    <w:rFonts w:ascii="Times New Roman" w:eastAsia="Times New Roman" w:hAnsi="Times New Roman" w:cs="Times New Roman"/>
                  </w:rPr>
                </w:rPrChange>
              </w:rPr>
              <w:t>p</w:t>
            </w:r>
            <w:r w:rsidR="00911D0C" w:rsidRPr="00F71B20">
              <w:rPr>
                <w:rFonts w:ascii="Times New Roman" w:eastAsia="Times New Roman" w:hAnsi="Times New Roman" w:cs="Times New Roman"/>
                <w:sz w:val="24"/>
                <w:szCs w:val="24"/>
                <w:rPrChange w:id="781" w:author="Mohammad Nayeem" w:date="2020-03-05T15:43:00Z">
                  <w:rPr>
                    <w:rFonts w:ascii="Times New Roman" w:eastAsia="Times New Roman" w:hAnsi="Times New Roman" w:cs="Times New Roman"/>
                  </w:rPr>
                </w:rPrChange>
              </w:rPr>
              <w:t>-value</w:t>
            </w: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782"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32F44610" w14:textId="77777777" w:rsidR="00E32C12" w:rsidRPr="00F71B20" w:rsidRDefault="00911D0C">
            <w:pPr>
              <w:spacing w:after="0" w:line="240" w:lineRule="auto"/>
              <w:rPr>
                <w:rFonts w:ascii="Times New Roman" w:eastAsia="Times New Roman" w:hAnsi="Times New Roman" w:cs="Times New Roman"/>
                <w:sz w:val="24"/>
                <w:szCs w:val="24"/>
                <w:rPrChange w:id="783"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784" w:author="Mohammad Nayeem" w:date="2020-03-05T15:43:00Z">
                  <w:rPr>
                    <w:rFonts w:ascii="Times New Roman" w:eastAsia="Times New Roman" w:hAnsi="Times New Roman" w:cs="Times New Roman"/>
                  </w:rPr>
                </w:rPrChange>
              </w:rPr>
              <w:t>Caesarean</w:t>
            </w:r>
          </w:p>
          <w:p w14:paraId="603092AD" w14:textId="77777777" w:rsidR="00E32C12" w:rsidRPr="00F71B20" w:rsidRDefault="00911D0C">
            <w:pPr>
              <w:spacing w:after="0" w:line="240" w:lineRule="auto"/>
              <w:rPr>
                <w:rFonts w:ascii="Times New Roman" w:hAnsi="Times New Roman" w:cs="Times New Roman"/>
                <w:sz w:val="24"/>
                <w:szCs w:val="24"/>
                <w:rPrChange w:id="78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786" w:author="Mohammad Nayeem" w:date="2020-03-05T15:43:00Z">
                  <w:rPr>
                    <w:rFonts w:ascii="Times New Roman" w:eastAsia="Times New Roman" w:hAnsi="Times New Roman" w:cs="Times New Roman"/>
                  </w:rPr>
                </w:rPrChange>
              </w:rPr>
              <w:t>N (%)</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787"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4277DFE6" w14:textId="77777777" w:rsidR="00E32C12" w:rsidRPr="00F71B20" w:rsidRDefault="00911D0C">
            <w:pPr>
              <w:spacing w:after="0" w:line="240" w:lineRule="auto"/>
              <w:rPr>
                <w:rFonts w:ascii="Times New Roman" w:eastAsia="Times New Roman" w:hAnsi="Times New Roman" w:cs="Times New Roman"/>
                <w:sz w:val="24"/>
                <w:szCs w:val="24"/>
                <w:rPrChange w:id="788"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789" w:author="Mohammad Nayeem" w:date="2020-03-05T15:43:00Z">
                  <w:rPr>
                    <w:rFonts w:ascii="Times New Roman" w:eastAsia="Times New Roman" w:hAnsi="Times New Roman" w:cs="Times New Roman"/>
                  </w:rPr>
                </w:rPrChange>
              </w:rPr>
              <w:t>Vaginal</w:t>
            </w:r>
          </w:p>
          <w:p w14:paraId="0BD5475C" w14:textId="77777777" w:rsidR="00E32C12" w:rsidRPr="00F71B20" w:rsidRDefault="00911D0C">
            <w:pPr>
              <w:spacing w:after="0" w:line="240" w:lineRule="auto"/>
              <w:rPr>
                <w:rFonts w:ascii="Times New Roman" w:hAnsi="Times New Roman" w:cs="Times New Roman"/>
                <w:sz w:val="24"/>
                <w:szCs w:val="24"/>
                <w:rPrChange w:id="79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791" w:author="Mohammad Nayeem" w:date="2020-03-05T15:43:00Z">
                  <w:rPr>
                    <w:rFonts w:ascii="Times New Roman" w:eastAsia="Times New Roman" w:hAnsi="Times New Roman" w:cs="Times New Roman"/>
                  </w:rPr>
                </w:rPrChange>
              </w:rPr>
              <w:t>N (%)</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792"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101F4EDF" w14:textId="77777777" w:rsidR="00E32C12" w:rsidRPr="00F71B20" w:rsidRDefault="00840C53">
            <w:pPr>
              <w:spacing w:after="0" w:line="240" w:lineRule="auto"/>
              <w:rPr>
                <w:rFonts w:ascii="Times New Roman" w:hAnsi="Times New Roman" w:cs="Times New Roman"/>
                <w:sz w:val="24"/>
                <w:szCs w:val="24"/>
                <w:rPrChange w:id="79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794" w:author="Mohammad Nayeem" w:date="2020-03-05T15:43:00Z">
                  <w:rPr>
                    <w:rFonts w:ascii="Times New Roman" w:eastAsia="Times New Roman" w:hAnsi="Times New Roman" w:cs="Times New Roman"/>
                  </w:rPr>
                </w:rPrChange>
              </w:rPr>
              <w:t>p</w:t>
            </w:r>
            <w:r w:rsidR="00911D0C" w:rsidRPr="00F71B20">
              <w:rPr>
                <w:rFonts w:ascii="Times New Roman" w:eastAsia="Times New Roman" w:hAnsi="Times New Roman" w:cs="Times New Roman"/>
                <w:sz w:val="24"/>
                <w:szCs w:val="24"/>
                <w:rPrChange w:id="795" w:author="Mohammad Nayeem" w:date="2020-03-05T15:43:00Z">
                  <w:rPr>
                    <w:rFonts w:ascii="Times New Roman" w:eastAsia="Times New Roman" w:hAnsi="Times New Roman" w:cs="Times New Roman"/>
                  </w:rPr>
                </w:rPrChange>
              </w:rPr>
              <w:t>-value</w:t>
            </w:r>
          </w:p>
        </w:tc>
      </w:tr>
      <w:tr w:rsidR="00F95098" w:rsidRPr="00F71B20" w14:paraId="47F9C8CA" w14:textId="77777777" w:rsidTr="007E1623">
        <w:trPr>
          <w:trHeight w:val="1"/>
        </w:trPr>
        <w:tc>
          <w:tcPr>
            <w:tcW w:w="925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44075F3" w14:textId="5D6204C9" w:rsidR="00F95098" w:rsidRPr="00F71B20" w:rsidRDefault="00F95098">
            <w:pPr>
              <w:spacing w:after="0" w:line="240" w:lineRule="auto"/>
              <w:rPr>
                <w:rFonts w:ascii="Times New Roman" w:eastAsia="Calibri" w:hAnsi="Times New Roman" w:cs="Times New Roman"/>
                <w:sz w:val="24"/>
                <w:szCs w:val="24"/>
                <w:rPrChange w:id="796" w:author="Mohammad Nayeem" w:date="2020-03-05T15:43:00Z">
                  <w:rPr>
                    <w:rFonts w:ascii="Times New Roman" w:eastAsia="Calibri" w:hAnsi="Times New Roman" w:cs="Times New Roman"/>
                  </w:rPr>
                </w:rPrChange>
              </w:rPr>
            </w:pPr>
            <w:commentRangeStart w:id="797"/>
            <w:del w:id="798" w:author="Mohammad Nayeem" w:date="2020-02-28T12:37:00Z">
              <w:r w:rsidRPr="00F71B20" w:rsidDel="00F95098">
                <w:rPr>
                  <w:rFonts w:ascii="Times New Roman" w:eastAsia="Times New Roman" w:hAnsi="Times New Roman" w:cs="Times New Roman"/>
                  <w:b/>
                  <w:sz w:val="24"/>
                  <w:szCs w:val="24"/>
                  <w:rPrChange w:id="799" w:author="Mohammad Nayeem" w:date="2020-03-05T15:43:00Z">
                    <w:rPr>
                      <w:rFonts w:ascii="Times New Roman" w:eastAsia="Times New Roman" w:hAnsi="Times New Roman" w:cs="Times New Roman"/>
                      <w:b/>
                    </w:rPr>
                  </w:rPrChange>
                </w:rPr>
                <w:delText>Mother Age</w:delText>
              </w:r>
              <w:commentRangeEnd w:id="797"/>
              <w:r w:rsidRPr="00F71B20" w:rsidDel="00F95098">
                <w:rPr>
                  <w:rStyle w:val="CommentReference"/>
                  <w:rFonts w:ascii="Times New Roman" w:hAnsi="Times New Roman" w:cs="Times New Roman"/>
                  <w:sz w:val="24"/>
                  <w:szCs w:val="24"/>
                  <w:rPrChange w:id="800" w:author="Mohammad Nayeem" w:date="2020-03-05T15:43:00Z">
                    <w:rPr>
                      <w:rStyle w:val="CommentReference"/>
                    </w:rPr>
                  </w:rPrChange>
                </w:rPr>
                <w:commentReference w:id="797"/>
              </w:r>
            </w:del>
            <w:ins w:id="801" w:author="Mohammad Nayeem" w:date="2020-02-28T12:37:00Z">
              <w:r w:rsidRPr="00F71B20">
                <w:rPr>
                  <w:rFonts w:ascii="Times New Roman" w:eastAsia="Times New Roman" w:hAnsi="Times New Roman" w:cs="Times New Roman"/>
                  <w:b/>
                  <w:sz w:val="24"/>
                  <w:szCs w:val="24"/>
                </w:rPr>
                <w:t>Mother’s age group in years</w:t>
              </w:r>
            </w:ins>
            <w:ins w:id="802" w:author="Mohammad Nayeem" w:date="2020-02-28T12:52:00Z">
              <w:r w:rsidR="00603366" w:rsidRPr="00F71B20">
                <w:rPr>
                  <w:rFonts w:ascii="Times New Roman" w:eastAsia="Times New Roman" w:hAnsi="Times New Roman" w:cs="Times New Roman"/>
                  <w:b/>
                  <w:sz w:val="24"/>
                  <w:szCs w:val="24"/>
                </w:rPr>
                <w:t xml:space="preserve"> at birth</w:t>
              </w:r>
            </w:ins>
          </w:p>
        </w:tc>
      </w:tr>
      <w:tr w:rsidR="0078743C" w:rsidRPr="00F71B20" w14:paraId="2D775CAE" w14:textId="77777777" w:rsidTr="00F95098">
        <w:trPr>
          <w:trHeight w:val="1"/>
          <w:ins w:id="803" w:author="NaYEeM" w:date="2020-02-26T14:20:00Z"/>
          <w:trPrChange w:id="804"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05"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29F15CD" w14:textId="3C14430B" w:rsidR="0078743C" w:rsidRPr="00F71B20" w:rsidRDefault="0078743C">
            <w:pPr>
              <w:spacing w:after="0" w:line="240" w:lineRule="auto"/>
              <w:rPr>
                <w:ins w:id="806" w:author="NaYEeM" w:date="2020-02-26T14:20:00Z"/>
                <w:rFonts w:ascii="Times New Roman" w:eastAsia="Times New Roman" w:hAnsi="Times New Roman" w:cs="Times New Roman"/>
                <w:sz w:val="24"/>
                <w:szCs w:val="24"/>
              </w:rPr>
            </w:pPr>
            <w:ins w:id="807" w:author="NaYEeM" w:date="2020-02-26T14:20:00Z">
              <w:r w:rsidRPr="00F71B20">
                <w:rPr>
                  <w:rFonts w:ascii="Times New Roman" w:eastAsia="Times New Roman" w:hAnsi="Times New Roman" w:cs="Times New Roman"/>
                  <w:sz w:val="24"/>
                  <w:szCs w:val="24"/>
                </w:rPr>
                <w:t>Mean (SD)</w:t>
              </w:r>
            </w:ins>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08"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C143243" w14:textId="129D7D20" w:rsidR="0078743C" w:rsidRPr="00F71B20" w:rsidRDefault="0078743C">
            <w:pPr>
              <w:spacing w:after="0" w:line="240" w:lineRule="auto"/>
              <w:rPr>
                <w:ins w:id="809" w:author="NaYEeM" w:date="2020-02-26T14:20:00Z"/>
                <w:rFonts w:ascii="Times New Roman" w:hAnsi="Times New Roman" w:cs="Times New Roman"/>
                <w:sz w:val="24"/>
                <w:szCs w:val="24"/>
              </w:rPr>
            </w:pPr>
            <w:ins w:id="810" w:author="NaYEeM" w:date="2020-02-26T14:22:00Z">
              <w:r w:rsidRPr="00F71B20">
                <w:rPr>
                  <w:rFonts w:ascii="Times New Roman" w:hAnsi="Times New Roman" w:cs="Times New Roman"/>
                  <w:sz w:val="24"/>
                  <w:szCs w:val="24"/>
                </w:rPr>
                <w:t>2</w:t>
              </w:r>
            </w:ins>
            <w:ins w:id="811" w:author="NaYEeM" w:date="2020-02-26T14:23:00Z">
              <w:r w:rsidRPr="00F71B20">
                <w:rPr>
                  <w:rFonts w:ascii="Times New Roman" w:hAnsi="Times New Roman" w:cs="Times New Roman"/>
                  <w:sz w:val="24"/>
                  <w:szCs w:val="24"/>
                </w:rPr>
                <w:t>5.</w:t>
              </w:r>
            </w:ins>
            <w:ins w:id="812" w:author="NaYEeM" w:date="2020-02-26T14:40:00Z">
              <w:r w:rsidR="00FD3A56" w:rsidRPr="00F71B20">
                <w:rPr>
                  <w:rFonts w:ascii="Times New Roman" w:hAnsi="Times New Roman" w:cs="Times New Roman"/>
                  <w:sz w:val="24"/>
                  <w:szCs w:val="24"/>
                </w:rPr>
                <w:t xml:space="preserve">4 </w:t>
              </w:r>
            </w:ins>
            <w:ins w:id="813" w:author="NaYEeM" w:date="2020-02-26T14:23:00Z">
              <w:r w:rsidRPr="00F71B20">
                <w:rPr>
                  <w:rFonts w:ascii="Times New Roman" w:hAnsi="Times New Roman" w:cs="Times New Roman"/>
                  <w:sz w:val="24"/>
                  <w:szCs w:val="24"/>
                </w:rPr>
                <w:t>(5.2)</w:t>
              </w:r>
            </w:ins>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14"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DD9178B" w14:textId="313B67D7" w:rsidR="0078743C" w:rsidRPr="00F71B20" w:rsidRDefault="0078743C">
            <w:pPr>
              <w:spacing w:after="0" w:line="240" w:lineRule="auto"/>
              <w:rPr>
                <w:ins w:id="815" w:author="NaYEeM" w:date="2020-02-26T14:20:00Z"/>
                <w:rFonts w:ascii="Times New Roman" w:hAnsi="Times New Roman" w:cs="Times New Roman"/>
                <w:sz w:val="24"/>
                <w:szCs w:val="24"/>
              </w:rPr>
            </w:pPr>
            <w:ins w:id="816" w:author="NaYEeM" w:date="2020-02-26T14:23:00Z">
              <w:r w:rsidRPr="00F71B20">
                <w:rPr>
                  <w:rFonts w:ascii="Times New Roman" w:hAnsi="Times New Roman" w:cs="Times New Roman"/>
                  <w:sz w:val="24"/>
                  <w:szCs w:val="24"/>
                </w:rPr>
                <w:t>25.9</w:t>
              </w:r>
            </w:ins>
            <w:ins w:id="817" w:author="NaYEeM" w:date="2020-02-26T14:40:00Z">
              <w:r w:rsidR="00FD3A56" w:rsidRPr="00F71B20">
                <w:rPr>
                  <w:rFonts w:ascii="Times New Roman" w:hAnsi="Times New Roman" w:cs="Times New Roman"/>
                  <w:sz w:val="24"/>
                  <w:szCs w:val="24"/>
                </w:rPr>
                <w:t xml:space="preserve"> </w:t>
              </w:r>
            </w:ins>
            <w:ins w:id="818" w:author="NaYEeM" w:date="2020-02-26T14:23:00Z">
              <w:r w:rsidRPr="00F71B20">
                <w:rPr>
                  <w:rFonts w:ascii="Times New Roman" w:hAnsi="Times New Roman" w:cs="Times New Roman"/>
                  <w:sz w:val="24"/>
                  <w:szCs w:val="24"/>
                </w:rPr>
                <w:t>(6.</w:t>
              </w:r>
            </w:ins>
            <w:ins w:id="819" w:author="NaYEeM" w:date="2020-02-26T14:24:00Z">
              <w:r w:rsidRPr="00F71B20">
                <w:rPr>
                  <w:rFonts w:ascii="Times New Roman" w:hAnsi="Times New Roman" w:cs="Times New Roman"/>
                  <w:sz w:val="24"/>
                  <w:szCs w:val="24"/>
                </w:rPr>
                <w:t>0)</w:t>
              </w:r>
            </w:ins>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20"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C691C37" w14:textId="116689F8" w:rsidR="0078743C" w:rsidRPr="00F71B20" w:rsidRDefault="00A33184">
            <w:pPr>
              <w:spacing w:after="0" w:line="240" w:lineRule="auto"/>
              <w:rPr>
                <w:ins w:id="821" w:author="NaYEeM" w:date="2020-02-26T14:20:00Z"/>
                <w:rFonts w:ascii="Times New Roman" w:hAnsi="Times New Roman" w:cs="Times New Roman"/>
                <w:sz w:val="24"/>
                <w:szCs w:val="24"/>
              </w:rPr>
            </w:pPr>
            <w:ins w:id="822" w:author="NaYEeM" w:date="2020-02-26T14:42:00Z">
              <w:r w:rsidRPr="00F71B20">
                <w:rPr>
                  <w:rFonts w:ascii="Times New Roman" w:hAnsi="Times New Roman" w:cs="Times New Roman"/>
                  <w:sz w:val="24"/>
                  <w:szCs w:val="24"/>
                </w:rPr>
                <w:t>&lt;0.001</w:t>
              </w:r>
            </w:ins>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23"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76C5954" w14:textId="66C34062" w:rsidR="0078743C" w:rsidRPr="00F71B20" w:rsidRDefault="00FD3A56">
            <w:pPr>
              <w:spacing w:after="0" w:line="240" w:lineRule="auto"/>
              <w:rPr>
                <w:ins w:id="824" w:author="NaYEeM" w:date="2020-02-26T14:20:00Z"/>
                <w:rFonts w:ascii="Times New Roman" w:hAnsi="Times New Roman" w:cs="Times New Roman"/>
                <w:sz w:val="24"/>
                <w:szCs w:val="24"/>
              </w:rPr>
            </w:pPr>
            <w:ins w:id="825" w:author="NaYEeM" w:date="2020-02-26T14:40:00Z">
              <w:r w:rsidRPr="00F71B20">
                <w:rPr>
                  <w:rFonts w:ascii="Times New Roman" w:hAnsi="Times New Roman" w:cs="Times New Roman"/>
                  <w:sz w:val="24"/>
                  <w:szCs w:val="24"/>
                </w:rPr>
                <w:t xml:space="preserve">24.9 (5.5) </w:t>
              </w:r>
            </w:ins>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26"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2AB9BFF" w14:textId="5D4CEA9F" w:rsidR="0078743C" w:rsidRPr="00F71B20" w:rsidRDefault="00FD3A56">
            <w:pPr>
              <w:spacing w:after="0" w:line="240" w:lineRule="auto"/>
              <w:rPr>
                <w:ins w:id="827" w:author="NaYEeM" w:date="2020-02-26T14:20:00Z"/>
                <w:rFonts w:ascii="Times New Roman" w:hAnsi="Times New Roman" w:cs="Times New Roman"/>
                <w:sz w:val="24"/>
                <w:szCs w:val="24"/>
              </w:rPr>
            </w:pPr>
            <w:ins w:id="828" w:author="NaYEeM" w:date="2020-02-26T14:40:00Z">
              <w:r w:rsidRPr="00F71B20">
                <w:rPr>
                  <w:rFonts w:ascii="Times New Roman" w:hAnsi="Times New Roman" w:cs="Times New Roman"/>
                  <w:sz w:val="24"/>
                  <w:szCs w:val="24"/>
                </w:rPr>
                <w:t>24.5 (5.8)</w:t>
              </w:r>
            </w:ins>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29"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C8C4D1D" w14:textId="519E397E" w:rsidR="0078743C" w:rsidRPr="00F71B20" w:rsidRDefault="00A33184">
            <w:pPr>
              <w:spacing w:after="0" w:line="240" w:lineRule="auto"/>
              <w:rPr>
                <w:ins w:id="830" w:author="NaYEeM" w:date="2020-02-26T14:20:00Z"/>
                <w:rFonts w:ascii="Times New Roman" w:hAnsi="Times New Roman" w:cs="Times New Roman"/>
                <w:sz w:val="24"/>
                <w:szCs w:val="24"/>
              </w:rPr>
            </w:pPr>
            <w:ins w:id="831" w:author="NaYEeM" w:date="2020-02-26T14:41:00Z">
              <w:r w:rsidRPr="00F71B20">
                <w:rPr>
                  <w:rFonts w:ascii="Times New Roman" w:hAnsi="Times New Roman" w:cs="Times New Roman"/>
                  <w:sz w:val="24"/>
                  <w:szCs w:val="24"/>
                </w:rPr>
                <w:t>0.038</w:t>
              </w:r>
            </w:ins>
          </w:p>
        </w:tc>
      </w:tr>
      <w:tr w:rsidR="00A52446" w:rsidRPr="00F71B20" w14:paraId="382B36A3" w14:textId="77777777" w:rsidTr="00F95098">
        <w:trPr>
          <w:trHeight w:val="1"/>
          <w:trPrChange w:id="832"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33"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498BB3B" w14:textId="77777777" w:rsidR="00E32C12" w:rsidRPr="00F71B20" w:rsidRDefault="00911D0C">
            <w:pPr>
              <w:spacing w:after="0" w:line="240" w:lineRule="auto"/>
              <w:rPr>
                <w:rFonts w:ascii="Times New Roman" w:hAnsi="Times New Roman" w:cs="Times New Roman"/>
                <w:sz w:val="24"/>
                <w:szCs w:val="24"/>
                <w:rPrChange w:id="83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835" w:author="Mohammad Nayeem" w:date="2020-03-05T15:43:00Z">
                  <w:rPr>
                    <w:rFonts w:ascii="Times New Roman" w:eastAsia="Times New Roman" w:hAnsi="Times New Roman" w:cs="Times New Roman"/>
                  </w:rPr>
                </w:rPrChange>
              </w:rPr>
              <w:t>15-19</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36"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253BC13" w14:textId="77777777" w:rsidR="00E32C12" w:rsidRPr="00F71B20" w:rsidRDefault="002A4D58">
            <w:pPr>
              <w:spacing w:after="0" w:line="240" w:lineRule="auto"/>
              <w:rPr>
                <w:rFonts w:ascii="Times New Roman" w:hAnsi="Times New Roman" w:cs="Times New Roman"/>
                <w:sz w:val="24"/>
                <w:szCs w:val="24"/>
                <w:rPrChange w:id="83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838" w:author="Mohammad Nayeem" w:date="2020-03-05T15:43:00Z">
                  <w:rPr>
                    <w:rFonts w:ascii="Times New Roman" w:hAnsi="Times New Roman" w:cs="Times New Roman"/>
                  </w:rPr>
                </w:rPrChange>
              </w:rPr>
              <w:t>1</w:t>
            </w:r>
            <w:r w:rsidR="00AA163E" w:rsidRPr="00F71B20">
              <w:rPr>
                <w:rFonts w:ascii="Times New Roman" w:hAnsi="Times New Roman" w:cs="Times New Roman"/>
                <w:sz w:val="24"/>
                <w:szCs w:val="24"/>
                <w:rPrChange w:id="839" w:author="Mohammad Nayeem" w:date="2020-03-05T15:43:00Z">
                  <w:rPr>
                    <w:rFonts w:ascii="Times New Roman" w:hAnsi="Times New Roman" w:cs="Times New Roman"/>
                  </w:rPr>
                </w:rPrChange>
              </w:rPr>
              <w:t>71</w:t>
            </w:r>
            <w:r w:rsidRPr="00F71B20">
              <w:rPr>
                <w:rFonts w:ascii="Times New Roman" w:hAnsi="Times New Roman" w:cs="Times New Roman"/>
                <w:sz w:val="24"/>
                <w:szCs w:val="24"/>
                <w:rPrChange w:id="840" w:author="Mohammad Nayeem" w:date="2020-03-05T15:43:00Z">
                  <w:rPr>
                    <w:rFonts w:ascii="Times New Roman" w:hAnsi="Times New Roman" w:cs="Times New Roman"/>
                  </w:rPr>
                </w:rPrChange>
              </w:rPr>
              <w:t xml:space="preserve"> (</w:t>
            </w:r>
            <w:r w:rsidR="00682531" w:rsidRPr="00F71B20">
              <w:rPr>
                <w:rFonts w:ascii="Times New Roman" w:hAnsi="Times New Roman" w:cs="Times New Roman"/>
                <w:sz w:val="24"/>
                <w:szCs w:val="24"/>
                <w:rPrChange w:id="841" w:author="Mohammad Nayeem" w:date="2020-03-05T15:43:00Z">
                  <w:rPr>
                    <w:rFonts w:ascii="Times New Roman" w:hAnsi="Times New Roman" w:cs="Times New Roman"/>
                  </w:rPr>
                </w:rPrChange>
              </w:rPr>
              <w:t>18.8</w:t>
            </w:r>
            <w:r w:rsidRPr="00F71B20">
              <w:rPr>
                <w:rFonts w:ascii="Times New Roman" w:hAnsi="Times New Roman" w:cs="Times New Roman"/>
                <w:sz w:val="24"/>
                <w:szCs w:val="24"/>
                <w:rPrChange w:id="842" w:author="Mohammad Nayeem" w:date="2020-03-05T15:43:00Z">
                  <w:rPr>
                    <w:rFonts w:ascii="Times New Roman" w:hAnsi="Times New Roman" w:cs="Times New Roman"/>
                  </w:rPr>
                </w:rPrChange>
              </w:rPr>
              <w:t>)</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43"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162DF1F" w14:textId="77777777" w:rsidR="00E32C12" w:rsidRPr="00F71B20" w:rsidRDefault="002A4D58">
            <w:pPr>
              <w:spacing w:after="0" w:line="240" w:lineRule="auto"/>
              <w:rPr>
                <w:rFonts w:ascii="Times New Roman" w:hAnsi="Times New Roman" w:cs="Times New Roman"/>
                <w:sz w:val="24"/>
                <w:szCs w:val="24"/>
                <w:rPrChange w:id="844"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845" w:author="Mohammad Nayeem" w:date="2020-03-05T15:43:00Z">
                  <w:rPr>
                    <w:rFonts w:ascii="Times New Roman" w:hAnsi="Times New Roman" w:cs="Times New Roman"/>
                  </w:rPr>
                </w:rPrChange>
              </w:rPr>
              <w:t>7</w:t>
            </w:r>
            <w:r w:rsidR="00AA163E" w:rsidRPr="00F71B20">
              <w:rPr>
                <w:rFonts w:ascii="Times New Roman" w:hAnsi="Times New Roman" w:cs="Times New Roman"/>
                <w:sz w:val="24"/>
                <w:szCs w:val="24"/>
                <w:rPrChange w:id="846" w:author="Mohammad Nayeem" w:date="2020-03-05T15:43:00Z">
                  <w:rPr>
                    <w:rFonts w:ascii="Times New Roman" w:hAnsi="Times New Roman" w:cs="Times New Roman"/>
                  </w:rPr>
                </w:rPrChange>
              </w:rPr>
              <w:t>40</w:t>
            </w:r>
            <w:r w:rsidRPr="00F71B20">
              <w:rPr>
                <w:rFonts w:ascii="Times New Roman" w:hAnsi="Times New Roman" w:cs="Times New Roman"/>
                <w:sz w:val="24"/>
                <w:szCs w:val="24"/>
                <w:rPrChange w:id="847" w:author="Mohammad Nayeem" w:date="2020-03-05T15:43:00Z">
                  <w:rPr>
                    <w:rFonts w:ascii="Times New Roman" w:hAnsi="Times New Roman" w:cs="Times New Roman"/>
                  </w:rPr>
                </w:rPrChange>
              </w:rPr>
              <w:t xml:space="preserve"> (81.2)</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48"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9168746" w14:textId="1147AA0B" w:rsidR="00E32C12" w:rsidRPr="00F71B20" w:rsidRDefault="00A33184">
            <w:pPr>
              <w:spacing w:after="0" w:line="240" w:lineRule="auto"/>
              <w:rPr>
                <w:rFonts w:ascii="Times New Roman" w:hAnsi="Times New Roman" w:cs="Times New Roman"/>
                <w:sz w:val="24"/>
                <w:szCs w:val="24"/>
                <w:rPrChange w:id="849" w:author="Mohammad Nayeem" w:date="2020-03-05T15:43:00Z">
                  <w:rPr>
                    <w:rFonts w:ascii="Times New Roman" w:hAnsi="Times New Roman" w:cs="Times New Roman"/>
                  </w:rPr>
                </w:rPrChange>
              </w:rPr>
            </w:pPr>
            <w:ins w:id="850" w:author="NaYEeM" w:date="2020-02-26T14:42:00Z">
              <w:r w:rsidRPr="00F71B20">
                <w:rPr>
                  <w:rFonts w:ascii="Times New Roman" w:hAnsi="Times New Roman" w:cs="Times New Roman"/>
                  <w:sz w:val="24"/>
                  <w:szCs w:val="24"/>
                </w:rPr>
                <w:t>&lt;0.001</w:t>
              </w:r>
            </w:ins>
            <w:del w:id="851" w:author="NaYEeM" w:date="2020-02-26T14:42:00Z">
              <w:r w:rsidR="00740C5A" w:rsidRPr="00F71B20" w:rsidDel="00A33184">
                <w:rPr>
                  <w:rFonts w:ascii="Times New Roman" w:hAnsi="Times New Roman" w:cs="Times New Roman"/>
                  <w:sz w:val="24"/>
                  <w:szCs w:val="24"/>
                  <w:rPrChange w:id="852" w:author="Mohammad Nayeem" w:date="2020-03-05T15:43:00Z">
                    <w:rPr>
                      <w:rFonts w:ascii="Times New Roman" w:hAnsi="Times New Roman" w:cs="Times New Roman"/>
                    </w:rPr>
                  </w:rPrChange>
                </w:rPr>
                <w:delText>0.0</w:delText>
              </w:r>
              <w:r w:rsidR="000240DF" w:rsidRPr="00F71B20" w:rsidDel="00A33184">
                <w:rPr>
                  <w:rFonts w:ascii="Times New Roman" w:hAnsi="Times New Roman" w:cs="Times New Roman"/>
                  <w:sz w:val="24"/>
                  <w:szCs w:val="24"/>
                  <w:rPrChange w:id="853" w:author="Mohammad Nayeem" w:date="2020-03-05T15:43:00Z">
                    <w:rPr>
                      <w:rFonts w:ascii="Times New Roman" w:hAnsi="Times New Roman" w:cs="Times New Roman"/>
                    </w:rPr>
                  </w:rPrChange>
                </w:rPr>
                <w:delText>00</w:delText>
              </w:r>
            </w:del>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54"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0505F32" w14:textId="77777777" w:rsidR="00E32C12" w:rsidRPr="00F71B20" w:rsidRDefault="009F4BDB">
            <w:pPr>
              <w:spacing w:after="0" w:line="240" w:lineRule="auto"/>
              <w:rPr>
                <w:rFonts w:ascii="Times New Roman" w:hAnsi="Times New Roman" w:cs="Times New Roman"/>
                <w:sz w:val="24"/>
                <w:szCs w:val="24"/>
                <w:rPrChange w:id="85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856" w:author="Mohammad Nayeem" w:date="2020-03-05T15:43:00Z">
                  <w:rPr>
                    <w:rFonts w:ascii="Times New Roman" w:hAnsi="Times New Roman" w:cs="Times New Roman"/>
                  </w:rPr>
                </w:rPrChange>
              </w:rPr>
              <w:t>191 (2</w:t>
            </w:r>
            <w:r w:rsidR="00603491" w:rsidRPr="00F71B20">
              <w:rPr>
                <w:rFonts w:ascii="Times New Roman" w:hAnsi="Times New Roman" w:cs="Times New Roman"/>
                <w:sz w:val="24"/>
                <w:szCs w:val="24"/>
                <w:rPrChange w:id="857" w:author="Mohammad Nayeem" w:date="2020-03-05T15:43:00Z">
                  <w:rPr>
                    <w:rFonts w:ascii="Times New Roman" w:hAnsi="Times New Roman" w:cs="Times New Roman"/>
                  </w:rPr>
                </w:rPrChange>
              </w:rPr>
              <w:t>1.0</w:t>
            </w:r>
            <w:r w:rsidRPr="00F71B20">
              <w:rPr>
                <w:rFonts w:ascii="Times New Roman" w:hAnsi="Times New Roman" w:cs="Times New Roman"/>
                <w:sz w:val="24"/>
                <w:szCs w:val="24"/>
                <w:rPrChange w:id="858" w:author="Mohammad Nayeem" w:date="2020-03-05T15:43:00Z">
                  <w:rPr>
                    <w:rFonts w:ascii="Times New Roman" w:hAnsi="Times New Roman" w:cs="Times New Roman"/>
                  </w:rPr>
                </w:rPrChange>
              </w:rPr>
              <w:t>)</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59"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660E80B" w14:textId="77777777" w:rsidR="00E32C12" w:rsidRPr="00F71B20" w:rsidRDefault="009F4BDB">
            <w:pPr>
              <w:spacing w:after="0" w:line="240" w:lineRule="auto"/>
              <w:rPr>
                <w:rFonts w:ascii="Times New Roman" w:hAnsi="Times New Roman" w:cs="Times New Roman"/>
                <w:sz w:val="24"/>
                <w:szCs w:val="24"/>
                <w:rPrChange w:id="86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861" w:author="Mohammad Nayeem" w:date="2020-03-05T15:43:00Z">
                  <w:rPr>
                    <w:rFonts w:ascii="Times New Roman" w:hAnsi="Times New Roman" w:cs="Times New Roman"/>
                  </w:rPr>
                </w:rPrChange>
              </w:rPr>
              <w:t>745 (79.0)</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62"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EB2B088" w14:textId="77777777" w:rsidR="00E32C12" w:rsidRPr="00F71B20" w:rsidRDefault="009F4BDB">
            <w:pPr>
              <w:spacing w:after="0" w:line="240" w:lineRule="auto"/>
              <w:rPr>
                <w:rFonts w:ascii="Times New Roman" w:hAnsi="Times New Roman" w:cs="Times New Roman"/>
                <w:sz w:val="24"/>
                <w:szCs w:val="24"/>
                <w:rPrChange w:id="86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864" w:author="Mohammad Nayeem" w:date="2020-03-05T15:43:00Z">
                  <w:rPr>
                    <w:rFonts w:ascii="Times New Roman" w:hAnsi="Times New Roman" w:cs="Times New Roman"/>
                  </w:rPr>
                </w:rPrChange>
              </w:rPr>
              <w:t>0.402</w:t>
            </w:r>
          </w:p>
        </w:tc>
      </w:tr>
      <w:tr w:rsidR="00A52446" w:rsidRPr="00F71B20" w14:paraId="1723D34D" w14:textId="77777777" w:rsidTr="00F95098">
        <w:trPr>
          <w:trHeight w:val="1"/>
          <w:trPrChange w:id="865"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66"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CDBCDE6" w14:textId="77777777" w:rsidR="00E32C12" w:rsidRPr="00F71B20" w:rsidRDefault="00911D0C">
            <w:pPr>
              <w:spacing w:after="0" w:line="240" w:lineRule="auto"/>
              <w:rPr>
                <w:rFonts w:ascii="Times New Roman" w:hAnsi="Times New Roman" w:cs="Times New Roman"/>
                <w:sz w:val="24"/>
                <w:szCs w:val="24"/>
                <w:rPrChange w:id="86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868" w:author="Mohammad Nayeem" w:date="2020-03-05T15:43:00Z">
                  <w:rPr>
                    <w:rFonts w:ascii="Times New Roman" w:eastAsia="Times New Roman" w:hAnsi="Times New Roman" w:cs="Times New Roman"/>
                  </w:rPr>
                </w:rPrChange>
              </w:rPr>
              <w:t>20-34</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69"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776E3B8" w14:textId="77777777" w:rsidR="00E32C12" w:rsidRPr="00F71B20" w:rsidRDefault="002A4D58">
            <w:pPr>
              <w:spacing w:after="0" w:line="240" w:lineRule="auto"/>
              <w:rPr>
                <w:rFonts w:ascii="Times New Roman" w:hAnsi="Times New Roman" w:cs="Times New Roman"/>
                <w:sz w:val="24"/>
                <w:szCs w:val="24"/>
                <w:rPrChange w:id="87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871" w:author="Mohammad Nayeem" w:date="2020-03-05T15:43:00Z">
                  <w:rPr>
                    <w:rFonts w:ascii="Times New Roman" w:hAnsi="Times New Roman" w:cs="Times New Roman"/>
                  </w:rPr>
                </w:rPrChange>
              </w:rPr>
              <w:t>1</w:t>
            </w:r>
            <w:r w:rsidR="00AA163E" w:rsidRPr="00F71B20">
              <w:rPr>
                <w:rFonts w:ascii="Times New Roman" w:hAnsi="Times New Roman" w:cs="Times New Roman"/>
                <w:sz w:val="24"/>
                <w:szCs w:val="24"/>
                <w:rPrChange w:id="872" w:author="Mohammad Nayeem" w:date="2020-03-05T15:43:00Z">
                  <w:rPr>
                    <w:rFonts w:ascii="Times New Roman" w:hAnsi="Times New Roman" w:cs="Times New Roman"/>
                  </w:rPr>
                </w:rPrChange>
              </w:rPr>
              <w:t>241</w:t>
            </w:r>
            <w:r w:rsidRPr="00F71B20">
              <w:rPr>
                <w:rFonts w:ascii="Times New Roman" w:hAnsi="Times New Roman" w:cs="Times New Roman"/>
                <w:sz w:val="24"/>
                <w:szCs w:val="24"/>
                <w:rPrChange w:id="873" w:author="Mohammad Nayeem" w:date="2020-03-05T15:43:00Z">
                  <w:rPr>
                    <w:rFonts w:ascii="Times New Roman" w:hAnsi="Times New Roman" w:cs="Times New Roman"/>
                  </w:rPr>
                </w:rPrChange>
              </w:rPr>
              <w:t xml:space="preserve"> (</w:t>
            </w:r>
            <w:r w:rsidR="00682531" w:rsidRPr="00F71B20">
              <w:rPr>
                <w:rFonts w:ascii="Times New Roman" w:hAnsi="Times New Roman" w:cs="Times New Roman"/>
                <w:sz w:val="24"/>
                <w:szCs w:val="24"/>
                <w:rPrChange w:id="874" w:author="Mohammad Nayeem" w:date="2020-03-05T15:43:00Z">
                  <w:rPr>
                    <w:rFonts w:ascii="Times New Roman" w:hAnsi="Times New Roman" w:cs="Times New Roman"/>
                  </w:rPr>
                </w:rPrChange>
              </w:rPr>
              <w:t>20.0</w:t>
            </w:r>
            <w:r w:rsidRPr="00F71B20">
              <w:rPr>
                <w:rFonts w:ascii="Times New Roman" w:hAnsi="Times New Roman" w:cs="Times New Roman"/>
                <w:sz w:val="24"/>
                <w:szCs w:val="24"/>
                <w:rPrChange w:id="875" w:author="Mohammad Nayeem" w:date="2020-03-05T15:43:00Z">
                  <w:rPr>
                    <w:rFonts w:ascii="Times New Roman" w:hAnsi="Times New Roman" w:cs="Times New Roman"/>
                  </w:rPr>
                </w:rPrChange>
              </w:rPr>
              <w:t>)</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76"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70AEABA" w14:textId="77777777" w:rsidR="00E32C12" w:rsidRPr="00F71B20" w:rsidRDefault="00AA163E">
            <w:pPr>
              <w:spacing w:after="0" w:line="240" w:lineRule="auto"/>
              <w:rPr>
                <w:rFonts w:ascii="Times New Roman" w:hAnsi="Times New Roman" w:cs="Times New Roman"/>
                <w:sz w:val="24"/>
                <w:szCs w:val="24"/>
                <w:rPrChange w:id="87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878" w:author="Mohammad Nayeem" w:date="2020-03-05T15:43:00Z">
                  <w:rPr>
                    <w:rFonts w:ascii="Times New Roman" w:hAnsi="Times New Roman" w:cs="Times New Roman"/>
                  </w:rPr>
                </w:rPrChange>
              </w:rPr>
              <w:t>4952</w:t>
            </w:r>
            <w:r w:rsidR="002A4D58" w:rsidRPr="00F71B20">
              <w:rPr>
                <w:rFonts w:ascii="Times New Roman" w:hAnsi="Times New Roman" w:cs="Times New Roman"/>
                <w:sz w:val="24"/>
                <w:szCs w:val="24"/>
                <w:rPrChange w:id="879" w:author="Mohammad Nayeem" w:date="2020-03-05T15:43:00Z">
                  <w:rPr>
                    <w:rFonts w:ascii="Times New Roman" w:hAnsi="Times New Roman" w:cs="Times New Roman"/>
                  </w:rPr>
                </w:rPrChange>
              </w:rPr>
              <w:t xml:space="preserve"> (80.0)</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80"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8DBB617" w14:textId="77777777" w:rsidR="00E32C12" w:rsidRPr="00F71B20" w:rsidRDefault="00E32C12">
            <w:pPr>
              <w:spacing w:after="0" w:line="240" w:lineRule="auto"/>
              <w:rPr>
                <w:rFonts w:ascii="Times New Roman" w:eastAsia="Calibri" w:hAnsi="Times New Roman" w:cs="Times New Roman"/>
                <w:sz w:val="24"/>
                <w:szCs w:val="24"/>
                <w:rPrChange w:id="881"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82"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FE565FF" w14:textId="77777777" w:rsidR="00E32C12" w:rsidRPr="00F71B20" w:rsidRDefault="00603491">
            <w:pPr>
              <w:spacing w:after="0" w:line="240" w:lineRule="auto"/>
              <w:rPr>
                <w:rFonts w:ascii="Times New Roman" w:hAnsi="Times New Roman" w:cs="Times New Roman"/>
                <w:sz w:val="24"/>
                <w:szCs w:val="24"/>
                <w:rPrChange w:id="88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884" w:author="Mohammad Nayeem" w:date="2020-03-05T15:43:00Z">
                  <w:rPr>
                    <w:rFonts w:ascii="Times New Roman" w:hAnsi="Times New Roman" w:cs="Times New Roman"/>
                  </w:rPr>
                </w:rPrChange>
              </w:rPr>
              <w:t>802 (23.9)</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85"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E86D913" w14:textId="77777777" w:rsidR="00E32C12" w:rsidRPr="00F71B20" w:rsidRDefault="00603491">
            <w:pPr>
              <w:spacing w:after="0" w:line="240" w:lineRule="auto"/>
              <w:rPr>
                <w:rFonts w:ascii="Times New Roman" w:hAnsi="Times New Roman" w:cs="Times New Roman"/>
                <w:sz w:val="24"/>
                <w:szCs w:val="24"/>
                <w:rPrChange w:id="886"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887" w:author="Mohammad Nayeem" w:date="2020-03-05T15:43:00Z">
                  <w:rPr>
                    <w:rFonts w:ascii="Times New Roman" w:hAnsi="Times New Roman" w:cs="Times New Roman"/>
                  </w:rPr>
                </w:rPrChange>
              </w:rPr>
              <w:t>2550 (76.1)</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88"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642AE42" w14:textId="77777777" w:rsidR="00E32C12" w:rsidRPr="00F71B20" w:rsidRDefault="00E32C12">
            <w:pPr>
              <w:spacing w:after="0" w:line="240" w:lineRule="auto"/>
              <w:rPr>
                <w:rFonts w:ascii="Times New Roman" w:eastAsia="Calibri" w:hAnsi="Times New Roman" w:cs="Times New Roman"/>
                <w:sz w:val="24"/>
                <w:szCs w:val="24"/>
                <w:rPrChange w:id="889" w:author="Mohammad Nayeem" w:date="2020-03-05T15:43:00Z">
                  <w:rPr>
                    <w:rFonts w:ascii="Times New Roman" w:eastAsia="Calibri" w:hAnsi="Times New Roman" w:cs="Times New Roman"/>
                  </w:rPr>
                </w:rPrChange>
              </w:rPr>
            </w:pPr>
          </w:p>
        </w:tc>
      </w:tr>
      <w:tr w:rsidR="00A52446" w:rsidRPr="00F71B20" w14:paraId="168ADE9C" w14:textId="77777777" w:rsidTr="00F95098">
        <w:trPr>
          <w:trHeight w:val="1"/>
          <w:trPrChange w:id="890"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91"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46DE2B9" w14:textId="77777777" w:rsidR="00E32C12" w:rsidRPr="00F71B20" w:rsidRDefault="00911D0C">
            <w:pPr>
              <w:spacing w:after="0" w:line="240" w:lineRule="auto"/>
              <w:rPr>
                <w:rFonts w:ascii="Times New Roman" w:hAnsi="Times New Roman" w:cs="Times New Roman"/>
                <w:sz w:val="24"/>
                <w:szCs w:val="24"/>
                <w:rPrChange w:id="89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893" w:author="Mohammad Nayeem" w:date="2020-03-05T15:43:00Z">
                  <w:rPr>
                    <w:rFonts w:ascii="Times New Roman" w:eastAsia="Times New Roman" w:hAnsi="Times New Roman" w:cs="Times New Roman"/>
                  </w:rPr>
                </w:rPrChange>
              </w:rPr>
              <w:t>35+</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894"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69FC46D" w14:textId="77777777" w:rsidR="00E32C12" w:rsidRPr="00F71B20" w:rsidRDefault="00AA163E">
            <w:pPr>
              <w:spacing w:after="0" w:line="240" w:lineRule="auto"/>
              <w:rPr>
                <w:rFonts w:ascii="Times New Roman" w:hAnsi="Times New Roman" w:cs="Times New Roman"/>
                <w:sz w:val="24"/>
                <w:szCs w:val="24"/>
                <w:rPrChange w:id="89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896" w:author="Mohammad Nayeem" w:date="2020-03-05T15:43:00Z">
                  <w:rPr>
                    <w:rFonts w:ascii="Times New Roman" w:hAnsi="Times New Roman" w:cs="Times New Roman"/>
                  </w:rPr>
                </w:rPrChange>
              </w:rPr>
              <w:t>93</w:t>
            </w:r>
            <w:r w:rsidR="002A4D58" w:rsidRPr="00F71B20">
              <w:rPr>
                <w:rFonts w:ascii="Times New Roman" w:hAnsi="Times New Roman" w:cs="Times New Roman"/>
                <w:sz w:val="24"/>
                <w:szCs w:val="24"/>
                <w:rPrChange w:id="897" w:author="Mohammad Nayeem" w:date="2020-03-05T15:43:00Z">
                  <w:rPr>
                    <w:rFonts w:ascii="Times New Roman" w:hAnsi="Times New Roman" w:cs="Times New Roman"/>
                  </w:rPr>
                </w:rPrChange>
              </w:rPr>
              <w:t xml:space="preserve"> (</w:t>
            </w:r>
            <w:r w:rsidR="00682531" w:rsidRPr="00F71B20">
              <w:rPr>
                <w:rFonts w:ascii="Times New Roman" w:hAnsi="Times New Roman" w:cs="Times New Roman"/>
                <w:sz w:val="24"/>
                <w:szCs w:val="24"/>
                <w:rPrChange w:id="898" w:author="Mohammad Nayeem" w:date="2020-03-05T15:43:00Z">
                  <w:rPr>
                    <w:rFonts w:ascii="Times New Roman" w:hAnsi="Times New Roman" w:cs="Times New Roman"/>
                  </w:rPr>
                </w:rPrChange>
              </w:rPr>
              <w:t>11.7</w:t>
            </w:r>
            <w:r w:rsidR="002A4D58" w:rsidRPr="00F71B20">
              <w:rPr>
                <w:rFonts w:ascii="Times New Roman" w:hAnsi="Times New Roman" w:cs="Times New Roman"/>
                <w:sz w:val="24"/>
                <w:szCs w:val="24"/>
                <w:rPrChange w:id="899" w:author="Mohammad Nayeem" w:date="2020-03-05T15:43:00Z">
                  <w:rPr>
                    <w:rFonts w:ascii="Times New Roman" w:hAnsi="Times New Roman" w:cs="Times New Roman"/>
                  </w:rPr>
                </w:rPrChange>
              </w:rPr>
              <w:t>)</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00"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A3F4EAF" w14:textId="77777777" w:rsidR="00E32C12" w:rsidRPr="00F71B20" w:rsidRDefault="00AA163E">
            <w:pPr>
              <w:spacing w:after="0" w:line="240" w:lineRule="auto"/>
              <w:rPr>
                <w:rFonts w:ascii="Times New Roman" w:hAnsi="Times New Roman" w:cs="Times New Roman"/>
                <w:sz w:val="24"/>
                <w:szCs w:val="24"/>
                <w:rPrChange w:id="90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02" w:author="Mohammad Nayeem" w:date="2020-03-05T15:43:00Z">
                  <w:rPr>
                    <w:rFonts w:ascii="Times New Roman" w:hAnsi="Times New Roman" w:cs="Times New Roman"/>
                  </w:rPr>
                </w:rPrChange>
              </w:rPr>
              <w:t>700</w:t>
            </w:r>
            <w:r w:rsidR="005B1D32" w:rsidRPr="00F71B20">
              <w:rPr>
                <w:rFonts w:ascii="Times New Roman" w:hAnsi="Times New Roman" w:cs="Times New Roman"/>
                <w:sz w:val="24"/>
                <w:szCs w:val="24"/>
                <w:rPrChange w:id="903" w:author="Mohammad Nayeem" w:date="2020-03-05T15:43:00Z">
                  <w:rPr>
                    <w:rFonts w:ascii="Times New Roman" w:hAnsi="Times New Roman" w:cs="Times New Roman"/>
                  </w:rPr>
                </w:rPrChange>
              </w:rPr>
              <w:t xml:space="preserve"> (</w:t>
            </w:r>
            <w:r w:rsidR="002A4D58" w:rsidRPr="00F71B20">
              <w:rPr>
                <w:rFonts w:ascii="Times New Roman" w:hAnsi="Times New Roman" w:cs="Times New Roman"/>
                <w:sz w:val="24"/>
                <w:szCs w:val="24"/>
                <w:rPrChange w:id="904" w:author="Mohammad Nayeem" w:date="2020-03-05T15:43:00Z">
                  <w:rPr>
                    <w:rFonts w:ascii="Times New Roman" w:hAnsi="Times New Roman" w:cs="Times New Roman"/>
                  </w:rPr>
                </w:rPrChange>
              </w:rPr>
              <w:t>88.3)</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05"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9BA552F" w14:textId="77777777" w:rsidR="00E32C12" w:rsidRPr="00F71B20" w:rsidRDefault="00E32C12">
            <w:pPr>
              <w:spacing w:after="0" w:line="240" w:lineRule="auto"/>
              <w:rPr>
                <w:rFonts w:ascii="Times New Roman" w:eastAsia="Calibri" w:hAnsi="Times New Roman" w:cs="Times New Roman"/>
                <w:sz w:val="24"/>
                <w:szCs w:val="24"/>
                <w:rPrChange w:id="906"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07"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C62BC19" w14:textId="77777777" w:rsidR="00E32C12" w:rsidRPr="00F71B20" w:rsidRDefault="00AD1F6A">
            <w:pPr>
              <w:spacing w:after="0" w:line="240" w:lineRule="auto"/>
              <w:rPr>
                <w:rFonts w:ascii="Times New Roman" w:hAnsi="Times New Roman" w:cs="Times New Roman"/>
                <w:sz w:val="24"/>
                <w:szCs w:val="24"/>
                <w:rPrChange w:id="908"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09" w:author="Mohammad Nayeem" w:date="2020-03-05T15:43:00Z">
                  <w:rPr>
                    <w:rFonts w:ascii="Times New Roman" w:hAnsi="Times New Roman" w:cs="Times New Roman"/>
                  </w:rPr>
                </w:rPrChange>
              </w:rPr>
              <w:t>69 (23.7)</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10"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2D6E49F" w14:textId="77777777" w:rsidR="00E32C12" w:rsidRPr="00F71B20" w:rsidRDefault="00AD1F6A">
            <w:pPr>
              <w:spacing w:after="0" w:line="240" w:lineRule="auto"/>
              <w:rPr>
                <w:rFonts w:ascii="Times New Roman" w:hAnsi="Times New Roman" w:cs="Times New Roman"/>
                <w:sz w:val="24"/>
                <w:szCs w:val="24"/>
                <w:rPrChange w:id="91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12" w:author="Mohammad Nayeem" w:date="2020-03-05T15:43:00Z">
                  <w:rPr>
                    <w:rFonts w:ascii="Times New Roman" w:hAnsi="Times New Roman" w:cs="Times New Roman"/>
                  </w:rPr>
                </w:rPrChange>
              </w:rPr>
              <w:t>200 (76.3)</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13"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90D83EC" w14:textId="77777777" w:rsidR="00E32C12" w:rsidRPr="00F71B20" w:rsidRDefault="00E32C12">
            <w:pPr>
              <w:spacing w:after="0" w:line="240" w:lineRule="auto"/>
              <w:rPr>
                <w:rFonts w:ascii="Times New Roman" w:eastAsia="Calibri" w:hAnsi="Times New Roman" w:cs="Times New Roman"/>
                <w:sz w:val="24"/>
                <w:szCs w:val="24"/>
                <w:rPrChange w:id="914" w:author="Mohammad Nayeem" w:date="2020-03-05T15:43:00Z">
                  <w:rPr>
                    <w:rFonts w:ascii="Times New Roman" w:eastAsia="Calibri" w:hAnsi="Times New Roman" w:cs="Times New Roman"/>
                  </w:rPr>
                </w:rPrChange>
              </w:rPr>
            </w:pPr>
          </w:p>
        </w:tc>
      </w:tr>
      <w:tr w:rsidR="00F95098" w:rsidRPr="00F71B20" w14:paraId="0F8091C2" w14:textId="77777777" w:rsidTr="007E1623">
        <w:trPr>
          <w:trHeight w:val="1"/>
        </w:trPr>
        <w:tc>
          <w:tcPr>
            <w:tcW w:w="925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DFA9C4" w14:textId="218C3610" w:rsidR="00F95098" w:rsidRPr="00F71B20" w:rsidRDefault="00F95098">
            <w:pPr>
              <w:spacing w:after="0" w:line="240" w:lineRule="auto"/>
              <w:rPr>
                <w:rFonts w:ascii="Times New Roman" w:eastAsia="Calibri" w:hAnsi="Times New Roman" w:cs="Times New Roman"/>
                <w:sz w:val="24"/>
                <w:szCs w:val="24"/>
                <w:rPrChange w:id="915"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916" w:author="Mohammad Nayeem" w:date="2020-03-05T15:43:00Z">
                  <w:rPr>
                    <w:rFonts w:ascii="Times New Roman" w:eastAsia="Times New Roman" w:hAnsi="Times New Roman" w:cs="Times New Roman"/>
                    <w:b/>
                  </w:rPr>
                </w:rPrChange>
              </w:rPr>
              <w:t>Religion</w:t>
            </w:r>
          </w:p>
        </w:tc>
      </w:tr>
      <w:tr w:rsidR="00A52446" w:rsidRPr="00F71B20" w14:paraId="5E9745F6" w14:textId="77777777" w:rsidTr="00F95098">
        <w:trPr>
          <w:trHeight w:val="1"/>
          <w:trPrChange w:id="917"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18"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26472E0" w14:textId="77777777" w:rsidR="00E32C12" w:rsidRPr="00F71B20" w:rsidRDefault="00911D0C">
            <w:pPr>
              <w:spacing w:after="0" w:line="240" w:lineRule="auto"/>
              <w:rPr>
                <w:rFonts w:ascii="Times New Roman" w:hAnsi="Times New Roman" w:cs="Times New Roman"/>
                <w:sz w:val="24"/>
                <w:szCs w:val="24"/>
                <w:rPrChange w:id="91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920" w:author="Mohammad Nayeem" w:date="2020-03-05T15:43:00Z">
                  <w:rPr>
                    <w:rFonts w:ascii="Times New Roman" w:eastAsia="Times New Roman" w:hAnsi="Times New Roman" w:cs="Times New Roman"/>
                  </w:rPr>
                </w:rPrChange>
              </w:rPr>
              <w:t>Islam</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21"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297EC70" w14:textId="77777777" w:rsidR="00E32C12" w:rsidRPr="00F71B20" w:rsidRDefault="00C771B4">
            <w:pPr>
              <w:spacing w:after="0" w:line="240" w:lineRule="auto"/>
              <w:rPr>
                <w:rFonts w:ascii="Times New Roman" w:hAnsi="Times New Roman" w:cs="Times New Roman"/>
                <w:sz w:val="24"/>
                <w:szCs w:val="24"/>
                <w:rPrChange w:id="92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23" w:author="Mohammad Nayeem" w:date="2020-03-05T15:43:00Z">
                  <w:rPr>
                    <w:rFonts w:ascii="Times New Roman" w:hAnsi="Times New Roman" w:cs="Times New Roman"/>
                  </w:rPr>
                </w:rPrChange>
              </w:rPr>
              <w:t>1</w:t>
            </w:r>
            <w:r w:rsidR="00350D31" w:rsidRPr="00F71B20">
              <w:rPr>
                <w:rFonts w:ascii="Times New Roman" w:hAnsi="Times New Roman" w:cs="Times New Roman"/>
                <w:sz w:val="24"/>
                <w:szCs w:val="24"/>
                <w:rPrChange w:id="924" w:author="Mohammad Nayeem" w:date="2020-03-05T15:43:00Z">
                  <w:rPr>
                    <w:rFonts w:ascii="Times New Roman" w:hAnsi="Times New Roman" w:cs="Times New Roman"/>
                  </w:rPr>
                </w:rPrChange>
              </w:rPr>
              <w:t>343</w:t>
            </w:r>
            <w:r w:rsidRPr="00F71B20">
              <w:rPr>
                <w:rFonts w:ascii="Times New Roman" w:hAnsi="Times New Roman" w:cs="Times New Roman"/>
                <w:sz w:val="24"/>
                <w:szCs w:val="24"/>
                <w:rPrChange w:id="925" w:author="Mohammad Nayeem" w:date="2020-03-05T15:43:00Z">
                  <w:rPr>
                    <w:rFonts w:ascii="Times New Roman" w:hAnsi="Times New Roman" w:cs="Times New Roman"/>
                  </w:rPr>
                </w:rPrChange>
              </w:rPr>
              <w:t xml:space="preserve"> (18.</w:t>
            </w:r>
            <w:r w:rsidR="00350D31" w:rsidRPr="00F71B20">
              <w:rPr>
                <w:rFonts w:ascii="Times New Roman" w:hAnsi="Times New Roman" w:cs="Times New Roman"/>
                <w:sz w:val="24"/>
                <w:szCs w:val="24"/>
                <w:rPrChange w:id="926" w:author="Mohammad Nayeem" w:date="2020-03-05T15:43:00Z">
                  <w:rPr>
                    <w:rFonts w:ascii="Times New Roman" w:hAnsi="Times New Roman" w:cs="Times New Roman"/>
                  </w:rPr>
                </w:rPrChange>
              </w:rPr>
              <w:t>6</w:t>
            </w:r>
            <w:r w:rsidRPr="00F71B20">
              <w:rPr>
                <w:rFonts w:ascii="Times New Roman" w:hAnsi="Times New Roman" w:cs="Times New Roman"/>
                <w:sz w:val="24"/>
                <w:szCs w:val="24"/>
                <w:rPrChange w:id="927" w:author="Mohammad Nayeem" w:date="2020-03-05T15:43:00Z">
                  <w:rPr>
                    <w:rFonts w:ascii="Times New Roman" w:hAnsi="Times New Roman" w:cs="Times New Roman"/>
                  </w:rPr>
                </w:rPrChange>
              </w:rPr>
              <w:t>)</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28"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9568890" w14:textId="77777777" w:rsidR="00E32C12" w:rsidRPr="00F71B20" w:rsidRDefault="00C771B4">
            <w:pPr>
              <w:spacing w:after="0" w:line="240" w:lineRule="auto"/>
              <w:rPr>
                <w:rFonts w:ascii="Times New Roman" w:hAnsi="Times New Roman" w:cs="Times New Roman"/>
                <w:sz w:val="24"/>
                <w:szCs w:val="24"/>
                <w:rPrChange w:id="92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30" w:author="Mohammad Nayeem" w:date="2020-03-05T15:43:00Z">
                  <w:rPr>
                    <w:rFonts w:ascii="Times New Roman" w:hAnsi="Times New Roman" w:cs="Times New Roman"/>
                  </w:rPr>
                </w:rPrChange>
              </w:rPr>
              <w:t>58</w:t>
            </w:r>
            <w:r w:rsidR="00350D31" w:rsidRPr="00F71B20">
              <w:rPr>
                <w:rFonts w:ascii="Times New Roman" w:hAnsi="Times New Roman" w:cs="Times New Roman"/>
                <w:sz w:val="24"/>
                <w:szCs w:val="24"/>
                <w:rPrChange w:id="931" w:author="Mohammad Nayeem" w:date="2020-03-05T15:43:00Z">
                  <w:rPr>
                    <w:rFonts w:ascii="Times New Roman" w:hAnsi="Times New Roman" w:cs="Times New Roman"/>
                  </w:rPr>
                </w:rPrChange>
              </w:rPr>
              <w:t>94</w:t>
            </w:r>
            <w:r w:rsidRPr="00F71B20">
              <w:rPr>
                <w:rFonts w:ascii="Times New Roman" w:hAnsi="Times New Roman" w:cs="Times New Roman"/>
                <w:sz w:val="24"/>
                <w:szCs w:val="24"/>
                <w:rPrChange w:id="932" w:author="Mohammad Nayeem" w:date="2020-03-05T15:43:00Z">
                  <w:rPr>
                    <w:rFonts w:ascii="Times New Roman" w:hAnsi="Times New Roman" w:cs="Times New Roman"/>
                  </w:rPr>
                </w:rPrChange>
              </w:rPr>
              <w:t xml:space="preserve"> (81.</w:t>
            </w:r>
            <w:r w:rsidR="00350D31" w:rsidRPr="00F71B20">
              <w:rPr>
                <w:rFonts w:ascii="Times New Roman" w:hAnsi="Times New Roman" w:cs="Times New Roman"/>
                <w:sz w:val="24"/>
                <w:szCs w:val="24"/>
                <w:rPrChange w:id="933" w:author="Mohammad Nayeem" w:date="2020-03-05T15:43:00Z">
                  <w:rPr>
                    <w:rFonts w:ascii="Times New Roman" w:hAnsi="Times New Roman" w:cs="Times New Roman"/>
                  </w:rPr>
                </w:rPrChange>
              </w:rPr>
              <w:t>4</w:t>
            </w:r>
            <w:r w:rsidRPr="00F71B20">
              <w:rPr>
                <w:rFonts w:ascii="Times New Roman" w:hAnsi="Times New Roman" w:cs="Times New Roman"/>
                <w:sz w:val="24"/>
                <w:szCs w:val="24"/>
                <w:rPrChange w:id="934" w:author="Mohammad Nayeem" w:date="2020-03-05T15:43:00Z">
                  <w:rPr>
                    <w:rFonts w:ascii="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35"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7C1CA2A" w14:textId="160C2962" w:rsidR="00E32C12" w:rsidRPr="00F71B20" w:rsidRDefault="00A33184">
            <w:pPr>
              <w:spacing w:after="0" w:line="240" w:lineRule="auto"/>
              <w:rPr>
                <w:rFonts w:ascii="Times New Roman" w:hAnsi="Times New Roman" w:cs="Times New Roman"/>
                <w:sz w:val="24"/>
                <w:szCs w:val="24"/>
                <w:rPrChange w:id="936" w:author="Mohammad Nayeem" w:date="2020-03-05T15:43:00Z">
                  <w:rPr>
                    <w:rFonts w:ascii="Times New Roman" w:hAnsi="Times New Roman" w:cs="Times New Roman"/>
                  </w:rPr>
                </w:rPrChange>
              </w:rPr>
            </w:pPr>
            <w:ins w:id="937" w:author="NaYEeM" w:date="2020-02-26T14:42:00Z">
              <w:r w:rsidRPr="00F71B20">
                <w:rPr>
                  <w:rFonts w:ascii="Times New Roman" w:hAnsi="Times New Roman" w:cs="Times New Roman"/>
                  <w:sz w:val="24"/>
                  <w:szCs w:val="24"/>
                </w:rPr>
                <w:t>&lt;0.001</w:t>
              </w:r>
            </w:ins>
            <w:del w:id="938" w:author="NaYEeM" w:date="2020-02-26T14:42:00Z">
              <w:r w:rsidR="00D85611" w:rsidRPr="00F71B20" w:rsidDel="00A33184">
                <w:rPr>
                  <w:rFonts w:ascii="Times New Roman" w:hAnsi="Times New Roman" w:cs="Times New Roman"/>
                  <w:sz w:val="24"/>
                  <w:szCs w:val="24"/>
                  <w:rPrChange w:id="939" w:author="Mohammad Nayeem" w:date="2020-03-05T15:43:00Z">
                    <w:rPr>
                      <w:rFonts w:ascii="Times New Roman" w:hAnsi="Times New Roman" w:cs="Times New Roman"/>
                    </w:rPr>
                  </w:rPrChange>
                </w:rPr>
                <w:delText>0.00</w:delText>
              </w:r>
              <w:r w:rsidR="00350D31" w:rsidRPr="00F71B20" w:rsidDel="00A33184">
                <w:rPr>
                  <w:rFonts w:ascii="Times New Roman" w:hAnsi="Times New Roman" w:cs="Times New Roman"/>
                  <w:sz w:val="24"/>
                  <w:szCs w:val="24"/>
                  <w:rPrChange w:id="940" w:author="Mohammad Nayeem" w:date="2020-03-05T15:43:00Z">
                    <w:rPr>
                      <w:rFonts w:ascii="Times New Roman" w:hAnsi="Times New Roman" w:cs="Times New Roman"/>
                    </w:rPr>
                  </w:rPrChange>
                </w:rPr>
                <w:delText>0</w:delText>
              </w:r>
            </w:del>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41"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0757C89" w14:textId="77777777" w:rsidR="00E32C12" w:rsidRPr="00F71B20" w:rsidRDefault="001639E8">
            <w:pPr>
              <w:spacing w:after="0" w:line="240" w:lineRule="auto"/>
              <w:rPr>
                <w:rFonts w:ascii="Times New Roman" w:hAnsi="Times New Roman" w:cs="Times New Roman"/>
                <w:sz w:val="24"/>
                <w:szCs w:val="24"/>
                <w:rPrChange w:id="94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43" w:author="Mohammad Nayeem" w:date="2020-03-05T15:43:00Z">
                  <w:rPr>
                    <w:rFonts w:ascii="Times New Roman" w:hAnsi="Times New Roman" w:cs="Times New Roman"/>
                  </w:rPr>
                </w:rPrChange>
              </w:rPr>
              <w:t>961 (23.1)</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44"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6374DFD" w14:textId="77777777" w:rsidR="00E32C12" w:rsidRPr="00F71B20" w:rsidRDefault="001639E8">
            <w:pPr>
              <w:spacing w:after="0" w:line="240" w:lineRule="auto"/>
              <w:rPr>
                <w:rFonts w:ascii="Times New Roman" w:hAnsi="Times New Roman" w:cs="Times New Roman"/>
                <w:sz w:val="24"/>
                <w:szCs w:val="24"/>
                <w:rPrChange w:id="94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46" w:author="Mohammad Nayeem" w:date="2020-03-05T15:43:00Z">
                  <w:rPr>
                    <w:rFonts w:ascii="Times New Roman" w:hAnsi="Times New Roman" w:cs="Times New Roman"/>
                  </w:rPr>
                </w:rPrChange>
              </w:rPr>
              <w:t>3236 (76.9)</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47"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2B7C1ED" w14:textId="77777777" w:rsidR="00E32C12" w:rsidRPr="00F71B20" w:rsidRDefault="002B4948">
            <w:pPr>
              <w:spacing w:after="0" w:line="240" w:lineRule="auto"/>
              <w:rPr>
                <w:rFonts w:ascii="Times New Roman" w:hAnsi="Times New Roman" w:cs="Times New Roman"/>
                <w:sz w:val="24"/>
                <w:szCs w:val="24"/>
                <w:rPrChange w:id="948"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49" w:author="Mohammad Nayeem" w:date="2020-03-05T15:43:00Z">
                  <w:rPr>
                    <w:rFonts w:ascii="Times New Roman" w:hAnsi="Times New Roman" w:cs="Times New Roman"/>
                  </w:rPr>
                </w:rPrChange>
              </w:rPr>
              <w:t>0.705</w:t>
            </w:r>
          </w:p>
        </w:tc>
      </w:tr>
      <w:tr w:rsidR="00A52446" w:rsidRPr="00F71B20" w14:paraId="60A4A10E" w14:textId="77777777" w:rsidTr="00F95098">
        <w:trPr>
          <w:trHeight w:val="1"/>
          <w:trPrChange w:id="950"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51"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C63D64B" w14:textId="77777777" w:rsidR="00E32C12" w:rsidRPr="00F71B20" w:rsidRDefault="00911D0C">
            <w:pPr>
              <w:spacing w:after="0" w:line="240" w:lineRule="auto"/>
              <w:rPr>
                <w:rFonts w:ascii="Times New Roman" w:hAnsi="Times New Roman" w:cs="Times New Roman"/>
                <w:sz w:val="24"/>
                <w:szCs w:val="24"/>
                <w:rPrChange w:id="95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953" w:author="Mohammad Nayeem" w:date="2020-03-05T15:43:00Z">
                  <w:rPr>
                    <w:rFonts w:ascii="Times New Roman" w:eastAsia="Times New Roman" w:hAnsi="Times New Roman" w:cs="Times New Roman"/>
                  </w:rPr>
                </w:rPrChange>
              </w:rPr>
              <w:t>Other religion (Hinduism, Buddhism, Christianity)</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54"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D20E99D" w14:textId="77777777" w:rsidR="00E32C12" w:rsidRPr="00F71B20" w:rsidRDefault="00350D31">
            <w:pPr>
              <w:spacing w:after="0" w:line="240" w:lineRule="auto"/>
              <w:rPr>
                <w:rFonts w:ascii="Times New Roman" w:hAnsi="Times New Roman" w:cs="Times New Roman"/>
                <w:sz w:val="24"/>
                <w:szCs w:val="24"/>
                <w:rPrChange w:id="95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56" w:author="Mohammad Nayeem" w:date="2020-03-05T15:43:00Z">
                  <w:rPr>
                    <w:rFonts w:ascii="Times New Roman" w:hAnsi="Times New Roman" w:cs="Times New Roman"/>
                  </w:rPr>
                </w:rPrChange>
              </w:rPr>
              <w:t>167</w:t>
            </w:r>
            <w:r w:rsidR="009540B1" w:rsidRPr="00F71B20">
              <w:rPr>
                <w:rFonts w:ascii="Times New Roman" w:hAnsi="Times New Roman" w:cs="Times New Roman"/>
                <w:sz w:val="24"/>
                <w:szCs w:val="24"/>
                <w:rPrChange w:id="957" w:author="Mohammad Nayeem" w:date="2020-03-05T15:43:00Z">
                  <w:rPr>
                    <w:rFonts w:ascii="Times New Roman" w:hAnsi="Times New Roman" w:cs="Times New Roman"/>
                  </w:rPr>
                </w:rPrChange>
              </w:rPr>
              <w:t xml:space="preserve"> (25.</w:t>
            </w:r>
            <w:r w:rsidRPr="00F71B20">
              <w:rPr>
                <w:rFonts w:ascii="Times New Roman" w:hAnsi="Times New Roman" w:cs="Times New Roman"/>
                <w:sz w:val="24"/>
                <w:szCs w:val="24"/>
                <w:rPrChange w:id="958" w:author="Mohammad Nayeem" w:date="2020-03-05T15:43:00Z">
                  <w:rPr>
                    <w:rFonts w:ascii="Times New Roman" w:hAnsi="Times New Roman" w:cs="Times New Roman"/>
                  </w:rPr>
                </w:rPrChange>
              </w:rPr>
              <w:t>1</w:t>
            </w:r>
            <w:r w:rsidR="009540B1" w:rsidRPr="00F71B20">
              <w:rPr>
                <w:rFonts w:ascii="Times New Roman" w:hAnsi="Times New Roman" w:cs="Times New Roman"/>
                <w:sz w:val="24"/>
                <w:szCs w:val="24"/>
                <w:rPrChange w:id="959" w:author="Mohammad Nayeem" w:date="2020-03-05T15:43:00Z">
                  <w:rPr>
                    <w:rFonts w:ascii="Times New Roman" w:hAnsi="Times New Roman" w:cs="Times New Roman"/>
                  </w:rPr>
                </w:rPrChange>
              </w:rPr>
              <w:t>)</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60"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2AF1B4F" w14:textId="77777777" w:rsidR="00E32C12" w:rsidRPr="00F71B20" w:rsidRDefault="00350D31">
            <w:pPr>
              <w:spacing w:after="0" w:line="240" w:lineRule="auto"/>
              <w:rPr>
                <w:rFonts w:ascii="Times New Roman" w:hAnsi="Times New Roman" w:cs="Times New Roman"/>
                <w:sz w:val="24"/>
                <w:szCs w:val="24"/>
                <w:rPrChange w:id="96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62" w:author="Mohammad Nayeem" w:date="2020-03-05T15:43:00Z">
                  <w:rPr>
                    <w:rFonts w:ascii="Times New Roman" w:hAnsi="Times New Roman" w:cs="Times New Roman"/>
                  </w:rPr>
                </w:rPrChange>
              </w:rPr>
              <w:t>498</w:t>
            </w:r>
            <w:r w:rsidR="009540B1" w:rsidRPr="00F71B20">
              <w:rPr>
                <w:rFonts w:ascii="Times New Roman" w:hAnsi="Times New Roman" w:cs="Times New Roman"/>
                <w:sz w:val="24"/>
                <w:szCs w:val="24"/>
                <w:rPrChange w:id="963" w:author="Mohammad Nayeem" w:date="2020-03-05T15:43:00Z">
                  <w:rPr>
                    <w:rFonts w:ascii="Times New Roman" w:hAnsi="Times New Roman" w:cs="Times New Roman"/>
                  </w:rPr>
                </w:rPrChange>
              </w:rPr>
              <w:t xml:space="preserve"> (74.</w:t>
            </w:r>
            <w:r w:rsidRPr="00F71B20">
              <w:rPr>
                <w:rFonts w:ascii="Times New Roman" w:hAnsi="Times New Roman" w:cs="Times New Roman"/>
                <w:sz w:val="24"/>
                <w:szCs w:val="24"/>
                <w:rPrChange w:id="964" w:author="Mohammad Nayeem" w:date="2020-03-05T15:43:00Z">
                  <w:rPr>
                    <w:rFonts w:ascii="Times New Roman" w:hAnsi="Times New Roman" w:cs="Times New Roman"/>
                  </w:rPr>
                </w:rPrChange>
              </w:rPr>
              <w:t>9</w:t>
            </w:r>
            <w:r w:rsidR="009540B1" w:rsidRPr="00F71B20">
              <w:rPr>
                <w:rFonts w:ascii="Times New Roman" w:hAnsi="Times New Roman" w:cs="Times New Roman"/>
                <w:sz w:val="24"/>
                <w:szCs w:val="24"/>
                <w:rPrChange w:id="965" w:author="Mohammad Nayeem" w:date="2020-03-05T15:43:00Z">
                  <w:rPr>
                    <w:rFonts w:ascii="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66"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2B74F10" w14:textId="77777777" w:rsidR="00E32C12" w:rsidRPr="00F71B20" w:rsidRDefault="00E32C12">
            <w:pPr>
              <w:spacing w:after="0" w:line="240" w:lineRule="auto"/>
              <w:rPr>
                <w:rFonts w:ascii="Times New Roman" w:eastAsia="Calibri" w:hAnsi="Times New Roman" w:cs="Times New Roman"/>
                <w:sz w:val="24"/>
                <w:szCs w:val="24"/>
                <w:rPrChange w:id="967"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68"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D60D67C" w14:textId="77777777" w:rsidR="001639E8" w:rsidRPr="00F71B20" w:rsidRDefault="001639E8">
            <w:pPr>
              <w:spacing w:after="0" w:line="240" w:lineRule="auto"/>
              <w:rPr>
                <w:rFonts w:ascii="Times New Roman" w:hAnsi="Times New Roman" w:cs="Times New Roman"/>
                <w:sz w:val="24"/>
                <w:szCs w:val="24"/>
                <w:rPrChange w:id="96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70" w:author="Mohammad Nayeem" w:date="2020-03-05T15:43:00Z">
                  <w:rPr>
                    <w:rFonts w:ascii="Times New Roman" w:hAnsi="Times New Roman" w:cs="Times New Roman"/>
                  </w:rPr>
                </w:rPrChange>
              </w:rPr>
              <w:t>101 (</w:t>
            </w:r>
            <w:r w:rsidR="00CA590D" w:rsidRPr="00F71B20">
              <w:rPr>
                <w:rFonts w:ascii="Times New Roman" w:hAnsi="Times New Roman" w:cs="Times New Roman"/>
                <w:sz w:val="24"/>
                <w:szCs w:val="24"/>
                <w:rPrChange w:id="971" w:author="Mohammad Nayeem" w:date="2020-03-05T15:43:00Z">
                  <w:rPr>
                    <w:rFonts w:ascii="Times New Roman" w:hAnsi="Times New Roman" w:cs="Times New Roman"/>
                  </w:rPr>
                </w:rPrChange>
              </w:rPr>
              <w:t>24.8</w:t>
            </w:r>
            <w:r w:rsidRPr="00F71B20">
              <w:rPr>
                <w:rFonts w:ascii="Times New Roman" w:hAnsi="Times New Roman" w:cs="Times New Roman"/>
                <w:sz w:val="24"/>
                <w:szCs w:val="24"/>
                <w:rPrChange w:id="972" w:author="Mohammad Nayeem" w:date="2020-03-05T15:43:00Z">
                  <w:rPr>
                    <w:rFonts w:ascii="Times New Roman" w:hAnsi="Times New Roman" w:cs="Times New Roman"/>
                  </w:rPr>
                </w:rPrChange>
              </w:rPr>
              <w:t>)</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73"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71109F9" w14:textId="77777777" w:rsidR="00E32C12" w:rsidRPr="00F71B20" w:rsidRDefault="001639E8">
            <w:pPr>
              <w:spacing w:after="0" w:line="240" w:lineRule="auto"/>
              <w:rPr>
                <w:rFonts w:ascii="Times New Roman" w:hAnsi="Times New Roman" w:cs="Times New Roman"/>
                <w:sz w:val="24"/>
                <w:szCs w:val="24"/>
                <w:rPrChange w:id="974"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75" w:author="Mohammad Nayeem" w:date="2020-03-05T15:43:00Z">
                  <w:rPr>
                    <w:rFonts w:ascii="Times New Roman" w:hAnsi="Times New Roman" w:cs="Times New Roman"/>
                  </w:rPr>
                </w:rPrChange>
              </w:rPr>
              <w:t>259 (</w:t>
            </w:r>
            <w:r w:rsidR="00CA590D" w:rsidRPr="00F71B20">
              <w:rPr>
                <w:rFonts w:ascii="Times New Roman" w:hAnsi="Times New Roman" w:cs="Times New Roman"/>
                <w:sz w:val="24"/>
                <w:szCs w:val="24"/>
                <w:rPrChange w:id="976" w:author="Mohammad Nayeem" w:date="2020-03-05T15:43:00Z">
                  <w:rPr>
                    <w:rFonts w:ascii="Times New Roman" w:hAnsi="Times New Roman" w:cs="Times New Roman"/>
                  </w:rPr>
                </w:rPrChange>
              </w:rPr>
              <w:t>75.2</w:t>
            </w:r>
            <w:r w:rsidRPr="00F71B20">
              <w:rPr>
                <w:rFonts w:ascii="Times New Roman" w:hAnsi="Times New Roman" w:cs="Times New Roman"/>
                <w:sz w:val="24"/>
                <w:szCs w:val="24"/>
                <w:rPrChange w:id="977" w:author="Mohammad Nayeem" w:date="2020-03-05T15:43:00Z">
                  <w:rPr>
                    <w:rFonts w:ascii="Times New Roman" w:hAnsi="Times New Roman" w:cs="Times New Roman"/>
                  </w:rPr>
                </w:rPrChange>
              </w:rPr>
              <w:t>)</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78"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3B84E67" w14:textId="77777777" w:rsidR="00E32C12" w:rsidRPr="00F71B20" w:rsidRDefault="00E32C12">
            <w:pPr>
              <w:spacing w:after="0" w:line="240" w:lineRule="auto"/>
              <w:rPr>
                <w:rFonts w:ascii="Times New Roman" w:eastAsia="Calibri" w:hAnsi="Times New Roman" w:cs="Times New Roman"/>
                <w:sz w:val="24"/>
                <w:szCs w:val="24"/>
                <w:rPrChange w:id="979" w:author="Mohammad Nayeem" w:date="2020-03-05T15:43:00Z">
                  <w:rPr>
                    <w:rFonts w:ascii="Times New Roman" w:eastAsia="Calibri" w:hAnsi="Times New Roman" w:cs="Times New Roman"/>
                  </w:rPr>
                </w:rPrChange>
              </w:rPr>
            </w:pPr>
          </w:p>
        </w:tc>
      </w:tr>
      <w:tr w:rsidR="00F95098" w:rsidRPr="00F71B20" w14:paraId="005D6CC3" w14:textId="77777777" w:rsidTr="007E1623">
        <w:trPr>
          <w:trHeight w:val="1"/>
        </w:trPr>
        <w:tc>
          <w:tcPr>
            <w:tcW w:w="925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3813F12" w14:textId="2C3BD822" w:rsidR="00F95098" w:rsidRPr="00F71B20" w:rsidRDefault="00F95098">
            <w:pPr>
              <w:spacing w:after="0" w:line="240" w:lineRule="auto"/>
              <w:rPr>
                <w:rFonts w:ascii="Times New Roman" w:eastAsia="Calibri" w:hAnsi="Times New Roman" w:cs="Times New Roman"/>
                <w:sz w:val="24"/>
                <w:szCs w:val="24"/>
                <w:rPrChange w:id="980"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981" w:author="Mohammad Nayeem" w:date="2020-03-05T15:43:00Z">
                  <w:rPr>
                    <w:rFonts w:ascii="Times New Roman" w:eastAsia="Times New Roman" w:hAnsi="Times New Roman" w:cs="Times New Roman"/>
                    <w:b/>
                  </w:rPr>
                </w:rPrChange>
              </w:rPr>
              <w:t>Division</w:t>
            </w:r>
          </w:p>
        </w:tc>
      </w:tr>
      <w:tr w:rsidR="00A52446" w:rsidRPr="00F71B20" w14:paraId="6E852B5B" w14:textId="77777777" w:rsidTr="00F95098">
        <w:trPr>
          <w:trHeight w:val="1"/>
          <w:trPrChange w:id="982"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83"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B221270" w14:textId="77777777" w:rsidR="00E32C12" w:rsidRPr="00F71B20" w:rsidRDefault="00911D0C">
            <w:pPr>
              <w:spacing w:after="0" w:line="240" w:lineRule="auto"/>
              <w:rPr>
                <w:rFonts w:ascii="Times New Roman" w:hAnsi="Times New Roman" w:cs="Times New Roman"/>
                <w:sz w:val="24"/>
                <w:szCs w:val="24"/>
                <w:rPrChange w:id="98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985" w:author="Mohammad Nayeem" w:date="2020-03-05T15:43:00Z">
                  <w:rPr>
                    <w:rFonts w:ascii="Times New Roman" w:eastAsia="Times New Roman" w:hAnsi="Times New Roman" w:cs="Times New Roman"/>
                  </w:rPr>
                </w:rPrChange>
              </w:rPr>
              <w:lastRenderedPageBreak/>
              <w:t>Barisal</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86"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52A22DE" w14:textId="77777777" w:rsidR="00E32C12" w:rsidRPr="00F71B20" w:rsidRDefault="003B6B7F">
            <w:pPr>
              <w:spacing w:after="0" w:line="240" w:lineRule="auto"/>
              <w:rPr>
                <w:rFonts w:ascii="Times New Roman" w:hAnsi="Times New Roman" w:cs="Times New Roman"/>
                <w:sz w:val="24"/>
                <w:szCs w:val="24"/>
                <w:rPrChange w:id="98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88" w:author="Mohammad Nayeem" w:date="2020-03-05T15:43:00Z">
                  <w:rPr>
                    <w:rFonts w:ascii="Times New Roman" w:hAnsi="Times New Roman" w:cs="Times New Roman"/>
                  </w:rPr>
                </w:rPrChange>
              </w:rPr>
              <w:t>50</w:t>
            </w:r>
            <w:r w:rsidR="009C58A0" w:rsidRPr="00F71B20">
              <w:rPr>
                <w:rFonts w:ascii="Times New Roman" w:hAnsi="Times New Roman" w:cs="Times New Roman"/>
                <w:sz w:val="24"/>
                <w:szCs w:val="24"/>
                <w:rPrChange w:id="989" w:author="Mohammad Nayeem" w:date="2020-03-05T15:43:00Z">
                  <w:rPr>
                    <w:rFonts w:ascii="Times New Roman" w:hAnsi="Times New Roman" w:cs="Times New Roman"/>
                  </w:rPr>
                </w:rPrChange>
              </w:rPr>
              <w:t xml:space="preserve"> (10.5)</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90"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C8847C9" w14:textId="77777777" w:rsidR="00E32C12" w:rsidRPr="00F71B20" w:rsidRDefault="003B6B7F">
            <w:pPr>
              <w:spacing w:after="0" w:line="240" w:lineRule="auto"/>
              <w:rPr>
                <w:rFonts w:ascii="Times New Roman" w:hAnsi="Times New Roman" w:cs="Times New Roman"/>
                <w:sz w:val="24"/>
                <w:szCs w:val="24"/>
                <w:rPrChange w:id="99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992" w:author="Mohammad Nayeem" w:date="2020-03-05T15:43:00Z">
                  <w:rPr>
                    <w:rFonts w:ascii="Times New Roman" w:hAnsi="Times New Roman" w:cs="Times New Roman"/>
                  </w:rPr>
                </w:rPrChange>
              </w:rPr>
              <w:t>428</w:t>
            </w:r>
            <w:r w:rsidR="009C58A0" w:rsidRPr="00F71B20">
              <w:rPr>
                <w:rFonts w:ascii="Times New Roman" w:hAnsi="Times New Roman" w:cs="Times New Roman"/>
                <w:sz w:val="24"/>
                <w:szCs w:val="24"/>
                <w:rPrChange w:id="993" w:author="Mohammad Nayeem" w:date="2020-03-05T15:43:00Z">
                  <w:rPr>
                    <w:rFonts w:ascii="Times New Roman" w:hAnsi="Times New Roman" w:cs="Times New Roman"/>
                  </w:rPr>
                </w:rPrChange>
              </w:rPr>
              <w:t xml:space="preserve"> (89.5)</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994"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336B925" w14:textId="5F10571E" w:rsidR="00E32C12" w:rsidRPr="00F71B20" w:rsidRDefault="00A33184">
            <w:pPr>
              <w:spacing w:after="0" w:line="240" w:lineRule="auto"/>
              <w:rPr>
                <w:rFonts w:ascii="Times New Roman" w:hAnsi="Times New Roman" w:cs="Times New Roman"/>
                <w:sz w:val="24"/>
                <w:szCs w:val="24"/>
                <w:rPrChange w:id="995" w:author="Mohammad Nayeem" w:date="2020-03-05T15:43:00Z">
                  <w:rPr>
                    <w:rFonts w:ascii="Times New Roman" w:hAnsi="Times New Roman" w:cs="Times New Roman"/>
                  </w:rPr>
                </w:rPrChange>
              </w:rPr>
            </w:pPr>
            <w:ins w:id="996" w:author="NaYEeM" w:date="2020-02-26T14:42:00Z">
              <w:r w:rsidRPr="00F71B20">
                <w:rPr>
                  <w:rFonts w:ascii="Times New Roman" w:hAnsi="Times New Roman" w:cs="Times New Roman"/>
                  <w:sz w:val="24"/>
                  <w:szCs w:val="24"/>
                </w:rPr>
                <w:t>&lt;0.001</w:t>
              </w:r>
            </w:ins>
            <w:del w:id="997" w:author="NaYEeM" w:date="2020-02-26T14:42:00Z">
              <w:r w:rsidR="00740C5A" w:rsidRPr="00F71B20" w:rsidDel="00A33184">
                <w:rPr>
                  <w:rFonts w:ascii="Times New Roman" w:hAnsi="Times New Roman" w:cs="Times New Roman"/>
                  <w:sz w:val="24"/>
                  <w:szCs w:val="24"/>
                  <w:rPrChange w:id="998" w:author="Mohammad Nayeem" w:date="2020-03-05T15:43:00Z">
                    <w:rPr>
                      <w:rFonts w:ascii="Times New Roman" w:hAnsi="Times New Roman" w:cs="Times New Roman"/>
                    </w:rPr>
                  </w:rPrChange>
                </w:rPr>
                <w:delText>0.00</w:delText>
              </w:r>
              <w:r w:rsidR="000240DF" w:rsidRPr="00F71B20" w:rsidDel="00A33184">
                <w:rPr>
                  <w:rFonts w:ascii="Times New Roman" w:hAnsi="Times New Roman" w:cs="Times New Roman"/>
                  <w:sz w:val="24"/>
                  <w:szCs w:val="24"/>
                  <w:rPrChange w:id="999" w:author="Mohammad Nayeem" w:date="2020-03-05T15:43:00Z">
                    <w:rPr>
                      <w:rFonts w:ascii="Times New Roman" w:hAnsi="Times New Roman" w:cs="Times New Roman"/>
                    </w:rPr>
                  </w:rPrChange>
                </w:rPr>
                <w:delText>0</w:delText>
              </w:r>
            </w:del>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00"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5699316" w14:textId="77777777" w:rsidR="00E32C12" w:rsidRPr="00F71B20" w:rsidRDefault="00244333">
            <w:pPr>
              <w:spacing w:after="0" w:line="240" w:lineRule="auto"/>
              <w:rPr>
                <w:rFonts w:ascii="Times New Roman" w:hAnsi="Times New Roman" w:cs="Times New Roman"/>
                <w:sz w:val="24"/>
                <w:szCs w:val="24"/>
                <w:rPrChange w:id="100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02" w:author="Mohammad Nayeem" w:date="2020-03-05T15:43:00Z">
                  <w:rPr>
                    <w:rFonts w:ascii="Times New Roman" w:hAnsi="Times New Roman" w:cs="Times New Roman"/>
                  </w:rPr>
                </w:rPrChange>
              </w:rPr>
              <w:t>105 (18.1)</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03"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E3C9A3E" w14:textId="77777777" w:rsidR="00E32C12" w:rsidRPr="00F71B20" w:rsidRDefault="00244333">
            <w:pPr>
              <w:spacing w:after="0" w:line="240" w:lineRule="auto"/>
              <w:rPr>
                <w:rFonts w:ascii="Times New Roman" w:hAnsi="Times New Roman" w:cs="Times New Roman"/>
                <w:sz w:val="24"/>
                <w:szCs w:val="24"/>
                <w:rPrChange w:id="1004"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05" w:author="Mohammad Nayeem" w:date="2020-03-05T15:43:00Z">
                  <w:rPr>
                    <w:rFonts w:ascii="Times New Roman" w:hAnsi="Times New Roman" w:cs="Times New Roman"/>
                  </w:rPr>
                </w:rPrChange>
              </w:rPr>
              <w:t>435 (81.9)</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06"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5F6220E" w14:textId="199193A1" w:rsidR="00E32C12" w:rsidRPr="00F71B20" w:rsidRDefault="00A33184">
            <w:pPr>
              <w:spacing w:after="0" w:line="240" w:lineRule="auto"/>
              <w:rPr>
                <w:rFonts w:ascii="Times New Roman" w:hAnsi="Times New Roman" w:cs="Times New Roman"/>
                <w:sz w:val="24"/>
                <w:szCs w:val="24"/>
                <w:rPrChange w:id="1007" w:author="Mohammad Nayeem" w:date="2020-03-05T15:43:00Z">
                  <w:rPr>
                    <w:rFonts w:ascii="Times New Roman" w:hAnsi="Times New Roman" w:cs="Times New Roman"/>
                  </w:rPr>
                </w:rPrChange>
              </w:rPr>
            </w:pPr>
            <w:ins w:id="1008" w:author="NaYEeM" w:date="2020-02-26T14:41:00Z">
              <w:r w:rsidRPr="00F71B20">
                <w:rPr>
                  <w:rFonts w:ascii="Times New Roman" w:hAnsi="Times New Roman" w:cs="Times New Roman"/>
                  <w:sz w:val="24"/>
                  <w:szCs w:val="24"/>
                </w:rPr>
                <w:t>&lt;</w:t>
              </w:r>
            </w:ins>
            <w:commentRangeStart w:id="1009"/>
            <w:r w:rsidR="00FD51F3" w:rsidRPr="00F71B20">
              <w:rPr>
                <w:rFonts w:ascii="Times New Roman" w:hAnsi="Times New Roman" w:cs="Times New Roman"/>
                <w:sz w:val="24"/>
                <w:szCs w:val="24"/>
                <w:rPrChange w:id="1010" w:author="Mohammad Nayeem" w:date="2020-03-05T15:43:00Z">
                  <w:rPr>
                    <w:rFonts w:ascii="Times New Roman" w:hAnsi="Times New Roman" w:cs="Times New Roman"/>
                  </w:rPr>
                </w:rPrChange>
              </w:rPr>
              <w:t>0.00</w:t>
            </w:r>
            <w:ins w:id="1011" w:author="NaYEeM" w:date="2020-02-26T14:41:00Z">
              <w:r w:rsidRPr="00F71B20">
                <w:rPr>
                  <w:rFonts w:ascii="Times New Roman" w:hAnsi="Times New Roman" w:cs="Times New Roman"/>
                  <w:sz w:val="24"/>
                  <w:szCs w:val="24"/>
                </w:rPr>
                <w:t>1</w:t>
              </w:r>
            </w:ins>
            <w:del w:id="1012" w:author="NaYEeM" w:date="2020-02-26T14:41:00Z">
              <w:r w:rsidR="00FD51F3" w:rsidRPr="00F71B20" w:rsidDel="00A33184">
                <w:rPr>
                  <w:rFonts w:ascii="Times New Roman" w:hAnsi="Times New Roman" w:cs="Times New Roman"/>
                  <w:sz w:val="24"/>
                  <w:szCs w:val="24"/>
                  <w:rPrChange w:id="1013" w:author="Mohammad Nayeem" w:date="2020-03-05T15:43:00Z">
                    <w:rPr>
                      <w:rFonts w:ascii="Times New Roman" w:hAnsi="Times New Roman" w:cs="Times New Roman"/>
                    </w:rPr>
                  </w:rPrChange>
                </w:rPr>
                <w:delText>0</w:delText>
              </w:r>
            </w:del>
            <w:commentRangeEnd w:id="1009"/>
            <w:r w:rsidR="00AB10C2" w:rsidRPr="00F71B20">
              <w:rPr>
                <w:rStyle w:val="CommentReference"/>
                <w:rFonts w:ascii="Times New Roman" w:hAnsi="Times New Roman" w:cs="Times New Roman"/>
                <w:sz w:val="24"/>
                <w:szCs w:val="24"/>
                <w:rPrChange w:id="1014" w:author="Mohammad Nayeem" w:date="2020-03-05T15:43:00Z">
                  <w:rPr>
                    <w:rStyle w:val="CommentReference"/>
                  </w:rPr>
                </w:rPrChange>
              </w:rPr>
              <w:commentReference w:id="1009"/>
            </w:r>
          </w:p>
        </w:tc>
      </w:tr>
      <w:tr w:rsidR="00A52446" w:rsidRPr="00F71B20" w14:paraId="2DC4785C" w14:textId="77777777" w:rsidTr="00F95098">
        <w:trPr>
          <w:trHeight w:val="1"/>
          <w:trPrChange w:id="1015"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16"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5DD2BB6" w14:textId="77777777" w:rsidR="00E32C12" w:rsidRPr="00F71B20" w:rsidRDefault="00911D0C">
            <w:pPr>
              <w:spacing w:after="0" w:line="240" w:lineRule="auto"/>
              <w:rPr>
                <w:rFonts w:ascii="Times New Roman" w:hAnsi="Times New Roman" w:cs="Times New Roman"/>
                <w:sz w:val="24"/>
                <w:szCs w:val="24"/>
                <w:rPrChange w:id="101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018" w:author="Mohammad Nayeem" w:date="2020-03-05T15:43:00Z">
                  <w:rPr>
                    <w:rFonts w:ascii="Times New Roman" w:eastAsia="Times New Roman" w:hAnsi="Times New Roman" w:cs="Times New Roman"/>
                  </w:rPr>
                </w:rPrChange>
              </w:rPr>
              <w:t>Chittagong</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19"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0E29D18" w14:textId="77777777" w:rsidR="00E32C12" w:rsidRPr="00F71B20" w:rsidRDefault="003B6B7F">
            <w:pPr>
              <w:spacing w:after="0" w:line="240" w:lineRule="auto"/>
              <w:rPr>
                <w:rFonts w:ascii="Times New Roman" w:hAnsi="Times New Roman" w:cs="Times New Roman"/>
                <w:sz w:val="24"/>
                <w:szCs w:val="24"/>
                <w:rPrChange w:id="102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21" w:author="Mohammad Nayeem" w:date="2020-03-05T15:43:00Z">
                  <w:rPr>
                    <w:rFonts w:ascii="Times New Roman" w:hAnsi="Times New Roman" w:cs="Times New Roman"/>
                  </w:rPr>
                </w:rPrChange>
              </w:rPr>
              <w:t xml:space="preserve">267 </w:t>
            </w:r>
            <w:r w:rsidR="00FD78F9" w:rsidRPr="00F71B20">
              <w:rPr>
                <w:rFonts w:ascii="Times New Roman" w:hAnsi="Times New Roman" w:cs="Times New Roman"/>
                <w:sz w:val="24"/>
                <w:szCs w:val="24"/>
                <w:rPrChange w:id="1022" w:author="Mohammad Nayeem" w:date="2020-03-05T15:43:00Z">
                  <w:rPr>
                    <w:rFonts w:ascii="Times New Roman" w:hAnsi="Times New Roman" w:cs="Times New Roman"/>
                  </w:rPr>
                </w:rPrChange>
              </w:rPr>
              <w:t>(14.5)</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23"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0B14921" w14:textId="77777777" w:rsidR="00E32C12" w:rsidRPr="00F71B20" w:rsidRDefault="003B6B7F">
            <w:pPr>
              <w:spacing w:after="0" w:line="240" w:lineRule="auto"/>
              <w:rPr>
                <w:rFonts w:ascii="Times New Roman" w:hAnsi="Times New Roman" w:cs="Times New Roman"/>
                <w:sz w:val="24"/>
                <w:szCs w:val="24"/>
                <w:rPrChange w:id="1024"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25" w:author="Mohammad Nayeem" w:date="2020-03-05T15:43:00Z">
                  <w:rPr>
                    <w:rFonts w:ascii="Times New Roman" w:hAnsi="Times New Roman" w:cs="Times New Roman"/>
                  </w:rPr>
                </w:rPrChange>
              </w:rPr>
              <w:t>1577</w:t>
            </w:r>
            <w:r w:rsidR="00E76F3C" w:rsidRPr="00F71B20">
              <w:rPr>
                <w:rFonts w:ascii="Times New Roman" w:hAnsi="Times New Roman" w:cs="Times New Roman"/>
                <w:sz w:val="24"/>
                <w:szCs w:val="24"/>
                <w:rPrChange w:id="1026" w:author="Mohammad Nayeem" w:date="2020-03-05T15:43:00Z">
                  <w:rPr>
                    <w:rFonts w:ascii="Times New Roman" w:hAnsi="Times New Roman" w:cs="Times New Roman"/>
                  </w:rPr>
                </w:rPrChange>
              </w:rPr>
              <w:t xml:space="preserve"> (85.5)</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27"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C4F65A9" w14:textId="77777777" w:rsidR="00E32C12" w:rsidRPr="00F71B20" w:rsidRDefault="00E32C12">
            <w:pPr>
              <w:spacing w:after="0" w:line="240" w:lineRule="auto"/>
              <w:rPr>
                <w:rFonts w:ascii="Times New Roman" w:eastAsia="Calibri" w:hAnsi="Times New Roman" w:cs="Times New Roman"/>
                <w:sz w:val="24"/>
                <w:szCs w:val="24"/>
                <w:rPrChange w:id="1028"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29"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CFBC2BC" w14:textId="77777777" w:rsidR="00E32C12" w:rsidRPr="00F71B20" w:rsidRDefault="00AA164B">
            <w:pPr>
              <w:spacing w:after="0" w:line="240" w:lineRule="auto"/>
              <w:rPr>
                <w:rFonts w:ascii="Times New Roman" w:hAnsi="Times New Roman" w:cs="Times New Roman"/>
                <w:sz w:val="24"/>
                <w:szCs w:val="24"/>
                <w:rPrChange w:id="103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31" w:author="Mohammad Nayeem" w:date="2020-03-05T15:43:00Z">
                  <w:rPr>
                    <w:rFonts w:ascii="Times New Roman" w:hAnsi="Times New Roman" w:cs="Times New Roman"/>
                  </w:rPr>
                </w:rPrChange>
              </w:rPr>
              <w:t>169 (18.2)</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32"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16A84EE" w14:textId="77777777" w:rsidR="00E32C12" w:rsidRPr="00F71B20" w:rsidRDefault="00AA164B">
            <w:pPr>
              <w:spacing w:after="0" w:line="240" w:lineRule="auto"/>
              <w:rPr>
                <w:rFonts w:ascii="Times New Roman" w:hAnsi="Times New Roman" w:cs="Times New Roman"/>
                <w:sz w:val="24"/>
                <w:szCs w:val="24"/>
                <w:rPrChange w:id="103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34" w:author="Mohammad Nayeem" w:date="2020-03-05T15:43:00Z">
                  <w:rPr>
                    <w:rFonts w:ascii="Times New Roman" w:hAnsi="Times New Roman" w:cs="Times New Roman"/>
                  </w:rPr>
                </w:rPrChange>
              </w:rPr>
              <w:t>716 (81.8)</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35"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E7A881C" w14:textId="77777777" w:rsidR="00E32C12" w:rsidRPr="00F71B20" w:rsidRDefault="00E32C12">
            <w:pPr>
              <w:spacing w:after="0" w:line="240" w:lineRule="auto"/>
              <w:rPr>
                <w:rFonts w:ascii="Times New Roman" w:eastAsia="Calibri" w:hAnsi="Times New Roman" w:cs="Times New Roman"/>
                <w:sz w:val="24"/>
                <w:szCs w:val="24"/>
                <w:rPrChange w:id="1036" w:author="Mohammad Nayeem" w:date="2020-03-05T15:43:00Z">
                  <w:rPr>
                    <w:rFonts w:ascii="Times New Roman" w:eastAsia="Calibri" w:hAnsi="Times New Roman" w:cs="Times New Roman"/>
                  </w:rPr>
                </w:rPrChange>
              </w:rPr>
            </w:pPr>
          </w:p>
        </w:tc>
      </w:tr>
      <w:tr w:rsidR="00A52446" w:rsidRPr="00F71B20" w14:paraId="2F915296" w14:textId="77777777" w:rsidTr="00F95098">
        <w:trPr>
          <w:trHeight w:val="1"/>
          <w:trPrChange w:id="1037"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38"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54A2142" w14:textId="77777777" w:rsidR="00E32C12" w:rsidRPr="00F71B20" w:rsidRDefault="00911D0C">
            <w:pPr>
              <w:spacing w:after="0" w:line="240" w:lineRule="auto"/>
              <w:rPr>
                <w:rFonts w:ascii="Times New Roman" w:hAnsi="Times New Roman" w:cs="Times New Roman"/>
                <w:sz w:val="24"/>
                <w:szCs w:val="24"/>
                <w:rPrChange w:id="103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040" w:author="Mohammad Nayeem" w:date="2020-03-05T15:43:00Z">
                  <w:rPr>
                    <w:rFonts w:ascii="Times New Roman" w:eastAsia="Times New Roman" w:hAnsi="Times New Roman" w:cs="Times New Roman"/>
                  </w:rPr>
                </w:rPrChange>
              </w:rPr>
              <w:t>Dhaka</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41"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7EAD7E3" w14:textId="77777777" w:rsidR="00E32C12" w:rsidRPr="00F71B20" w:rsidRDefault="003B6B7F">
            <w:pPr>
              <w:spacing w:after="0" w:line="240" w:lineRule="auto"/>
              <w:rPr>
                <w:rFonts w:ascii="Times New Roman" w:hAnsi="Times New Roman" w:cs="Times New Roman"/>
                <w:sz w:val="24"/>
                <w:szCs w:val="24"/>
                <w:rPrChange w:id="104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43" w:author="Mohammad Nayeem" w:date="2020-03-05T15:43:00Z">
                  <w:rPr>
                    <w:rFonts w:ascii="Times New Roman" w:hAnsi="Times New Roman" w:cs="Times New Roman"/>
                  </w:rPr>
                </w:rPrChange>
              </w:rPr>
              <w:t>604</w:t>
            </w:r>
            <w:r w:rsidR="00DF39B7" w:rsidRPr="00F71B20">
              <w:rPr>
                <w:rFonts w:ascii="Times New Roman" w:hAnsi="Times New Roman" w:cs="Times New Roman"/>
                <w:sz w:val="24"/>
                <w:szCs w:val="24"/>
                <w:rPrChange w:id="1044" w:author="Mohammad Nayeem" w:date="2020-03-05T15:43:00Z">
                  <w:rPr>
                    <w:rFonts w:ascii="Times New Roman" w:hAnsi="Times New Roman" w:cs="Times New Roman"/>
                  </w:rPr>
                </w:rPrChange>
              </w:rPr>
              <w:t xml:space="preserve"> </w:t>
            </w:r>
            <w:r w:rsidR="00FD78F9" w:rsidRPr="00F71B20">
              <w:rPr>
                <w:rFonts w:ascii="Times New Roman" w:hAnsi="Times New Roman" w:cs="Times New Roman"/>
                <w:sz w:val="24"/>
                <w:szCs w:val="24"/>
                <w:rPrChange w:id="1045" w:author="Mohammad Nayeem" w:date="2020-03-05T15:43:00Z">
                  <w:rPr>
                    <w:rFonts w:ascii="Times New Roman" w:hAnsi="Times New Roman" w:cs="Times New Roman"/>
                  </w:rPr>
                </w:rPrChange>
              </w:rPr>
              <w:t>(24.4)</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46"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769036C" w14:textId="77777777" w:rsidR="00E32C12" w:rsidRPr="00F71B20" w:rsidRDefault="003B6B7F">
            <w:pPr>
              <w:spacing w:after="0" w:line="240" w:lineRule="auto"/>
              <w:rPr>
                <w:rFonts w:ascii="Times New Roman" w:hAnsi="Times New Roman" w:cs="Times New Roman"/>
                <w:sz w:val="24"/>
                <w:szCs w:val="24"/>
                <w:rPrChange w:id="104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48" w:author="Mohammad Nayeem" w:date="2020-03-05T15:43:00Z">
                  <w:rPr>
                    <w:rFonts w:ascii="Times New Roman" w:hAnsi="Times New Roman" w:cs="Times New Roman"/>
                  </w:rPr>
                </w:rPrChange>
              </w:rPr>
              <w:t>1872</w:t>
            </w:r>
            <w:r w:rsidR="00E76F3C" w:rsidRPr="00F71B20">
              <w:rPr>
                <w:rFonts w:ascii="Times New Roman" w:hAnsi="Times New Roman" w:cs="Times New Roman"/>
                <w:sz w:val="24"/>
                <w:szCs w:val="24"/>
                <w:rPrChange w:id="1049" w:author="Mohammad Nayeem" w:date="2020-03-05T15:43:00Z">
                  <w:rPr>
                    <w:rFonts w:ascii="Times New Roman" w:hAnsi="Times New Roman" w:cs="Times New Roman"/>
                  </w:rPr>
                </w:rPrChange>
              </w:rPr>
              <w:t xml:space="preserve"> (75.6)</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50"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2B5058C" w14:textId="77777777" w:rsidR="00E32C12" w:rsidRPr="00F71B20" w:rsidRDefault="00E32C12">
            <w:pPr>
              <w:spacing w:after="0" w:line="240" w:lineRule="auto"/>
              <w:rPr>
                <w:rFonts w:ascii="Times New Roman" w:eastAsia="Calibri" w:hAnsi="Times New Roman" w:cs="Times New Roman"/>
                <w:sz w:val="24"/>
                <w:szCs w:val="24"/>
                <w:rPrChange w:id="1051"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52"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5A2B85C" w14:textId="77777777" w:rsidR="00E32C12" w:rsidRPr="00F71B20" w:rsidRDefault="00315C3C">
            <w:pPr>
              <w:spacing w:after="0" w:line="240" w:lineRule="auto"/>
              <w:rPr>
                <w:rFonts w:ascii="Times New Roman" w:hAnsi="Times New Roman" w:cs="Times New Roman"/>
                <w:sz w:val="24"/>
                <w:szCs w:val="24"/>
                <w:rPrChange w:id="105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54" w:author="Mohammad Nayeem" w:date="2020-03-05T15:43:00Z">
                  <w:rPr>
                    <w:rFonts w:ascii="Times New Roman" w:hAnsi="Times New Roman" w:cs="Times New Roman"/>
                  </w:rPr>
                </w:rPrChange>
              </w:rPr>
              <w:t>262 (30.0)</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55"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E87557F" w14:textId="77777777" w:rsidR="00E32C12" w:rsidRPr="00F71B20" w:rsidRDefault="00315C3C">
            <w:pPr>
              <w:spacing w:after="0" w:line="240" w:lineRule="auto"/>
              <w:rPr>
                <w:rFonts w:ascii="Times New Roman" w:hAnsi="Times New Roman" w:cs="Times New Roman"/>
                <w:sz w:val="24"/>
                <w:szCs w:val="24"/>
                <w:rPrChange w:id="1056"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57" w:author="Mohammad Nayeem" w:date="2020-03-05T15:43:00Z">
                  <w:rPr>
                    <w:rFonts w:ascii="Times New Roman" w:hAnsi="Times New Roman" w:cs="Times New Roman"/>
                  </w:rPr>
                </w:rPrChange>
              </w:rPr>
              <w:t>548 (70.0)</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58"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8E7CC31" w14:textId="77777777" w:rsidR="00E32C12" w:rsidRPr="00F71B20" w:rsidRDefault="00E32C12">
            <w:pPr>
              <w:spacing w:after="0" w:line="240" w:lineRule="auto"/>
              <w:rPr>
                <w:rFonts w:ascii="Times New Roman" w:eastAsia="Calibri" w:hAnsi="Times New Roman" w:cs="Times New Roman"/>
                <w:sz w:val="24"/>
                <w:szCs w:val="24"/>
                <w:rPrChange w:id="1059" w:author="Mohammad Nayeem" w:date="2020-03-05T15:43:00Z">
                  <w:rPr>
                    <w:rFonts w:ascii="Times New Roman" w:eastAsia="Calibri" w:hAnsi="Times New Roman" w:cs="Times New Roman"/>
                  </w:rPr>
                </w:rPrChange>
              </w:rPr>
            </w:pPr>
          </w:p>
        </w:tc>
      </w:tr>
      <w:tr w:rsidR="00A52446" w:rsidRPr="00F71B20" w14:paraId="5C4C7A20" w14:textId="77777777" w:rsidTr="00F95098">
        <w:trPr>
          <w:trHeight w:val="1"/>
          <w:trPrChange w:id="1060"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61"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51A15B6" w14:textId="77777777" w:rsidR="00E32C12" w:rsidRPr="00F71B20" w:rsidRDefault="00911D0C">
            <w:pPr>
              <w:spacing w:after="0" w:line="240" w:lineRule="auto"/>
              <w:rPr>
                <w:rFonts w:ascii="Times New Roman" w:hAnsi="Times New Roman" w:cs="Times New Roman"/>
                <w:sz w:val="24"/>
                <w:szCs w:val="24"/>
                <w:rPrChange w:id="106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063" w:author="Mohammad Nayeem" w:date="2020-03-05T15:43:00Z">
                  <w:rPr>
                    <w:rFonts w:ascii="Times New Roman" w:eastAsia="Times New Roman" w:hAnsi="Times New Roman" w:cs="Times New Roman"/>
                  </w:rPr>
                </w:rPrChange>
              </w:rPr>
              <w:t>Khulna</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64"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4BFE36D" w14:textId="77777777" w:rsidR="00E32C12" w:rsidRPr="00F71B20" w:rsidRDefault="003B6B7F">
            <w:pPr>
              <w:spacing w:after="0" w:line="240" w:lineRule="auto"/>
              <w:rPr>
                <w:rFonts w:ascii="Times New Roman" w:hAnsi="Times New Roman" w:cs="Times New Roman"/>
                <w:sz w:val="24"/>
                <w:szCs w:val="24"/>
                <w:rPrChange w:id="106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66" w:author="Mohammad Nayeem" w:date="2020-03-05T15:43:00Z">
                  <w:rPr>
                    <w:rFonts w:ascii="Times New Roman" w:hAnsi="Times New Roman" w:cs="Times New Roman"/>
                  </w:rPr>
                </w:rPrChange>
              </w:rPr>
              <w:t>230</w:t>
            </w:r>
            <w:r w:rsidR="00DF39B7" w:rsidRPr="00F71B20">
              <w:rPr>
                <w:rFonts w:ascii="Times New Roman" w:hAnsi="Times New Roman" w:cs="Times New Roman"/>
                <w:sz w:val="24"/>
                <w:szCs w:val="24"/>
                <w:rPrChange w:id="1067" w:author="Mohammad Nayeem" w:date="2020-03-05T15:43:00Z">
                  <w:rPr>
                    <w:rFonts w:ascii="Times New Roman" w:hAnsi="Times New Roman" w:cs="Times New Roman"/>
                  </w:rPr>
                </w:rPrChange>
              </w:rPr>
              <w:t xml:space="preserve"> </w:t>
            </w:r>
            <w:r w:rsidR="00FD78F9" w:rsidRPr="00F71B20">
              <w:rPr>
                <w:rFonts w:ascii="Times New Roman" w:hAnsi="Times New Roman" w:cs="Times New Roman"/>
                <w:sz w:val="24"/>
                <w:szCs w:val="24"/>
                <w:rPrChange w:id="1068" w:author="Mohammad Nayeem" w:date="2020-03-05T15:43:00Z">
                  <w:rPr>
                    <w:rFonts w:ascii="Times New Roman" w:hAnsi="Times New Roman" w:cs="Times New Roman"/>
                  </w:rPr>
                </w:rPrChange>
              </w:rPr>
              <w:t>(30.5)</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69"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0848D43" w14:textId="77777777" w:rsidR="00E32C12" w:rsidRPr="00F71B20" w:rsidRDefault="003B6B7F">
            <w:pPr>
              <w:spacing w:after="0" w:line="240" w:lineRule="auto"/>
              <w:rPr>
                <w:rFonts w:ascii="Times New Roman" w:hAnsi="Times New Roman" w:cs="Times New Roman"/>
                <w:sz w:val="24"/>
                <w:szCs w:val="24"/>
                <w:rPrChange w:id="107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71" w:author="Mohammad Nayeem" w:date="2020-03-05T15:43:00Z">
                  <w:rPr>
                    <w:rFonts w:ascii="Times New Roman" w:hAnsi="Times New Roman" w:cs="Times New Roman"/>
                  </w:rPr>
                </w:rPrChange>
              </w:rPr>
              <w:t>524</w:t>
            </w:r>
            <w:r w:rsidR="00E76F3C" w:rsidRPr="00F71B20">
              <w:rPr>
                <w:rFonts w:ascii="Times New Roman" w:hAnsi="Times New Roman" w:cs="Times New Roman"/>
                <w:sz w:val="24"/>
                <w:szCs w:val="24"/>
                <w:rPrChange w:id="1072" w:author="Mohammad Nayeem" w:date="2020-03-05T15:43:00Z">
                  <w:rPr>
                    <w:rFonts w:ascii="Times New Roman" w:hAnsi="Times New Roman" w:cs="Times New Roman"/>
                  </w:rPr>
                </w:rPrChange>
              </w:rPr>
              <w:t xml:space="preserve"> (69.5)</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73"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82C13D1" w14:textId="77777777" w:rsidR="00E32C12" w:rsidRPr="00F71B20" w:rsidRDefault="00E32C12">
            <w:pPr>
              <w:spacing w:after="0" w:line="240" w:lineRule="auto"/>
              <w:rPr>
                <w:rFonts w:ascii="Times New Roman" w:eastAsia="Calibri" w:hAnsi="Times New Roman" w:cs="Times New Roman"/>
                <w:sz w:val="24"/>
                <w:szCs w:val="24"/>
                <w:rPrChange w:id="1074"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75"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E00EF8D" w14:textId="77777777" w:rsidR="00E32C12" w:rsidRPr="00F71B20" w:rsidRDefault="00AC167F">
            <w:pPr>
              <w:spacing w:after="0" w:line="240" w:lineRule="auto"/>
              <w:rPr>
                <w:rFonts w:ascii="Times New Roman" w:hAnsi="Times New Roman" w:cs="Times New Roman"/>
                <w:sz w:val="24"/>
                <w:szCs w:val="24"/>
                <w:rPrChange w:id="1076"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77" w:author="Mohammad Nayeem" w:date="2020-03-05T15:43:00Z">
                  <w:rPr>
                    <w:rFonts w:ascii="Times New Roman" w:hAnsi="Times New Roman" w:cs="Times New Roman"/>
                  </w:rPr>
                </w:rPrChange>
              </w:rPr>
              <w:t>182 (33.3)</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78"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4F2B7A9" w14:textId="77777777" w:rsidR="00E32C12" w:rsidRPr="00F71B20" w:rsidRDefault="00AC167F">
            <w:pPr>
              <w:spacing w:after="0" w:line="240" w:lineRule="auto"/>
              <w:rPr>
                <w:rFonts w:ascii="Times New Roman" w:hAnsi="Times New Roman" w:cs="Times New Roman"/>
                <w:sz w:val="24"/>
                <w:szCs w:val="24"/>
                <w:rPrChange w:id="107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80" w:author="Mohammad Nayeem" w:date="2020-03-05T15:43:00Z">
                  <w:rPr>
                    <w:rFonts w:ascii="Times New Roman" w:hAnsi="Times New Roman" w:cs="Times New Roman"/>
                  </w:rPr>
                </w:rPrChange>
              </w:rPr>
              <w:t>346 (66.7)</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81"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E7C9428" w14:textId="77777777" w:rsidR="00E32C12" w:rsidRPr="00F71B20" w:rsidRDefault="00E32C12">
            <w:pPr>
              <w:spacing w:after="0" w:line="240" w:lineRule="auto"/>
              <w:rPr>
                <w:rFonts w:ascii="Times New Roman" w:eastAsia="Calibri" w:hAnsi="Times New Roman" w:cs="Times New Roman"/>
                <w:sz w:val="24"/>
                <w:szCs w:val="24"/>
                <w:rPrChange w:id="1082" w:author="Mohammad Nayeem" w:date="2020-03-05T15:43:00Z">
                  <w:rPr>
                    <w:rFonts w:ascii="Times New Roman" w:eastAsia="Calibri" w:hAnsi="Times New Roman" w:cs="Times New Roman"/>
                  </w:rPr>
                </w:rPrChange>
              </w:rPr>
            </w:pPr>
          </w:p>
        </w:tc>
      </w:tr>
      <w:tr w:rsidR="00A52446" w:rsidRPr="00F71B20" w14:paraId="04F2AAF9" w14:textId="77777777" w:rsidTr="00F95098">
        <w:trPr>
          <w:trHeight w:val="1"/>
          <w:trPrChange w:id="1083"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84"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CF61548" w14:textId="77777777" w:rsidR="00E32C12" w:rsidRPr="00F71B20" w:rsidRDefault="00911D0C">
            <w:pPr>
              <w:spacing w:after="0" w:line="240" w:lineRule="auto"/>
              <w:rPr>
                <w:rFonts w:ascii="Times New Roman" w:hAnsi="Times New Roman" w:cs="Times New Roman"/>
                <w:sz w:val="24"/>
                <w:szCs w:val="24"/>
                <w:rPrChange w:id="1085" w:author="Mohammad Nayeem" w:date="2020-03-05T15:43:00Z">
                  <w:rPr>
                    <w:rFonts w:ascii="Times New Roman" w:hAnsi="Times New Roman" w:cs="Times New Roman"/>
                  </w:rPr>
                </w:rPrChange>
              </w:rPr>
            </w:pPr>
            <w:proofErr w:type="spellStart"/>
            <w:r w:rsidRPr="00F71B20">
              <w:rPr>
                <w:rFonts w:ascii="Times New Roman" w:eastAsia="Times New Roman" w:hAnsi="Times New Roman" w:cs="Times New Roman"/>
                <w:sz w:val="24"/>
                <w:szCs w:val="24"/>
                <w:rPrChange w:id="1086" w:author="Mohammad Nayeem" w:date="2020-03-05T15:43:00Z">
                  <w:rPr>
                    <w:rFonts w:ascii="Times New Roman" w:eastAsia="Times New Roman" w:hAnsi="Times New Roman" w:cs="Times New Roman"/>
                  </w:rPr>
                </w:rPrChange>
              </w:rPr>
              <w:t>Rajshahi</w:t>
            </w:r>
            <w:proofErr w:type="spellEnd"/>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87"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79B6E6F" w14:textId="77777777" w:rsidR="00E32C12" w:rsidRPr="00F71B20" w:rsidRDefault="003B6B7F">
            <w:pPr>
              <w:spacing w:after="0" w:line="240" w:lineRule="auto"/>
              <w:rPr>
                <w:rFonts w:ascii="Times New Roman" w:hAnsi="Times New Roman" w:cs="Times New Roman"/>
                <w:sz w:val="24"/>
                <w:szCs w:val="24"/>
                <w:rPrChange w:id="1088"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89" w:author="Mohammad Nayeem" w:date="2020-03-05T15:43:00Z">
                  <w:rPr>
                    <w:rFonts w:ascii="Times New Roman" w:hAnsi="Times New Roman" w:cs="Times New Roman"/>
                  </w:rPr>
                </w:rPrChange>
              </w:rPr>
              <w:t>189</w:t>
            </w:r>
            <w:r w:rsidR="00DF39B7" w:rsidRPr="00F71B20">
              <w:rPr>
                <w:rFonts w:ascii="Times New Roman" w:hAnsi="Times New Roman" w:cs="Times New Roman"/>
                <w:sz w:val="24"/>
                <w:szCs w:val="24"/>
                <w:rPrChange w:id="1090" w:author="Mohammad Nayeem" w:date="2020-03-05T15:43:00Z">
                  <w:rPr>
                    <w:rFonts w:ascii="Times New Roman" w:hAnsi="Times New Roman" w:cs="Times New Roman"/>
                  </w:rPr>
                </w:rPrChange>
              </w:rPr>
              <w:t xml:space="preserve"> </w:t>
            </w:r>
            <w:r w:rsidR="00FD78F9" w:rsidRPr="00F71B20">
              <w:rPr>
                <w:rFonts w:ascii="Times New Roman" w:hAnsi="Times New Roman" w:cs="Times New Roman"/>
                <w:sz w:val="24"/>
                <w:szCs w:val="24"/>
                <w:rPrChange w:id="1091" w:author="Mohammad Nayeem" w:date="2020-03-05T15:43:00Z">
                  <w:rPr>
                    <w:rFonts w:ascii="Times New Roman" w:hAnsi="Times New Roman" w:cs="Times New Roman"/>
                  </w:rPr>
                </w:rPrChange>
              </w:rPr>
              <w:t>(22.4)</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92"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0E854CA" w14:textId="77777777" w:rsidR="00E32C12" w:rsidRPr="00F71B20" w:rsidRDefault="003B6B7F">
            <w:pPr>
              <w:spacing w:after="0" w:line="240" w:lineRule="auto"/>
              <w:rPr>
                <w:rFonts w:ascii="Times New Roman" w:hAnsi="Times New Roman" w:cs="Times New Roman"/>
                <w:sz w:val="24"/>
                <w:szCs w:val="24"/>
                <w:rPrChange w:id="109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094" w:author="Mohammad Nayeem" w:date="2020-03-05T15:43:00Z">
                  <w:rPr>
                    <w:rFonts w:ascii="Times New Roman" w:hAnsi="Times New Roman" w:cs="Times New Roman"/>
                  </w:rPr>
                </w:rPrChange>
              </w:rPr>
              <w:t>656</w:t>
            </w:r>
            <w:r w:rsidR="00E76F3C" w:rsidRPr="00F71B20">
              <w:rPr>
                <w:rFonts w:ascii="Times New Roman" w:hAnsi="Times New Roman" w:cs="Times New Roman"/>
                <w:sz w:val="24"/>
                <w:szCs w:val="24"/>
                <w:rPrChange w:id="1095" w:author="Mohammad Nayeem" w:date="2020-03-05T15:43:00Z">
                  <w:rPr>
                    <w:rFonts w:ascii="Times New Roman" w:hAnsi="Times New Roman" w:cs="Times New Roman"/>
                  </w:rPr>
                </w:rPrChange>
              </w:rPr>
              <w:t xml:space="preserve"> (77.6)</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96"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C09B9A1" w14:textId="77777777" w:rsidR="00E32C12" w:rsidRPr="00F71B20" w:rsidRDefault="00E32C12">
            <w:pPr>
              <w:spacing w:after="0" w:line="240" w:lineRule="auto"/>
              <w:rPr>
                <w:rFonts w:ascii="Times New Roman" w:eastAsia="Calibri" w:hAnsi="Times New Roman" w:cs="Times New Roman"/>
                <w:sz w:val="24"/>
                <w:szCs w:val="24"/>
                <w:rPrChange w:id="1097"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098"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C230CDC" w14:textId="77777777" w:rsidR="00E32C12" w:rsidRPr="00F71B20" w:rsidRDefault="00AC167F">
            <w:pPr>
              <w:spacing w:after="0" w:line="240" w:lineRule="auto"/>
              <w:rPr>
                <w:rFonts w:ascii="Times New Roman" w:hAnsi="Times New Roman" w:cs="Times New Roman"/>
                <w:sz w:val="24"/>
                <w:szCs w:val="24"/>
                <w:rPrChange w:id="109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00" w:author="Mohammad Nayeem" w:date="2020-03-05T15:43:00Z">
                  <w:rPr>
                    <w:rFonts w:ascii="Times New Roman" w:hAnsi="Times New Roman" w:cs="Times New Roman"/>
                  </w:rPr>
                </w:rPrChange>
              </w:rPr>
              <w:t>148 (22.5)</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01"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7B136AE" w14:textId="77777777" w:rsidR="00E32C12" w:rsidRPr="00F71B20" w:rsidRDefault="00AC167F">
            <w:pPr>
              <w:spacing w:after="0" w:line="240" w:lineRule="auto"/>
              <w:rPr>
                <w:rFonts w:ascii="Times New Roman" w:hAnsi="Times New Roman" w:cs="Times New Roman"/>
                <w:sz w:val="24"/>
                <w:szCs w:val="24"/>
                <w:rPrChange w:id="110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03" w:author="Mohammad Nayeem" w:date="2020-03-05T15:43:00Z">
                  <w:rPr>
                    <w:rFonts w:ascii="Times New Roman" w:hAnsi="Times New Roman" w:cs="Times New Roman"/>
                  </w:rPr>
                </w:rPrChange>
              </w:rPr>
              <w:t>406 (77.5)</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04"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48B741F" w14:textId="77777777" w:rsidR="00E32C12" w:rsidRPr="00F71B20" w:rsidRDefault="00E32C12">
            <w:pPr>
              <w:spacing w:after="0" w:line="240" w:lineRule="auto"/>
              <w:rPr>
                <w:rFonts w:ascii="Times New Roman" w:eastAsia="Calibri" w:hAnsi="Times New Roman" w:cs="Times New Roman"/>
                <w:sz w:val="24"/>
                <w:szCs w:val="24"/>
                <w:rPrChange w:id="1105" w:author="Mohammad Nayeem" w:date="2020-03-05T15:43:00Z">
                  <w:rPr>
                    <w:rFonts w:ascii="Times New Roman" w:eastAsia="Calibri" w:hAnsi="Times New Roman" w:cs="Times New Roman"/>
                  </w:rPr>
                </w:rPrChange>
              </w:rPr>
            </w:pPr>
          </w:p>
        </w:tc>
      </w:tr>
      <w:tr w:rsidR="00A52446" w:rsidRPr="00F71B20" w14:paraId="33CAAEC4" w14:textId="77777777" w:rsidTr="00F95098">
        <w:trPr>
          <w:trHeight w:val="1"/>
          <w:trPrChange w:id="1106"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07"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C95C089" w14:textId="77777777" w:rsidR="00E32C12" w:rsidRPr="00F71B20" w:rsidRDefault="00911D0C">
            <w:pPr>
              <w:spacing w:after="0" w:line="240" w:lineRule="auto"/>
              <w:rPr>
                <w:rFonts w:ascii="Times New Roman" w:hAnsi="Times New Roman" w:cs="Times New Roman"/>
                <w:sz w:val="24"/>
                <w:szCs w:val="24"/>
                <w:rPrChange w:id="110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109" w:author="Mohammad Nayeem" w:date="2020-03-05T15:43:00Z">
                  <w:rPr>
                    <w:rFonts w:ascii="Times New Roman" w:eastAsia="Times New Roman" w:hAnsi="Times New Roman" w:cs="Times New Roman"/>
                  </w:rPr>
                </w:rPrChange>
              </w:rPr>
              <w:t>Rangpur</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10"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8083CCF" w14:textId="77777777" w:rsidR="00E32C12" w:rsidRPr="00F71B20" w:rsidRDefault="003B6B7F">
            <w:pPr>
              <w:spacing w:after="0" w:line="240" w:lineRule="auto"/>
              <w:rPr>
                <w:rFonts w:ascii="Times New Roman" w:hAnsi="Times New Roman" w:cs="Times New Roman"/>
                <w:sz w:val="24"/>
                <w:szCs w:val="24"/>
                <w:rPrChange w:id="111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12" w:author="Mohammad Nayeem" w:date="2020-03-05T15:43:00Z">
                  <w:rPr>
                    <w:rFonts w:ascii="Times New Roman" w:hAnsi="Times New Roman" w:cs="Times New Roman"/>
                  </w:rPr>
                </w:rPrChange>
              </w:rPr>
              <w:t xml:space="preserve">104 </w:t>
            </w:r>
            <w:r w:rsidR="00FD78F9" w:rsidRPr="00F71B20">
              <w:rPr>
                <w:rFonts w:ascii="Times New Roman" w:hAnsi="Times New Roman" w:cs="Times New Roman"/>
                <w:sz w:val="24"/>
                <w:szCs w:val="24"/>
                <w:rPrChange w:id="1113" w:author="Mohammad Nayeem" w:date="2020-03-05T15:43:00Z">
                  <w:rPr>
                    <w:rFonts w:ascii="Times New Roman" w:hAnsi="Times New Roman" w:cs="Times New Roman"/>
                  </w:rPr>
                </w:rPrChange>
              </w:rPr>
              <w:t>(11.7)</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14"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F11A08B" w14:textId="77777777" w:rsidR="00E32C12" w:rsidRPr="00F71B20" w:rsidRDefault="003B6B7F">
            <w:pPr>
              <w:spacing w:after="0" w:line="240" w:lineRule="auto"/>
              <w:rPr>
                <w:rFonts w:ascii="Times New Roman" w:hAnsi="Times New Roman" w:cs="Times New Roman"/>
                <w:sz w:val="24"/>
                <w:szCs w:val="24"/>
                <w:rPrChange w:id="111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16" w:author="Mohammad Nayeem" w:date="2020-03-05T15:43:00Z">
                  <w:rPr>
                    <w:rFonts w:ascii="Times New Roman" w:hAnsi="Times New Roman" w:cs="Times New Roman"/>
                  </w:rPr>
                </w:rPrChange>
              </w:rPr>
              <w:t>788</w:t>
            </w:r>
            <w:r w:rsidR="00E76F3C" w:rsidRPr="00F71B20">
              <w:rPr>
                <w:rFonts w:ascii="Times New Roman" w:hAnsi="Times New Roman" w:cs="Times New Roman"/>
                <w:sz w:val="24"/>
                <w:szCs w:val="24"/>
                <w:rPrChange w:id="1117" w:author="Mohammad Nayeem" w:date="2020-03-05T15:43:00Z">
                  <w:rPr>
                    <w:rFonts w:ascii="Times New Roman" w:hAnsi="Times New Roman" w:cs="Times New Roman"/>
                  </w:rPr>
                </w:rPrChange>
              </w:rPr>
              <w:t xml:space="preserve"> (88.3)</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18"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2490269" w14:textId="77777777" w:rsidR="00E32C12" w:rsidRPr="00F71B20" w:rsidRDefault="00E32C12">
            <w:pPr>
              <w:spacing w:after="0" w:line="240" w:lineRule="auto"/>
              <w:rPr>
                <w:rFonts w:ascii="Times New Roman" w:eastAsia="Calibri" w:hAnsi="Times New Roman" w:cs="Times New Roman"/>
                <w:sz w:val="24"/>
                <w:szCs w:val="24"/>
                <w:rPrChange w:id="1119"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20"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5EE512F" w14:textId="77777777" w:rsidR="00E32C12" w:rsidRPr="00F71B20" w:rsidRDefault="001919ED">
            <w:pPr>
              <w:spacing w:after="0" w:line="240" w:lineRule="auto"/>
              <w:rPr>
                <w:rFonts w:ascii="Times New Roman" w:hAnsi="Times New Roman" w:cs="Times New Roman"/>
                <w:sz w:val="24"/>
                <w:szCs w:val="24"/>
                <w:rPrChange w:id="112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22" w:author="Mohammad Nayeem" w:date="2020-03-05T15:43:00Z">
                  <w:rPr>
                    <w:rFonts w:ascii="Times New Roman" w:hAnsi="Times New Roman" w:cs="Times New Roman"/>
                  </w:rPr>
                </w:rPrChange>
              </w:rPr>
              <w:t>108 (17.9)</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23"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2AD4626" w14:textId="77777777" w:rsidR="00E32C12" w:rsidRPr="00F71B20" w:rsidRDefault="001919ED">
            <w:pPr>
              <w:spacing w:after="0" w:line="240" w:lineRule="auto"/>
              <w:rPr>
                <w:rFonts w:ascii="Times New Roman" w:hAnsi="Times New Roman" w:cs="Times New Roman"/>
                <w:sz w:val="24"/>
                <w:szCs w:val="24"/>
                <w:rPrChange w:id="1124"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25" w:author="Mohammad Nayeem" w:date="2020-03-05T15:43:00Z">
                  <w:rPr>
                    <w:rFonts w:ascii="Times New Roman" w:hAnsi="Times New Roman" w:cs="Times New Roman"/>
                  </w:rPr>
                </w:rPrChange>
              </w:rPr>
              <w:t>440 (81.1)</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26"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C6903FD" w14:textId="77777777" w:rsidR="00E32C12" w:rsidRPr="00F71B20" w:rsidRDefault="00E32C12">
            <w:pPr>
              <w:spacing w:after="0" w:line="240" w:lineRule="auto"/>
              <w:rPr>
                <w:rFonts w:ascii="Times New Roman" w:eastAsia="Calibri" w:hAnsi="Times New Roman" w:cs="Times New Roman"/>
                <w:sz w:val="24"/>
                <w:szCs w:val="24"/>
                <w:rPrChange w:id="1127" w:author="Mohammad Nayeem" w:date="2020-03-05T15:43:00Z">
                  <w:rPr>
                    <w:rFonts w:ascii="Times New Roman" w:eastAsia="Calibri" w:hAnsi="Times New Roman" w:cs="Times New Roman"/>
                  </w:rPr>
                </w:rPrChange>
              </w:rPr>
            </w:pPr>
          </w:p>
        </w:tc>
      </w:tr>
      <w:tr w:rsidR="00A52446" w:rsidRPr="00F71B20" w14:paraId="0F0E234F" w14:textId="77777777" w:rsidTr="00F95098">
        <w:trPr>
          <w:trHeight w:val="1"/>
          <w:trPrChange w:id="1128"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29"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19F7557" w14:textId="77777777" w:rsidR="00E32C12" w:rsidRPr="00F71B20" w:rsidRDefault="00911D0C">
            <w:pPr>
              <w:spacing w:after="0" w:line="240" w:lineRule="auto"/>
              <w:rPr>
                <w:rFonts w:ascii="Times New Roman" w:hAnsi="Times New Roman" w:cs="Times New Roman"/>
                <w:sz w:val="24"/>
                <w:szCs w:val="24"/>
                <w:rPrChange w:id="113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131" w:author="Mohammad Nayeem" w:date="2020-03-05T15:43:00Z">
                  <w:rPr>
                    <w:rFonts w:ascii="Times New Roman" w:eastAsia="Times New Roman" w:hAnsi="Times New Roman" w:cs="Times New Roman"/>
                  </w:rPr>
                </w:rPrChange>
              </w:rPr>
              <w:t>Sylhet</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32"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D653FCE" w14:textId="77777777" w:rsidR="00E32C12" w:rsidRPr="00F71B20" w:rsidRDefault="003B6B7F">
            <w:pPr>
              <w:spacing w:after="0" w:line="240" w:lineRule="auto"/>
              <w:rPr>
                <w:rFonts w:ascii="Times New Roman" w:hAnsi="Times New Roman" w:cs="Times New Roman"/>
                <w:sz w:val="24"/>
                <w:szCs w:val="24"/>
                <w:rPrChange w:id="113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34" w:author="Mohammad Nayeem" w:date="2020-03-05T15:43:00Z">
                  <w:rPr>
                    <w:rFonts w:ascii="Times New Roman" w:hAnsi="Times New Roman" w:cs="Times New Roman"/>
                  </w:rPr>
                </w:rPrChange>
              </w:rPr>
              <w:t>66</w:t>
            </w:r>
            <w:r w:rsidR="00DF39B7" w:rsidRPr="00F71B20">
              <w:rPr>
                <w:rFonts w:ascii="Times New Roman" w:hAnsi="Times New Roman" w:cs="Times New Roman"/>
                <w:sz w:val="24"/>
                <w:szCs w:val="24"/>
                <w:rPrChange w:id="1135" w:author="Mohammad Nayeem" w:date="2020-03-05T15:43:00Z">
                  <w:rPr>
                    <w:rFonts w:ascii="Times New Roman" w:hAnsi="Times New Roman" w:cs="Times New Roman"/>
                  </w:rPr>
                </w:rPrChange>
              </w:rPr>
              <w:t xml:space="preserve"> </w:t>
            </w:r>
            <w:r w:rsidR="00FD78F9" w:rsidRPr="00F71B20">
              <w:rPr>
                <w:rFonts w:ascii="Times New Roman" w:hAnsi="Times New Roman" w:cs="Times New Roman"/>
                <w:sz w:val="24"/>
                <w:szCs w:val="24"/>
                <w:rPrChange w:id="1136" w:author="Mohammad Nayeem" w:date="2020-03-05T15:43:00Z">
                  <w:rPr>
                    <w:rFonts w:ascii="Times New Roman" w:hAnsi="Times New Roman" w:cs="Times New Roman"/>
                  </w:rPr>
                </w:rPrChange>
              </w:rPr>
              <w:t>(10.8)</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37"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04D9A55" w14:textId="77777777" w:rsidR="00E32C12" w:rsidRPr="00F71B20" w:rsidRDefault="003B6B7F">
            <w:pPr>
              <w:spacing w:after="0" w:line="240" w:lineRule="auto"/>
              <w:rPr>
                <w:rFonts w:ascii="Times New Roman" w:hAnsi="Times New Roman" w:cs="Times New Roman"/>
                <w:sz w:val="24"/>
                <w:szCs w:val="24"/>
                <w:rPrChange w:id="1138"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39" w:author="Mohammad Nayeem" w:date="2020-03-05T15:43:00Z">
                  <w:rPr>
                    <w:rFonts w:ascii="Times New Roman" w:hAnsi="Times New Roman" w:cs="Times New Roman"/>
                  </w:rPr>
                </w:rPrChange>
              </w:rPr>
              <w:t>547</w:t>
            </w:r>
            <w:r w:rsidR="00E76F3C" w:rsidRPr="00F71B20">
              <w:rPr>
                <w:rFonts w:ascii="Times New Roman" w:hAnsi="Times New Roman" w:cs="Times New Roman"/>
                <w:sz w:val="24"/>
                <w:szCs w:val="24"/>
                <w:rPrChange w:id="1140" w:author="Mohammad Nayeem" w:date="2020-03-05T15:43:00Z">
                  <w:rPr>
                    <w:rFonts w:ascii="Times New Roman" w:hAnsi="Times New Roman" w:cs="Times New Roman"/>
                  </w:rPr>
                </w:rPrChange>
              </w:rPr>
              <w:t xml:space="preserve"> (89.2)</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41"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C265B51" w14:textId="77777777" w:rsidR="00E32C12" w:rsidRPr="00F71B20" w:rsidRDefault="00E32C12">
            <w:pPr>
              <w:spacing w:after="0" w:line="240" w:lineRule="auto"/>
              <w:rPr>
                <w:rFonts w:ascii="Times New Roman" w:eastAsia="Calibri" w:hAnsi="Times New Roman" w:cs="Times New Roman"/>
                <w:sz w:val="24"/>
                <w:szCs w:val="24"/>
                <w:rPrChange w:id="1142"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43"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689DAE3" w14:textId="77777777" w:rsidR="00E32C12" w:rsidRPr="00F71B20" w:rsidRDefault="001919ED">
            <w:pPr>
              <w:spacing w:after="0" w:line="240" w:lineRule="auto"/>
              <w:rPr>
                <w:rFonts w:ascii="Times New Roman" w:hAnsi="Times New Roman" w:cs="Times New Roman"/>
                <w:sz w:val="24"/>
                <w:szCs w:val="24"/>
                <w:rPrChange w:id="1144"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45" w:author="Mohammad Nayeem" w:date="2020-03-05T15:43:00Z">
                  <w:rPr>
                    <w:rFonts w:ascii="Times New Roman" w:hAnsi="Times New Roman" w:cs="Times New Roman"/>
                  </w:rPr>
                </w:rPrChange>
              </w:rPr>
              <w:t>88 (10.9)</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46"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19F1399" w14:textId="77777777" w:rsidR="00E32C12" w:rsidRPr="00F71B20" w:rsidRDefault="001919ED">
            <w:pPr>
              <w:spacing w:after="0" w:line="240" w:lineRule="auto"/>
              <w:rPr>
                <w:rFonts w:ascii="Times New Roman" w:hAnsi="Times New Roman" w:cs="Times New Roman"/>
                <w:sz w:val="24"/>
                <w:szCs w:val="24"/>
                <w:rPrChange w:id="114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48" w:author="Mohammad Nayeem" w:date="2020-03-05T15:43:00Z">
                  <w:rPr>
                    <w:rFonts w:ascii="Times New Roman" w:hAnsi="Times New Roman" w:cs="Times New Roman"/>
                  </w:rPr>
                </w:rPrChange>
              </w:rPr>
              <w:t>604 (89.1)</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49"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EBFCC52" w14:textId="77777777" w:rsidR="00E32C12" w:rsidRPr="00F71B20" w:rsidRDefault="00E32C12">
            <w:pPr>
              <w:spacing w:after="0" w:line="240" w:lineRule="auto"/>
              <w:rPr>
                <w:rFonts w:ascii="Times New Roman" w:eastAsia="Calibri" w:hAnsi="Times New Roman" w:cs="Times New Roman"/>
                <w:sz w:val="24"/>
                <w:szCs w:val="24"/>
                <w:rPrChange w:id="1150" w:author="Mohammad Nayeem" w:date="2020-03-05T15:43:00Z">
                  <w:rPr>
                    <w:rFonts w:ascii="Times New Roman" w:eastAsia="Calibri" w:hAnsi="Times New Roman" w:cs="Times New Roman"/>
                  </w:rPr>
                </w:rPrChange>
              </w:rPr>
            </w:pPr>
          </w:p>
        </w:tc>
      </w:tr>
      <w:tr w:rsidR="00F95098" w:rsidRPr="00F71B20" w14:paraId="622ED519" w14:textId="77777777" w:rsidTr="007E1623">
        <w:trPr>
          <w:trHeight w:val="1"/>
        </w:trPr>
        <w:tc>
          <w:tcPr>
            <w:tcW w:w="925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25049C" w14:textId="1632490F" w:rsidR="00F95098" w:rsidRPr="00F71B20" w:rsidRDefault="00F95098">
            <w:pPr>
              <w:spacing w:after="0" w:line="240" w:lineRule="auto"/>
              <w:rPr>
                <w:rFonts w:ascii="Times New Roman" w:eastAsia="Calibri" w:hAnsi="Times New Roman" w:cs="Times New Roman"/>
                <w:sz w:val="24"/>
                <w:szCs w:val="24"/>
                <w:rPrChange w:id="1151" w:author="Mohammad Nayeem" w:date="2020-03-05T15:43:00Z">
                  <w:rPr>
                    <w:rFonts w:ascii="Times New Roman" w:eastAsia="Calibri" w:hAnsi="Times New Roman" w:cs="Times New Roman"/>
                  </w:rPr>
                </w:rPrChange>
              </w:rPr>
            </w:pPr>
            <w:ins w:id="1152" w:author="Mohammad Nayeem" w:date="2020-02-28T12:39:00Z">
              <w:r w:rsidRPr="00F71B20">
                <w:rPr>
                  <w:rFonts w:ascii="Times New Roman" w:eastAsia="Times New Roman" w:hAnsi="Times New Roman" w:cs="Times New Roman"/>
                  <w:b/>
                  <w:sz w:val="24"/>
                  <w:szCs w:val="24"/>
                </w:rPr>
                <w:t>E</w:t>
              </w:r>
            </w:ins>
            <w:del w:id="1153" w:author="Mohammad Nayeem" w:date="2020-02-28T12:39:00Z">
              <w:r w:rsidRPr="00F71B20" w:rsidDel="00F95098">
                <w:rPr>
                  <w:rFonts w:ascii="Times New Roman" w:eastAsia="Times New Roman" w:hAnsi="Times New Roman" w:cs="Times New Roman"/>
                  <w:b/>
                  <w:sz w:val="24"/>
                  <w:szCs w:val="24"/>
                  <w:rPrChange w:id="1154" w:author="Mohammad Nayeem" w:date="2020-03-05T15:43:00Z">
                    <w:rPr>
                      <w:rFonts w:ascii="Times New Roman" w:eastAsia="Times New Roman" w:hAnsi="Times New Roman" w:cs="Times New Roman"/>
                      <w:b/>
                    </w:rPr>
                  </w:rPrChange>
                </w:rPr>
                <w:delText>Mother's e</w:delText>
              </w:r>
            </w:del>
            <w:r w:rsidRPr="00F71B20">
              <w:rPr>
                <w:rFonts w:ascii="Times New Roman" w:eastAsia="Times New Roman" w:hAnsi="Times New Roman" w:cs="Times New Roman"/>
                <w:b/>
                <w:sz w:val="24"/>
                <w:szCs w:val="24"/>
                <w:rPrChange w:id="1155" w:author="Mohammad Nayeem" w:date="2020-03-05T15:43:00Z">
                  <w:rPr>
                    <w:rFonts w:ascii="Times New Roman" w:eastAsia="Times New Roman" w:hAnsi="Times New Roman" w:cs="Times New Roman"/>
                    <w:b/>
                  </w:rPr>
                </w:rPrChange>
              </w:rPr>
              <w:t>ducation</w:t>
            </w:r>
            <w:ins w:id="1156" w:author="Mohammad Nayeem" w:date="2020-02-28T12:39:00Z">
              <w:r w:rsidRPr="00F71B20">
                <w:rPr>
                  <w:rFonts w:ascii="Times New Roman" w:eastAsia="Times New Roman" w:hAnsi="Times New Roman" w:cs="Times New Roman"/>
                  <w:b/>
                  <w:sz w:val="24"/>
                  <w:szCs w:val="24"/>
                </w:rPr>
                <w:t>al level (mother)</w:t>
              </w:r>
            </w:ins>
          </w:p>
        </w:tc>
      </w:tr>
      <w:tr w:rsidR="00A52446" w:rsidRPr="00F71B20" w14:paraId="38D287E9" w14:textId="77777777" w:rsidTr="00F95098">
        <w:trPr>
          <w:trHeight w:val="1"/>
          <w:trPrChange w:id="1157"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58"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9B206CF" w14:textId="77777777" w:rsidR="00E32C12" w:rsidRPr="00F71B20" w:rsidRDefault="00911D0C">
            <w:pPr>
              <w:spacing w:after="0" w:line="240" w:lineRule="auto"/>
              <w:rPr>
                <w:rFonts w:ascii="Times New Roman" w:hAnsi="Times New Roman" w:cs="Times New Roman"/>
                <w:sz w:val="24"/>
                <w:szCs w:val="24"/>
                <w:rPrChange w:id="115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160" w:author="Mohammad Nayeem" w:date="2020-03-05T15:43:00Z">
                  <w:rPr>
                    <w:rFonts w:ascii="Times New Roman" w:eastAsia="Times New Roman" w:hAnsi="Times New Roman" w:cs="Times New Roman"/>
                  </w:rPr>
                </w:rPrChange>
              </w:rPr>
              <w:t>None</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61"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DBC0E29" w14:textId="77777777" w:rsidR="00E32C12" w:rsidRPr="00F71B20" w:rsidRDefault="005B1D32">
            <w:pPr>
              <w:spacing w:after="0" w:line="240" w:lineRule="auto"/>
              <w:rPr>
                <w:rFonts w:ascii="Times New Roman" w:hAnsi="Times New Roman" w:cs="Times New Roman"/>
                <w:sz w:val="24"/>
                <w:szCs w:val="24"/>
                <w:rPrChange w:id="116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63" w:author="Mohammad Nayeem" w:date="2020-03-05T15:43:00Z">
                  <w:rPr>
                    <w:rFonts w:ascii="Times New Roman" w:hAnsi="Times New Roman" w:cs="Times New Roman"/>
                  </w:rPr>
                </w:rPrChange>
              </w:rPr>
              <w:t>8</w:t>
            </w:r>
            <w:r w:rsidR="00486BE6" w:rsidRPr="00F71B20">
              <w:rPr>
                <w:rFonts w:ascii="Times New Roman" w:hAnsi="Times New Roman" w:cs="Times New Roman"/>
                <w:sz w:val="24"/>
                <w:szCs w:val="24"/>
                <w:rPrChange w:id="1164" w:author="Mohammad Nayeem" w:date="2020-03-05T15:43:00Z">
                  <w:rPr>
                    <w:rFonts w:ascii="Times New Roman" w:hAnsi="Times New Roman" w:cs="Times New Roman"/>
                  </w:rPr>
                </w:rPrChange>
              </w:rPr>
              <w:t>0</w:t>
            </w:r>
            <w:r w:rsidRPr="00F71B20">
              <w:rPr>
                <w:rFonts w:ascii="Times New Roman" w:hAnsi="Times New Roman" w:cs="Times New Roman"/>
                <w:sz w:val="24"/>
                <w:szCs w:val="24"/>
                <w:rPrChange w:id="1165" w:author="Mohammad Nayeem" w:date="2020-03-05T15:43:00Z">
                  <w:rPr>
                    <w:rFonts w:ascii="Times New Roman" w:hAnsi="Times New Roman" w:cs="Times New Roman"/>
                  </w:rPr>
                </w:rPrChange>
              </w:rPr>
              <w:t xml:space="preserve"> (</w:t>
            </w:r>
            <w:r w:rsidR="00BD1B7E" w:rsidRPr="00F71B20">
              <w:rPr>
                <w:rFonts w:ascii="Times New Roman" w:hAnsi="Times New Roman" w:cs="Times New Roman"/>
                <w:sz w:val="24"/>
                <w:szCs w:val="24"/>
                <w:rPrChange w:id="1166" w:author="Mohammad Nayeem" w:date="2020-03-05T15:43:00Z">
                  <w:rPr>
                    <w:rFonts w:ascii="Times New Roman" w:hAnsi="Times New Roman" w:cs="Times New Roman"/>
                  </w:rPr>
                </w:rPrChange>
              </w:rPr>
              <w:t>5.5</w:t>
            </w:r>
            <w:r w:rsidRPr="00F71B20">
              <w:rPr>
                <w:rFonts w:ascii="Times New Roman" w:hAnsi="Times New Roman" w:cs="Times New Roman"/>
                <w:sz w:val="24"/>
                <w:szCs w:val="24"/>
                <w:rPrChange w:id="1167" w:author="Mohammad Nayeem" w:date="2020-03-05T15:43:00Z">
                  <w:rPr>
                    <w:rFonts w:ascii="Times New Roman" w:hAnsi="Times New Roman" w:cs="Times New Roman"/>
                  </w:rPr>
                </w:rPrChange>
              </w:rPr>
              <w:t>)</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68"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278285E" w14:textId="77777777" w:rsidR="00E32C12" w:rsidRPr="00F71B20" w:rsidRDefault="00486BE6">
            <w:pPr>
              <w:spacing w:after="0" w:line="240" w:lineRule="auto"/>
              <w:rPr>
                <w:rFonts w:ascii="Times New Roman" w:hAnsi="Times New Roman" w:cs="Times New Roman"/>
                <w:sz w:val="24"/>
                <w:szCs w:val="24"/>
                <w:rPrChange w:id="116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70" w:author="Mohammad Nayeem" w:date="2020-03-05T15:43:00Z">
                  <w:rPr>
                    <w:rFonts w:ascii="Times New Roman" w:hAnsi="Times New Roman" w:cs="Times New Roman"/>
                  </w:rPr>
                </w:rPrChange>
              </w:rPr>
              <w:t xml:space="preserve">1378 </w:t>
            </w:r>
            <w:r w:rsidR="003F4021" w:rsidRPr="00F71B20">
              <w:rPr>
                <w:rFonts w:ascii="Times New Roman" w:hAnsi="Times New Roman" w:cs="Times New Roman"/>
                <w:sz w:val="24"/>
                <w:szCs w:val="24"/>
                <w:rPrChange w:id="1171" w:author="Mohammad Nayeem" w:date="2020-03-05T15:43:00Z">
                  <w:rPr>
                    <w:rFonts w:ascii="Times New Roman" w:hAnsi="Times New Roman" w:cs="Times New Roman"/>
                  </w:rPr>
                </w:rPrChange>
              </w:rPr>
              <w:t>(94.5)</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72"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6B16029" w14:textId="40B0A051" w:rsidR="00E32C12" w:rsidRPr="00F71B20" w:rsidRDefault="00A33184">
            <w:pPr>
              <w:spacing w:after="0" w:line="240" w:lineRule="auto"/>
              <w:rPr>
                <w:rFonts w:ascii="Times New Roman" w:hAnsi="Times New Roman" w:cs="Times New Roman"/>
                <w:sz w:val="24"/>
                <w:szCs w:val="24"/>
                <w:rPrChange w:id="1173" w:author="Mohammad Nayeem" w:date="2020-03-05T15:43:00Z">
                  <w:rPr>
                    <w:rFonts w:ascii="Times New Roman" w:hAnsi="Times New Roman" w:cs="Times New Roman"/>
                  </w:rPr>
                </w:rPrChange>
              </w:rPr>
            </w:pPr>
            <w:ins w:id="1174" w:author="NaYEeM" w:date="2020-02-26T14:42:00Z">
              <w:r w:rsidRPr="00F71B20">
                <w:rPr>
                  <w:rFonts w:ascii="Times New Roman" w:hAnsi="Times New Roman" w:cs="Times New Roman"/>
                  <w:sz w:val="24"/>
                  <w:szCs w:val="24"/>
                </w:rPr>
                <w:t>&lt;0.001</w:t>
              </w:r>
            </w:ins>
            <w:del w:id="1175" w:author="NaYEeM" w:date="2020-02-26T14:42:00Z">
              <w:r w:rsidR="0004444E" w:rsidRPr="00F71B20" w:rsidDel="00A33184">
                <w:rPr>
                  <w:rFonts w:ascii="Times New Roman" w:hAnsi="Times New Roman" w:cs="Times New Roman"/>
                  <w:sz w:val="24"/>
                  <w:szCs w:val="24"/>
                  <w:rPrChange w:id="1176" w:author="Mohammad Nayeem" w:date="2020-03-05T15:43:00Z">
                    <w:rPr>
                      <w:rFonts w:ascii="Times New Roman" w:hAnsi="Times New Roman" w:cs="Times New Roman"/>
                    </w:rPr>
                  </w:rPrChange>
                </w:rPr>
                <w:delText>0.00</w:delText>
              </w:r>
              <w:r w:rsidR="00486BE6" w:rsidRPr="00F71B20" w:rsidDel="00A33184">
                <w:rPr>
                  <w:rFonts w:ascii="Times New Roman" w:hAnsi="Times New Roman" w:cs="Times New Roman"/>
                  <w:sz w:val="24"/>
                  <w:szCs w:val="24"/>
                  <w:rPrChange w:id="1177" w:author="Mohammad Nayeem" w:date="2020-03-05T15:43:00Z">
                    <w:rPr>
                      <w:rFonts w:ascii="Times New Roman" w:hAnsi="Times New Roman" w:cs="Times New Roman"/>
                    </w:rPr>
                  </w:rPrChange>
                </w:rPr>
                <w:delText>0</w:delText>
              </w:r>
            </w:del>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78"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DC2DFB6" w14:textId="77777777" w:rsidR="00E32C12" w:rsidRPr="00F71B20" w:rsidRDefault="000650C1">
            <w:pPr>
              <w:spacing w:after="0" w:line="240" w:lineRule="auto"/>
              <w:rPr>
                <w:rFonts w:ascii="Times New Roman" w:hAnsi="Times New Roman" w:cs="Times New Roman"/>
                <w:sz w:val="24"/>
                <w:szCs w:val="24"/>
                <w:rPrChange w:id="117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80" w:author="Mohammad Nayeem" w:date="2020-03-05T15:43:00Z">
                  <w:rPr>
                    <w:rFonts w:ascii="Times New Roman" w:hAnsi="Times New Roman" w:cs="Times New Roman"/>
                  </w:rPr>
                </w:rPrChange>
              </w:rPr>
              <w:t>43 (7.1)</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81"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80D0249" w14:textId="77777777" w:rsidR="00E32C12" w:rsidRPr="00F71B20" w:rsidRDefault="000650C1">
            <w:pPr>
              <w:spacing w:after="0" w:line="240" w:lineRule="auto"/>
              <w:rPr>
                <w:rFonts w:ascii="Times New Roman" w:hAnsi="Times New Roman" w:cs="Times New Roman"/>
                <w:sz w:val="24"/>
                <w:szCs w:val="24"/>
                <w:rPrChange w:id="118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83" w:author="Mohammad Nayeem" w:date="2020-03-05T15:43:00Z">
                  <w:rPr>
                    <w:rFonts w:ascii="Times New Roman" w:hAnsi="Times New Roman" w:cs="Times New Roman"/>
                  </w:rPr>
                </w:rPrChange>
              </w:rPr>
              <w:t>571 (92.9)</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84"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61D9B11" w14:textId="001259F3" w:rsidR="00E32C12" w:rsidRPr="00F71B20" w:rsidRDefault="00A33184">
            <w:pPr>
              <w:spacing w:after="0" w:line="240" w:lineRule="auto"/>
              <w:rPr>
                <w:rFonts w:ascii="Times New Roman" w:hAnsi="Times New Roman" w:cs="Times New Roman"/>
                <w:sz w:val="24"/>
                <w:szCs w:val="24"/>
                <w:rPrChange w:id="1185" w:author="Mohammad Nayeem" w:date="2020-03-05T15:43:00Z">
                  <w:rPr>
                    <w:rFonts w:ascii="Times New Roman" w:hAnsi="Times New Roman" w:cs="Times New Roman"/>
                  </w:rPr>
                </w:rPrChange>
              </w:rPr>
            </w:pPr>
            <w:ins w:id="1186" w:author="NaYEeM" w:date="2020-02-26T14:42:00Z">
              <w:r w:rsidRPr="00F71B20">
                <w:rPr>
                  <w:rFonts w:ascii="Times New Roman" w:hAnsi="Times New Roman" w:cs="Times New Roman"/>
                  <w:sz w:val="24"/>
                  <w:szCs w:val="24"/>
                </w:rPr>
                <w:t>&lt;0.001</w:t>
              </w:r>
            </w:ins>
            <w:del w:id="1187" w:author="NaYEeM" w:date="2020-02-26T14:42:00Z">
              <w:r w:rsidR="00173028" w:rsidRPr="00F71B20" w:rsidDel="00A33184">
                <w:rPr>
                  <w:rFonts w:ascii="Times New Roman" w:hAnsi="Times New Roman" w:cs="Times New Roman"/>
                  <w:sz w:val="24"/>
                  <w:szCs w:val="24"/>
                  <w:rPrChange w:id="1188" w:author="Mohammad Nayeem" w:date="2020-03-05T15:43:00Z">
                    <w:rPr>
                      <w:rFonts w:ascii="Times New Roman" w:hAnsi="Times New Roman" w:cs="Times New Roman"/>
                    </w:rPr>
                  </w:rPrChange>
                </w:rPr>
                <w:delText>0.000</w:delText>
              </w:r>
            </w:del>
          </w:p>
        </w:tc>
      </w:tr>
      <w:tr w:rsidR="00A52446" w:rsidRPr="00F71B20" w14:paraId="5B9FDC8D" w14:textId="77777777" w:rsidTr="00F95098">
        <w:trPr>
          <w:trHeight w:val="1"/>
          <w:trPrChange w:id="1189"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90"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FB4B9FA" w14:textId="77777777" w:rsidR="00E32C12" w:rsidRPr="00F71B20" w:rsidRDefault="00911D0C">
            <w:pPr>
              <w:spacing w:after="0" w:line="240" w:lineRule="auto"/>
              <w:rPr>
                <w:rFonts w:ascii="Times New Roman" w:hAnsi="Times New Roman" w:cs="Times New Roman"/>
                <w:sz w:val="24"/>
                <w:szCs w:val="24"/>
                <w:rPrChange w:id="119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192" w:author="Mohammad Nayeem" w:date="2020-03-05T15:43:00Z">
                  <w:rPr>
                    <w:rFonts w:ascii="Times New Roman" w:eastAsia="Times New Roman" w:hAnsi="Times New Roman" w:cs="Times New Roman"/>
                  </w:rPr>
                </w:rPrChange>
              </w:rPr>
              <w:t xml:space="preserve">Primary </w:t>
            </w:r>
            <w:r w:rsidR="00BD1B7E" w:rsidRPr="00F71B20">
              <w:rPr>
                <w:rFonts w:ascii="Times New Roman" w:eastAsia="Times New Roman" w:hAnsi="Times New Roman" w:cs="Times New Roman"/>
                <w:sz w:val="24"/>
                <w:szCs w:val="24"/>
                <w:rPrChange w:id="1193" w:author="Mohammad Nayeem" w:date="2020-03-05T15:43:00Z">
                  <w:rPr>
                    <w:rFonts w:ascii="Times New Roman" w:eastAsia="Times New Roman" w:hAnsi="Times New Roman" w:cs="Times New Roman"/>
                  </w:rPr>
                </w:rPrChange>
              </w:rPr>
              <w:t>incomplete</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94"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34F9ED6" w14:textId="77777777" w:rsidR="00E32C12" w:rsidRPr="00F71B20" w:rsidRDefault="005B1D32">
            <w:pPr>
              <w:spacing w:after="0" w:line="240" w:lineRule="auto"/>
              <w:rPr>
                <w:rFonts w:ascii="Times New Roman" w:hAnsi="Times New Roman" w:cs="Times New Roman"/>
                <w:sz w:val="24"/>
                <w:szCs w:val="24"/>
                <w:rPrChange w:id="119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196" w:author="Mohammad Nayeem" w:date="2020-03-05T15:43:00Z">
                  <w:rPr>
                    <w:rFonts w:ascii="Times New Roman" w:hAnsi="Times New Roman" w:cs="Times New Roman"/>
                  </w:rPr>
                </w:rPrChange>
              </w:rPr>
              <w:t>7</w:t>
            </w:r>
            <w:r w:rsidR="00486BE6" w:rsidRPr="00F71B20">
              <w:rPr>
                <w:rFonts w:ascii="Times New Roman" w:hAnsi="Times New Roman" w:cs="Times New Roman"/>
                <w:sz w:val="24"/>
                <w:szCs w:val="24"/>
                <w:rPrChange w:id="1197" w:author="Mohammad Nayeem" w:date="2020-03-05T15:43:00Z">
                  <w:rPr>
                    <w:rFonts w:ascii="Times New Roman" w:hAnsi="Times New Roman" w:cs="Times New Roman"/>
                  </w:rPr>
                </w:rPrChange>
              </w:rPr>
              <w:t>8</w:t>
            </w:r>
            <w:r w:rsidRPr="00F71B20">
              <w:rPr>
                <w:rFonts w:ascii="Times New Roman" w:hAnsi="Times New Roman" w:cs="Times New Roman"/>
                <w:sz w:val="24"/>
                <w:szCs w:val="24"/>
                <w:rPrChange w:id="1198" w:author="Mohammad Nayeem" w:date="2020-03-05T15:43:00Z">
                  <w:rPr>
                    <w:rFonts w:ascii="Times New Roman" w:hAnsi="Times New Roman" w:cs="Times New Roman"/>
                  </w:rPr>
                </w:rPrChange>
              </w:rPr>
              <w:t xml:space="preserve"> (7.5)</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199"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08D4AB0" w14:textId="77777777" w:rsidR="00E32C12" w:rsidRPr="00F71B20" w:rsidRDefault="003F4021">
            <w:pPr>
              <w:spacing w:after="0" w:line="240" w:lineRule="auto"/>
              <w:rPr>
                <w:rFonts w:ascii="Times New Roman" w:hAnsi="Times New Roman" w:cs="Times New Roman"/>
                <w:sz w:val="24"/>
                <w:szCs w:val="24"/>
                <w:rPrChange w:id="120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01" w:author="Mohammad Nayeem" w:date="2020-03-05T15:43:00Z">
                  <w:rPr>
                    <w:rFonts w:ascii="Times New Roman" w:hAnsi="Times New Roman" w:cs="Times New Roman"/>
                  </w:rPr>
                </w:rPrChange>
              </w:rPr>
              <w:t>9</w:t>
            </w:r>
            <w:r w:rsidR="00486BE6" w:rsidRPr="00F71B20">
              <w:rPr>
                <w:rFonts w:ascii="Times New Roman" w:hAnsi="Times New Roman" w:cs="Times New Roman"/>
                <w:sz w:val="24"/>
                <w:szCs w:val="24"/>
                <w:rPrChange w:id="1202" w:author="Mohammad Nayeem" w:date="2020-03-05T15:43:00Z">
                  <w:rPr>
                    <w:rFonts w:ascii="Times New Roman" w:hAnsi="Times New Roman" w:cs="Times New Roman"/>
                  </w:rPr>
                </w:rPrChange>
              </w:rPr>
              <w:t>64</w:t>
            </w:r>
            <w:r w:rsidRPr="00F71B20">
              <w:rPr>
                <w:rFonts w:ascii="Times New Roman" w:hAnsi="Times New Roman" w:cs="Times New Roman"/>
                <w:sz w:val="24"/>
                <w:szCs w:val="24"/>
                <w:rPrChange w:id="1203" w:author="Mohammad Nayeem" w:date="2020-03-05T15:43:00Z">
                  <w:rPr>
                    <w:rFonts w:ascii="Times New Roman" w:hAnsi="Times New Roman" w:cs="Times New Roman"/>
                  </w:rPr>
                </w:rPrChange>
              </w:rPr>
              <w:t xml:space="preserve"> (92.5)</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04"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7771EB3" w14:textId="77777777" w:rsidR="00E32C12" w:rsidRPr="00F71B20" w:rsidRDefault="00E32C12">
            <w:pPr>
              <w:spacing w:after="0" w:line="240" w:lineRule="auto"/>
              <w:rPr>
                <w:rFonts w:ascii="Times New Roman" w:eastAsia="Calibri" w:hAnsi="Times New Roman" w:cs="Times New Roman"/>
                <w:sz w:val="24"/>
                <w:szCs w:val="24"/>
                <w:rPrChange w:id="1205"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06"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FE18DEB" w14:textId="77777777" w:rsidR="00E32C12" w:rsidRPr="00F71B20" w:rsidRDefault="000650C1">
            <w:pPr>
              <w:spacing w:after="0" w:line="240" w:lineRule="auto"/>
              <w:rPr>
                <w:rFonts w:ascii="Times New Roman" w:hAnsi="Times New Roman" w:cs="Times New Roman"/>
                <w:sz w:val="24"/>
                <w:szCs w:val="24"/>
                <w:rPrChange w:id="120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08" w:author="Mohammad Nayeem" w:date="2020-03-05T15:43:00Z">
                  <w:rPr>
                    <w:rFonts w:ascii="Times New Roman" w:hAnsi="Times New Roman" w:cs="Times New Roman"/>
                  </w:rPr>
                </w:rPrChange>
              </w:rPr>
              <w:t>-</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09"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B0E68DB" w14:textId="77777777" w:rsidR="00E32C12" w:rsidRPr="00F71B20" w:rsidRDefault="000650C1">
            <w:pPr>
              <w:spacing w:after="0" w:line="240" w:lineRule="auto"/>
              <w:rPr>
                <w:rFonts w:ascii="Times New Roman" w:hAnsi="Times New Roman" w:cs="Times New Roman"/>
                <w:sz w:val="24"/>
                <w:szCs w:val="24"/>
                <w:rPrChange w:id="121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11" w:author="Mohammad Nayeem" w:date="2020-03-05T15:43:00Z">
                  <w:rPr>
                    <w:rFonts w:ascii="Times New Roman" w:hAnsi="Times New Roman" w:cs="Times New Roman"/>
                  </w:rPr>
                </w:rPrChange>
              </w:rPr>
              <w:t>-</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12"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2D97665" w14:textId="77777777" w:rsidR="00E32C12" w:rsidRPr="00F71B20" w:rsidRDefault="00E32C12">
            <w:pPr>
              <w:spacing w:after="0" w:line="240" w:lineRule="auto"/>
              <w:rPr>
                <w:rFonts w:ascii="Times New Roman" w:eastAsia="Calibri" w:hAnsi="Times New Roman" w:cs="Times New Roman"/>
                <w:sz w:val="24"/>
                <w:szCs w:val="24"/>
                <w:rPrChange w:id="1213" w:author="Mohammad Nayeem" w:date="2020-03-05T15:43:00Z">
                  <w:rPr>
                    <w:rFonts w:ascii="Times New Roman" w:eastAsia="Calibri" w:hAnsi="Times New Roman" w:cs="Times New Roman"/>
                  </w:rPr>
                </w:rPrChange>
              </w:rPr>
            </w:pPr>
          </w:p>
        </w:tc>
      </w:tr>
      <w:tr w:rsidR="00A52446" w:rsidRPr="00F71B20" w14:paraId="710A307F" w14:textId="77777777" w:rsidTr="00F95098">
        <w:trPr>
          <w:trHeight w:val="1"/>
          <w:trPrChange w:id="1214"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15"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EDD0197" w14:textId="77777777" w:rsidR="00BD1B7E" w:rsidRPr="00F71B20" w:rsidRDefault="000650C1">
            <w:pPr>
              <w:spacing w:after="0" w:line="240" w:lineRule="auto"/>
              <w:rPr>
                <w:rFonts w:ascii="Times New Roman" w:eastAsia="Times New Roman" w:hAnsi="Times New Roman" w:cs="Times New Roman"/>
                <w:sz w:val="24"/>
                <w:szCs w:val="24"/>
                <w:rPrChange w:id="1216"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1217" w:author="Mohammad Nayeem" w:date="2020-03-05T15:43:00Z">
                  <w:rPr>
                    <w:rFonts w:ascii="Times New Roman" w:eastAsia="Times New Roman" w:hAnsi="Times New Roman" w:cs="Times New Roman"/>
                  </w:rPr>
                </w:rPrChange>
              </w:rPr>
              <w:t>Primary</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18"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F92B4B5" w14:textId="77777777" w:rsidR="00BD1B7E" w:rsidRPr="00F71B20" w:rsidRDefault="007B7461">
            <w:pPr>
              <w:spacing w:after="0" w:line="240" w:lineRule="auto"/>
              <w:rPr>
                <w:rFonts w:ascii="Times New Roman" w:hAnsi="Times New Roman" w:cs="Times New Roman"/>
                <w:sz w:val="24"/>
                <w:szCs w:val="24"/>
                <w:rPrChange w:id="121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20" w:author="Mohammad Nayeem" w:date="2020-03-05T15:43:00Z">
                  <w:rPr>
                    <w:rFonts w:ascii="Times New Roman" w:hAnsi="Times New Roman" w:cs="Times New Roman"/>
                  </w:rPr>
                </w:rPrChange>
              </w:rPr>
              <w:t>1</w:t>
            </w:r>
            <w:r w:rsidR="00486BE6" w:rsidRPr="00F71B20">
              <w:rPr>
                <w:rFonts w:ascii="Times New Roman" w:hAnsi="Times New Roman" w:cs="Times New Roman"/>
                <w:sz w:val="24"/>
                <w:szCs w:val="24"/>
                <w:rPrChange w:id="1221" w:author="Mohammad Nayeem" w:date="2020-03-05T15:43:00Z">
                  <w:rPr>
                    <w:rFonts w:ascii="Times New Roman" w:hAnsi="Times New Roman" w:cs="Times New Roman"/>
                  </w:rPr>
                </w:rPrChange>
              </w:rPr>
              <w:t>42</w:t>
            </w:r>
            <w:r w:rsidRPr="00F71B20">
              <w:rPr>
                <w:rFonts w:ascii="Times New Roman" w:hAnsi="Times New Roman" w:cs="Times New Roman"/>
                <w:sz w:val="24"/>
                <w:szCs w:val="24"/>
                <w:rPrChange w:id="1222" w:author="Mohammad Nayeem" w:date="2020-03-05T15:43:00Z">
                  <w:rPr>
                    <w:rFonts w:ascii="Times New Roman" w:hAnsi="Times New Roman" w:cs="Times New Roman"/>
                  </w:rPr>
                </w:rPrChange>
              </w:rPr>
              <w:t xml:space="preserve"> (</w:t>
            </w:r>
            <w:r w:rsidR="005B1D32" w:rsidRPr="00F71B20">
              <w:rPr>
                <w:rFonts w:ascii="Times New Roman" w:hAnsi="Times New Roman" w:cs="Times New Roman"/>
                <w:sz w:val="24"/>
                <w:szCs w:val="24"/>
                <w:rPrChange w:id="1223" w:author="Mohammad Nayeem" w:date="2020-03-05T15:43:00Z">
                  <w:rPr>
                    <w:rFonts w:ascii="Times New Roman" w:hAnsi="Times New Roman" w:cs="Times New Roman"/>
                  </w:rPr>
                </w:rPrChange>
              </w:rPr>
              <w:t>11.5</w:t>
            </w:r>
            <w:r w:rsidRPr="00F71B20">
              <w:rPr>
                <w:rFonts w:ascii="Times New Roman" w:hAnsi="Times New Roman" w:cs="Times New Roman"/>
                <w:sz w:val="24"/>
                <w:szCs w:val="24"/>
                <w:rPrChange w:id="1224" w:author="Mohammad Nayeem" w:date="2020-03-05T15:43:00Z">
                  <w:rPr>
                    <w:rFonts w:ascii="Times New Roman" w:hAnsi="Times New Roman" w:cs="Times New Roman"/>
                  </w:rPr>
                </w:rPrChange>
              </w:rPr>
              <w:t>)</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25"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A2B35BB" w14:textId="77777777" w:rsidR="00BD1B7E" w:rsidRPr="00F71B20" w:rsidRDefault="003F4021">
            <w:pPr>
              <w:spacing w:after="0" w:line="240" w:lineRule="auto"/>
              <w:rPr>
                <w:rFonts w:ascii="Times New Roman" w:hAnsi="Times New Roman" w:cs="Times New Roman"/>
                <w:sz w:val="24"/>
                <w:szCs w:val="24"/>
                <w:rPrChange w:id="1226"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27" w:author="Mohammad Nayeem" w:date="2020-03-05T15:43:00Z">
                  <w:rPr>
                    <w:rFonts w:ascii="Times New Roman" w:hAnsi="Times New Roman" w:cs="Times New Roman"/>
                  </w:rPr>
                </w:rPrChange>
              </w:rPr>
              <w:t>1</w:t>
            </w:r>
            <w:r w:rsidR="00486BE6" w:rsidRPr="00F71B20">
              <w:rPr>
                <w:rFonts w:ascii="Times New Roman" w:hAnsi="Times New Roman" w:cs="Times New Roman"/>
                <w:sz w:val="24"/>
                <w:szCs w:val="24"/>
                <w:rPrChange w:id="1228" w:author="Mohammad Nayeem" w:date="2020-03-05T15:43:00Z">
                  <w:rPr>
                    <w:rFonts w:ascii="Times New Roman" w:hAnsi="Times New Roman" w:cs="Times New Roman"/>
                  </w:rPr>
                </w:rPrChange>
              </w:rPr>
              <w:t>096</w:t>
            </w:r>
            <w:r w:rsidRPr="00F71B20">
              <w:rPr>
                <w:rFonts w:ascii="Times New Roman" w:hAnsi="Times New Roman" w:cs="Times New Roman"/>
                <w:sz w:val="24"/>
                <w:szCs w:val="24"/>
                <w:rPrChange w:id="1229" w:author="Mohammad Nayeem" w:date="2020-03-05T15:43:00Z">
                  <w:rPr>
                    <w:rFonts w:ascii="Times New Roman" w:hAnsi="Times New Roman" w:cs="Times New Roman"/>
                  </w:rPr>
                </w:rPrChange>
              </w:rPr>
              <w:t xml:space="preserve"> (88.5)</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30"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6B926B1" w14:textId="77777777" w:rsidR="00BD1B7E" w:rsidRPr="00F71B20" w:rsidRDefault="00BD1B7E">
            <w:pPr>
              <w:spacing w:after="0" w:line="240" w:lineRule="auto"/>
              <w:rPr>
                <w:rFonts w:ascii="Times New Roman" w:eastAsia="Calibri" w:hAnsi="Times New Roman" w:cs="Times New Roman"/>
                <w:sz w:val="24"/>
                <w:szCs w:val="24"/>
                <w:rPrChange w:id="1231"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32"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80E3362" w14:textId="77777777" w:rsidR="00BD1B7E" w:rsidRPr="00F71B20" w:rsidRDefault="000650C1">
            <w:pPr>
              <w:spacing w:after="0" w:line="240" w:lineRule="auto"/>
              <w:rPr>
                <w:rFonts w:ascii="Times New Roman" w:hAnsi="Times New Roman" w:cs="Times New Roman"/>
                <w:sz w:val="24"/>
                <w:szCs w:val="24"/>
                <w:rPrChange w:id="123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34" w:author="Mohammad Nayeem" w:date="2020-03-05T15:43:00Z">
                  <w:rPr>
                    <w:rFonts w:ascii="Times New Roman" w:hAnsi="Times New Roman" w:cs="Times New Roman"/>
                  </w:rPr>
                </w:rPrChange>
              </w:rPr>
              <w:t>145 (11.8)</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35"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3D623B2" w14:textId="77777777" w:rsidR="00BD1B7E" w:rsidRPr="00F71B20" w:rsidRDefault="000650C1">
            <w:pPr>
              <w:spacing w:after="0" w:line="240" w:lineRule="auto"/>
              <w:rPr>
                <w:rFonts w:ascii="Times New Roman" w:hAnsi="Times New Roman" w:cs="Times New Roman"/>
                <w:sz w:val="24"/>
                <w:szCs w:val="24"/>
                <w:rPrChange w:id="1236"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37" w:author="Mohammad Nayeem" w:date="2020-03-05T15:43:00Z">
                  <w:rPr>
                    <w:rFonts w:ascii="Times New Roman" w:hAnsi="Times New Roman" w:cs="Times New Roman"/>
                  </w:rPr>
                </w:rPrChange>
              </w:rPr>
              <w:t>1112 (88.2)</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38"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9244F7D" w14:textId="77777777" w:rsidR="00BD1B7E" w:rsidRPr="00F71B20" w:rsidRDefault="00BD1B7E">
            <w:pPr>
              <w:spacing w:after="0" w:line="240" w:lineRule="auto"/>
              <w:rPr>
                <w:rFonts w:ascii="Times New Roman" w:eastAsia="Calibri" w:hAnsi="Times New Roman" w:cs="Times New Roman"/>
                <w:sz w:val="24"/>
                <w:szCs w:val="24"/>
                <w:rPrChange w:id="1239" w:author="Mohammad Nayeem" w:date="2020-03-05T15:43:00Z">
                  <w:rPr>
                    <w:rFonts w:ascii="Times New Roman" w:eastAsia="Calibri" w:hAnsi="Times New Roman" w:cs="Times New Roman"/>
                  </w:rPr>
                </w:rPrChange>
              </w:rPr>
            </w:pPr>
          </w:p>
        </w:tc>
      </w:tr>
      <w:tr w:rsidR="00A52446" w:rsidRPr="00F71B20" w14:paraId="3D513AB3" w14:textId="77777777" w:rsidTr="00F95098">
        <w:trPr>
          <w:trHeight w:val="1"/>
          <w:trPrChange w:id="1240"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41"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EF359EB" w14:textId="77777777" w:rsidR="00E32C12" w:rsidRPr="00F71B20" w:rsidRDefault="00911D0C">
            <w:pPr>
              <w:spacing w:after="0" w:line="240" w:lineRule="auto"/>
              <w:rPr>
                <w:rFonts w:ascii="Times New Roman" w:hAnsi="Times New Roman" w:cs="Times New Roman"/>
                <w:sz w:val="24"/>
                <w:szCs w:val="24"/>
                <w:rPrChange w:id="124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243" w:author="Mohammad Nayeem" w:date="2020-03-05T15:43:00Z">
                  <w:rPr>
                    <w:rFonts w:ascii="Times New Roman" w:eastAsia="Times New Roman" w:hAnsi="Times New Roman" w:cs="Times New Roman"/>
                  </w:rPr>
                </w:rPrChange>
              </w:rPr>
              <w:t>Secondary</w:t>
            </w:r>
            <w:r w:rsidR="00BD1B7E" w:rsidRPr="00F71B20">
              <w:rPr>
                <w:rFonts w:ascii="Times New Roman" w:eastAsia="Times New Roman" w:hAnsi="Times New Roman" w:cs="Times New Roman"/>
                <w:sz w:val="24"/>
                <w:szCs w:val="24"/>
                <w:rPrChange w:id="1244" w:author="Mohammad Nayeem" w:date="2020-03-05T15:43:00Z">
                  <w:rPr>
                    <w:rFonts w:ascii="Times New Roman" w:eastAsia="Times New Roman" w:hAnsi="Times New Roman" w:cs="Times New Roman"/>
                  </w:rPr>
                </w:rPrChange>
              </w:rPr>
              <w:t xml:space="preserve"> incomplete</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45"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8CD67DC" w14:textId="77777777" w:rsidR="00E32C12" w:rsidRPr="00F71B20" w:rsidRDefault="007B7461">
            <w:pPr>
              <w:spacing w:after="0" w:line="240" w:lineRule="auto"/>
              <w:rPr>
                <w:rFonts w:ascii="Times New Roman" w:hAnsi="Times New Roman" w:cs="Times New Roman"/>
                <w:sz w:val="24"/>
                <w:szCs w:val="24"/>
                <w:rPrChange w:id="1246"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47" w:author="Mohammad Nayeem" w:date="2020-03-05T15:43:00Z">
                  <w:rPr>
                    <w:rFonts w:ascii="Times New Roman" w:hAnsi="Times New Roman" w:cs="Times New Roman"/>
                  </w:rPr>
                </w:rPrChange>
              </w:rPr>
              <w:t>6</w:t>
            </w:r>
            <w:r w:rsidR="00486BE6" w:rsidRPr="00F71B20">
              <w:rPr>
                <w:rFonts w:ascii="Times New Roman" w:hAnsi="Times New Roman" w:cs="Times New Roman"/>
                <w:sz w:val="24"/>
                <w:szCs w:val="24"/>
                <w:rPrChange w:id="1248" w:author="Mohammad Nayeem" w:date="2020-03-05T15:43:00Z">
                  <w:rPr>
                    <w:rFonts w:ascii="Times New Roman" w:hAnsi="Times New Roman" w:cs="Times New Roman"/>
                  </w:rPr>
                </w:rPrChange>
              </w:rPr>
              <w:t>60</w:t>
            </w:r>
            <w:r w:rsidRPr="00F71B20">
              <w:rPr>
                <w:rFonts w:ascii="Times New Roman" w:hAnsi="Times New Roman" w:cs="Times New Roman"/>
                <w:sz w:val="24"/>
                <w:szCs w:val="24"/>
                <w:rPrChange w:id="1249" w:author="Mohammad Nayeem" w:date="2020-03-05T15:43:00Z">
                  <w:rPr>
                    <w:rFonts w:ascii="Times New Roman" w:hAnsi="Times New Roman" w:cs="Times New Roman"/>
                  </w:rPr>
                </w:rPrChange>
              </w:rPr>
              <w:t xml:space="preserve"> (</w:t>
            </w:r>
            <w:r w:rsidR="005B1D32" w:rsidRPr="00F71B20">
              <w:rPr>
                <w:rFonts w:ascii="Times New Roman" w:hAnsi="Times New Roman" w:cs="Times New Roman"/>
                <w:sz w:val="24"/>
                <w:szCs w:val="24"/>
                <w:rPrChange w:id="1250" w:author="Mohammad Nayeem" w:date="2020-03-05T15:43:00Z">
                  <w:rPr>
                    <w:rFonts w:ascii="Times New Roman" w:hAnsi="Times New Roman" w:cs="Times New Roman"/>
                  </w:rPr>
                </w:rPrChange>
              </w:rPr>
              <w:t>21.9</w:t>
            </w:r>
            <w:r w:rsidRPr="00F71B20">
              <w:rPr>
                <w:rFonts w:ascii="Times New Roman" w:hAnsi="Times New Roman" w:cs="Times New Roman"/>
                <w:sz w:val="24"/>
                <w:szCs w:val="24"/>
                <w:rPrChange w:id="1251" w:author="Mohammad Nayeem" w:date="2020-03-05T15:43:00Z">
                  <w:rPr>
                    <w:rFonts w:ascii="Times New Roman" w:hAnsi="Times New Roman" w:cs="Times New Roman"/>
                  </w:rPr>
                </w:rPrChange>
              </w:rPr>
              <w:t>)</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52"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B163473" w14:textId="77777777" w:rsidR="00E32C12" w:rsidRPr="00F71B20" w:rsidRDefault="003F4021">
            <w:pPr>
              <w:spacing w:after="0" w:line="240" w:lineRule="auto"/>
              <w:rPr>
                <w:rFonts w:ascii="Times New Roman" w:hAnsi="Times New Roman" w:cs="Times New Roman"/>
                <w:sz w:val="24"/>
                <w:szCs w:val="24"/>
                <w:rPrChange w:id="125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54" w:author="Mohammad Nayeem" w:date="2020-03-05T15:43:00Z">
                  <w:rPr>
                    <w:rFonts w:ascii="Times New Roman" w:hAnsi="Times New Roman" w:cs="Times New Roman"/>
                  </w:rPr>
                </w:rPrChange>
              </w:rPr>
              <w:t>23</w:t>
            </w:r>
            <w:r w:rsidR="00486BE6" w:rsidRPr="00F71B20">
              <w:rPr>
                <w:rFonts w:ascii="Times New Roman" w:hAnsi="Times New Roman" w:cs="Times New Roman"/>
                <w:sz w:val="24"/>
                <w:szCs w:val="24"/>
                <w:rPrChange w:id="1255" w:author="Mohammad Nayeem" w:date="2020-03-05T15:43:00Z">
                  <w:rPr>
                    <w:rFonts w:ascii="Times New Roman" w:hAnsi="Times New Roman" w:cs="Times New Roman"/>
                  </w:rPr>
                </w:rPrChange>
              </w:rPr>
              <w:t>60</w:t>
            </w:r>
            <w:r w:rsidRPr="00F71B20">
              <w:rPr>
                <w:rFonts w:ascii="Times New Roman" w:hAnsi="Times New Roman" w:cs="Times New Roman"/>
                <w:sz w:val="24"/>
                <w:szCs w:val="24"/>
                <w:rPrChange w:id="1256" w:author="Mohammad Nayeem" w:date="2020-03-05T15:43:00Z">
                  <w:rPr>
                    <w:rFonts w:ascii="Times New Roman" w:hAnsi="Times New Roman" w:cs="Times New Roman"/>
                  </w:rPr>
                </w:rPrChange>
              </w:rPr>
              <w:t xml:space="preserve"> (78.1)</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57"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DE6C4DD" w14:textId="77777777" w:rsidR="00E32C12" w:rsidRPr="00F71B20" w:rsidRDefault="00E32C12">
            <w:pPr>
              <w:spacing w:after="0" w:line="240" w:lineRule="auto"/>
              <w:rPr>
                <w:rFonts w:ascii="Times New Roman" w:eastAsia="Calibri" w:hAnsi="Times New Roman" w:cs="Times New Roman"/>
                <w:sz w:val="24"/>
                <w:szCs w:val="24"/>
                <w:rPrChange w:id="1258"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59"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91B4F1E" w14:textId="77777777" w:rsidR="00E32C12" w:rsidRPr="00F71B20" w:rsidRDefault="005144C5">
            <w:pPr>
              <w:spacing w:after="0" w:line="240" w:lineRule="auto"/>
              <w:rPr>
                <w:rFonts w:ascii="Times New Roman" w:hAnsi="Times New Roman" w:cs="Times New Roman"/>
                <w:sz w:val="24"/>
                <w:szCs w:val="24"/>
                <w:rPrChange w:id="126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61" w:author="Mohammad Nayeem" w:date="2020-03-05T15:43:00Z">
                  <w:rPr>
                    <w:rFonts w:ascii="Times New Roman" w:hAnsi="Times New Roman" w:cs="Times New Roman"/>
                  </w:rPr>
                </w:rPrChange>
              </w:rPr>
              <w:t>572 (28.1)</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62"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7B6FD0D" w14:textId="77777777" w:rsidR="00E32C12" w:rsidRPr="00F71B20" w:rsidRDefault="005144C5">
            <w:pPr>
              <w:spacing w:after="0" w:line="240" w:lineRule="auto"/>
              <w:rPr>
                <w:rFonts w:ascii="Times New Roman" w:hAnsi="Times New Roman" w:cs="Times New Roman"/>
                <w:sz w:val="24"/>
                <w:szCs w:val="24"/>
                <w:rPrChange w:id="126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64" w:author="Mohammad Nayeem" w:date="2020-03-05T15:43:00Z">
                  <w:rPr>
                    <w:rFonts w:ascii="Times New Roman" w:hAnsi="Times New Roman" w:cs="Times New Roman"/>
                  </w:rPr>
                </w:rPrChange>
              </w:rPr>
              <w:t>1580 (71.9)</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65"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216BCAF" w14:textId="77777777" w:rsidR="00E32C12" w:rsidRPr="00F71B20" w:rsidRDefault="00E32C12">
            <w:pPr>
              <w:spacing w:after="0" w:line="240" w:lineRule="auto"/>
              <w:rPr>
                <w:rFonts w:ascii="Times New Roman" w:eastAsia="Calibri" w:hAnsi="Times New Roman" w:cs="Times New Roman"/>
                <w:sz w:val="24"/>
                <w:szCs w:val="24"/>
                <w:rPrChange w:id="1266" w:author="Mohammad Nayeem" w:date="2020-03-05T15:43:00Z">
                  <w:rPr>
                    <w:rFonts w:ascii="Times New Roman" w:eastAsia="Calibri" w:hAnsi="Times New Roman" w:cs="Times New Roman"/>
                  </w:rPr>
                </w:rPrChange>
              </w:rPr>
            </w:pPr>
          </w:p>
        </w:tc>
      </w:tr>
      <w:tr w:rsidR="00A52446" w:rsidRPr="00F71B20" w14:paraId="380AF2CA" w14:textId="77777777" w:rsidTr="00F95098">
        <w:trPr>
          <w:trHeight w:val="1"/>
          <w:trPrChange w:id="1267"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68"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045B68D" w14:textId="77777777" w:rsidR="00E32C12" w:rsidRPr="00F71B20" w:rsidRDefault="001104E8">
            <w:pPr>
              <w:spacing w:after="0" w:line="240" w:lineRule="auto"/>
              <w:rPr>
                <w:rFonts w:ascii="Times New Roman" w:hAnsi="Times New Roman" w:cs="Times New Roman"/>
                <w:sz w:val="24"/>
                <w:szCs w:val="24"/>
                <w:rPrChange w:id="126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270" w:author="Mohammad Nayeem" w:date="2020-03-05T15:43:00Z">
                  <w:rPr>
                    <w:rFonts w:ascii="Times New Roman" w:eastAsia="Times New Roman" w:hAnsi="Times New Roman" w:cs="Times New Roman"/>
                  </w:rPr>
                </w:rPrChange>
              </w:rPr>
              <w:t>Secondary complete</w:t>
            </w:r>
            <w:r w:rsidR="000650C1" w:rsidRPr="00F71B20">
              <w:rPr>
                <w:rFonts w:ascii="Times New Roman" w:eastAsia="Times New Roman" w:hAnsi="Times New Roman" w:cs="Times New Roman"/>
                <w:sz w:val="24"/>
                <w:szCs w:val="24"/>
                <w:rPrChange w:id="1271" w:author="Mohammad Nayeem" w:date="2020-03-05T15:43:00Z">
                  <w:rPr>
                    <w:rFonts w:ascii="Times New Roman" w:eastAsia="Times New Roman" w:hAnsi="Times New Roman" w:cs="Times New Roman"/>
                  </w:rPr>
                </w:rPrChange>
              </w:rPr>
              <w:t xml:space="preserve">/ </w:t>
            </w:r>
            <w:r w:rsidRPr="00F71B20">
              <w:rPr>
                <w:rFonts w:ascii="Times New Roman" w:eastAsia="Times New Roman" w:hAnsi="Times New Roman" w:cs="Times New Roman"/>
                <w:sz w:val="24"/>
                <w:szCs w:val="24"/>
                <w:rPrChange w:id="1272" w:author="Mohammad Nayeem" w:date="2020-03-05T15:43:00Z">
                  <w:rPr>
                    <w:rFonts w:ascii="Times New Roman" w:eastAsia="Times New Roman" w:hAnsi="Times New Roman" w:cs="Times New Roman"/>
                  </w:rPr>
                </w:rPrChange>
              </w:rPr>
              <w:t>h</w:t>
            </w:r>
            <w:r w:rsidR="00911D0C" w:rsidRPr="00F71B20">
              <w:rPr>
                <w:rFonts w:ascii="Times New Roman" w:eastAsia="Times New Roman" w:hAnsi="Times New Roman" w:cs="Times New Roman"/>
                <w:sz w:val="24"/>
                <w:szCs w:val="24"/>
                <w:rPrChange w:id="1273" w:author="Mohammad Nayeem" w:date="2020-03-05T15:43:00Z">
                  <w:rPr>
                    <w:rFonts w:ascii="Times New Roman" w:eastAsia="Times New Roman" w:hAnsi="Times New Roman" w:cs="Times New Roman"/>
                  </w:rPr>
                </w:rPrChange>
              </w:rPr>
              <w:t>igher</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74"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D7921AE" w14:textId="77777777" w:rsidR="00E32C12" w:rsidRPr="00F71B20" w:rsidRDefault="00486BE6">
            <w:pPr>
              <w:spacing w:after="0" w:line="240" w:lineRule="auto"/>
              <w:rPr>
                <w:rFonts w:ascii="Times New Roman" w:hAnsi="Times New Roman" w:cs="Times New Roman"/>
                <w:sz w:val="24"/>
                <w:szCs w:val="24"/>
                <w:rPrChange w:id="127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76" w:author="Mohammad Nayeem" w:date="2020-03-05T15:43:00Z">
                  <w:rPr>
                    <w:rFonts w:ascii="Times New Roman" w:hAnsi="Times New Roman" w:cs="Times New Roman"/>
                  </w:rPr>
                </w:rPrChange>
              </w:rPr>
              <w:t>539</w:t>
            </w:r>
            <w:r w:rsidR="007B7461" w:rsidRPr="00F71B20">
              <w:rPr>
                <w:rFonts w:ascii="Times New Roman" w:hAnsi="Times New Roman" w:cs="Times New Roman"/>
                <w:sz w:val="24"/>
                <w:szCs w:val="24"/>
                <w:rPrChange w:id="1277" w:author="Mohammad Nayeem" w:date="2020-03-05T15:43:00Z">
                  <w:rPr>
                    <w:rFonts w:ascii="Times New Roman" w:hAnsi="Times New Roman" w:cs="Times New Roman"/>
                  </w:rPr>
                </w:rPrChange>
              </w:rPr>
              <w:t xml:space="preserve"> (</w:t>
            </w:r>
            <w:r w:rsidR="005B1D32" w:rsidRPr="00F71B20">
              <w:rPr>
                <w:rFonts w:ascii="Times New Roman" w:hAnsi="Times New Roman" w:cs="Times New Roman"/>
                <w:sz w:val="24"/>
                <w:szCs w:val="24"/>
                <w:rPrChange w:id="1278" w:author="Mohammad Nayeem" w:date="2020-03-05T15:43:00Z">
                  <w:rPr>
                    <w:rFonts w:ascii="Times New Roman" w:hAnsi="Times New Roman" w:cs="Times New Roman"/>
                  </w:rPr>
                </w:rPrChange>
              </w:rPr>
              <w:t>47.6</w:t>
            </w:r>
            <w:r w:rsidR="007B7461" w:rsidRPr="00F71B20">
              <w:rPr>
                <w:rFonts w:ascii="Times New Roman" w:hAnsi="Times New Roman" w:cs="Times New Roman"/>
                <w:sz w:val="24"/>
                <w:szCs w:val="24"/>
                <w:rPrChange w:id="1279" w:author="Mohammad Nayeem" w:date="2020-03-05T15:43:00Z">
                  <w:rPr>
                    <w:rFonts w:ascii="Times New Roman" w:hAnsi="Times New Roman" w:cs="Times New Roman"/>
                  </w:rPr>
                </w:rPrChange>
              </w:rPr>
              <w:t>)</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80"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B0DDDC2" w14:textId="77777777" w:rsidR="00E32C12" w:rsidRPr="00F71B20" w:rsidRDefault="003F4021">
            <w:pPr>
              <w:spacing w:after="0" w:line="240" w:lineRule="auto"/>
              <w:rPr>
                <w:rFonts w:ascii="Times New Roman" w:hAnsi="Times New Roman" w:cs="Times New Roman"/>
                <w:sz w:val="24"/>
                <w:szCs w:val="24"/>
                <w:rPrChange w:id="128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82" w:author="Mohammad Nayeem" w:date="2020-03-05T15:43:00Z">
                  <w:rPr>
                    <w:rFonts w:ascii="Times New Roman" w:hAnsi="Times New Roman" w:cs="Times New Roman"/>
                  </w:rPr>
                </w:rPrChange>
              </w:rPr>
              <w:t>5</w:t>
            </w:r>
            <w:r w:rsidR="00486BE6" w:rsidRPr="00F71B20">
              <w:rPr>
                <w:rFonts w:ascii="Times New Roman" w:hAnsi="Times New Roman" w:cs="Times New Roman"/>
                <w:sz w:val="24"/>
                <w:szCs w:val="24"/>
                <w:rPrChange w:id="1283" w:author="Mohammad Nayeem" w:date="2020-03-05T15:43:00Z">
                  <w:rPr>
                    <w:rFonts w:ascii="Times New Roman" w:hAnsi="Times New Roman" w:cs="Times New Roman"/>
                  </w:rPr>
                </w:rPrChange>
              </w:rPr>
              <w:t>94</w:t>
            </w:r>
            <w:r w:rsidRPr="00F71B20">
              <w:rPr>
                <w:rFonts w:ascii="Times New Roman" w:hAnsi="Times New Roman" w:cs="Times New Roman"/>
                <w:sz w:val="24"/>
                <w:szCs w:val="24"/>
                <w:rPrChange w:id="1284" w:author="Mohammad Nayeem" w:date="2020-03-05T15:43:00Z">
                  <w:rPr>
                    <w:rFonts w:ascii="Times New Roman" w:hAnsi="Times New Roman" w:cs="Times New Roman"/>
                  </w:rPr>
                </w:rPrChange>
              </w:rPr>
              <w:t xml:space="preserve"> (52.4)</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85"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E015B9B" w14:textId="77777777" w:rsidR="00E32C12" w:rsidRPr="00F71B20" w:rsidRDefault="00E32C12">
            <w:pPr>
              <w:spacing w:after="0" w:line="240" w:lineRule="auto"/>
              <w:rPr>
                <w:rFonts w:ascii="Times New Roman" w:eastAsia="Calibri" w:hAnsi="Times New Roman" w:cs="Times New Roman"/>
                <w:sz w:val="24"/>
                <w:szCs w:val="24"/>
                <w:rPrChange w:id="1286"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87"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5241429" w14:textId="77777777" w:rsidR="00E32C12" w:rsidRPr="00F71B20" w:rsidRDefault="00A1543D">
            <w:pPr>
              <w:spacing w:after="0" w:line="240" w:lineRule="auto"/>
              <w:rPr>
                <w:rFonts w:ascii="Times New Roman" w:hAnsi="Times New Roman" w:cs="Times New Roman"/>
                <w:sz w:val="24"/>
                <w:szCs w:val="24"/>
                <w:rPrChange w:id="1288"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89" w:author="Mohammad Nayeem" w:date="2020-03-05T15:43:00Z">
                  <w:rPr>
                    <w:rFonts w:ascii="Times New Roman" w:hAnsi="Times New Roman" w:cs="Times New Roman"/>
                  </w:rPr>
                </w:rPrChange>
              </w:rPr>
              <w:t>302 (54.9)</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90"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4265458" w14:textId="77777777" w:rsidR="00E32C12" w:rsidRPr="00F71B20" w:rsidRDefault="00A1543D">
            <w:pPr>
              <w:spacing w:after="0" w:line="240" w:lineRule="auto"/>
              <w:rPr>
                <w:rFonts w:ascii="Times New Roman" w:hAnsi="Times New Roman" w:cs="Times New Roman"/>
                <w:sz w:val="24"/>
                <w:szCs w:val="24"/>
                <w:rPrChange w:id="129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292" w:author="Mohammad Nayeem" w:date="2020-03-05T15:43:00Z">
                  <w:rPr>
                    <w:rFonts w:ascii="Times New Roman" w:hAnsi="Times New Roman" w:cs="Times New Roman"/>
                  </w:rPr>
                </w:rPrChange>
              </w:rPr>
              <w:t>232 (45.1)</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293"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D7E7994" w14:textId="77777777" w:rsidR="00E32C12" w:rsidRPr="00F71B20" w:rsidRDefault="00E32C12">
            <w:pPr>
              <w:spacing w:after="0" w:line="240" w:lineRule="auto"/>
              <w:rPr>
                <w:rFonts w:ascii="Times New Roman" w:eastAsia="Calibri" w:hAnsi="Times New Roman" w:cs="Times New Roman"/>
                <w:sz w:val="24"/>
                <w:szCs w:val="24"/>
                <w:rPrChange w:id="1294" w:author="Mohammad Nayeem" w:date="2020-03-05T15:43:00Z">
                  <w:rPr>
                    <w:rFonts w:ascii="Times New Roman" w:eastAsia="Calibri" w:hAnsi="Times New Roman" w:cs="Times New Roman"/>
                  </w:rPr>
                </w:rPrChange>
              </w:rPr>
            </w:pPr>
          </w:p>
        </w:tc>
      </w:tr>
      <w:tr w:rsidR="00F95098" w:rsidRPr="00F71B20" w14:paraId="4B713811" w14:textId="77777777" w:rsidTr="007E1623">
        <w:trPr>
          <w:trHeight w:val="1"/>
        </w:trPr>
        <w:tc>
          <w:tcPr>
            <w:tcW w:w="925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39021E6" w14:textId="326F6AC7" w:rsidR="00F95098" w:rsidRPr="00F71B20" w:rsidRDefault="00F95098">
            <w:pPr>
              <w:spacing w:after="0" w:line="240" w:lineRule="auto"/>
              <w:rPr>
                <w:rFonts w:ascii="Times New Roman" w:eastAsia="Calibri" w:hAnsi="Times New Roman" w:cs="Times New Roman"/>
                <w:sz w:val="24"/>
                <w:szCs w:val="24"/>
                <w:rPrChange w:id="1295"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1296" w:author="Mohammad Nayeem" w:date="2020-03-05T15:43:00Z">
                  <w:rPr>
                    <w:rFonts w:ascii="Times New Roman" w:eastAsia="Times New Roman" w:hAnsi="Times New Roman" w:cs="Times New Roman"/>
                    <w:b/>
                  </w:rPr>
                </w:rPrChange>
              </w:rPr>
              <w:t xml:space="preserve">Wealth </w:t>
            </w:r>
            <w:ins w:id="1297" w:author="Mohammad Nayeem" w:date="2020-02-28T12:39:00Z">
              <w:r w:rsidRPr="00F71B20">
                <w:rPr>
                  <w:rFonts w:ascii="Times New Roman" w:eastAsia="Times New Roman" w:hAnsi="Times New Roman" w:cs="Times New Roman"/>
                  <w:b/>
                  <w:sz w:val="24"/>
                  <w:szCs w:val="24"/>
                </w:rPr>
                <w:t>i</w:t>
              </w:r>
            </w:ins>
            <w:del w:id="1298" w:author="Mohammad Nayeem" w:date="2020-02-28T12:39:00Z">
              <w:r w:rsidRPr="00F71B20" w:rsidDel="00F95098">
                <w:rPr>
                  <w:rFonts w:ascii="Times New Roman" w:eastAsia="Times New Roman" w:hAnsi="Times New Roman" w:cs="Times New Roman"/>
                  <w:b/>
                  <w:sz w:val="24"/>
                  <w:szCs w:val="24"/>
                  <w:rPrChange w:id="1299" w:author="Mohammad Nayeem" w:date="2020-03-05T15:43:00Z">
                    <w:rPr>
                      <w:rFonts w:ascii="Times New Roman" w:eastAsia="Times New Roman" w:hAnsi="Times New Roman" w:cs="Times New Roman"/>
                      <w:b/>
                    </w:rPr>
                  </w:rPrChange>
                </w:rPr>
                <w:delText>I</w:delText>
              </w:r>
            </w:del>
            <w:r w:rsidRPr="00F71B20">
              <w:rPr>
                <w:rFonts w:ascii="Times New Roman" w:eastAsia="Times New Roman" w:hAnsi="Times New Roman" w:cs="Times New Roman"/>
                <w:b/>
                <w:sz w:val="24"/>
                <w:szCs w:val="24"/>
                <w:rPrChange w:id="1300" w:author="Mohammad Nayeem" w:date="2020-03-05T15:43:00Z">
                  <w:rPr>
                    <w:rFonts w:ascii="Times New Roman" w:eastAsia="Times New Roman" w:hAnsi="Times New Roman" w:cs="Times New Roman"/>
                    <w:b/>
                  </w:rPr>
                </w:rPrChange>
              </w:rPr>
              <w:t>ndex</w:t>
            </w:r>
          </w:p>
        </w:tc>
      </w:tr>
      <w:tr w:rsidR="00A52446" w:rsidRPr="00F71B20" w14:paraId="1A6BCA32" w14:textId="77777777" w:rsidTr="00F95098">
        <w:trPr>
          <w:trHeight w:val="1"/>
          <w:trPrChange w:id="1301"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02"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180B0E7" w14:textId="77777777" w:rsidR="00A52446" w:rsidRPr="00F71B20" w:rsidRDefault="00A52446">
            <w:pPr>
              <w:spacing w:after="0" w:line="240" w:lineRule="auto"/>
              <w:rPr>
                <w:rFonts w:ascii="Times New Roman" w:hAnsi="Times New Roman" w:cs="Times New Roman"/>
                <w:sz w:val="24"/>
                <w:szCs w:val="24"/>
                <w:rPrChange w:id="130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304" w:author="Mohammad Nayeem" w:date="2020-03-05T15:43:00Z">
                  <w:rPr>
                    <w:rFonts w:ascii="Times New Roman" w:eastAsia="Times New Roman" w:hAnsi="Times New Roman" w:cs="Times New Roman"/>
                  </w:rPr>
                </w:rPrChange>
              </w:rPr>
              <w:t>Richest</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05"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10F67C2" w14:textId="77777777" w:rsidR="00A52446" w:rsidRPr="00F71B20" w:rsidRDefault="00A52446">
            <w:pPr>
              <w:spacing w:after="0" w:line="240" w:lineRule="auto"/>
              <w:rPr>
                <w:rFonts w:ascii="Times New Roman" w:hAnsi="Times New Roman" w:cs="Times New Roman"/>
                <w:sz w:val="24"/>
                <w:szCs w:val="24"/>
                <w:rPrChange w:id="1306"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07" w:author="Mohammad Nayeem" w:date="2020-03-05T15:43:00Z">
                  <w:rPr>
                    <w:rFonts w:ascii="Times New Roman" w:hAnsi="Times New Roman" w:cs="Times New Roman"/>
                  </w:rPr>
                </w:rPrChange>
              </w:rPr>
              <w:t>735 (46.5)</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08"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70C4F26" w14:textId="77777777" w:rsidR="00A52446" w:rsidRPr="00F71B20" w:rsidRDefault="00A52446">
            <w:pPr>
              <w:spacing w:after="0" w:line="240" w:lineRule="auto"/>
              <w:rPr>
                <w:rFonts w:ascii="Times New Roman" w:hAnsi="Times New Roman" w:cs="Times New Roman"/>
                <w:sz w:val="24"/>
                <w:szCs w:val="24"/>
                <w:rPrChange w:id="130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10" w:author="Mohammad Nayeem" w:date="2020-03-05T15:43:00Z">
                  <w:rPr>
                    <w:rFonts w:ascii="Times New Roman" w:hAnsi="Times New Roman" w:cs="Times New Roman"/>
                  </w:rPr>
                </w:rPrChange>
              </w:rPr>
              <w:t>847 (53.5)</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11"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E453E33" w14:textId="15A000AC" w:rsidR="00A52446" w:rsidRPr="00F71B20" w:rsidRDefault="00A33184">
            <w:pPr>
              <w:spacing w:after="0" w:line="240" w:lineRule="auto"/>
              <w:rPr>
                <w:rFonts w:ascii="Times New Roman" w:eastAsia="Calibri" w:hAnsi="Times New Roman" w:cs="Times New Roman"/>
                <w:sz w:val="24"/>
                <w:szCs w:val="24"/>
                <w:rPrChange w:id="1312" w:author="Mohammad Nayeem" w:date="2020-03-05T15:43:00Z">
                  <w:rPr>
                    <w:rFonts w:ascii="Times New Roman" w:eastAsia="Calibri" w:hAnsi="Times New Roman" w:cs="Times New Roman"/>
                  </w:rPr>
                </w:rPrChange>
              </w:rPr>
            </w:pPr>
            <w:ins w:id="1313" w:author="NaYEeM" w:date="2020-02-26T14:42:00Z">
              <w:r w:rsidRPr="00F71B20">
                <w:rPr>
                  <w:rFonts w:ascii="Times New Roman" w:hAnsi="Times New Roman" w:cs="Times New Roman"/>
                  <w:sz w:val="24"/>
                  <w:szCs w:val="24"/>
                </w:rPr>
                <w:t>&lt;0.001</w:t>
              </w:r>
            </w:ins>
            <w:del w:id="1314" w:author="NaYEeM" w:date="2020-02-26T14:42:00Z">
              <w:r w:rsidR="00A52446" w:rsidRPr="00F71B20" w:rsidDel="00A33184">
                <w:rPr>
                  <w:rFonts w:ascii="Times New Roman" w:hAnsi="Times New Roman" w:cs="Times New Roman"/>
                  <w:sz w:val="24"/>
                  <w:szCs w:val="24"/>
                  <w:rPrChange w:id="1315" w:author="Mohammad Nayeem" w:date="2020-03-05T15:43:00Z">
                    <w:rPr>
                      <w:rFonts w:ascii="Times New Roman" w:hAnsi="Times New Roman" w:cs="Times New Roman"/>
                    </w:rPr>
                  </w:rPrChange>
                </w:rPr>
                <w:delText>0.000</w:delText>
              </w:r>
            </w:del>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16"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16FD264" w14:textId="77777777" w:rsidR="00A52446" w:rsidRPr="00F71B20" w:rsidRDefault="00A52446">
            <w:pPr>
              <w:spacing w:after="0" w:line="240" w:lineRule="auto"/>
              <w:rPr>
                <w:rFonts w:ascii="Times New Roman" w:hAnsi="Times New Roman" w:cs="Times New Roman"/>
                <w:sz w:val="24"/>
                <w:szCs w:val="24"/>
                <w:rPrChange w:id="131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18" w:author="Mohammad Nayeem" w:date="2020-03-05T15:43:00Z">
                  <w:rPr>
                    <w:rFonts w:ascii="Times New Roman" w:hAnsi="Times New Roman" w:cs="Times New Roman"/>
                  </w:rPr>
                </w:rPrChange>
              </w:rPr>
              <w:t>471 (51.9)</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19"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9E71216" w14:textId="77777777" w:rsidR="00A52446" w:rsidRPr="00F71B20" w:rsidRDefault="00A52446">
            <w:pPr>
              <w:spacing w:after="0" w:line="240" w:lineRule="auto"/>
              <w:rPr>
                <w:rFonts w:ascii="Times New Roman" w:hAnsi="Times New Roman" w:cs="Times New Roman"/>
                <w:sz w:val="24"/>
                <w:szCs w:val="24"/>
                <w:rPrChange w:id="132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21" w:author="Mohammad Nayeem" w:date="2020-03-05T15:43:00Z">
                  <w:rPr>
                    <w:rFonts w:ascii="Times New Roman" w:hAnsi="Times New Roman" w:cs="Times New Roman"/>
                  </w:rPr>
                </w:rPrChange>
              </w:rPr>
              <w:t>437 (48.1)</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22"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0AD7B9C" w14:textId="5615E145" w:rsidR="00A52446" w:rsidRPr="00F71B20" w:rsidRDefault="00A33184">
            <w:pPr>
              <w:spacing w:after="0" w:line="240" w:lineRule="auto"/>
              <w:rPr>
                <w:rFonts w:ascii="Times New Roman" w:eastAsia="Calibri" w:hAnsi="Times New Roman" w:cs="Times New Roman"/>
                <w:sz w:val="24"/>
                <w:szCs w:val="24"/>
                <w:rPrChange w:id="1323" w:author="Mohammad Nayeem" w:date="2020-03-05T15:43:00Z">
                  <w:rPr>
                    <w:rFonts w:ascii="Times New Roman" w:eastAsia="Calibri" w:hAnsi="Times New Roman" w:cs="Times New Roman"/>
                  </w:rPr>
                </w:rPrChange>
              </w:rPr>
            </w:pPr>
            <w:ins w:id="1324" w:author="NaYEeM" w:date="2020-02-26T14:42:00Z">
              <w:r w:rsidRPr="00F71B20">
                <w:rPr>
                  <w:rFonts w:ascii="Times New Roman" w:hAnsi="Times New Roman" w:cs="Times New Roman"/>
                  <w:sz w:val="24"/>
                  <w:szCs w:val="24"/>
                </w:rPr>
                <w:t>&lt;0.001</w:t>
              </w:r>
            </w:ins>
            <w:del w:id="1325" w:author="NaYEeM" w:date="2020-02-26T14:42:00Z">
              <w:r w:rsidR="00A52446" w:rsidRPr="00F71B20" w:rsidDel="00A33184">
                <w:rPr>
                  <w:rFonts w:ascii="Times New Roman" w:hAnsi="Times New Roman" w:cs="Times New Roman"/>
                  <w:sz w:val="24"/>
                  <w:szCs w:val="24"/>
                  <w:rPrChange w:id="1326" w:author="Mohammad Nayeem" w:date="2020-03-05T15:43:00Z">
                    <w:rPr>
                      <w:rFonts w:ascii="Times New Roman" w:hAnsi="Times New Roman" w:cs="Times New Roman"/>
                    </w:rPr>
                  </w:rPrChange>
                </w:rPr>
                <w:delText>0.000</w:delText>
              </w:r>
            </w:del>
          </w:p>
        </w:tc>
      </w:tr>
      <w:tr w:rsidR="00A52446" w:rsidRPr="00F71B20" w14:paraId="2D0C93B7" w14:textId="77777777" w:rsidTr="00F95098">
        <w:trPr>
          <w:trHeight w:val="1"/>
          <w:trPrChange w:id="1327"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28"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4388E52" w14:textId="77777777" w:rsidR="00A52446" w:rsidRPr="00F71B20" w:rsidRDefault="00A52446">
            <w:pPr>
              <w:spacing w:after="0" w:line="240" w:lineRule="auto"/>
              <w:rPr>
                <w:rFonts w:ascii="Times New Roman" w:hAnsi="Times New Roman" w:cs="Times New Roman"/>
                <w:sz w:val="24"/>
                <w:szCs w:val="24"/>
                <w:rPrChange w:id="132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330" w:author="Mohammad Nayeem" w:date="2020-03-05T15:43:00Z">
                  <w:rPr>
                    <w:rFonts w:ascii="Times New Roman" w:eastAsia="Times New Roman" w:hAnsi="Times New Roman" w:cs="Times New Roman"/>
                  </w:rPr>
                </w:rPrChange>
              </w:rPr>
              <w:t>Richer</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31"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8B8C0EE" w14:textId="77777777" w:rsidR="00A52446" w:rsidRPr="00F71B20" w:rsidRDefault="00A52446">
            <w:pPr>
              <w:spacing w:after="0" w:line="240" w:lineRule="auto"/>
              <w:rPr>
                <w:rFonts w:ascii="Times New Roman" w:hAnsi="Times New Roman" w:cs="Times New Roman"/>
                <w:sz w:val="24"/>
                <w:szCs w:val="24"/>
                <w:rPrChange w:id="133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33" w:author="Mohammad Nayeem" w:date="2020-03-05T15:43:00Z">
                  <w:rPr>
                    <w:rFonts w:ascii="Times New Roman" w:hAnsi="Times New Roman" w:cs="Times New Roman"/>
                  </w:rPr>
                </w:rPrChange>
              </w:rPr>
              <w:t>351 (25.1)</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34"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2CE6A8D" w14:textId="77777777" w:rsidR="00A52446" w:rsidRPr="00F71B20" w:rsidRDefault="00A52446">
            <w:pPr>
              <w:spacing w:after="0" w:line="240" w:lineRule="auto"/>
              <w:rPr>
                <w:rFonts w:ascii="Times New Roman" w:hAnsi="Times New Roman" w:cs="Times New Roman"/>
                <w:sz w:val="24"/>
                <w:szCs w:val="24"/>
                <w:rPrChange w:id="133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36" w:author="Mohammad Nayeem" w:date="2020-03-05T15:43:00Z">
                  <w:rPr>
                    <w:rFonts w:ascii="Times New Roman" w:hAnsi="Times New Roman" w:cs="Times New Roman"/>
                  </w:rPr>
                </w:rPrChange>
              </w:rPr>
              <w:t>1046 (74.9)</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37"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3DA7DAA" w14:textId="77777777" w:rsidR="00A52446" w:rsidRPr="00F71B20" w:rsidRDefault="00A52446">
            <w:pPr>
              <w:spacing w:after="0" w:line="240" w:lineRule="auto"/>
              <w:rPr>
                <w:rFonts w:ascii="Times New Roman" w:eastAsia="Calibri" w:hAnsi="Times New Roman" w:cs="Times New Roman"/>
                <w:sz w:val="24"/>
                <w:szCs w:val="24"/>
                <w:rPrChange w:id="1338"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39"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0139F74" w14:textId="77777777" w:rsidR="00A52446" w:rsidRPr="00F71B20" w:rsidRDefault="00A52446">
            <w:pPr>
              <w:spacing w:after="0" w:line="240" w:lineRule="auto"/>
              <w:rPr>
                <w:rFonts w:ascii="Times New Roman" w:hAnsi="Times New Roman" w:cs="Times New Roman"/>
                <w:sz w:val="24"/>
                <w:szCs w:val="24"/>
                <w:rPrChange w:id="134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41" w:author="Mohammad Nayeem" w:date="2020-03-05T15:43:00Z">
                  <w:rPr>
                    <w:rFonts w:ascii="Times New Roman" w:hAnsi="Times New Roman" w:cs="Times New Roman"/>
                  </w:rPr>
                </w:rPrChange>
              </w:rPr>
              <w:t>275 (29.5)</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42"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BD8DD8F" w14:textId="77777777" w:rsidR="00A52446" w:rsidRPr="00F71B20" w:rsidRDefault="00A52446">
            <w:pPr>
              <w:spacing w:after="0" w:line="240" w:lineRule="auto"/>
              <w:rPr>
                <w:rFonts w:ascii="Times New Roman" w:hAnsi="Times New Roman" w:cs="Times New Roman"/>
                <w:sz w:val="24"/>
                <w:szCs w:val="24"/>
                <w:rPrChange w:id="134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44" w:author="Mohammad Nayeem" w:date="2020-03-05T15:43:00Z">
                  <w:rPr>
                    <w:rFonts w:ascii="Times New Roman" w:hAnsi="Times New Roman" w:cs="Times New Roman"/>
                  </w:rPr>
                </w:rPrChange>
              </w:rPr>
              <w:t>673 (70.5)</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45"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9B8AE89" w14:textId="77777777" w:rsidR="00A52446" w:rsidRPr="00F71B20" w:rsidRDefault="00A52446">
            <w:pPr>
              <w:spacing w:after="0" w:line="240" w:lineRule="auto"/>
              <w:rPr>
                <w:rFonts w:ascii="Times New Roman" w:eastAsia="Calibri" w:hAnsi="Times New Roman" w:cs="Times New Roman"/>
                <w:sz w:val="24"/>
                <w:szCs w:val="24"/>
                <w:rPrChange w:id="1346" w:author="Mohammad Nayeem" w:date="2020-03-05T15:43:00Z">
                  <w:rPr>
                    <w:rFonts w:ascii="Times New Roman" w:eastAsia="Calibri" w:hAnsi="Times New Roman" w:cs="Times New Roman"/>
                  </w:rPr>
                </w:rPrChange>
              </w:rPr>
            </w:pPr>
          </w:p>
        </w:tc>
      </w:tr>
      <w:tr w:rsidR="00A52446" w:rsidRPr="00F71B20" w14:paraId="0AF6DC43" w14:textId="77777777" w:rsidTr="00F95098">
        <w:trPr>
          <w:trHeight w:val="1"/>
          <w:trPrChange w:id="1347"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48"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68B9411" w14:textId="77777777" w:rsidR="00A52446" w:rsidRPr="00F71B20" w:rsidRDefault="00A52446">
            <w:pPr>
              <w:spacing w:after="0" w:line="240" w:lineRule="auto"/>
              <w:rPr>
                <w:rFonts w:ascii="Times New Roman" w:hAnsi="Times New Roman" w:cs="Times New Roman"/>
                <w:sz w:val="24"/>
                <w:szCs w:val="24"/>
                <w:rPrChange w:id="134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350" w:author="Mohammad Nayeem" w:date="2020-03-05T15:43:00Z">
                  <w:rPr>
                    <w:rFonts w:ascii="Times New Roman" w:eastAsia="Times New Roman" w:hAnsi="Times New Roman" w:cs="Times New Roman"/>
                  </w:rPr>
                </w:rPrChange>
              </w:rPr>
              <w:t>Middle</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51"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3BC400B" w14:textId="77777777" w:rsidR="00A52446" w:rsidRPr="00F71B20" w:rsidRDefault="00A52446">
            <w:pPr>
              <w:spacing w:after="0" w:line="240" w:lineRule="auto"/>
              <w:rPr>
                <w:rFonts w:ascii="Times New Roman" w:hAnsi="Times New Roman" w:cs="Times New Roman"/>
                <w:sz w:val="24"/>
                <w:szCs w:val="24"/>
                <w:rPrChange w:id="135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53" w:author="Mohammad Nayeem" w:date="2020-03-05T15:43:00Z">
                  <w:rPr>
                    <w:rFonts w:ascii="Times New Roman" w:hAnsi="Times New Roman" w:cs="Times New Roman"/>
                  </w:rPr>
                </w:rPrChange>
              </w:rPr>
              <w:t>192 (12.8)</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54"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7F1C71B" w14:textId="77777777" w:rsidR="00A52446" w:rsidRPr="00F71B20" w:rsidRDefault="00A52446">
            <w:pPr>
              <w:spacing w:after="0" w:line="240" w:lineRule="auto"/>
              <w:rPr>
                <w:rFonts w:ascii="Times New Roman" w:hAnsi="Times New Roman" w:cs="Times New Roman"/>
                <w:sz w:val="24"/>
                <w:szCs w:val="24"/>
                <w:rPrChange w:id="135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56" w:author="Mohammad Nayeem" w:date="2020-03-05T15:43:00Z">
                  <w:rPr>
                    <w:rFonts w:ascii="Times New Roman" w:hAnsi="Times New Roman" w:cs="Times New Roman"/>
                  </w:rPr>
                </w:rPrChange>
              </w:rPr>
              <w:t>1308 (87.2)</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57"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17019E0" w14:textId="77777777" w:rsidR="00A52446" w:rsidRPr="00F71B20" w:rsidRDefault="00A52446">
            <w:pPr>
              <w:spacing w:after="0" w:line="240" w:lineRule="auto"/>
              <w:rPr>
                <w:rFonts w:ascii="Times New Roman" w:eastAsia="Calibri" w:hAnsi="Times New Roman" w:cs="Times New Roman"/>
                <w:sz w:val="24"/>
                <w:szCs w:val="24"/>
                <w:rPrChange w:id="1358"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59"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49D494B" w14:textId="77777777" w:rsidR="00A52446" w:rsidRPr="00F71B20" w:rsidRDefault="00A52446">
            <w:pPr>
              <w:spacing w:after="0" w:line="240" w:lineRule="auto"/>
              <w:rPr>
                <w:rFonts w:ascii="Times New Roman" w:hAnsi="Times New Roman" w:cs="Times New Roman"/>
                <w:sz w:val="24"/>
                <w:szCs w:val="24"/>
                <w:rPrChange w:id="136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61" w:author="Mohammad Nayeem" w:date="2020-03-05T15:43:00Z">
                  <w:rPr>
                    <w:rFonts w:ascii="Times New Roman" w:hAnsi="Times New Roman" w:cs="Times New Roman"/>
                  </w:rPr>
                </w:rPrChange>
              </w:rPr>
              <w:t>165 (18.6)</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62"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1118E73" w14:textId="77777777" w:rsidR="00A52446" w:rsidRPr="00F71B20" w:rsidRDefault="00A52446">
            <w:pPr>
              <w:spacing w:after="0" w:line="240" w:lineRule="auto"/>
              <w:rPr>
                <w:rFonts w:ascii="Times New Roman" w:hAnsi="Times New Roman" w:cs="Times New Roman"/>
                <w:sz w:val="24"/>
                <w:szCs w:val="24"/>
                <w:rPrChange w:id="136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64" w:author="Mohammad Nayeem" w:date="2020-03-05T15:43:00Z">
                  <w:rPr>
                    <w:rFonts w:ascii="Times New Roman" w:hAnsi="Times New Roman" w:cs="Times New Roman"/>
                  </w:rPr>
                </w:rPrChange>
              </w:rPr>
              <w:t>709 (81.4)</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65"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992ACAA" w14:textId="77777777" w:rsidR="00A52446" w:rsidRPr="00F71B20" w:rsidRDefault="00A52446">
            <w:pPr>
              <w:spacing w:after="0" w:line="240" w:lineRule="auto"/>
              <w:rPr>
                <w:rFonts w:ascii="Times New Roman" w:eastAsia="Calibri" w:hAnsi="Times New Roman" w:cs="Times New Roman"/>
                <w:sz w:val="24"/>
                <w:szCs w:val="24"/>
                <w:rPrChange w:id="1366" w:author="Mohammad Nayeem" w:date="2020-03-05T15:43:00Z">
                  <w:rPr>
                    <w:rFonts w:ascii="Times New Roman" w:eastAsia="Calibri" w:hAnsi="Times New Roman" w:cs="Times New Roman"/>
                  </w:rPr>
                </w:rPrChange>
              </w:rPr>
            </w:pPr>
          </w:p>
        </w:tc>
      </w:tr>
      <w:tr w:rsidR="00A52446" w:rsidRPr="00F71B20" w14:paraId="5AF1367B" w14:textId="77777777" w:rsidTr="00F95098">
        <w:trPr>
          <w:trHeight w:val="1"/>
          <w:trPrChange w:id="1367"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68"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B6CBC66" w14:textId="77777777" w:rsidR="00A52446" w:rsidRPr="00F71B20" w:rsidRDefault="00A52446">
            <w:pPr>
              <w:spacing w:after="0" w:line="240" w:lineRule="auto"/>
              <w:rPr>
                <w:rFonts w:ascii="Times New Roman" w:hAnsi="Times New Roman" w:cs="Times New Roman"/>
                <w:sz w:val="24"/>
                <w:szCs w:val="24"/>
                <w:rPrChange w:id="136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370" w:author="Mohammad Nayeem" w:date="2020-03-05T15:43:00Z">
                  <w:rPr>
                    <w:rFonts w:ascii="Times New Roman" w:eastAsia="Times New Roman" w:hAnsi="Times New Roman" w:cs="Times New Roman"/>
                  </w:rPr>
                </w:rPrChange>
              </w:rPr>
              <w:t>Poorer</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71"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5846886" w14:textId="77777777" w:rsidR="00A52446" w:rsidRPr="00F71B20" w:rsidRDefault="00A52446">
            <w:pPr>
              <w:spacing w:after="0" w:line="240" w:lineRule="auto"/>
              <w:rPr>
                <w:rFonts w:ascii="Times New Roman" w:hAnsi="Times New Roman" w:cs="Times New Roman"/>
                <w:sz w:val="24"/>
                <w:szCs w:val="24"/>
                <w:rPrChange w:id="137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73" w:author="Mohammad Nayeem" w:date="2020-03-05T15:43:00Z">
                  <w:rPr>
                    <w:rFonts w:ascii="Times New Roman" w:hAnsi="Times New Roman" w:cs="Times New Roman"/>
                  </w:rPr>
                </w:rPrChange>
              </w:rPr>
              <w:t>136 (8.7)</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74"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3AAC3DB" w14:textId="77777777" w:rsidR="00A52446" w:rsidRPr="00F71B20" w:rsidRDefault="00A52446">
            <w:pPr>
              <w:spacing w:after="0" w:line="240" w:lineRule="auto"/>
              <w:rPr>
                <w:rFonts w:ascii="Times New Roman" w:hAnsi="Times New Roman" w:cs="Times New Roman"/>
                <w:sz w:val="24"/>
                <w:szCs w:val="24"/>
                <w:rPrChange w:id="137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76" w:author="Mohammad Nayeem" w:date="2020-03-05T15:43:00Z">
                  <w:rPr>
                    <w:rFonts w:ascii="Times New Roman" w:hAnsi="Times New Roman" w:cs="Times New Roman"/>
                  </w:rPr>
                </w:rPrChange>
              </w:rPr>
              <w:t>1436 (91.3)</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77"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92886F8" w14:textId="77777777" w:rsidR="00A52446" w:rsidRPr="00F71B20" w:rsidRDefault="00A52446">
            <w:pPr>
              <w:spacing w:after="0" w:line="240" w:lineRule="auto"/>
              <w:rPr>
                <w:rFonts w:ascii="Times New Roman" w:eastAsia="Calibri" w:hAnsi="Times New Roman" w:cs="Times New Roman"/>
                <w:sz w:val="24"/>
                <w:szCs w:val="24"/>
                <w:rPrChange w:id="1378"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79"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2CEACD7" w14:textId="77777777" w:rsidR="00A52446" w:rsidRPr="00F71B20" w:rsidRDefault="00A52446">
            <w:pPr>
              <w:spacing w:after="0" w:line="240" w:lineRule="auto"/>
              <w:rPr>
                <w:rFonts w:ascii="Times New Roman" w:hAnsi="Times New Roman" w:cs="Times New Roman"/>
                <w:sz w:val="24"/>
                <w:szCs w:val="24"/>
                <w:rPrChange w:id="138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81" w:author="Mohammad Nayeem" w:date="2020-03-05T15:43:00Z">
                  <w:rPr>
                    <w:rFonts w:ascii="Times New Roman" w:hAnsi="Times New Roman" w:cs="Times New Roman"/>
                  </w:rPr>
                </w:rPrChange>
              </w:rPr>
              <w:t>99 (10.6)</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82"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DC9784A" w14:textId="77777777" w:rsidR="00A52446" w:rsidRPr="00F71B20" w:rsidRDefault="00A52446">
            <w:pPr>
              <w:spacing w:after="0" w:line="240" w:lineRule="auto"/>
              <w:rPr>
                <w:rFonts w:ascii="Times New Roman" w:hAnsi="Times New Roman" w:cs="Times New Roman"/>
                <w:sz w:val="24"/>
                <w:szCs w:val="24"/>
                <w:rPrChange w:id="138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84" w:author="Mohammad Nayeem" w:date="2020-03-05T15:43:00Z">
                  <w:rPr>
                    <w:rFonts w:ascii="Times New Roman" w:hAnsi="Times New Roman" w:cs="Times New Roman"/>
                  </w:rPr>
                </w:rPrChange>
              </w:rPr>
              <w:t>763 (89.4)</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85"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51893F7" w14:textId="77777777" w:rsidR="00A52446" w:rsidRPr="00F71B20" w:rsidRDefault="00A52446">
            <w:pPr>
              <w:spacing w:after="0" w:line="240" w:lineRule="auto"/>
              <w:rPr>
                <w:rFonts w:ascii="Times New Roman" w:eastAsia="Calibri" w:hAnsi="Times New Roman" w:cs="Times New Roman"/>
                <w:sz w:val="24"/>
                <w:szCs w:val="24"/>
                <w:rPrChange w:id="1386" w:author="Mohammad Nayeem" w:date="2020-03-05T15:43:00Z">
                  <w:rPr>
                    <w:rFonts w:ascii="Times New Roman" w:eastAsia="Calibri" w:hAnsi="Times New Roman" w:cs="Times New Roman"/>
                  </w:rPr>
                </w:rPrChange>
              </w:rPr>
            </w:pPr>
          </w:p>
        </w:tc>
      </w:tr>
      <w:tr w:rsidR="00A52446" w:rsidRPr="00F71B20" w14:paraId="1A919529" w14:textId="77777777" w:rsidTr="00F95098">
        <w:trPr>
          <w:trHeight w:val="1"/>
          <w:trPrChange w:id="1387"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88"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2C3FF05" w14:textId="77777777" w:rsidR="00A52446" w:rsidRPr="00F71B20" w:rsidRDefault="00A52446">
            <w:pPr>
              <w:spacing w:after="0" w:line="240" w:lineRule="auto"/>
              <w:rPr>
                <w:rFonts w:ascii="Times New Roman" w:hAnsi="Times New Roman" w:cs="Times New Roman"/>
                <w:sz w:val="24"/>
                <w:szCs w:val="24"/>
                <w:rPrChange w:id="138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390" w:author="Mohammad Nayeem" w:date="2020-03-05T15:43:00Z">
                  <w:rPr>
                    <w:rFonts w:ascii="Times New Roman" w:eastAsia="Times New Roman" w:hAnsi="Times New Roman" w:cs="Times New Roman"/>
                  </w:rPr>
                </w:rPrChange>
              </w:rPr>
              <w:t>Poorest</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91"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41B6A0F" w14:textId="77777777" w:rsidR="00A52446" w:rsidRPr="00F71B20" w:rsidRDefault="00A52446">
            <w:pPr>
              <w:spacing w:after="0" w:line="240" w:lineRule="auto"/>
              <w:rPr>
                <w:rFonts w:ascii="Times New Roman" w:hAnsi="Times New Roman" w:cs="Times New Roman"/>
                <w:sz w:val="24"/>
                <w:szCs w:val="24"/>
                <w:rPrChange w:id="139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93" w:author="Mohammad Nayeem" w:date="2020-03-05T15:43:00Z">
                  <w:rPr>
                    <w:rFonts w:ascii="Times New Roman" w:hAnsi="Times New Roman" w:cs="Times New Roman"/>
                  </w:rPr>
                </w:rPrChange>
              </w:rPr>
              <w:t>98 (5.4)</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94"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AC0BC69" w14:textId="77777777" w:rsidR="00A52446" w:rsidRPr="00F71B20" w:rsidRDefault="00A52446">
            <w:pPr>
              <w:spacing w:after="0" w:line="240" w:lineRule="auto"/>
              <w:rPr>
                <w:rFonts w:ascii="Times New Roman" w:hAnsi="Times New Roman" w:cs="Times New Roman"/>
                <w:sz w:val="24"/>
                <w:szCs w:val="24"/>
                <w:rPrChange w:id="139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396" w:author="Mohammad Nayeem" w:date="2020-03-05T15:43:00Z">
                  <w:rPr>
                    <w:rFonts w:ascii="Times New Roman" w:hAnsi="Times New Roman" w:cs="Times New Roman"/>
                  </w:rPr>
                </w:rPrChange>
              </w:rPr>
              <w:t>1717 (94.6)</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97"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F08BE65" w14:textId="77777777" w:rsidR="00A52446" w:rsidRPr="00F71B20" w:rsidRDefault="00A52446">
            <w:pPr>
              <w:spacing w:after="0" w:line="240" w:lineRule="auto"/>
              <w:rPr>
                <w:rFonts w:ascii="Times New Roman" w:hAnsi="Times New Roman" w:cs="Times New Roman"/>
                <w:sz w:val="24"/>
                <w:szCs w:val="24"/>
                <w:rPrChange w:id="1398" w:author="Mohammad Nayeem" w:date="2020-03-05T15:43:00Z">
                  <w:rPr>
                    <w:rFonts w:ascii="Times New Roman"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399"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D7CEFA6" w14:textId="77777777" w:rsidR="00A52446" w:rsidRPr="00F71B20" w:rsidRDefault="00A52446">
            <w:pPr>
              <w:spacing w:after="0" w:line="240" w:lineRule="auto"/>
              <w:rPr>
                <w:rFonts w:ascii="Times New Roman" w:hAnsi="Times New Roman" w:cs="Times New Roman"/>
                <w:sz w:val="24"/>
                <w:szCs w:val="24"/>
                <w:rPrChange w:id="140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401" w:author="Mohammad Nayeem" w:date="2020-03-05T15:43:00Z">
                  <w:rPr>
                    <w:rFonts w:ascii="Times New Roman" w:hAnsi="Times New Roman" w:cs="Times New Roman"/>
                  </w:rPr>
                </w:rPrChange>
              </w:rPr>
              <w:t>52 (6.7)</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02"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D028DAB" w14:textId="77777777" w:rsidR="00A52446" w:rsidRPr="00F71B20" w:rsidRDefault="00A52446">
            <w:pPr>
              <w:spacing w:after="0" w:line="240" w:lineRule="auto"/>
              <w:rPr>
                <w:rFonts w:ascii="Times New Roman" w:hAnsi="Times New Roman" w:cs="Times New Roman"/>
                <w:sz w:val="24"/>
                <w:szCs w:val="24"/>
                <w:rPrChange w:id="140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404" w:author="Mohammad Nayeem" w:date="2020-03-05T15:43:00Z">
                  <w:rPr>
                    <w:rFonts w:ascii="Times New Roman" w:hAnsi="Times New Roman" w:cs="Times New Roman"/>
                  </w:rPr>
                </w:rPrChange>
              </w:rPr>
              <w:t>913 (93.3)</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05"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601B535" w14:textId="77777777" w:rsidR="00A52446" w:rsidRPr="00F71B20" w:rsidRDefault="00A52446">
            <w:pPr>
              <w:spacing w:after="0" w:line="240" w:lineRule="auto"/>
              <w:rPr>
                <w:rFonts w:ascii="Times New Roman" w:hAnsi="Times New Roman" w:cs="Times New Roman"/>
                <w:sz w:val="24"/>
                <w:szCs w:val="24"/>
                <w:rPrChange w:id="1406" w:author="Mohammad Nayeem" w:date="2020-03-05T15:43:00Z">
                  <w:rPr>
                    <w:rFonts w:ascii="Times New Roman" w:hAnsi="Times New Roman" w:cs="Times New Roman"/>
                  </w:rPr>
                </w:rPrChange>
              </w:rPr>
            </w:pPr>
          </w:p>
        </w:tc>
      </w:tr>
      <w:tr w:rsidR="00F95098" w:rsidRPr="00F71B20" w14:paraId="3751A09B" w14:textId="77777777" w:rsidTr="007E1623">
        <w:trPr>
          <w:trHeight w:val="1"/>
        </w:trPr>
        <w:tc>
          <w:tcPr>
            <w:tcW w:w="925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3B9507D" w14:textId="5B0A3DFF" w:rsidR="00F95098" w:rsidRPr="00F71B20" w:rsidRDefault="00F95098">
            <w:pPr>
              <w:spacing w:after="0" w:line="240" w:lineRule="auto"/>
              <w:rPr>
                <w:rFonts w:ascii="Times New Roman" w:eastAsia="Calibri" w:hAnsi="Times New Roman" w:cs="Times New Roman"/>
                <w:sz w:val="24"/>
                <w:szCs w:val="24"/>
                <w:rPrChange w:id="1407"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1408" w:author="Mohammad Nayeem" w:date="2020-03-05T15:43:00Z">
                  <w:rPr>
                    <w:rFonts w:ascii="Times New Roman" w:eastAsia="Times New Roman" w:hAnsi="Times New Roman" w:cs="Times New Roman"/>
                    <w:b/>
                  </w:rPr>
                </w:rPrChange>
              </w:rPr>
              <w:t>Body Mass Index</w:t>
            </w:r>
            <w:ins w:id="1409" w:author="Mohammad Nayeem" w:date="2020-02-28T12:40:00Z">
              <w:r w:rsidRPr="00F71B20">
                <w:rPr>
                  <w:rFonts w:ascii="Times New Roman" w:eastAsia="Times New Roman" w:hAnsi="Times New Roman" w:cs="Times New Roman"/>
                  <w:b/>
                  <w:sz w:val="24"/>
                  <w:szCs w:val="24"/>
                </w:rPr>
                <w:t xml:space="preserve"> (mother)</w:t>
              </w:r>
            </w:ins>
          </w:p>
        </w:tc>
      </w:tr>
      <w:tr w:rsidR="00A52446" w:rsidRPr="00F71B20" w14:paraId="68920A5B" w14:textId="77777777" w:rsidTr="00F95098">
        <w:trPr>
          <w:trHeight w:val="1"/>
          <w:trPrChange w:id="1410"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11"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18B21F0" w14:textId="77777777" w:rsidR="00A52446" w:rsidRPr="00F71B20" w:rsidRDefault="00A52446">
            <w:pPr>
              <w:spacing w:after="0" w:line="240" w:lineRule="auto"/>
              <w:rPr>
                <w:rFonts w:ascii="Times New Roman" w:hAnsi="Times New Roman" w:cs="Times New Roman"/>
                <w:sz w:val="24"/>
                <w:szCs w:val="24"/>
                <w:rPrChange w:id="141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413" w:author="Mohammad Nayeem" w:date="2020-03-05T15:43:00Z">
                  <w:rPr>
                    <w:rFonts w:ascii="Times New Roman" w:eastAsia="Times New Roman" w:hAnsi="Times New Roman" w:cs="Times New Roman"/>
                  </w:rPr>
                </w:rPrChange>
              </w:rPr>
              <w:t>Underweight</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14"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1A1E6E7" w14:textId="77777777" w:rsidR="00A52446" w:rsidRPr="00F71B20" w:rsidRDefault="00A52446">
            <w:pPr>
              <w:spacing w:after="0" w:line="240" w:lineRule="auto"/>
              <w:jc w:val="center"/>
              <w:rPr>
                <w:rFonts w:ascii="Times New Roman" w:hAnsi="Times New Roman" w:cs="Times New Roman"/>
                <w:sz w:val="24"/>
                <w:szCs w:val="24"/>
                <w:rPrChange w:id="1415" w:author="Mohammad Nayeem" w:date="2020-03-05T15:43:00Z">
                  <w:rPr>
                    <w:rFonts w:ascii="Times New Roman" w:hAnsi="Times New Roman" w:cs="Times New Roman"/>
                  </w:rPr>
                </w:rPrChange>
              </w:rPr>
              <w:pPrChange w:id="1416" w:author="NaYEeM" w:date="2020-02-26T14:43:00Z">
                <w:pPr>
                  <w:spacing w:after="0" w:line="240" w:lineRule="auto"/>
                </w:pPr>
              </w:pPrChange>
            </w:pPr>
            <w:r w:rsidRPr="00F71B20">
              <w:rPr>
                <w:rFonts w:ascii="Times New Roman" w:hAnsi="Times New Roman" w:cs="Times New Roman"/>
                <w:sz w:val="24"/>
                <w:szCs w:val="24"/>
                <w:rPrChange w:id="1417" w:author="Mohammad Nayeem" w:date="2020-03-05T15:43:00Z">
                  <w:rPr>
                    <w:rFonts w:ascii="Times New Roman" w:hAnsi="Times New Roman" w:cs="Times New Roman"/>
                  </w:rPr>
                </w:rPrChange>
              </w:rPr>
              <w:t>50 (13.5)</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18"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B240948" w14:textId="77777777" w:rsidR="00A52446" w:rsidRPr="00F71B20" w:rsidRDefault="00A52446">
            <w:pPr>
              <w:spacing w:after="0" w:line="240" w:lineRule="auto"/>
              <w:jc w:val="center"/>
              <w:rPr>
                <w:rFonts w:ascii="Times New Roman" w:hAnsi="Times New Roman" w:cs="Times New Roman"/>
                <w:sz w:val="24"/>
                <w:szCs w:val="24"/>
                <w:rPrChange w:id="1419" w:author="Mohammad Nayeem" w:date="2020-03-05T15:43:00Z">
                  <w:rPr>
                    <w:rFonts w:ascii="Times New Roman" w:hAnsi="Times New Roman" w:cs="Times New Roman"/>
                  </w:rPr>
                </w:rPrChange>
              </w:rPr>
              <w:pPrChange w:id="1420" w:author="NaYEeM" w:date="2020-02-26T14:43:00Z">
                <w:pPr>
                  <w:spacing w:after="0" w:line="240" w:lineRule="auto"/>
                </w:pPr>
              </w:pPrChange>
            </w:pPr>
            <w:r w:rsidRPr="00F71B20">
              <w:rPr>
                <w:rFonts w:ascii="Times New Roman" w:hAnsi="Times New Roman" w:cs="Times New Roman"/>
                <w:sz w:val="24"/>
                <w:szCs w:val="24"/>
                <w:rPrChange w:id="1421" w:author="Mohammad Nayeem" w:date="2020-03-05T15:43:00Z">
                  <w:rPr>
                    <w:rFonts w:ascii="Times New Roman" w:hAnsi="Times New Roman" w:cs="Times New Roman"/>
                  </w:rPr>
                </w:rPrChange>
              </w:rPr>
              <w:t>320 (86.5)</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22"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084CF12" w14:textId="485FF3F0" w:rsidR="00A52446" w:rsidRPr="00F71B20" w:rsidRDefault="00A33184">
            <w:pPr>
              <w:spacing w:after="0" w:line="240" w:lineRule="auto"/>
              <w:jc w:val="center"/>
              <w:rPr>
                <w:rFonts w:ascii="Times New Roman" w:hAnsi="Times New Roman" w:cs="Times New Roman"/>
                <w:sz w:val="24"/>
                <w:szCs w:val="24"/>
                <w:rPrChange w:id="1423" w:author="Mohammad Nayeem" w:date="2020-03-05T15:43:00Z">
                  <w:rPr>
                    <w:rFonts w:ascii="Times New Roman" w:hAnsi="Times New Roman" w:cs="Times New Roman"/>
                  </w:rPr>
                </w:rPrChange>
              </w:rPr>
              <w:pPrChange w:id="1424" w:author="NaYEeM" w:date="2020-02-26T14:43:00Z">
                <w:pPr>
                  <w:spacing w:after="0" w:line="240" w:lineRule="auto"/>
                </w:pPr>
              </w:pPrChange>
            </w:pPr>
            <w:ins w:id="1425" w:author="NaYEeM" w:date="2020-02-26T14:42:00Z">
              <w:r w:rsidRPr="00F71B20">
                <w:rPr>
                  <w:rFonts w:ascii="Times New Roman" w:hAnsi="Times New Roman" w:cs="Times New Roman"/>
                  <w:sz w:val="24"/>
                  <w:szCs w:val="24"/>
                </w:rPr>
                <w:t>&lt;0.001</w:t>
              </w:r>
            </w:ins>
            <w:del w:id="1426" w:author="NaYEeM" w:date="2020-02-26T14:42:00Z">
              <w:r w:rsidR="00A52446" w:rsidRPr="00F71B20" w:rsidDel="00A33184">
                <w:rPr>
                  <w:rFonts w:ascii="Times New Roman" w:hAnsi="Times New Roman" w:cs="Times New Roman"/>
                  <w:sz w:val="24"/>
                  <w:szCs w:val="24"/>
                  <w:rPrChange w:id="1427" w:author="Mohammad Nayeem" w:date="2020-03-05T15:43:00Z">
                    <w:rPr>
                      <w:rFonts w:ascii="Times New Roman" w:hAnsi="Times New Roman" w:cs="Times New Roman"/>
                    </w:rPr>
                  </w:rPrChange>
                </w:rPr>
                <w:delText>0.000</w:delText>
              </w:r>
            </w:del>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28"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208BD0F" w14:textId="77777777" w:rsidR="00A52446" w:rsidRPr="00F71B20" w:rsidRDefault="00A52446">
            <w:pPr>
              <w:spacing w:after="0" w:line="240" w:lineRule="auto"/>
              <w:jc w:val="center"/>
              <w:rPr>
                <w:rFonts w:ascii="Times New Roman" w:hAnsi="Times New Roman" w:cs="Times New Roman"/>
                <w:sz w:val="24"/>
                <w:szCs w:val="24"/>
                <w:rPrChange w:id="1429" w:author="Mohammad Nayeem" w:date="2020-03-05T15:43:00Z">
                  <w:rPr>
                    <w:rFonts w:ascii="Times New Roman" w:hAnsi="Times New Roman" w:cs="Times New Roman"/>
                  </w:rPr>
                </w:rPrChange>
              </w:rPr>
              <w:pPrChange w:id="1430" w:author="NaYEeM" w:date="2020-02-26T14:43:00Z">
                <w:pPr>
                  <w:spacing w:after="0" w:line="240" w:lineRule="auto"/>
                </w:pPr>
              </w:pPrChange>
            </w:pPr>
            <w:r w:rsidRPr="00F71B20">
              <w:rPr>
                <w:rFonts w:ascii="Times New Roman" w:hAnsi="Times New Roman" w:cs="Times New Roman"/>
                <w:sz w:val="24"/>
                <w:szCs w:val="24"/>
                <w:rPrChange w:id="1431" w:author="Mohammad Nayeem" w:date="2020-03-05T15:43:00Z">
                  <w:rPr>
                    <w:rFonts w:ascii="Times New Roman" w:hAnsi="Times New Roman" w:cs="Times New Roman"/>
                  </w:rPr>
                </w:rPrChange>
              </w:rPr>
              <w:t>153 (14.2)</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32"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449A1EB" w14:textId="77777777" w:rsidR="00A52446" w:rsidRPr="00F71B20" w:rsidRDefault="00A52446">
            <w:pPr>
              <w:spacing w:after="0" w:line="240" w:lineRule="auto"/>
              <w:jc w:val="center"/>
              <w:rPr>
                <w:rFonts w:ascii="Times New Roman" w:hAnsi="Times New Roman" w:cs="Times New Roman"/>
                <w:sz w:val="24"/>
                <w:szCs w:val="24"/>
                <w:rPrChange w:id="1433" w:author="Mohammad Nayeem" w:date="2020-03-05T15:43:00Z">
                  <w:rPr>
                    <w:rFonts w:ascii="Times New Roman" w:hAnsi="Times New Roman" w:cs="Times New Roman"/>
                  </w:rPr>
                </w:rPrChange>
              </w:rPr>
              <w:pPrChange w:id="1434" w:author="NaYEeM" w:date="2020-02-26T14:43:00Z">
                <w:pPr>
                  <w:spacing w:after="0" w:line="240" w:lineRule="auto"/>
                </w:pPr>
              </w:pPrChange>
            </w:pPr>
            <w:r w:rsidRPr="00F71B20">
              <w:rPr>
                <w:rFonts w:ascii="Times New Roman" w:hAnsi="Times New Roman" w:cs="Times New Roman"/>
                <w:sz w:val="24"/>
                <w:szCs w:val="24"/>
                <w:rPrChange w:id="1435" w:author="Mohammad Nayeem" w:date="2020-03-05T15:43:00Z">
                  <w:rPr>
                    <w:rFonts w:ascii="Times New Roman" w:hAnsi="Times New Roman" w:cs="Times New Roman"/>
                  </w:rPr>
                </w:rPrChange>
              </w:rPr>
              <w:t>1005 (85.8)</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36"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7D59A6C" w14:textId="75FEBD22" w:rsidR="00A52446" w:rsidRPr="00F71B20" w:rsidRDefault="00A33184">
            <w:pPr>
              <w:spacing w:after="0" w:line="240" w:lineRule="auto"/>
              <w:jc w:val="center"/>
              <w:rPr>
                <w:rFonts w:ascii="Times New Roman" w:hAnsi="Times New Roman" w:cs="Times New Roman"/>
                <w:sz w:val="24"/>
                <w:szCs w:val="24"/>
                <w:rPrChange w:id="1437" w:author="Mohammad Nayeem" w:date="2020-03-05T15:43:00Z">
                  <w:rPr>
                    <w:rFonts w:ascii="Times New Roman" w:hAnsi="Times New Roman" w:cs="Times New Roman"/>
                  </w:rPr>
                </w:rPrChange>
              </w:rPr>
              <w:pPrChange w:id="1438" w:author="NaYEeM" w:date="2020-02-26T14:43:00Z">
                <w:pPr>
                  <w:spacing w:after="0" w:line="240" w:lineRule="auto"/>
                </w:pPr>
              </w:pPrChange>
            </w:pPr>
            <w:ins w:id="1439" w:author="NaYEeM" w:date="2020-02-26T14:42:00Z">
              <w:r w:rsidRPr="00F71B20">
                <w:rPr>
                  <w:rFonts w:ascii="Times New Roman" w:hAnsi="Times New Roman" w:cs="Times New Roman"/>
                  <w:sz w:val="24"/>
                  <w:szCs w:val="24"/>
                </w:rPr>
                <w:t>&lt;0.001</w:t>
              </w:r>
            </w:ins>
            <w:del w:id="1440" w:author="NaYEeM" w:date="2020-02-26T14:42:00Z">
              <w:r w:rsidR="00A52446" w:rsidRPr="00F71B20" w:rsidDel="00A33184">
                <w:rPr>
                  <w:rFonts w:ascii="Times New Roman" w:hAnsi="Times New Roman" w:cs="Times New Roman"/>
                  <w:sz w:val="24"/>
                  <w:szCs w:val="24"/>
                  <w:rPrChange w:id="1441" w:author="Mohammad Nayeem" w:date="2020-03-05T15:43:00Z">
                    <w:rPr>
                      <w:rFonts w:ascii="Times New Roman" w:hAnsi="Times New Roman" w:cs="Times New Roman"/>
                    </w:rPr>
                  </w:rPrChange>
                </w:rPr>
                <w:delText>0.000</w:delText>
              </w:r>
            </w:del>
          </w:p>
        </w:tc>
      </w:tr>
      <w:tr w:rsidR="00A52446" w:rsidRPr="00F71B20" w14:paraId="5E53D221" w14:textId="77777777" w:rsidTr="00F95098">
        <w:trPr>
          <w:trHeight w:val="1"/>
          <w:trPrChange w:id="1442"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43"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5A43F31" w14:textId="77777777" w:rsidR="00A52446" w:rsidRPr="00F71B20" w:rsidRDefault="00A52446">
            <w:pPr>
              <w:spacing w:after="0" w:line="240" w:lineRule="auto"/>
              <w:rPr>
                <w:rFonts w:ascii="Times New Roman" w:hAnsi="Times New Roman" w:cs="Times New Roman"/>
                <w:sz w:val="24"/>
                <w:szCs w:val="24"/>
                <w:rPrChange w:id="144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445" w:author="Mohammad Nayeem" w:date="2020-03-05T15:43:00Z">
                  <w:rPr>
                    <w:rFonts w:ascii="Times New Roman" w:eastAsia="Times New Roman" w:hAnsi="Times New Roman" w:cs="Times New Roman"/>
                  </w:rPr>
                </w:rPrChange>
              </w:rPr>
              <w:t>Normal</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46"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919177D" w14:textId="77777777" w:rsidR="00A52446" w:rsidRPr="00F71B20" w:rsidRDefault="00A52446">
            <w:pPr>
              <w:spacing w:after="0" w:line="240" w:lineRule="auto"/>
              <w:jc w:val="center"/>
              <w:rPr>
                <w:rFonts w:ascii="Times New Roman" w:hAnsi="Times New Roman" w:cs="Times New Roman"/>
                <w:sz w:val="24"/>
                <w:szCs w:val="24"/>
                <w:rPrChange w:id="1447" w:author="Mohammad Nayeem" w:date="2020-03-05T15:43:00Z">
                  <w:rPr>
                    <w:rFonts w:ascii="Times New Roman" w:hAnsi="Times New Roman" w:cs="Times New Roman"/>
                  </w:rPr>
                </w:rPrChange>
              </w:rPr>
              <w:pPrChange w:id="1448" w:author="NaYEeM" w:date="2020-02-26T14:43:00Z">
                <w:pPr>
                  <w:spacing w:after="0" w:line="240" w:lineRule="auto"/>
                </w:pPr>
              </w:pPrChange>
            </w:pPr>
            <w:r w:rsidRPr="00F71B20">
              <w:rPr>
                <w:rFonts w:ascii="Times New Roman" w:hAnsi="Times New Roman" w:cs="Times New Roman"/>
                <w:sz w:val="24"/>
                <w:szCs w:val="24"/>
                <w:rPrChange w:id="1449" w:author="Mohammad Nayeem" w:date="2020-03-05T15:43:00Z">
                  <w:rPr>
                    <w:rFonts w:ascii="Times New Roman" w:hAnsi="Times New Roman" w:cs="Times New Roman"/>
                  </w:rPr>
                </w:rPrChange>
              </w:rPr>
              <w:t>1034 (17.3)</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50"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2A6E455" w14:textId="77777777" w:rsidR="00A52446" w:rsidRPr="00F71B20" w:rsidRDefault="00A52446">
            <w:pPr>
              <w:spacing w:after="0" w:line="240" w:lineRule="auto"/>
              <w:jc w:val="center"/>
              <w:rPr>
                <w:rFonts w:ascii="Times New Roman" w:hAnsi="Times New Roman" w:cs="Times New Roman"/>
                <w:sz w:val="24"/>
                <w:szCs w:val="24"/>
                <w:rPrChange w:id="1451" w:author="Mohammad Nayeem" w:date="2020-03-05T15:43:00Z">
                  <w:rPr>
                    <w:rFonts w:ascii="Times New Roman" w:hAnsi="Times New Roman" w:cs="Times New Roman"/>
                  </w:rPr>
                </w:rPrChange>
              </w:rPr>
              <w:pPrChange w:id="1452" w:author="NaYEeM" w:date="2020-02-26T14:43:00Z">
                <w:pPr>
                  <w:spacing w:after="0" w:line="240" w:lineRule="auto"/>
                </w:pPr>
              </w:pPrChange>
            </w:pPr>
            <w:r w:rsidRPr="00F71B20">
              <w:rPr>
                <w:rFonts w:ascii="Times New Roman" w:hAnsi="Times New Roman" w:cs="Times New Roman"/>
                <w:sz w:val="24"/>
                <w:szCs w:val="24"/>
                <w:rPrChange w:id="1453" w:author="Mohammad Nayeem" w:date="2020-03-05T15:43:00Z">
                  <w:rPr>
                    <w:rFonts w:ascii="Times New Roman" w:hAnsi="Times New Roman" w:cs="Times New Roman"/>
                  </w:rPr>
                </w:rPrChange>
              </w:rPr>
              <w:t>4934 (82.7)</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54"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7928D7C" w14:textId="77777777" w:rsidR="00A52446" w:rsidRPr="00F71B20" w:rsidRDefault="00A52446">
            <w:pPr>
              <w:spacing w:after="0" w:line="240" w:lineRule="auto"/>
              <w:jc w:val="center"/>
              <w:rPr>
                <w:rFonts w:ascii="Times New Roman" w:eastAsia="Calibri" w:hAnsi="Times New Roman" w:cs="Times New Roman"/>
                <w:sz w:val="24"/>
                <w:szCs w:val="24"/>
                <w:rPrChange w:id="1455" w:author="Mohammad Nayeem" w:date="2020-03-05T15:43:00Z">
                  <w:rPr>
                    <w:rFonts w:ascii="Times New Roman" w:eastAsia="Calibri" w:hAnsi="Times New Roman" w:cs="Times New Roman"/>
                  </w:rPr>
                </w:rPrChange>
              </w:rPr>
              <w:pPrChange w:id="1456" w:author="NaYEeM" w:date="2020-02-26T14:43:00Z">
                <w:pPr>
                  <w:spacing w:after="0" w:line="240" w:lineRule="auto"/>
                </w:pPr>
              </w:pPrChange>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57"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C4AAA83" w14:textId="77777777" w:rsidR="00A52446" w:rsidRPr="00F71B20" w:rsidRDefault="00A52446">
            <w:pPr>
              <w:spacing w:after="0" w:line="240" w:lineRule="auto"/>
              <w:jc w:val="center"/>
              <w:rPr>
                <w:rFonts w:ascii="Times New Roman" w:hAnsi="Times New Roman" w:cs="Times New Roman"/>
                <w:sz w:val="24"/>
                <w:szCs w:val="24"/>
                <w:rPrChange w:id="1458" w:author="Mohammad Nayeem" w:date="2020-03-05T15:43:00Z">
                  <w:rPr>
                    <w:rFonts w:ascii="Times New Roman" w:hAnsi="Times New Roman" w:cs="Times New Roman"/>
                  </w:rPr>
                </w:rPrChange>
              </w:rPr>
              <w:pPrChange w:id="1459" w:author="NaYEeM" w:date="2020-02-26T14:43:00Z">
                <w:pPr>
                  <w:spacing w:after="0" w:line="240" w:lineRule="auto"/>
                </w:pPr>
              </w:pPrChange>
            </w:pPr>
            <w:r w:rsidRPr="00F71B20">
              <w:rPr>
                <w:rFonts w:ascii="Times New Roman" w:hAnsi="Times New Roman" w:cs="Times New Roman"/>
                <w:sz w:val="24"/>
                <w:szCs w:val="24"/>
                <w:rPrChange w:id="1460" w:author="Mohammad Nayeem" w:date="2020-03-05T15:43:00Z">
                  <w:rPr>
                    <w:rFonts w:ascii="Times New Roman" w:hAnsi="Times New Roman" w:cs="Times New Roman"/>
                  </w:rPr>
                </w:rPrChange>
              </w:rPr>
              <w:t>568 (21.6)</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61"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77C1C9D" w14:textId="77777777" w:rsidR="00A52446" w:rsidRPr="00F71B20" w:rsidRDefault="00A52446">
            <w:pPr>
              <w:spacing w:after="0" w:line="240" w:lineRule="auto"/>
              <w:jc w:val="center"/>
              <w:rPr>
                <w:rFonts w:ascii="Times New Roman" w:hAnsi="Times New Roman" w:cs="Times New Roman"/>
                <w:sz w:val="24"/>
                <w:szCs w:val="24"/>
                <w:rPrChange w:id="1462" w:author="Mohammad Nayeem" w:date="2020-03-05T15:43:00Z">
                  <w:rPr>
                    <w:rFonts w:ascii="Times New Roman" w:hAnsi="Times New Roman" w:cs="Times New Roman"/>
                  </w:rPr>
                </w:rPrChange>
              </w:rPr>
              <w:pPrChange w:id="1463" w:author="NaYEeM" w:date="2020-02-26T14:43:00Z">
                <w:pPr>
                  <w:spacing w:after="0" w:line="240" w:lineRule="auto"/>
                </w:pPr>
              </w:pPrChange>
            </w:pPr>
            <w:r w:rsidRPr="00F71B20">
              <w:rPr>
                <w:rFonts w:ascii="Times New Roman" w:hAnsi="Times New Roman" w:cs="Times New Roman"/>
                <w:sz w:val="24"/>
                <w:szCs w:val="24"/>
                <w:rPrChange w:id="1464" w:author="Mohammad Nayeem" w:date="2020-03-05T15:43:00Z">
                  <w:rPr>
                    <w:rFonts w:ascii="Times New Roman" w:hAnsi="Times New Roman" w:cs="Times New Roman"/>
                  </w:rPr>
                </w:rPrChange>
              </w:rPr>
              <w:t>2051 (78.4)</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65"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F626F47" w14:textId="77777777" w:rsidR="00A52446" w:rsidRPr="00F71B20" w:rsidRDefault="00A52446">
            <w:pPr>
              <w:spacing w:after="0" w:line="240" w:lineRule="auto"/>
              <w:jc w:val="center"/>
              <w:rPr>
                <w:rFonts w:ascii="Times New Roman" w:eastAsia="Calibri" w:hAnsi="Times New Roman" w:cs="Times New Roman"/>
                <w:sz w:val="24"/>
                <w:szCs w:val="24"/>
                <w:rPrChange w:id="1466" w:author="Mohammad Nayeem" w:date="2020-03-05T15:43:00Z">
                  <w:rPr>
                    <w:rFonts w:ascii="Times New Roman" w:eastAsia="Calibri" w:hAnsi="Times New Roman" w:cs="Times New Roman"/>
                  </w:rPr>
                </w:rPrChange>
              </w:rPr>
              <w:pPrChange w:id="1467" w:author="NaYEeM" w:date="2020-02-26T14:43:00Z">
                <w:pPr>
                  <w:spacing w:after="0" w:line="240" w:lineRule="auto"/>
                </w:pPr>
              </w:pPrChange>
            </w:pPr>
          </w:p>
        </w:tc>
      </w:tr>
      <w:tr w:rsidR="00A52446" w:rsidRPr="00F71B20" w14:paraId="77F0585B" w14:textId="77777777" w:rsidTr="00F95098">
        <w:trPr>
          <w:trHeight w:val="1"/>
          <w:trPrChange w:id="1468"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69"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0B125F0" w14:textId="77777777" w:rsidR="00A52446" w:rsidRPr="00F71B20" w:rsidRDefault="00A52446">
            <w:pPr>
              <w:spacing w:after="0" w:line="240" w:lineRule="auto"/>
              <w:rPr>
                <w:rFonts w:ascii="Times New Roman" w:hAnsi="Times New Roman" w:cs="Times New Roman"/>
                <w:sz w:val="24"/>
                <w:szCs w:val="24"/>
                <w:rPrChange w:id="147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471" w:author="Mohammad Nayeem" w:date="2020-03-05T15:43:00Z">
                  <w:rPr>
                    <w:rFonts w:ascii="Times New Roman" w:eastAsia="Times New Roman" w:hAnsi="Times New Roman" w:cs="Times New Roman"/>
                  </w:rPr>
                </w:rPrChange>
              </w:rPr>
              <w:t>Overweight</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72"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7093BE2" w14:textId="77777777" w:rsidR="00A52446" w:rsidRPr="00F71B20" w:rsidRDefault="00A52446">
            <w:pPr>
              <w:spacing w:after="0" w:line="240" w:lineRule="auto"/>
              <w:jc w:val="center"/>
              <w:rPr>
                <w:rFonts w:ascii="Times New Roman" w:hAnsi="Times New Roman" w:cs="Times New Roman"/>
                <w:sz w:val="24"/>
                <w:szCs w:val="24"/>
                <w:rPrChange w:id="1473" w:author="Mohammad Nayeem" w:date="2020-03-05T15:43:00Z">
                  <w:rPr>
                    <w:rFonts w:ascii="Times New Roman" w:hAnsi="Times New Roman" w:cs="Times New Roman"/>
                  </w:rPr>
                </w:rPrChange>
              </w:rPr>
              <w:pPrChange w:id="1474" w:author="NaYEeM" w:date="2020-02-26T14:43:00Z">
                <w:pPr>
                  <w:spacing w:after="0" w:line="240" w:lineRule="auto"/>
                </w:pPr>
              </w:pPrChange>
            </w:pPr>
            <w:r w:rsidRPr="00F71B20">
              <w:rPr>
                <w:rFonts w:ascii="Times New Roman" w:hAnsi="Times New Roman" w:cs="Times New Roman"/>
                <w:sz w:val="24"/>
                <w:szCs w:val="24"/>
                <w:rPrChange w:id="1475" w:author="Mohammad Nayeem" w:date="2020-03-05T15:43:00Z">
                  <w:rPr>
                    <w:rFonts w:ascii="Times New Roman" w:hAnsi="Times New Roman" w:cs="Times New Roman"/>
                  </w:rPr>
                </w:rPrChange>
              </w:rPr>
              <w:t>427 (27.3)</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76"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84B22D1" w14:textId="77777777" w:rsidR="00A52446" w:rsidRPr="00F71B20" w:rsidRDefault="00A52446">
            <w:pPr>
              <w:spacing w:after="0" w:line="240" w:lineRule="auto"/>
              <w:jc w:val="center"/>
              <w:rPr>
                <w:rFonts w:ascii="Times New Roman" w:hAnsi="Times New Roman" w:cs="Times New Roman"/>
                <w:sz w:val="24"/>
                <w:szCs w:val="24"/>
                <w:rPrChange w:id="1477" w:author="Mohammad Nayeem" w:date="2020-03-05T15:43:00Z">
                  <w:rPr>
                    <w:rFonts w:ascii="Times New Roman" w:hAnsi="Times New Roman" w:cs="Times New Roman"/>
                  </w:rPr>
                </w:rPrChange>
              </w:rPr>
              <w:pPrChange w:id="1478" w:author="NaYEeM" w:date="2020-02-26T14:43:00Z">
                <w:pPr>
                  <w:spacing w:after="0" w:line="240" w:lineRule="auto"/>
                </w:pPr>
              </w:pPrChange>
            </w:pPr>
            <w:r w:rsidRPr="00F71B20">
              <w:rPr>
                <w:rFonts w:ascii="Times New Roman" w:hAnsi="Times New Roman" w:cs="Times New Roman"/>
                <w:sz w:val="24"/>
                <w:szCs w:val="24"/>
                <w:rPrChange w:id="1479" w:author="Mohammad Nayeem" w:date="2020-03-05T15:43:00Z">
                  <w:rPr>
                    <w:rFonts w:ascii="Times New Roman" w:hAnsi="Times New Roman" w:cs="Times New Roman"/>
                  </w:rPr>
                </w:rPrChange>
              </w:rPr>
              <w:t>1138 (72.7)</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80"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583A455" w14:textId="77777777" w:rsidR="00A52446" w:rsidRPr="00F71B20" w:rsidRDefault="00A52446">
            <w:pPr>
              <w:spacing w:after="0" w:line="240" w:lineRule="auto"/>
              <w:jc w:val="center"/>
              <w:rPr>
                <w:rFonts w:ascii="Times New Roman" w:eastAsia="Calibri" w:hAnsi="Times New Roman" w:cs="Times New Roman"/>
                <w:sz w:val="24"/>
                <w:szCs w:val="24"/>
                <w:rPrChange w:id="1481" w:author="Mohammad Nayeem" w:date="2020-03-05T15:43:00Z">
                  <w:rPr>
                    <w:rFonts w:ascii="Times New Roman" w:eastAsia="Calibri" w:hAnsi="Times New Roman" w:cs="Times New Roman"/>
                  </w:rPr>
                </w:rPrChange>
              </w:rPr>
              <w:pPrChange w:id="1482" w:author="NaYEeM" w:date="2020-02-26T14:43:00Z">
                <w:pPr>
                  <w:spacing w:after="0" w:line="240" w:lineRule="auto"/>
                </w:pPr>
              </w:pPrChange>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83"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6444D2F" w14:textId="77777777" w:rsidR="00A52446" w:rsidRPr="00F71B20" w:rsidRDefault="00A52446">
            <w:pPr>
              <w:spacing w:after="0" w:line="240" w:lineRule="auto"/>
              <w:jc w:val="center"/>
              <w:rPr>
                <w:rFonts w:ascii="Times New Roman" w:hAnsi="Times New Roman" w:cs="Times New Roman"/>
                <w:sz w:val="24"/>
                <w:szCs w:val="24"/>
                <w:rPrChange w:id="1484" w:author="Mohammad Nayeem" w:date="2020-03-05T15:43:00Z">
                  <w:rPr>
                    <w:rFonts w:ascii="Times New Roman" w:hAnsi="Times New Roman" w:cs="Times New Roman"/>
                  </w:rPr>
                </w:rPrChange>
              </w:rPr>
              <w:pPrChange w:id="1485" w:author="NaYEeM" w:date="2020-02-26T14:43:00Z">
                <w:pPr>
                  <w:spacing w:after="0" w:line="240" w:lineRule="auto"/>
                </w:pPr>
              </w:pPrChange>
            </w:pPr>
            <w:r w:rsidRPr="00F71B20">
              <w:rPr>
                <w:rFonts w:ascii="Times New Roman" w:hAnsi="Times New Roman" w:cs="Times New Roman"/>
                <w:sz w:val="24"/>
                <w:szCs w:val="24"/>
                <w:rPrChange w:id="1486" w:author="Mohammad Nayeem" w:date="2020-03-05T15:43:00Z">
                  <w:rPr>
                    <w:rFonts w:ascii="Times New Roman" w:hAnsi="Times New Roman" w:cs="Times New Roman"/>
                  </w:rPr>
                </w:rPrChange>
              </w:rPr>
              <w:t>336 (43.3)</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87"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551EB1B" w14:textId="77777777" w:rsidR="00A52446" w:rsidRPr="00F71B20" w:rsidRDefault="00A52446">
            <w:pPr>
              <w:spacing w:after="0" w:line="240" w:lineRule="auto"/>
              <w:jc w:val="center"/>
              <w:rPr>
                <w:rFonts w:ascii="Times New Roman" w:hAnsi="Times New Roman" w:cs="Times New Roman"/>
                <w:sz w:val="24"/>
                <w:szCs w:val="24"/>
                <w:rPrChange w:id="1488" w:author="Mohammad Nayeem" w:date="2020-03-05T15:43:00Z">
                  <w:rPr>
                    <w:rFonts w:ascii="Times New Roman" w:hAnsi="Times New Roman" w:cs="Times New Roman"/>
                  </w:rPr>
                </w:rPrChange>
              </w:rPr>
              <w:pPrChange w:id="1489" w:author="NaYEeM" w:date="2020-02-26T14:43:00Z">
                <w:pPr>
                  <w:spacing w:after="0" w:line="240" w:lineRule="auto"/>
                </w:pPr>
              </w:pPrChange>
            </w:pPr>
            <w:r w:rsidRPr="00F71B20">
              <w:rPr>
                <w:rFonts w:ascii="Times New Roman" w:hAnsi="Times New Roman" w:cs="Times New Roman"/>
                <w:sz w:val="24"/>
                <w:szCs w:val="24"/>
                <w:rPrChange w:id="1490" w:author="Mohammad Nayeem" w:date="2020-03-05T15:43:00Z">
                  <w:rPr>
                    <w:rFonts w:ascii="Times New Roman" w:hAnsi="Times New Roman" w:cs="Times New Roman"/>
                  </w:rPr>
                </w:rPrChange>
              </w:rPr>
              <w:t>426 (56.7)</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91"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2B514EC" w14:textId="77777777" w:rsidR="00A52446" w:rsidRPr="00F71B20" w:rsidRDefault="00A52446">
            <w:pPr>
              <w:spacing w:after="0" w:line="240" w:lineRule="auto"/>
              <w:jc w:val="center"/>
              <w:rPr>
                <w:rFonts w:ascii="Times New Roman" w:eastAsia="Calibri" w:hAnsi="Times New Roman" w:cs="Times New Roman"/>
                <w:sz w:val="24"/>
                <w:szCs w:val="24"/>
                <w:rPrChange w:id="1492" w:author="Mohammad Nayeem" w:date="2020-03-05T15:43:00Z">
                  <w:rPr>
                    <w:rFonts w:ascii="Times New Roman" w:eastAsia="Calibri" w:hAnsi="Times New Roman" w:cs="Times New Roman"/>
                  </w:rPr>
                </w:rPrChange>
              </w:rPr>
              <w:pPrChange w:id="1493" w:author="NaYEeM" w:date="2020-02-26T14:43:00Z">
                <w:pPr>
                  <w:spacing w:after="0" w:line="240" w:lineRule="auto"/>
                </w:pPr>
              </w:pPrChange>
            </w:pPr>
          </w:p>
        </w:tc>
      </w:tr>
      <w:tr w:rsidR="007E1623" w:rsidRPr="00F71B20" w14:paraId="41ED9657" w14:textId="77777777" w:rsidTr="007E1623">
        <w:trPr>
          <w:trHeight w:val="1"/>
        </w:trPr>
        <w:tc>
          <w:tcPr>
            <w:tcW w:w="925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947C8C2" w14:textId="25EDCEA4" w:rsidR="007E1623" w:rsidRPr="00F71B20" w:rsidRDefault="007E1623">
            <w:pPr>
              <w:spacing w:after="0" w:line="240" w:lineRule="auto"/>
              <w:rPr>
                <w:rFonts w:ascii="Times New Roman" w:eastAsia="Calibri" w:hAnsi="Times New Roman" w:cs="Times New Roman"/>
                <w:sz w:val="24"/>
                <w:szCs w:val="24"/>
                <w:rPrChange w:id="1494" w:author="Mohammad Nayeem" w:date="2020-03-05T15:43:00Z">
                  <w:rPr>
                    <w:rFonts w:ascii="Times New Roman" w:eastAsia="Calibri" w:hAnsi="Times New Roman" w:cs="Times New Roman"/>
                  </w:rPr>
                </w:rPrChange>
              </w:rPr>
            </w:pPr>
            <w:ins w:id="1495" w:author="Mohammad Nayeem" w:date="2020-02-28T12:40:00Z">
              <w:r w:rsidRPr="00F71B20">
                <w:rPr>
                  <w:rFonts w:ascii="Times New Roman" w:eastAsia="Times New Roman" w:hAnsi="Times New Roman" w:cs="Times New Roman"/>
                  <w:b/>
                  <w:sz w:val="24"/>
                  <w:szCs w:val="24"/>
                </w:rPr>
                <w:t>Place of residence</w:t>
              </w:r>
            </w:ins>
            <w:del w:id="1496" w:author="Mohammad Nayeem" w:date="2020-02-28T12:40:00Z">
              <w:r w:rsidRPr="00F71B20" w:rsidDel="007E1623">
                <w:rPr>
                  <w:rFonts w:ascii="Times New Roman" w:eastAsia="Times New Roman" w:hAnsi="Times New Roman" w:cs="Times New Roman"/>
                  <w:b/>
                  <w:sz w:val="24"/>
                  <w:szCs w:val="24"/>
                  <w:rPrChange w:id="1497" w:author="Mohammad Nayeem" w:date="2020-03-05T15:43:00Z">
                    <w:rPr>
                      <w:rFonts w:ascii="Times New Roman" w:eastAsia="Times New Roman" w:hAnsi="Times New Roman" w:cs="Times New Roman"/>
                      <w:b/>
                    </w:rPr>
                  </w:rPrChange>
                </w:rPr>
                <w:delText>Area</w:delText>
              </w:r>
            </w:del>
          </w:p>
        </w:tc>
      </w:tr>
      <w:tr w:rsidR="00A52446" w:rsidRPr="00F71B20" w14:paraId="4A8E9FE8" w14:textId="77777777" w:rsidTr="00F95098">
        <w:trPr>
          <w:trHeight w:val="1"/>
          <w:trPrChange w:id="1498"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99"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2AD559B" w14:textId="77777777" w:rsidR="00A52446" w:rsidRPr="00F71B20" w:rsidRDefault="00A52446">
            <w:pPr>
              <w:spacing w:after="0" w:line="240" w:lineRule="auto"/>
              <w:rPr>
                <w:rFonts w:ascii="Times New Roman" w:hAnsi="Times New Roman" w:cs="Times New Roman"/>
                <w:sz w:val="24"/>
                <w:szCs w:val="24"/>
                <w:rPrChange w:id="150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501" w:author="Mohammad Nayeem" w:date="2020-03-05T15:43:00Z">
                  <w:rPr>
                    <w:rFonts w:ascii="Times New Roman" w:eastAsia="Times New Roman" w:hAnsi="Times New Roman" w:cs="Times New Roman"/>
                  </w:rPr>
                </w:rPrChange>
              </w:rPr>
              <w:lastRenderedPageBreak/>
              <w:t>Urban</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02"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EB9F885" w14:textId="77777777" w:rsidR="00A52446" w:rsidRPr="00F71B20" w:rsidRDefault="00A52446">
            <w:pPr>
              <w:spacing w:after="0" w:line="240" w:lineRule="auto"/>
              <w:rPr>
                <w:rFonts w:ascii="Times New Roman" w:hAnsi="Times New Roman" w:cs="Times New Roman"/>
                <w:sz w:val="24"/>
                <w:szCs w:val="24"/>
                <w:rPrChange w:id="150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04" w:author="Mohammad Nayeem" w:date="2020-03-05T15:43:00Z">
                  <w:rPr>
                    <w:rFonts w:ascii="Times New Roman" w:hAnsi="Times New Roman" w:cs="Times New Roman"/>
                  </w:rPr>
                </w:rPrChange>
              </w:rPr>
              <w:t>548 (33.1)</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05"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F7FDEA9" w14:textId="77777777" w:rsidR="00A52446" w:rsidRPr="00F71B20" w:rsidRDefault="00A52446">
            <w:pPr>
              <w:spacing w:after="0" w:line="240" w:lineRule="auto"/>
              <w:rPr>
                <w:rFonts w:ascii="Times New Roman" w:hAnsi="Times New Roman" w:cs="Times New Roman"/>
                <w:sz w:val="24"/>
                <w:szCs w:val="24"/>
                <w:rPrChange w:id="1506"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07" w:author="Mohammad Nayeem" w:date="2020-03-05T15:43:00Z">
                  <w:rPr>
                    <w:rFonts w:ascii="Times New Roman" w:hAnsi="Times New Roman" w:cs="Times New Roman"/>
                  </w:rPr>
                </w:rPrChange>
              </w:rPr>
              <w:t>1110 (66.9)</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08"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78DB2CB" w14:textId="31AC34CB" w:rsidR="00A52446" w:rsidRPr="00F71B20" w:rsidRDefault="00A33184">
            <w:pPr>
              <w:spacing w:after="0" w:line="240" w:lineRule="auto"/>
              <w:rPr>
                <w:rFonts w:ascii="Times New Roman" w:hAnsi="Times New Roman" w:cs="Times New Roman"/>
                <w:b/>
                <w:bCs/>
                <w:sz w:val="24"/>
                <w:szCs w:val="24"/>
                <w:rPrChange w:id="1509" w:author="Mohammad Nayeem" w:date="2020-03-05T15:43:00Z">
                  <w:rPr>
                    <w:rFonts w:ascii="Times New Roman" w:hAnsi="Times New Roman" w:cs="Times New Roman"/>
                    <w:b/>
                    <w:bCs/>
                  </w:rPr>
                </w:rPrChange>
              </w:rPr>
            </w:pPr>
            <w:ins w:id="1510" w:author="NaYEeM" w:date="2020-02-26T14:42:00Z">
              <w:r w:rsidRPr="00F71B20">
                <w:rPr>
                  <w:rFonts w:ascii="Times New Roman" w:hAnsi="Times New Roman" w:cs="Times New Roman"/>
                  <w:sz w:val="24"/>
                  <w:szCs w:val="24"/>
                </w:rPr>
                <w:t>&lt;0.001</w:t>
              </w:r>
            </w:ins>
            <w:del w:id="1511" w:author="NaYEeM" w:date="2020-02-26T14:42:00Z">
              <w:r w:rsidR="00A52446" w:rsidRPr="00F71B20" w:rsidDel="00A33184">
                <w:rPr>
                  <w:rFonts w:ascii="Times New Roman" w:hAnsi="Times New Roman" w:cs="Times New Roman"/>
                  <w:sz w:val="24"/>
                  <w:szCs w:val="24"/>
                  <w:rPrChange w:id="1512" w:author="Mohammad Nayeem" w:date="2020-03-05T15:43:00Z">
                    <w:rPr>
                      <w:rFonts w:ascii="Times New Roman" w:hAnsi="Times New Roman" w:cs="Times New Roman"/>
                    </w:rPr>
                  </w:rPrChange>
                </w:rPr>
                <w:delText>0.000</w:delText>
              </w:r>
            </w:del>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13"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210CE77" w14:textId="77777777" w:rsidR="00A52446" w:rsidRPr="00F71B20" w:rsidRDefault="00A52446">
            <w:pPr>
              <w:spacing w:after="0" w:line="240" w:lineRule="auto"/>
              <w:rPr>
                <w:rFonts w:ascii="Times New Roman" w:hAnsi="Times New Roman" w:cs="Times New Roman"/>
                <w:sz w:val="24"/>
                <w:szCs w:val="24"/>
                <w:rPrChange w:id="1514"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15" w:author="Mohammad Nayeem" w:date="2020-03-05T15:43:00Z">
                  <w:rPr>
                    <w:rFonts w:ascii="Times New Roman" w:hAnsi="Times New Roman" w:cs="Times New Roman"/>
                  </w:rPr>
                </w:rPrChange>
              </w:rPr>
              <w:t>532 (38.7)</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16"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9CD9854" w14:textId="77777777" w:rsidR="00A52446" w:rsidRPr="00F71B20" w:rsidRDefault="00A52446">
            <w:pPr>
              <w:spacing w:after="0" w:line="240" w:lineRule="auto"/>
              <w:rPr>
                <w:rFonts w:ascii="Times New Roman" w:hAnsi="Times New Roman" w:cs="Times New Roman"/>
                <w:sz w:val="24"/>
                <w:szCs w:val="24"/>
                <w:rPrChange w:id="151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18" w:author="Mohammad Nayeem" w:date="2020-03-05T15:43:00Z">
                  <w:rPr>
                    <w:rFonts w:ascii="Times New Roman" w:hAnsi="Times New Roman" w:cs="Times New Roman"/>
                  </w:rPr>
                </w:rPrChange>
              </w:rPr>
              <w:t>925 (61.3)</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19"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F5993FA" w14:textId="1F043775" w:rsidR="00A52446" w:rsidRPr="00F71B20" w:rsidRDefault="00A33184">
            <w:pPr>
              <w:spacing w:after="0" w:line="240" w:lineRule="auto"/>
              <w:rPr>
                <w:rFonts w:ascii="Times New Roman" w:hAnsi="Times New Roman" w:cs="Times New Roman"/>
                <w:sz w:val="24"/>
                <w:szCs w:val="24"/>
                <w:rPrChange w:id="1520" w:author="Mohammad Nayeem" w:date="2020-03-05T15:43:00Z">
                  <w:rPr>
                    <w:rFonts w:ascii="Times New Roman" w:hAnsi="Times New Roman" w:cs="Times New Roman"/>
                  </w:rPr>
                </w:rPrChange>
              </w:rPr>
            </w:pPr>
            <w:ins w:id="1521" w:author="NaYEeM" w:date="2020-02-26T14:42:00Z">
              <w:r w:rsidRPr="00F71B20">
                <w:rPr>
                  <w:rFonts w:ascii="Times New Roman" w:hAnsi="Times New Roman" w:cs="Times New Roman"/>
                  <w:sz w:val="24"/>
                  <w:szCs w:val="24"/>
                </w:rPr>
                <w:t>&lt;0.001</w:t>
              </w:r>
            </w:ins>
            <w:del w:id="1522" w:author="NaYEeM" w:date="2020-02-26T14:42:00Z">
              <w:r w:rsidR="00A52446" w:rsidRPr="00F71B20" w:rsidDel="00A33184">
                <w:rPr>
                  <w:rFonts w:ascii="Times New Roman" w:hAnsi="Times New Roman" w:cs="Times New Roman"/>
                  <w:sz w:val="24"/>
                  <w:szCs w:val="24"/>
                  <w:rPrChange w:id="1523" w:author="Mohammad Nayeem" w:date="2020-03-05T15:43:00Z">
                    <w:rPr>
                      <w:rFonts w:ascii="Times New Roman" w:hAnsi="Times New Roman" w:cs="Times New Roman"/>
                    </w:rPr>
                  </w:rPrChange>
                </w:rPr>
                <w:delText>0.000</w:delText>
              </w:r>
            </w:del>
          </w:p>
        </w:tc>
      </w:tr>
      <w:tr w:rsidR="00A52446" w:rsidRPr="00F71B20" w14:paraId="4A909912" w14:textId="77777777" w:rsidTr="00F95098">
        <w:trPr>
          <w:trHeight w:val="1"/>
          <w:trPrChange w:id="1524"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25"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C996910" w14:textId="77777777" w:rsidR="00A52446" w:rsidRPr="00F71B20" w:rsidRDefault="00A52446">
            <w:pPr>
              <w:spacing w:after="0" w:line="240" w:lineRule="auto"/>
              <w:rPr>
                <w:rFonts w:ascii="Times New Roman" w:hAnsi="Times New Roman" w:cs="Times New Roman"/>
                <w:sz w:val="24"/>
                <w:szCs w:val="24"/>
                <w:rPrChange w:id="152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527" w:author="Mohammad Nayeem" w:date="2020-03-05T15:43:00Z">
                  <w:rPr>
                    <w:rFonts w:ascii="Times New Roman" w:eastAsia="Times New Roman" w:hAnsi="Times New Roman" w:cs="Times New Roman"/>
                  </w:rPr>
                </w:rPrChange>
              </w:rPr>
              <w:t>Rural</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28"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460663B" w14:textId="77777777" w:rsidR="00A52446" w:rsidRPr="00F71B20" w:rsidRDefault="00A52446">
            <w:pPr>
              <w:spacing w:after="0" w:line="240" w:lineRule="auto"/>
              <w:rPr>
                <w:rFonts w:ascii="Times New Roman" w:hAnsi="Times New Roman" w:cs="Times New Roman"/>
                <w:sz w:val="24"/>
                <w:szCs w:val="24"/>
                <w:rPrChange w:id="152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30" w:author="Mohammad Nayeem" w:date="2020-03-05T15:43:00Z">
                  <w:rPr>
                    <w:rFonts w:ascii="Times New Roman" w:hAnsi="Times New Roman" w:cs="Times New Roman"/>
                  </w:rPr>
                </w:rPrChange>
              </w:rPr>
              <w:t>963 (15.4)</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31"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13E89A1" w14:textId="77777777" w:rsidR="00A52446" w:rsidRPr="00F71B20" w:rsidRDefault="00A52446">
            <w:pPr>
              <w:spacing w:after="0" w:line="240" w:lineRule="auto"/>
              <w:rPr>
                <w:rFonts w:ascii="Times New Roman" w:hAnsi="Times New Roman" w:cs="Times New Roman"/>
                <w:sz w:val="24"/>
                <w:szCs w:val="24"/>
                <w:rPrChange w:id="153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33" w:author="Mohammad Nayeem" w:date="2020-03-05T15:43:00Z">
                  <w:rPr>
                    <w:rFonts w:ascii="Times New Roman" w:hAnsi="Times New Roman" w:cs="Times New Roman"/>
                  </w:rPr>
                </w:rPrChange>
              </w:rPr>
              <w:t>5282 (84.6)</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34"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7328EB3" w14:textId="77777777" w:rsidR="00A52446" w:rsidRPr="00F71B20" w:rsidRDefault="00A52446">
            <w:pPr>
              <w:spacing w:after="0" w:line="240" w:lineRule="auto"/>
              <w:rPr>
                <w:rFonts w:ascii="Times New Roman" w:eastAsia="Calibri" w:hAnsi="Times New Roman" w:cs="Times New Roman"/>
                <w:sz w:val="24"/>
                <w:szCs w:val="24"/>
                <w:rPrChange w:id="1535"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36"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9993F1F" w14:textId="77777777" w:rsidR="00A52446" w:rsidRPr="00F71B20" w:rsidRDefault="00A52446">
            <w:pPr>
              <w:spacing w:after="0" w:line="240" w:lineRule="auto"/>
              <w:rPr>
                <w:rFonts w:ascii="Times New Roman" w:hAnsi="Times New Roman" w:cs="Times New Roman"/>
                <w:sz w:val="24"/>
                <w:szCs w:val="24"/>
                <w:rPrChange w:id="153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38" w:author="Mohammad Nayeem" w:date="2020-03-05T15:43:00Z">
                  <w:rPr>
                    <w:rFonts w:ascii="Times New Roman" w:hAnsi="Times New Roman" w:cs="Times New Roman"/>
                  </w:rPr>
                </w:rPrChange>
              </w:rPr>
              <w:t>530 (17.9)</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39"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7176241" w14:textId="77777777" w:rsidR="00A52446" w:rsidRPr="00F71B20" w:rsidRDefault="00A52446">
            <w:pPr>
              <w:spacing w:after="0" w:line="240" w:lineRule="auto"/>
              <w:rPr>
                <w:rFonts w:ascii="Times New Roman" w:hAnsi="Times New Roman" w:cs="Times New Roman"/>
                <w:sz w:val="24"/>
                <w:szCs w:val="24"/>
                <w:rPrChange w:id="1540"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41" w:author="Mohammad Nayeem" w:date="2020-03-05T15:43:00Z">
                  <w:rPr>
                    <w:rFonts w:ascii="Times New Roman" w:hAnsi="Times New Roman" w:cs="Times New Roman"/>
                  </w:rPr>
                </w:rPrChange>
              </w:rPr>
              <w:t>2570 (82.1)</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42"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72110DB" w14:textId="77777777" w:rsidR="00A52446" w:rsidRPr="00F71B20" w:rsidRDefault="00A52446">
            <w:pPr>
              <w:spacing w:after="0" w:line="240" w:lineRule="auto"/>
              <w:rPr>
                <w:rFonts w:ascii="Times New Roman" w:eastAsia="Calibri" w:hAnsi="Times New Roman" w:cs="Times New Roman"/>
                <w:sz w:val="24"/>
                <w:szCs w:val="24"/>
                <w:rPrChange w:id="1543" w:author="Mohammad Nayeem" w:date="2020-03-05T15:43:00Z">
                  <w:rPr>
                    <w:rFonts w:ascii="Times New Roman" w:eastAsia="Calibri" w:hAnsi="Times New Roman" w:cs="Times New Roman"/>
                  </w:rPr>
                </w:rPrChange>
              </w:rPr>
            </w:pPr>
          </w:p>
        </w:tc>
      </w:tr>
      <w:tr w:rsidR="007E1623" w:rsidRPr="00F71B20" w14:paraId="30CBCEC8" w14:textId="77777777" w:rsidTr="007E1623">
        <w:trPr>
          <w:trHeight w:val="1"/>
        </w:trPr>
        <w:tc>
          <w:tcPr>
            <w:tcW w:w="925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686A89" w14:textId="41BA219A" w:rsidR="007E1623" w:rsidRPr="00F71B20" w:rsidRDefault="007E1623">
            <w:pPr>
              <w:spacing w:after="0" w:line="240" w:lineRule="auto"/>
              <w:rPr>
                <w:rFonts w:ascii="Times New Roman" w:eastAsia="Calibri" w:hAnsi="Times New Roman" w:cs="Times New Roman"/>
                <w:sz w:val="24"/>
                <w:szCs w:val="24"/>
                <w:rPrChange w:id="1544"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1545" w:author="Mohammad Nayeem" w:date="2020-03-05T15:43:00Z">
                  <w:rPr>
                    <w:rFonts w:ascii="Times New Roman" w:eastAsia="Times New Roman" w:hAnsi="Times New Roman" w:cs="Times New Roman"/>
                    <w:b/>
                  </w:rPr>
                </w:rPrChange>
              </w:rPr>
              <w:t>Breastfeed</w:t>
            </w:r>
            <w:ins w:id="1546" w:author="Mohammad Nayeem" w:date="2020-02-28T12:41:00Z">
              <w:r w:rsidRPr="00F71B20">
                <w:rPr>
                  <w:rFonts w:ascii="Times New Roman" w:eastAsia="Times New Roman" w:hAnsi="Times New Roman" w:cs="Times New Roman"/>
                  <w:b/>
                  <w:sz w:val="24"/>
                  <w:szCs w:val="24"/>
                </w:rPr>
                <w:t>ing status</w:t>
              </w:r>
            </w:ins>
          </w:p>
        </w:tc>
      </w:tr>
      <w:tr w:rsidR="00A52446" w:rsidRPr="00F71B20" w14:paraId="36ADDD9C" w14:textId="77777777" w:rsidTr="00F95098">
        <w:trPr>
          <w:trHeight w:val="1"/>
          <w:trPrChange w:id="1547"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48"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5C88D4D" w14:textId="77777777" w:rsidR="00A52446" w:rsidRPr="00F71B20" w:rsidRDefault="00A52446">
            <w:pPr>
              <w:spacing w:after="0" w:line="240" w:lineRule="auto"/>
              <w:rPr>
                <w:rFonts w:ascii="Times New Roman" w:hAnsi="Times New Roman" w:cs="Times New Roman"/>
                <w:sz w:val="24"/>
                <w:szCs w:val="24"/>
                <w:rPrChange w:id="154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550" w:author="Mohammad Nayeem" w:date="2020-03-05T15:43:00Z">
                  <w:rPr>
                    <w:rFonts w:ascii="Times New Roman" w:eastAsia="Times New Roman" w:hAnsi="Times New Roman" w:cs="Times New Roman"/>
                  </w:rPr>
                </w:rPrChange>
              </w:rPr>
              <w:t>Yes</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51"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9E170C1" w14:textId="77777777" w:rsidR="00A52446" w:rsidRPr="00F71B20" w:rsidRDefault="00A52446">
            <w:pPr>
              <w:spacing w:after="0" w:line="240" w:lineRule="auto"/>
              <w:rPr>
                <w:rFonts w:ascii="Times New Roman" w:hAnsi="Times New Roman" w:cs="Times New Roman"/>
                <w:sz w:val="24"/>
                <w:szCs w:val="24"/>
                <w:rPrChange w:id="155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53" w:author="Mohammad Nayeem" w:date="2020-03-05T15:43:00Z">
                  <w:rPr>
                    <w:rFonts w:ascii="Times New Roman" w:hAnsi="Times New Roman" w:cs="Times New Roman"/>
                  </w:rPr>
                </w:rPrChange>
              </w:rPr>
              <w:t>1483 (19.3)</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54"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8AF7547" w14:textId="77777777" w:rsidR="00A52446" w:rsidRPr="00F71B20" w:rsidRDefault="00A52446">
            <w:pPr>
              <w:spacing w:after="0" w:line="240" w:lineRule="auto"/>
              <w:rPr>
                <w:rFonts w:ascii="Times New Roman" w:hAnsi="Times New Roman" w:cs="Times New Roman"/>
                <w:sz w:val="24"/>
                <w:szCs w:val="24"/>
                <w:rPrChange w:id="155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56" w:author="Mohammad Nayeem" w:date="2020-03-05T15:43:00Z">
                  <w:rPr>
                    <w:rFonts w:ascii="Times New Roman" w:hAnsi="Times New Roman" w:cs="Times New Roman"/>
                  </w:rPr>
                </w:rPrChange>
              </w:rPr>
              <w:t>6208 (80.7)</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57"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E33047A" w14:textId="77777777" w:rsidR="00A52446" w:rsidRPr="00F71B20" w:rsidRDefault="00A52446">
            <w:pPr>
              <w:spacing w:after="0" w:line="240" w:lineRule="auto"/>
              <w:rPr>
                <w:rFonts w:ascii="Times New Roman" w:hAnsi="Times New Roman" w:cs="Times New Roman"/>
                <w:sz w:val="24"/>
                <w:szCs w:val="24"/>
                <w:rPrChange w:id="1558"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59" w:author="Mohammad Nayeem" w:date="2020-03-05T15:43:00Z">
                  <w:rPr>
                    <w:rFonts w:ascii="Times New Roman" w:hAnsi="Times New Roman" w:cs="Times New Roman"/>
                  </w:rPr>
                </w:rPrChange>
              </w:rPr>
              <w:t>0.020</w:t>
            </w: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60"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63F946F" w14:textId="77777777" w:rsidR="00A52446" w:rsidRPr="00F71B20" w:rsidRDefault="00A52446">
            <w:pPr>
              <w:spacing w:after="0" w:line="240" w:lineRule="auto"/>
              <w:rPr>
                <w:rFonts w:ascii="Times New Roman" w:hAnsi="Times New Roman" w:cs="Times New Roman"/>
                <w:sz w:val="24"/>
                <w:szCs w:val="24"/>
                <w:rPrChange w:id="156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62" w:author="Mohammad Nayeem" w:date="2020-03-05T15:43:00Z">
                  <w:rPr>
                    <w:rFonts w:ascii="Times New Roman" w:hAnsi="Times New Roman" w:cs="Times New Roman"/>
                  </w:rPr>
                </w:rPrChange>
              </w:rPr>
              <w:t>891 (77.5)</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63"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02E578C" w14:textId="77777777" w:rsidR="00A52446" w:rsidRPr="00F71B20" w:rsidRDefault="00A52446">
            <w:pPr>
              <w:spacing w:after="0" w:line="240" w:lineRule="auto"/>
              <w:rPr>
                <w:rFonts w:ascii="Times New Roman" w:hAnsi="Times New Roman" w:cs="Times New Roman"/>
                <w:sz w:val="24"/>
                <w:szCs w:val="24"/>
                <w:rPrChange w:id="1564"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65" w:author="Mohammad Nayeem" w:date="2020-03-05T15:43:00Z">
                  <w:rPr>
                    <w:rFonts w:ascii="Times New Roman" w:hAnsi="Times New Roman" w:cs="Times New Roman"/>
                  </w:rPr>
                </w:rPrChange>
              </w:rPr>
              <w:t>3011 (66.1)</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66"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CE134A9" w14:textId="77777777" w:rsidR="00A52446" w:rsidRPr="00F71B20" w:rsidRDefault="00A52446">
            <w:pPr>
              <w:spacing w:after="0" w:line="240" w:lineRule="auto"/>
              <w:rPr>
                <w:rFonts w:ascii="Times New Roman" w:hAnsi="Times New Roman" w:cs="Times New Roman"/>
                <w:sz w:val="24"/>
                <w:szCs w:val="24"/>
                <w:rPrChange w:id="156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68" w:author="Mohammad Nayeem" w:date="2020-03-05T15:43:00Z">
                  <w:rPr>
                    <w:rFonts w:ascii="Times New Roman" w:hAnsi="Times New Roman" w:cs="Times New Roman"/>
                  </w:rPr>
                </w:rPrChange>
              </w:rPr>
              <w:t>0.018</w:t>
            </w:r>
          </w:p>
        </w:tc>
      </w:tr>
      <w:tr w:rsidR="00A52446" w:rsidRPr="00F71B20" w14:paraId="441BB418" w14:textId="77777777" w:rsidTr="00F95098">
        <w:trPr>
          <w:trHeight w:val="1"/>
          <w:trPrChange w:id="1569"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70"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71B83F3" w14:textId="77777777" w:rsidR="00A52446" w:rsidRPr="00F71B20" w:rsidRDefault="00A52446">
            <w:pPr>
              <w:spacing w:after="0" w:line="240" w:lineRule="auto"/>
              <w:rPr>
                <w:rFonts w:ascii="Times New Roman" w:hAnsi="Times New Roman" w:cs="Times New Roman"/>
                <w:sz w:val="24"/>
                <w:szCs w:val="24"/>
                <w:rPrChange w:id="157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572" w:author="Mohammad Nayeem" w:date="2020-03-05T15:43:00Z">
                  <w:rPr>
                    <w:rFonts w:ascii="Times New Roman" w:eastAsia="Times New Roman" w:hAnsi="Times New Roman" w:cs="Times New Roman"/>
                  </w:rPr>
                </w:rPrChange>
              </w:rPr>
              <w:t>No</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73"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5A1ED7A" w14:textId="77777777" w:rsidR="00A52446" w:rsidRPr="00F71B20" w:rsidRDefault="00A52446">
            <w:pPr>
              <w:spacing w:after="0" w:line="240" w:lineRule="auto"/>
              <w:rPr>
                <w:rFonts w:ascii="Times New Roman" w:hAnsi="Times New Roman" w:cs="Times New Roman"/>
                <w:sz w:val="24"/>
                <w:szCs w:val="24"/>
                <w:rPrChange w:id="1574"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75" w:author="Mohammad Nayeem" w:date="2020-03-05T15:43:00Z">
                  <w:rPr>
                    <w:rFonts w:ascii="Times New Roman" w:hAnsi="Times New Roman" w:cs="Times New Roman"/>
                  </w:rPr>
                </w:rPrChange>
              </w:rPr>
              <w:t>27 (12.9)</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76"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0201FE3" w14:textId="77777777" w:rsidR="00A52446" w:rsidRPr="00F71B20" w:rsidRDefault="00A52446">
            <w:pPr>
              <w:spacing w:after="0" w:line="240" w:lineRule="auto"/>
              <w:rPr>
                <w:rFonts w:ascii="Times New Roman" w:hAnsi="Times New Roman" w:cs="Times New Roman"/>
                <w:sz w:val="24"/>
                <w:szCs w:val="24"/>
                <w:rPrChange w:id="157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78" w:author="Mohammad Nayeem" w:date="2020-03-05T15:43:00Z">
                  <w:rPr>
                    <w:rFonts w:ascii="Times New Roman" w:hAnsi="Times New Roman" w:cs="Times New Roman"/>
                  </w:rPr>
                </w:rPrChange>
              </w:rPr>
              <w:t>183 (87.1)</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79"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B7414A4" w14:textId="77777777" w:rsidR="00A52446" w:rsidRPr="00F71B20" w:rsidRDefault="00A52446">
            <w:pPr>
              <w:spacing w:after="0" w:line="240" w:lineRule="auto"/>
              <w:rPr>
                <w:rFonts w:ascii="Times New Roman" w:eastAsia="Calibri" w:hAnsi="Times New Roman" w:cs="Times New Roman"/>
                <w:sz w:val="24"/>
                <w:szCs w:val="24"/>
                <w:rPrChange w:id="1580"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81"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F48B4DE" w14:textId="77777777" w:rsidR="00A52446" w:rsidRPr="00F71B20" w:rsidRDefault="00A52446">
            <w:pPr>
              <w:spacing w:after="0" w:line="240" w:lineRule="auto"/>
              <w:rPr>
                <w:rFonts w:ascii="Times New Roman" w:hAnsi="Times New Roman" w:cs="Times New Roman"/>
                <w:sz w:val="24"/>
                <w:szCs w:val="24"/>
                <w:rPrChange w:id="158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83" w:author="Mohammad Nayeem" w:date="2020-03-05T15:43:00Z">
                  <w:rPr>
                    <w:rFonts w:ascii="Times New Roman" w:hAnsi="Times New Roman" w:cs="Times New Roman"/>
                  </w:rPr>
                </w:rPrChange>
              </w:rPr>
              <w:t>171 (27.8)</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84"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34F6197" w14:textId="77777777" w:rsidR="00A52446" w:rsidRPr="00F71B20" w:rsidRDefault="00A52446">
            <w:pPr>
              <w:spacing w:after="0" w:line="240" w:lineRule="auto"/>
              <w:rPr>
                <w:rFonts w:ascii="Times New Roman" w:hAnsi="Times New Roman" w:cs="Times New Roman"/>
                <w:sz w:val="24"/>
                <w:szCs w:val="24"/>
                <w:rPrChange w:id="158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586" w:author="Mohammad Nayeem" w:date="2020-03-05T15:43:00Z">
                  <w:rPr>
                    <w:rFonts w:ascii="Times New Roman" w:hAnsi="Times New Roman" w:cs="Times New Roman"/>
                  </w:rPr>
                </w:rPrChange>
              </w:rPr>
              <w:t>484 (72.2)</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87"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75FDFDB" w14:textId="77777777" w:rsidR="00A52446" w:rsidRPr="00F71B20" w:rsidRDefault="00A52446">
            <w:pPr>
              <w:spacing w:after="0" w:line="240" w:lineRule="auto"/>
              <w:rPr>
                <w:rFonts w:ascii="Times New Roman" w:eastAsia="Calibri" w:hAnsi="Times New Roman" w:cs="Times New Roman"/>
                <w:sz w:val="24"/>
                <w:szCs w:val="24"/>
                <w:rPrChange w:id="1588" w:author="Mohammad Nayeem" w:date="2020-03-05T15:43:00Z">
                  <w:rPr>
                    <w:rFonts w:ascii="Times New Roman" w:eastAsia="Calibri" w:hAnsi="Times New Roman" w:cs="Times New Roman"/>
                  </w:rPr>
                </w:rPrChange>
              </w:rPr>
            </w:pPr>
          </w:p>
        </w:tc>
      </w:tr>
      <w:tr w:rsidR="00603366" w:rsidRPr="00F71B20" w14:paraId="4BB12314" w14:textId="77777777" w:rsidTr="0090384D">
        <w:trPr>
          <w:trHeight w:val="1"/>
        </w:trPr>
        <w:tc>
          <w:tcPr>
            <w:tcW w:w="925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5338A7" w14:textId="5B9A69B9" w:rsidR="00603366" w:rsidRPr="00F71B20" w:rsidRDefault="00603366">
            <w:pPr>
              <w:spacing w:after="0" w:line="240" w:lineRule="auto"/>
              <w:rPr>
                <w:rFonts w:ascii="Times New Roman" w:eastAsia="Calibri" w:hAnsi="Times New Roman" w:cs="Times New Roman"/>
                <w:sz w:val="24"/>
                <w:szCs w:val="24"/>
                <w:rPrChange w:id="1589"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1590" w:author="Mohammad Nayeem" w:date="2020-03-05T15:43:00Z">
                  <w:rPr>
                    <w:rFonts w:ascii="Times New Roman" w:eastAsia="Times New Roman" w:hAnsi="Times New Roman" w:cs="Times New Roman"/>
                    <w:b/>
                  </w:rPr>
                </w:rPrChange>
              </w:rPr>
              <w:t>Se</w:t>
            </w:r>
            <w:ins w:id="1591" w:author="Mohammad Nayeem" w:date="2020-02-28T12:47:00Z">
              <w:r w:rsidRPr="00F71B20">
                <w:rPr>
                  <w:rFonts w:ascii="Times New Roman" w:eastAsia="Times New Roman" w:hAnsi="Times New Roman" w:cs="Times New Roman"/>
                  <w:b/>
                  <w:sz w:val="24"/>
                  <w:szCs w:val="24"/>
                </w:rPr>
                <w:t>x</w:t>
              </w:r>
            </w:ins>
            <w:del w:id="1592" w:author="Mohammad Nayeem" w:date="2020-02-28T12:47:00Z">
              <w:r w:rsidRPr="00F71B20" w:rsidDel="00603366">
                <w:rPr>
                  <w:rFonts w:ascii="Times New Roman" w:eastAsia="Times New Roman" w:hAnsi="Times New Roman" w:cs="Times New Roman"/>
                  <w:b/>
                  <w:sz w:val="24"/>
                  <w:szCs w:val="24"/>
                  <w:rPrChange w:id="1593" w:author="Mohammad Nayeem" w:date="2020-03-05T15:43:00Z">
                    <w:rPr>
                      <w:rFonts w:ascii="Times New Roman" w:eastAsia="Times New Roman" w:hAnsi="Times New Roman" w:cs="Times New Roman"/>
                      <w:b/>
                    </w:rPr>
                  </w:rPrChange>
                </w:rPr>
                <w:delText>x (child)</w:delText>
              </w:r>
            </w:del>
          </w:p>
        </w:tc>
      </w:tr>
      <w:tr w:rsidR="00A52446" w:rsidRPr="00F71B20" w14:paraId="3B964401" w14:textId="77777777" w:rsidTr="00F95098">
        <w:trPr>
          <w:trHeight w:val="1"/>
          <w:trPrChange w:id="1594"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95"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59B89E2" w14:textId="77777777" w:rsidR="00A52446" w:rsidRPr="00F71B20" w:rsidRDefault="00A52446">
            <w:pPr>
              <w:spacing w:after="0" w:line="240" w:lineRule="auto"/>
              <w:rPr>
                <w:rFonts w:ascii="Times New Roman" w:hAnsi="Times New Roman" w:cs="Times New Roman"/>
                <w:sz w:val="24"/>
                <w:szCs w:val="24"/>
                <w:rPrChange w:id="159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597" w:author="Mohammad Nayeem" w:date="2020-03-05T15:43:00Z">
                  <w:rPr>
                    <w:rFonts w:ascii="Times New Roman" w:eastAsia="Times New Roman" w:hAnsi="Times New Roman" w:cs="Times New Roman"/>
                  </w:rPr>
                </w:rPrChange>
              </w:rPr>
              <w:t>Male</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98"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B059838" w14:textId="77777777" w:rsidR="00A52446" w:rsidRPr="00F71B20" w:rsidRDefault="00A52446">
            <w:pPr>
              <w:spacing w:after="0" w:line="240" w:lineRule="auto"/>
              <w:rPr>
                <w:rFonts w:ascii="Times New Roman" w:hAnsi="Times New Roman" w:cs="Times New Roman"/>
                <w:sz w:val="24"/>
                <w:szCs w:val="24"/>
                <w:rPrChange w:id="159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600" w:author="Mohammad Nayeem" w:date="2020-03-05T15:43:00Z">
                  <w:rPr>
                    <w:rFonts w:ascii="Times New Roman" w:hAnsi="Times New Roman" w:cs="Times New Roman"/>
                  </w:rPr>
                </w:rPrChange>
              </w:rPr>
              <w:t>784 (19.6)</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01"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0AD4C26" w14:textId="77777777" w:rsidR="00A52446" w:rsidRPr="00F71B20" w:rsidRDefault="00A52446">
            <w:pPr>
              <w:spacing w:after="0" w:line="240" w:lineRule="auto"/>
              <w:rPr>
                <w:rFonts w:ascii="Times New Roman" w:hAnsi="Times New Roman" w:cs="Times New Roman"/>
                <w:sz w:val="24"/>
                <w:szCs w:val="24"/>
                <w:rPrChange w:id="160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603" w:author="Mohammad Nayeem" w:date="2020-03-05T15:43:00Z">
                  <w:rPr>
                    <w:rFonts w:ascii="Times New Roman" w:hAnsi="Times New Roman" w:cs="Times New Roman"/>
                  </w:rPr>
                </w:rPrChange>
              </w:rPr>
              <w:t>3226 (80.4)</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04"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34F234C" w14:textId="77777777" w:rsidR="00A52446" w:rsidRPr="00F71B20" w:rsidRDefault="00A52446">
            <w:pPr>
              <w:spacing w:after="0" w:line="240" w:lineRule="auto"/>
              <w:rPr>
                <w:rFonts w:ascii="Times New Roman" w:hAnsi="Times New Roman" w:cs="Times New Roman"/>
                <w:sz w:val="24"/>
                <w:szCs w:val="24"/>
                <w:rPrChange w:id="160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606" w:author="Mohammad Nayeem" w:date="2020-03-05T15:43:00Z">
                  <w:rPr>
                    <w:rFonts w:ascii="Times New Roman" w:hAnsi="Times New Roman" w:cs="Times New Roman"/>
                  </w:rPr>
                </w:rPrChange>
              </w:rPr>
              <w:t>0.331</w:t>
            </w: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07"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E09FE1E" w14:textId="77777777" w:rsidR="00A52446" w:rsidRPr="00F71B20" w:rsidRDefault="00A52446">
            <w:pPr>
              <w:spacing w:after="0" w:line="240" w:lineRule="auto"/>
              <w:rPr>
                <w:rFonts w:ascii="Times New Roman" w:hAnsi="Times New Roman" w:cs="Times New Roman"/>
                <w:sz w:val="24"/>
                <w:szCs w:val="24"/>
                <w:rPrChange w:id="1608"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609" w:author="Mohammad Nayeem" w:date="2020-03-05T15:43:00Z">
                  <w:rPr>
                    <w:rFonts w:ascii="Times New Roman" w:hAnsi="Times New Roman" w:cs="Times New Roman"/>
                  </w:rPr>
                </w:rPrChange>
              </w:rPr>
              <w:t>575 (24.1)</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10"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06680C5" w14:textId="77777777" w:rsidR="00A52446" w:rsidRPr="00F71B20" w:rsidRDefault="00A52446">
            <w:pPr>
              <w:spacing w:after="0" w:line="240" w:lineRule="auto"/>
              <w:rPr>
                <w:rFonts w:ascii="Times New Roman" w:hAnsi="Times New Roman" w:cs="Times New Roman"/>
                <w:sz w:val="24"/>
                <w:szCs w:val="24"/>
                <w:rPrChange w:id="161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612" w:author="Mohammad Nayeem" w:date="2020-03-05T15:43:00Z">
                  <w:rPr>
                    <w:rFonts w:ascii="Times New Roman" w:hAnsi="Times New Roman" w:cs="Times New Roman"/>
                  </w:rPr>
                </w:rPrChange>
              </w:rPr>
              <w:t>1768 (75.9)</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13"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766BE0F" w14:textId="77777777" w:rsidR="00A52446" w:rsidRPr="00F71B20" w:rsidRDefault="00A52446">
            <w:pPr>
              <w:spacing w:after="0" w:line="240" w:lineRule="auto"/>
              <w:rPr>
                <w:rFonts w:ascii="Times New Roman" w:hAnsi="Times New Roman" w:cs="Times New Roman"/>
                <w:sz w:val="24"/>
                <w:szCs w:val="24"/>
                <w:rPrChange w:id="1614"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615" w:author="Mohammad Nayeem" w:date="2020-03-05T15:43:00Z">
                  <w:rPr>
                    <w:rFonts w:ascii="Times New Roman" w:hAnsi="Times New Roman" w:cs="Times New Roman"/>
                  </w:rPr>
                </w:rPrChange>
              </w:rPr>
              <w:t>0.205</w:t>
            </w:r>
          </w:p>
        </w:tc>
      </w:tr>
      <w:tr w:rsidR="00A52446" w:rsidRPr="00F71B20" w14:paraId="27CEB977" w14:textId="77777777" w:rsidTr="00F95098">
        <w:trPr>
          <w:trHeight w:val="1"/>
          <w:trPrChange w:id="1616"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17"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EBBBAA6" w14:textId="77777777" w:rsidR="00A52446" w:rsidRPr="00F71B20" w:rsidRDefault="00A52446">
            <w:pPr>
              <w:spacing w:after="0" w:line="240" w:lineRule="auto"/>
              <w:rPr>
                <w:rFonts w:ascii="Times New Roman" w:hAnsi="Times New Roman" w:cs="Times New Roman"/>
                <w:sz w:val="24"/>
                <w:szCs w:val="24"/>
                <w:rPrChange w:id="161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619" w:author="Mohammad Nayeem" w:date="2020-03-05T15:43:00Z">
                  <w:rPr>
                    <w:rFonts w:ascii="Times New Roman" w:eastAsia="Times New Roman" w:hAnsi="Times New Roman" w:cs="Times New Roman"/>
                  </w:rPr>
                </w:rPrChange>
              </w:rPr>
              <w:t>Female</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20"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2F43571" w14:textId="77777777" w:rsidR="00A52446" w:rsidRPr="00F71B20" w:rsidRDefault="00A52446">
            <w:pPr>
              <w:spacing w:after="0" w:line="240" w:lineRule="auto"/>
              <w:rPr>
                <w:rFonts w:ascii="Times New Roman" w:hAnsi="Times New Roman" w:cs="Times New Roman"/>
                <w:sz w:val="24"/>
                <w:szCs w:val="24"/>
                <w:rPrChange w:id="162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622" w:author="Mohammad Nayeem" w:date="2020-03-05T15:43:00Z">
                  <w:rPr>
                    <w:rFonts w:ascii="Times New Roman" w:hAnsi="Times New Roman" w:cs="Times New Roman"/>
                  </w:rPr>
                </w:rPrChange>
              </w:rPr>
              <w:t>727 (18.7)</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23"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DB3004C" w14:textId="77777777" w:rsidR="00A52446" w:rsidRPr="00F71B20" w:rsidRDefault="00A52446">
            <w:pPr>
              <w:spacing w:after="0" w:line="240" w:lineRule="auto"/>
              <w:rPr>
                <w:rFonts w:ascii="Times New Roman" w:hAnsi="Times New Roman" w:cs="Times New Roman"/>
                <w:sz w:val="24"/>
                <w:szCs w:val="24"/>
                <w:rPrChange w:id="1624"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625" w:author="Mohammad Nayeem" w:date="2020-03-05T15:43:00Z">
                  <w:rPr>
                    <w:rFonts w:ascii="Times New Roman" w:hAnsi="Times New Roman" w:cs="Times New Roman"/>
                  </w:rPr>
                </w:rPrChange>
              </w:rPr>
              <w:t>3166 (81.3)</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26"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71F520D" w14:textId="77777777" w:rsidR="00A52446" w:rsidRPr="00F71B20" w:rsidRDefault="00A52446">
            <w:pPr>
              <w:spacing w:after="0" w:line="240" w:lineRule="auto"/>
              <w:rPr>
                <w:rFonts w:ascii="Times New Roman" w:eastAsia="Calibri" w:hAnsi="Times New Roman" w:cs="Times New Roman"/>
                <w:sz w:val="24"/>
                <w:szCs w:val="24"/>
                <w:rPrChange w:id="1627" w:author="Mohammad Nayeem" w:date="2020-03-05T15:43:00Z">
                  <w:rPr>
                    <w:rFonts w:ascii="Times New Roman" w:eastAsia="Calibri" w:hAnsi="Times New Roman" w:cs="Times New Roman"/>
                  </w:rPr>
                </w:rPrChange>
              </w:rPr>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28"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79BB308" w14:textId="77777777" w:rsidR="00A52446" w:rsidRPr="00F71B20" w:rsidRDefault="00A52446">
            <w:pPr>
              <w:spacing w:after="0" w:line="240" w:lineRule="auto"/>
              <w:rPr>
                <w:rFonts w:ascii="Times New Roman" w:hAnsi="Times New Roman" w:cs="Times New Roman"/>
                <w:sz w:val="24"/>
                <w:szCs w:val="24"/>
                <w:rPrChange w:id="162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630" w:author="Mohammad Nayeem" w:date="2020-03-05T15:43:00Z">
                  <w:rPr>
                    <w:rFonts w:ascii="Times New Roman" w:hAnsi="Times New Roman" w:cs="Times New Roman"/>
                  </w:rPr>
                </w:rPrChange>
              </w:rPr>
              <w:t>487 (22.4)</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31"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B3032D7" w14:textId="77777777" w:rsidR="00A52446" w:rsidRPr="00F71B20" w:rsidRDefault="00A52446">
            <w:pPr>
              <w:spacing w:after="0" w:line="240" w:lineRule="auto"/>
              <w:rPr>
                <w:rFonts w:ascii="Times New Roman" w:hAnsi="Times New Roman" w:cs="Times New Roman"/>
                <w:sz w:val="24"/>
                <w:szCs w:val="24"/>
                <w:rPrChange w:id="163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1633" w:author="Mohammad Nayeem" w:date="2020-03-05T15:43:00Z">
                  <w:rPr>
                    <w:rFonts w:ascii="Times New Roman" w:hAnsi="Times New Roman" w:cs="Times New Roman"/>
                  </w:rPr>
                </w:rPrChange>
              </w:rPr>
              <w:t>1727 (77.6)</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34"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31B4263" w14:textId="77777777" w:rsidR="00A52446" w:rsidRPr="00F71B20" w:rsidRDefault="00A52446">
            <w:pPr>
              <w:spacing w:after="0" w:line="240" w:lineRule="auto"/>
              <w:rPr>
                <w:rFonts w:ascii="Times New Roman" w:eastAsia="Calibri" w:hAnsi="Times New Roman" w:cs="Times New Roman"/>
                <w:sz w:val="24"/>
                <w:szCs w:val="24"/>
                <w:rPrChange w:id="1635" w:author="Mohammad Nayeem" w:date="2020-03-05T15:43:00Z">
                  <w:rPr>
                    <w:rFonts w:ascii="Times New Roman" w:eastAsia="Calibri" w:hAnsi="Times New Roman" w:cs="Times New Roman"/>
                  </w:rPr>
                </w:rPrChange>
              </w:rPr>
            </w:pPr>
          </w:p>
        </w:tc>
      </w:tr>
      <w:tr w:rsidR="00A52446" w:rsidRPr="00F71B20" w14:paraId="68A368C3" w14:textId="77777777" w:rsidTr="0078743C">
        <w:trPr>
          <w:trHeight w:val="1"/>
          <w:trPrChange w:id="1636" w:author="NaYEeM" w:date="2020-02-26T14:23:00Z">
            <w:trPr>
              <w:trHeight w:val="1"/>
            </w:trPr>
          </w:trPrChange>
        </w:trPr>
        <w:tc>
          <w:tcPr>
            <w:tcW w:w="925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37" w:author="NaYEeM" w:date="2020-02-26T14:23:00Z">
              <w:tcPr>
                <w:tcW w:w="918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0ADDA7B" w14:textId="2D76AF12" w:rsidR="00A52446" w:rsidRPr="00F71B20" w:rsidRDefault="00A52446">
            <w:pPr>
              <w:spacing w:after="0" w:line="240" w:lineRule="auto"/>
              <w:rPr>
                <w:rFonts w:ascii="Times New Roman" w:eastAsia="Calibri" w:hAnsi="Times New Roman" w:cs="Times New Roman"/>
                <w:sz w:val="24"/>
                <w:szCs w:val="24"/>
                <w:rPrChange w:id="1638"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1639" w:author="Mohammad Nayeem" w:date="2020-03-05T15:43:00Z">
                  <w:rPr>
                    <w:rFonts w:ascii="Times New Roman" w:eastAsia="Times New Roman" w:hAnsi="Times New Roman" w:cs="Times New Roman"/>
                    <w:b/>
                  </w:rPr>
                </w:rPrChange>
              </w:rPr>
              <w:t>Child</w:t>
            </w:r>
            <w:ins w:id="1640" w:author="Mohammad Nayeem" w:date="2020-02-28T12:48:00Z">
              <w:r w:rsidR="00603366" w:rsidRPr="00F71B20">
                <w:rPr>
                  <w:rFonts w:ascii="Times New Roman" w:eastAsia="Times New Roman" w:hAnsi="Times New Roman" w:cs="Times New Roman"/>
                  <w:b/>
                  <w:sz w:val="24"/>
                  <w:szCs w:val="24"/>
                </w:rPr>
                <w:t>’s</w:t>
              </w:r>
            </w:ins>
            <w:r w:rsidRPr="00F71B20">
              <w:rPr>
                <w:rFonts w:ascii="Times New Roman" w:eastAsia="Times New Roman" w:hAnsi="Times New Roman" w:cs="Times New Roman"/>
                <w:b/>
                <w:sz w:val="24"/>
                <w:szCs w:val="24"/>
                <w:rPrChange w:id="1641" w:author="Mohammad Nayeem" w:date="2020-03-05T15:43:00Z">
                  <w:rPr>
                    <w:rFonts w:ascii="Times New Roman" w:eastAsia="Times New Roman" w:hAnsi="Times New Roman" w:cs="Times New Roman"/>
                    <w:b/>
                  </w:rPr>
                </w:rPrChange>
              </w:rPr>
              <w:t xml:space="preserve"> age </w:t>
            </w:r>
            <w:ins w:id="1642" w:author="Mohammad Nayeem" w:date="2020-02-28T12:48:00Z">
              <w:r w:rsidR="00603366" w:rsidRPr="00F71B20">
                <w:rPr>
                  <w:rFonts w:ascii="Times New Roman" w:eastAsia="Times New Roman" w:hAnsi="Times New Roman" w:cs="Times New Roman"/>
                  <w:b/>
                  <w:sz w:val="24"/>
                  <w:szCs w:val="24"/>
                </w:rPr>
                <w:t xml:space="preserve">group </w:t>
              </w:r>
            </w:ins>
            <w:r w:rsidRPr="00F71B20">
              <w:rPr>
                <w:rFonts w:ascii="Times New Roman" w:eastAsia="Times New Roman" w:hAnsi="Times New Roman" w:cs="Times New Roman"/>
                <w:b/>
                <w:sz w:val="24"/>
                <w:szCs w:val="24"/>
                <w:rPrChange w:id="1643" w:author="Mohammad Nayeem" w:date="2020-03-05T15:43:00Z">
                  <w:rPr>
                    <w:rFonts w:ascii="Times New Roman" w:eastAsia="Times New Roman" w:hAnsi="Times New Roman" w:cs="Times New Roman"/>
                    <w:b/>
                  </w:rPr>
                </w:rPrChange>
              </w:rPr>
              <w:t>in months</w:t>
            </w:r>
          </w:p>
        </w:tc>
      </w:tr>
      <w:tr w:rsidR="00A52446" w:rsidRPr="00F71B20" w14:paraId="70D1249C" w14:textId="77777777" w:rsidTr="00F95098">
        <w:trPr>
          <w:trHeight w:val="1"/>
          <w:trPrChange w:id="1644"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45"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FF6F700" w14:textId="77777777" w:rsidR="00A52446" w:rsidRPr="00F71B20" w:rsidRDefault="00A52446">
            <w:pPr>
              <w:spacing w:after="0" w:line="240" w:lineRule="auto"/>
              <w:rPr>
                <w:rFonts w:ascii="Times New Roman" w:hAnsi="Times New Roman" w:cs="Times New Roman"/>
                <w:sz w:val="24"/>
                <w:szCs w:val="24"/>
                <w:rPrChange w:id="164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647" w:author="Mohammad Nayeem" w:date="2020-03-05T15:43:00Z">
                  <w:rPr>
                    <w:rFonts w:ascii="Times New Roman" w:eastAsia="Times New Roman" w:hAnsi="Times New Roman" w:cs="Times New Roman"/>
                  </w:rPr>
                </w:rPrChange>
              </w:rPr>
              <w:t>0-11</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48"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06EA600" w14:textId="77777777" w:rsidR="00A52446" w:rsidRPr="00F71B20" w:rsidRDefault="00A52446">
            <w:pPr>
              <w:spacing w:after="0" w:line="240" w:lineRule="auto"/>
              <w:jc w:val="center"/>
              <w:rPr>
                <w:rFonts w:ascii="Times New Roman" w:hAnsi="Times New Roman" w:cs="Times New Roman"/>
                <w:sz w:val="24"/>
                <w:szCs w:val="24"/>
                <w:rPrChange w:id="1649" w:author="Mohammad Nayeem" w:date="2020-03-05T15:43:00Z">
                  <w:rPr>
                    <w:rFonts w:ascii="Times New Roman" w:hAnsi="Times New Roman" w:cs="Times New Roman"/>
                  </w:rPr>
                </w:rPrChange>
              </w:rPr>
              <w:pPrChange w:id="1650" w:author="NaYEeM" w:date="2020-02-26T14:43:00Z">
                <w:pPr>
                  <w:spacing w:after="0" w:line="240" w:lineRule="auto"/>
                </w:pPr>
              </w:pPrChange>
            </w:pPr>
            <w:r w:rsidRPr="00F71B20">
              <w:rPr>
                <w:rFonts w:ascii="Times New Roman" w:hAnsi="Times New Roman" w:cs="Times New Roman"/>
                <w:sz w:val="24"/>
                <w:szCs w:val="24"/>
                <w:rPrChange w:id="1651" w:author="Mohammad Nayeem" w:date="2020-03-05T15:43:00Z">
                  <w:rPr>
                    <w:rFonts w:ascii="Times New Roman" w:hAnsi="Times New Roman" w:cs="Times New Roman"/>
                  </w:rPr>
                </w:rPrChange>
              </w:rPr>
              <w:t>766 (19.6)</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52"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FE31029" w14:textId="77777777" w:rsidR="00A52446" w:rsidRPr="00F71B20" w:rsidRDefault="00A52446">
            <w:pPr>
              <w:spacing w:after="0" w:line="240" w:lineRule="auto"/>
              <w:jc w:val="center"/>
              <w:rPr>
                <w:rFonts w:ascii="Times New Roman" w:hAnsi="Times New Roman" w:cs="Times New Roman"/>
                <w:sz w:val="24"/>
                <w:szCs w:val="24"/>
                <w:rPrChange w:id="1653" w:author="Mohammad Nayeem" w:date="2020-03-05T15:43:00Z">
                  <w:rPr>
                    <w:rFonts w:ascii="Times New Roman" w:hAnsi="Times New Roman" w:cs="Times New Roman"/>
                  </w:rPr>
                </w:rPrChange>
              </w:rPr>
              <w:pPrChange w:id="1654" w:author="NaYEeM" w:date="2020-02-26T14:43:00Z">
                <w:pPr>
                  <w:spacing w:after="0" w:line="240" w:lineRule="auto"/>
                </w:pPr>
              </w:pPrChange>
            </w:pPr>
            <w:r w:rsidRPr="00F71B20">
              <w:rPr>
                <w:rFonts w:ascii="Times New Roman" w:hAnsi="Times New Roman" w:cs="Times New Roman"/>
                <w:sz w:val="24"/>
                <w:szCs w:val="24"/>
                <w:rPrChange w:id="1655" w:author="Mohammad Nayeem" w:date="2020-03-05T15:43:00Z">
                  <w:rPr>
                    <w:rFonts w:ascii="Times New Roman" w:hAnsi="Times New Roman" w:cs="Times New Roman"/>
                  </w:rPr>
                </w:rPrChange>
              </w:rPr>
              <w:t>3138 (80.4)</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56"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4EFDDA5" w14:textId="77777777" w:rsidR="00A52446" w:rsidRPr="00F71B20" w:rsidRDefault="00A52446">
            <w:pPr>
              <w:spacing w:after="0" w:line="240" w:lineRule="auto"/>
              <w:jc w:val="center"/>
              <w:rPr>
                <w:rFonts w:ascii="Times New Roman" w:hAnsi="Times New Roman" w:cs="Times New Roman"/>
                <w:sz w:val="24"/>
                <w:szCs w:val="24"/>
                <w:rPrChange w:id="1657" w:author="Mohammad Nayeem" w:date="2020-03-05T15:43:00Z">
                  <w:rPr>
                    <w:rFonts w:ascii="Times New Roman" w:hAnsi="Times New Roman" w:cs="Times New Roman"/>
                  </w:rPr>
                </w:rPrChange>
              </w:rPr>
              <w:pPrChange w:id="1658" w:author="NaYEeM" w:date="2020-02-26T14:43:00Z">
                <w:pPr>
                  <w:spacing w:after="0" w:line="240" w:lineRule="auto"/>
                </w:pPr>
              </w:pPrChange>
            </w:pPr>
            <w:r w:rsidRPr="00F71B20">
              <w:rPr>
                <w:rFonts w:ascii="Times New Roman" w:hAnsi="Times New Roman" w:cs="Times New Roman"/>
                <w:sz w:val="24"/>
                <w:szCs w:val="24"/>
                <w:rPrChange w:id="1659" w:author="Mohammad Nayeem" w:date="2020-03-05T15:43:00Z">
                  <w:rPr>
                    <w:rFonts w:ascii="Times New Roman" w:hAnsi="Times New Roman" w:cs="Times New Roman"/>
                  </w:rPr>
                </w:rPrChange>
              </w:rPr>
              <w:t>0.264</w:t>
            </w: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60"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116DA3C" w14:textId="77777777" w:rsidR="00A52446" w:rsidRPr="00F71B20" w:rsidRDefault="00A52446">
            <w:pPr>
              <w:spacing w:after="0" w:line="240" w:lineRule="auto"/>
              <w:jc w:val="center"/>
              <w:rPr>
                <w:rFonts w:ascii="Times New Roman" w:hAnsi="Times New Roman" w:cs="Times New Roman"/>
                <w:sz w:val="24"/>
                <w:szCs w:val="24"/>
                <w:rPrChange w:id="1661" w:author="Mohammad Nayeem" w:date="2020-03-05T15:43:00Z">
                  <w:rPr>
                    <w:rFonts w:ascii="Times New Roman" w:hAnsi="Times New Roman" w:cs="Times New Roman"/>
                  </w:rPr>
                </w:rPrChange>
              </w:rPr>
              <w:pPrChange w:id="1662" w:author="NaYEeM" w:date="2020-02-26T14:43:00Z">
                <w:pPr>
                  <w:spacing w:after="0" w:line="240" w:lineRule="auto"/>
                </w:pPr>
              </w:pPrChange>
            </w:pPr>
            <w:r w:rsidRPr="00F71B20">
              <w:rPr>
                <w:rFonts w:ascii="Times New Roman" w:hAnsi="Times New Roman" w:cs="Times New Roman"/>
                <w:sz w:val="24"/>
                <w:szCs w:val="24"/>
                <w:rPrChange w:id="1663" w:author="Mohammad Nayeem" w:date="2020-03-05T15:43:00Z">
                  <w:rPr>
                    <w:rFonts w:ascii="Times New Roman" w:hAnsi="Times New Roman" w:cs="Times New Roman"/>
                  </w:rPr>
                </w:rPrChange>
              </w:rPr>
              <w:t>372 (24.6)</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64"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4BEFABA" w14:textId="77777777" w:rsidR="00A52446" w:rsidRPr="00F71B20" w:rsidRDefault="00A52446">
            <w:pPr>
              <w:spacing w:after="0" w:line="240" w:lineRule="auto"/>
              <w:jc w:val="center"/>
              <w:rPr>
                <w:rFonts w:ascii="Times New Roman" w:hAnsi="Times New Roman" w:cs="Times New Roman"/>
                <w:sz w:val="24"/>
                <w:szCs w:val="24"/>
                <w:rPrChange w:id="1665" w:author="Mohammad Nayeem" w:date="2020-03-05T15:43:00Z">
                  <w:rPr>
                    <w:rFonts w:ascii="Times New Roman" w:hAnsi="Times New Roman" w:cs="Times New Roman"/>
                  </w:rPr>
                </w:rPrChange>
              </w:rPr>
              <w:pPrChange w:id="1666" w:author="NaYEeM" w:date="2020-02-26T14:43:00Z">
                <w:pPr>
                  <w:spacing w:after="0" w:line="240" w:lineRule="auto"/>
                </w:pPr>
              </w:pPrChange>
            </w:pPr>
            <w:r w:rsidRPr="00F71B20">
              <w:rPr>
                <w:rFonts w:ascii="Times New Roman" w:hAnsi="Times New Roman" w:cs="Times New Roman"/>
                <w:sz w:val="24"/>
                <w:szCs w:val="24"/>
                <w:rPrChange w:id="1667" w:author="Mohammad Nayeem" w:date="2020-03-05T15:43:00Z">
                  <w:rPr>
                    <w:rFonts w:ascii="Times New Roman" w:hAnsi="Times New Roman" w:cs="Times New Roman"/>
                  </w:rPr>
                </w:rPrChange>
              </w:rPr>
              <w:t>1090 (75.4)</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68"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DA57DA0" w14:textId="77777777" w:rsidR="00A52446" w:rsidRPr="00F71B20" w:rsidRDefault="00A52446">
            <w:pPr>
              <w:spacing w:after="0" w:line="240" w:lineRule="auto"/>
              <w:jc w:val="center"/>
              <w:rPr>
                <w:rFonts w:ascii="Times New Roman" w:hAnsi="Times New Roman" w:cs="Times New Roman"/>
                <w:sz w:val="24"/>
                <w:szCs w:val="24"/>
                <w:rPrChange w:id="1669" w:author="Mohammad Nayeem" w:date="2020-03-05T15:43:00Z">
                  <w:rPr>
                    <w:rFonts w:ascii="Times New Roman" w:hAnsi="Times New Roman" w:cs="Times New Roman"/>
                  </w:rPr>
                </w:rPrChange>
              </w:rPr>
              <w:pPrChange w:id="1670" w:author="NaYEeM" w:date="2020-02-26T14:43:00Z">
                <w:pPr>
                  <w:spacing w:after="0" w:line="240" w:lineRule="auto"/>
                </w:pPr>
              </w:pPrChange>
            </w:pPr>
            <w:r w:rsidRPr="00F71B20">
              <w:rPr>
                <w:rFonts w:ascii="Times New Roman" w:hAnsi="Times New Roman" w:cs="Times New Roman"/>
                <w:sz w:val="24"/>
                <w:szCs w:val="24"/>
                <w:rPrChange w:id="1671" w:author="Mohammad Nayeem" w:date="2020-03-05T15:43:00Z">
                  <w:rPr>
                    <w:rFonts w:ascii="Times New Roman" w:hAnsi="Times New Roman" w:cs="Times New Roman"/>
                  </w:rPr>
                </w:rPrChange>
              </w:rPr>
              <w:t>0.168</w:t>
            </w:r>
          </w:p>
        </w:tc>
      </w:tr>
      <w:tr w:rsidR="00A52446" w:rsidRPr="00F71B20" w14:paraId="151687A1" w14:textId="77777777" w:rsidTr="00F95098">
        <w:trPr>
          <w:trHeight w:val="1"/>
          <w:trPrChange w:id="1672"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73"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2766B6F" w14:textId="77777777" w:rsidR="00A52446" w:rsidRPr="00F71B20" w:rsidRDefault="00A52446">
            <w:pPr>
              <w:tabs>
                <w:tab w:val="right" w:pos="2034"/>
              </w:tabs>
              <w:spacing w:after="0" w:line="240" w:lineRule="auto"/>
              <w:rPr>
                <w:rFonts w:ascii="Times New Roman" w:hAnsi="Times New Roman" w:cs="Times New Roman"/>
                <w:sz w:val="24"/>
                <w:szCs w:val="24"/>
                <w:rPrChange w:id="167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675" w:author="Mohammad Nayeem" w:date="2020-03-05T15:43:00Z">
                  <w:rPr>
                    <w:rFonts w:ascii="Times New Roman" w:eastAsia="Times New Roman" w:hAnsi="Times New Roman" w:cs="Times New Roman"/>
                  </w:rPr>
                </w:rPrChange>
              </w:rPr>
              <w:t>12-23</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76"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404576B" w14:textId="77777777" w:rsidR="00A52446" w:rsidRPr="00F71B20" w:rsidRDefault="00A52446">
            <w:pPr>
              <w:spacing w:after="0" w:line="240" w:lineRule="auto"/>
              <w:jc w:val="center"/>
              <w:rPr>
                <w:rFonts w:ascii="Times New Roman" w:hAnsi="Times New Roman" w:cs="Times New Roman"/>
                <w:sz w:val="24"/>
                <w:szCs w:val="24"/>
                <w:rPrChange w:id="1677" w:author="Mohammad Nayeem" w:date="2020-03-05T15:43:00Z">
                  <w:rPr>
                    <w:rFonts w:ascii="Times New Roman" w:hAnsi="Times New Roman" w:cs="Times New Roman"/>
                  </w:rPr>
                </w:rPrChange>
              </w:rPr>
              <w:pPrChange w:id="1678" w:author="NaYEeM" w:date="2020-02-26T14:43:00Z">
                <w:pPr>
                  <w:spacing w:after="0" w:line="240" w:lineRule="auto"/>
                </w:pPr>
              </w:pPrChange>
            </w:pPr>
            <w:r w:rsidRPr="00F71B20">
              <w:rPr>
                <w:rFonts w:ascii="Times New Roman" w:hAnsi="Times New Roman" w:cs="Times New Roman"/>
                <w:sz w:val="24"/>
                <w:szCs w:val="24"/>
                <w:rPrChange w:id="1679" w:author="Mohammad Nayeem" w:date="2020-03-05T15:43:00Z">
                  <w:rPr>
                    <w:rFonts w:ascii="Times New Roman" w:hAnsi="Times New Roman" w:cs="Times New Roman"/>
                  </w:rPr>
                </w:rPrChange>
              </w:rPr>
              <w:t>744 (18.6)</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80"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59A7266" w14:textId="77777777" w:rsidR="00A52446" w:rsidRPr="00F71B20" w:rsidRDefault="00A52446">
            <w:pPr>
              <w:spacing w:after="0" w:line="240" w:lineRule="auto"/>
              <w:jc w:val="center"/>
              <w:rPr>
                <w:rFonts w:ascii="Times New Roman" w:hAnsi="Times New Roman" w:cs="Times New Roman"/>
                <w:sz w:val="24"/>
                <w:szCs w:val="24"/>
                <w:rPrChange w:id="1681" w:author="Mohammad Nayeem" w:date="2020-03-05T15:43:00Z">
                  <w:rPr>
                    <w:rFonts w:ascii="Times New Roman" w:hAnsi="Times New Roman" w:cs="Times New Roman"/>
                  </w:rPr>
                </w:rPrChange>
              </w:rPr>
              <w:pPrChange w:id="1682" w:author="NaYEeM" w:date="2020-02-26T14:43:00Z">
                <w:pPr>
                  <w:spacing w:after="0" w:line="240" w:lineRule="auto"/>
                </w:pPr>
              </w:pPrChange>
            </w:pPr>
            <w:r w:rsidRPr="00F71B20">
              <w:rPr>
                <w:rFonts w:ascii="Times New Roman" w:hAnsi="Times New Roman" w:cs="Times New Roman"/>
                <w:sz w:val="24"/>
                <w:szCs w:val="24"/>
                <w:rPrChange w:id="1683" w:author="Mohammad Nayeem" w:date="2020-03-05T15:43:00Z">
                  <w:rPr>
                    <w:rFonts w:ascii="Times New Roman" w:hAnsi="Times New Roman" w:cs="Times New Roman"/>
                  </w:rPr>
                </w:rPrChange>
              </w:rPr>
              <w:t>3254 (81.4)</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84"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1237452" w14:textId="77777777" w:rsidR="00A52446" w:rsidRPr="00F71B20" w:rsidRDefault="00A52446">
            <w:pPr>
              <w:spacing w:after="0" w:line="240" w:lineRule="auto"/>
              <w:jc w:val="center"/>
              <w:rPr>
                <w:rFonts w:ascii="Times New Roman" w:eastAsia="Calibri" w:hAnsi="Times New Roman" w:cs="Times New Roman"/>
                <w:sz w:val="24"/>
                <w:szCs w:val="24"/>
                <w:rPrChange w:id="1685" w:author="Mohammad Nayeem" w:date="2020-03-05T15:43:00Z">
                  <w:rPr>
                    <w:rFonts w:ascii="Times New Roman" w:eastAsia="Calibri" w:hAnsi="Times New Roman" w:cs="Times New Roman"/>
                  </w:rPr>
                </w:rPrChange>
              </w:rPr>
              <w:pPrChange w:id="1686" w:author="NaYEeM" w:date="2020-02-26T14:43:00Z">
                <w:pPr>
                  <w:spacing w:after="0" w:line="240" w:lineRule="auto"/>
                </w:pPr>
              </w:pPrChange>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87"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8322948" w14:textId="77777777" w:rsidR="00A52446" w:rsidRPr="00F71B20" w:rsidRDefault="00A52446">
            <w:pPr>
              <w:spacing w:after="0" w:line="240" w:lineRule="auto"/>
              <w:jc w:val="center"/>
              <w:rPr>
                <w:rFonts w:ascii="Times New Roman" w:hAnsi="Times New Roman" w:cs="Times New Roman"/>
                <w:sz w:val="24"/>
                <w:szCs w:val="24"/>
                <w:rPrChange w:id="1688" w:author="Mohammad Nayeem" w:date="2020-03-05T15:43:00Z">
                  <w:rPr>
                    <w:rFonts w:ascii="Times New Roman" w:hAnsi="Times New Roman" w:cs="Times New Roman"/>
                  </w:rPr>
                </w:rPrChange>
              </w:rPr>
              <w:pPrChange w:id="1689" w:author="NaYEeM" w:date="2020-02-26T14:43:00Z">
                <w:pPr>
                  <w:spacing w:after="0" w:line="240" w:lineRule="auto"/>
                </w:pPr>
              </w:pPrChange>
            </w:pPr>
            <w:r w:rsidRPr="00F71B20">
              <w:rPr>
                <w:rFonts w:ascii="Times New Roman" w:hAnsi="Times New Roman" w:cs="Times New Roman"/>
                <w:sz w:val="24"/>
                <w:szCs w:val="24"/>
                <w:rPrChange w:id="1690" w:author="Mohammad Nayeem" w:date="2020-03-05T15:43:00Z">
                  <w:rPr>
                    <w:rFonts w:ascii="Times New Roman" w:hAnsi="Times New Roman" w:cs="Times New Roman"/>
                  </w:rPr>
                </w:rPrChange>
              </w:rPr>
              <w:t>375 (24.2)</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91"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7669189" w14:textId="77777777" w:rsidR="00A52446" w:rsidRPr="00F71B20" w:rsidRDefault="00A52446">
            <w:pPr>
              <w:spacing w:after="0" w:line="240" w:lineRule="auto"/>
              <w:jc w:val="center"/>
              <w:rPr>
                <w:rFonts w:ascii="Times New Roman" w:hAnsi="Times New Roman" w:cs="Times New Roman"/>
                <w:sz w:val="24"/>
                <w:szCs w:val="24"/>
                <w:rPrChange w:id="1692" w:author="Mohammad Nayeem" w:date="2020-03-05T15:43:00Z">
                  <w:rPr>
                    <w:rFonts w:ascii="Times New Roman" w:hAnsi="Times New Roman" w:cs="Times New Roman"/>
                  </w:rPr>
                </w:rPrChange>
              </w:rPr>
              <w:pPrChange w:id="1693" w:author="NaYEeM" w:date="2020-02-26T14:43:00Z">
                <w:pPr>
                  <w:spacing w:after="0" w:line="240" w:lineRule="auto"/>
                </w:pPr>
              </w:pPrChange>
            </w:pPr>
            <w:r w:rsidRPr="00F71B20">
              <w:rPr>
                <w:rFonts w:ascii="Times New Roman" w:hAnsi="Times New Roman" w:cs="Times New Roman"/>
                <w:sz w:val="24"/>
                <w:szCs w:val="24"/>
                <w:rPrChange w:id="1694" w:author="Mohammad Nayeem" w:date="2020-03-05T15:43:00Z">
                  <w:rPr>
                    <w:rFonts w:ascii="Times New Roman" w:hAnsi="Times New Roman" w:cs="Times New Roman"/>
                  </w:rPr>
                </w:rPrChange>
              </w:rPr>
              <w:t>1182 (75.8)</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95"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4EA2191" w14:textId="77777777" w:rsidR="00A52446" w:rsidRPr="00F71B20" w:rsidRDefault="00A52446">
            <w:pPr>
              <w:spacing w:after="0" w:line="240" w:lineRule="auto"/>
              <w:jc w:val="center"/>
              <w:rPr>
                <w:rFonts w:ascii="Times New Roman" w:eastAsia="Calibri" w:hAnsi="Times New Roman" w:cs="Times New Roman"/>
                <w:sz w:val="24"/>
                <w:szCs w:val="24"/>
                <w:rPrChange w:id="1696" w:author="Mohammad Nayeem" w:date="2020-03-05T15:43:00Z">
                  <w:rPr>
                    <w:rFonts w:ascii="Times New Roman" w:eastAsia="Calibri" w:hAnsi="Times New Roman" w:cs="Times New Roman"/>
                  </w:rPr>
                </w:rPrChange>
              </w:rPr>
              <w:pPrChange w:id="1697" w:author="NaYEeM" w:date="2020-02-26T14:43:00Z">
                <w:pPr>
                  <w:spacing w:after="0" w:line="240" w:lineRule="auto"/>
                </w:pPr>
              </w:pPrChange>
            </w:pPr>
          </w:p>
        </w:tc>
      </w:tr>
      <w:tr w:rsidR="00A52446" w:rsidRPr="00F71B20" w14:paraId="3F012B20" w14:textId="77777777" w:rsidTr="00F95098">
        <w:trPr>
          <w:trHeight w:val="1"/>
          <w:trPrChange w:id="1698"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99"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C5DD7B3" w14:textId="77777777" w:rsidR="00A52446" w:rsidRPr="00F71B20" w:rsidRDefault="00A52446">
            <w:pPr>
              <w:tabs>
                <w:tab w:val="right" w:pos="2034"/>
              </w:tabs>
              <w:spacing w:after="0" w:line="240" w:lineRule="auto"/>
              <w:rPr>
                <w:rFonts w:ascii="Times New Roman" w:eastAsia="Times New Roman" w:hAnsi="Times New Roman" w:cs="Times New Roman"/>
                <w:sz w:val="24"/>
                <w:szCs w:val="24"/>
                <w:rPrChange w:id="1700"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1701" w:author="Mohammad Nayeem" w:date="2020-03-05T15:43:00Z">
                  <w:rPr>
                    <w:rFonts w:ascii="Times New Roman" w:eastAsia="Times New Roman" w:hAnsi="Times New Roman" w:cs="Times New Roman"/>
                  </w:rPr>
                </w:rPrChange>
              </w:rPr>
              <w:t>24-35</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02"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728A7F2" w14:textId="77777777" w:rsidR="00A52446" w:rsidRPr="00F71B20" w:rsidRDefault="00A52446">
            <w:pPr>
              <w:spacing w:after="0" w:line="240" w:lineRule="auto"/>
              <w:jc w:val="center"/>
              <w:rPr>
                <w:rFonts w:ascii="Times New Roman" w:hAnsi="Times New Roman" w:cs="Times New Roman"/>
                <w:sz w:val="24"/>
                <w:szCs w:val="24"/>
                <w:rPrChange w:id="1703" w:author="Mohammad Nayeem" w:date="2020-03-05T15:43:00Z">
                  <w:rPr>
                    <w:rFonts w:ascii="Times New Roman" w:hAnsi="Times New Roman" w:cs="Times New Roman"/>
                  </w:rPr>
                </w:rPrChange>
              </w:rPr>
              <w:pPrChange w:id="1704" w:author="NaYEeM" w:date="2020-02-26T14:43:00Z">
                <w:pPr>
                  <w:spacing w:after="0" w:line="240" w:lineRule="auto"/>
                </w:pPr>
              </w:pPrChange>
            </w:pPr>
            <w:r w:rsidRPr="00F71B20">
              <w:rPr>
                <w:rFonts w:ascii="Times New Roman" w:hAnsi="Times New Roman" w:cs="Times New Roman"/>
                <w:sz w:val="24"/>
                <w:szCs w:val="24"/>
                <w:rPrChange w:id="1705" w:author="Mohammad Nayeem" w:date="2020-03-05T15:43:00Z">
                  <w:rPr>
                    <w:rFonts w:ascii="Times New Roman" w:hAnsi="Times New Roman" w:cs="Times New Roman"/>
                  </w:rPr>
                </w:rPrChange>
              </w:rPr>
              <w:t>-</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06"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DBFD86A" w14:textId="77777777" w:rsidR="00A52446" w:rsidRPr="00F71B20" w:rsidRDefault="00A52446">
            <w:pPr>
              <w:spacing w:after="0" w:line="240" w:lineRule="auto"/>
              <w:jc w:val="center"/>
              <w:rPr>
                <w:rFonts w:ascii="Times New Roman" w:hAnsi="Times New Roman" w:cs="Times New Roman"/>
                <w:sz w:val="24"/>
                <w:szCs w:val="24"/>
                <w:rPrChange w:id="1707" w:author="Mohammad Nayeem" w:date="2020-03-05T15:43:00Z">
                  <w:rPr>
                    <w:rFonts w:ascii="Times New Roman" w:hAnsi="Times New Roman" w:cs="Times New Roman"/>
                  </w:rPr>
                </w:rPrChange>
              </w:rPr>
              <w:pPrChange w:id="1708" w:author="NaYEeM" w:date="2020-02-26T14:43:00Z">
                <w:pPr>
                  <w:spacing w:after="0" w:line="240" w:lineRule="auto"/>
                </w:pPr>
              </w:pPrChange>
            </w:pPr>
            <w:r w:rsidRPr="00F71B20">
              <w:rPr>
                <w:rFonts w:ascii="Times New Roman" w:hAnsi="Times New Roman" w:cs="Times New Roman"/>
                <w:sz w:val="24"/>
                <w:szCs w:val="24"/>
                <w:rPrChange w:id="1709" w:author="Mohammad Nayeem" w:date="2020-03-05T15:43:00Z">
                  <w:rPr>
                    <w:rFonts w:ascii="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10"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3DE2AC1" w14:textId="77777777" w:rsidR="00A52446" w:rsidRPr="00F71B20" w:rsidRDefault="00A52446">
            <w:pPr>
              <w:spacing w:after="0" w:line="240" w:lineRule="auto"/>
              <w:jc w:val="center"/>
              <w:rPr>
                <w:rFonts w:ascii="Times New Roman" w:eastAsia="Calibri" w:hAnsi="Times New Roman" w:cs="Times New Roman"/>
                <w:sz w:val="24"/>
                <w:szCs w:val="24"/>
                <w:rPrChange w:id="1711" w:author="Mohammad Nayeem" w:date="2020-03-05T15:43:00Z">
                  <w:rPr>
                    <w:rFonts w:ascii="Times New Roman" w:eastAsia="Calibri" w:hAnsi="Times New Roman" w:cs="Times New Roman"/>
                  </w:rPr>
                </w:rPrChange>
              </w:rPr>
              <w:pPrChange w:id="1712" w:author="NaYEeM" w:date="2020-02-26T14:43:00Z">
                <w:pPr>
                  <w:spacing w:after="0" w:line="240" w:lineRule="auto"/>
                </w:pPr>
              </w:pPrChange>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13"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D1B1C90" w14:textId="77777777" w:rsidR="00A52446" w:rsidRPr="00F71B20" w:rsidRDefault="00A52446">
            <w:pPr>
              <w:spacing w:after="0" w:line="240" w:lineRule="auto"/>
              <w:jc w:val="center"/>
              <w:rPr>
                <w:rFonts w:ascii="Times New Roman" w:hAnsi="Times New Roman" w:cs="Times New Roman"/>
                <w:sz w:val="24"/>
                <w:szCs w:val="24"/>
                <w:rPrChange w:id="1714" w:author="Mohammad Nayeem" w:date="2020-03-05T15:43:00Z">
                  <w:rPr>
                    <w:rFonts w:ascii="Times New Roman" w:hAnsi="Times New Roman" w:cs="Times New Roman"/>
                  </w:rPr>
                </w:rPrChange>
              </w:rPr>
              <w:pPrChange w:id="1715" w:author="NaYEeM" w:date="2020-02-26T14:43:00Z">
                <w:pPr>
                  <w:spacing w:after="0" w:line="240" w:lineRule="auto"/>
                </w:pPr>
              </w:pPrChange>
            </w:pPr>
            <w:r w:rsidRPr="00F71B20">
              <w:rPr>
                <w:rFonts w:ascii="Times New Roman" w:hAnsi="Times New Roman" w:cs="Times New Roman"/>
                <w:sz w:val="24"/>
                <w:szCs w:val="24"/>
                <w:rPrChange w:id="1716" w:author="Mohammad Nayeem" w:date="2020-03-05T15:43:00Z">
                  <w:rPr>
                    <w:rFonts w:ascii="Times New Roman" w:hAnsi="Times New Roman" w:cs="Times New Roman"/>
                  </w:rPr>
                </w:rPrChange>
              </w:rPr>
              <w:t>315 (21.1)</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17"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42369BF" w14:textId="77777777" w:rsidR="00A52446" w:rsidRPr="00F71B20" w:rsidRDefault="00A52446">
            <w:pPr>
              <w:spacing w:after="0" w:line="240" w:lineRule="auto"/>
              <w:jc w:val="center"/>
              <w:rPr>
                <w:rFonts w:ascii="Times New Roman" w:hAnsi="Times New Roman" w:cs="Times New Roman"/>
                <w:sz w:val="24"/>
                <w:szCs w:val="24"/>
                <w:rPrChange w:id="1718" w:author="Mohammad Nayeem" w:date="2020-03-05T15:43:00Z">
                  <w:rPr>
                    <w:rFonts w:ascii="Times New Roman" w:hAnsi="Times New Roman" w:cs="Times New Roman"/>
                  </w:rPr>
                </w:rPrChange>
              </w:rPr>
              <w:pPrChange w:id="1719" w:author="NaYEeM" w:date="2020-02-26T14:43:00Z">
                <w:pPr>
                  <w:spacing w:after="0" w:line="240" w:lineRule="auto"/>
                </w:pPr>
              </w:pPrChange>
            </w:pPr>
            <w:r w:rsidRPr="00F71B20">
              <w:rPr>
                <w:rFonts w:ascii="Times New Roman" w:hAnsi="Times New Roman" w:cs="Times New Roman"/>
                <w:sz w:val="24"/>
                <w:szCs w:val="24"/>
                <w:rPrChange w:id="1720" w:author="Mohammad Nayeem" w:date="2020-03-05T15:43:00Z">
                  <w:rPr>
                    <w:rFonts w:ascii="Times New Roman" w:hAnsi="Times New Roman" w:cs="Times New Roman"/>
                  </w:rPr>
                </w:rPrChange>
              </w:rPr>
              <w:t>1223 (78.9)</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21"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D9CAF63" w14:textId="77777777" w:rsidR="00A52446" w:rsidRPr="00F71B20" w:rsidRDefault="00A52446">
            <w:pPr>
              <w:spacing w:after="0" w:line="240" w:lineRule="auto"/>
              <w:jc w:val="center"/>
              <w:rPr>
                <w:rFonts w:ascii="Times New Roman" w:eastAsia="Calibri" w:hAnsi="Times New Roman" w:cs="Times New Roman"/>
                <w:sz w:val="24"/>
                <w:szCs w:val="24"/>
                <w:rPrChange w:id="1722" w:author="Mohammad Nayeem" w:date="2020-03-05T15:43:00Z">
                  <w:rPr>
                    <w:rFonts w:ascii="Times New Roman" w:eastAsia="Calibri" w:hAnsi="Times New Roman" w:cs="Times New Roman"/>
                  </w:rPr>
                </w:rPrChange>
              </w:rPr>
              <w:pPrChange w:id="1723" w:author="NaYEeM" w:date="2020-02-26T14:43:00Z">
                <w:pPr>
                  <w:spacing w:after="0" w:line="240" w:lineRule="auto"/>
                </w:pPr>
              </w:pPrChange>
            </w:pPr>
          </w:p>
        </w:tc>
      </w:tr>
      <w:tr w:rsidR="00603366" w:rsidRPr="00F71B20" w14:paraId="13B5A385" w14:textId="77777777" w:rsidTr="0090384D">
        <w:trPr>
          <w:trHeight w:val="1"/>
        </w:trPr>
        <w:tc>
          <w:tcPr>
            <w:tcW w:w="925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54866C" w14:textId="4F0518C7" w:rsidR="00603366" w:rsidRPr="00F71B20" w:rsidRDefault="00603366">
            <w:pPr>
              <w:spacing w:after="0" w:line="240" w:lineRule="auto"/>
              <w:rPr>
                <w:rFonts w:ascii="Times New Roman" w:eastAsia="Calibri" w:hAnsi="Times New Roman" w:cs="Times New Roman"/>
                <w:sz w:val="24"/>
                <w:szCs w:val="24"/>
                <w:rPrChange w:id="1724"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1725" w:author="Mohammad Nayeem" w:date="2020-03-05T15:43:00Z">
                  <w:rPr>
                    <w:rFonts w:ascii="Times New Roman" w:eastAsia="Times New Roman" w:hAnsi="Times New Roman" w:cs="Times New Roman"/>
                    <w:b/>
                  </w:rPr>
                </w:rPrChange>
              </w:rPr>
              <w:t>Size at birth</w:t>
            </w:r>
          </w:p>
        </w:tc>
      </w:tr>
      <w:tr w:rsidR="00A52446" w:rsidRPr="00F71B20" w14:paraId="19F0B68B" w14:textId="77777777" w:rsidTr="00F95098">
        <w:trPr>
          <w:trHeight w:val="1"/>
          <w:trPrChange w:id="1726"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27"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A4EE754" w14:textId="77777777" w:rsidR="00A52446" w:rsidRPr="00F71B20" w:rsidRDefault="00A52446">
            <w:pPr>
              <w:spacing w:after="0" w:line="240" w:lineRule="auto"/>
              <w:rPr>
                <w:rFonts w:ascii="Times New Roman" w:hAnsi="Times New Roman" w:cs="Times New Roman"/>
                <w:sz w:val="24"/>
                <w:szCs w:val="24"/>
                <w:rPrChange w:id="172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729" w:author="Mohammad Nayeem" w:date="2020-03-05T15:43:00Z">
                  <w:rPr>
                    <w:rFonts w:ascii="Times New Roman" w:eastAsia="Times New Roman" w:hAnsi="Times New Roman" w:cs="Times New Roman"/>
                  </w:rPr>
                </w:rPrChange>
              </w:rPr>
              <w:t>Very large</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30"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00D5C55" w14:textId="77777777" w:rsidR="00A52446" w:rsidRPr="00F71B20" w:rsidRDefault="00A52446">
            <w:pPr>
              <w:spacing w:after="0" w:line="240" w:lineRule="auto"/>
              <w:jc w:val="center"/>
              <w:rPr>
                <w:rFonts w:ascii="Times New Roman" w:hAnsi="Times New Roman" w:cs="Times New Roman"/>
                <w:sz w:val="24"/>
                <w:szCs w:val="24"/>
                <w:rPrChange w:id="1731" w:author="Mohammad Nayeem" w:date="2020-03-05T15:43:00Z">
                  <w:rPr>
                    <w:rFonts w:ascii="Times New Roman" w:hAnsi="Times New Roman" w:cs="Times New Roman"/>
                  </w:rPr>
                </w:rPrChange>
              </w:rPr>
              <w:pPrChange w:id="1732" w:author="NaYEeM" w:date="2020-02-26T14:43:00Z">
                <w:pPr>
                  <w:spacing w:after="0" w:line="240" w:lineRule="auto"/>
                </w:pPr>
              </w:pPrChange>
            </w:pPr>
            <w:r w:rsidRPr="00F71B20">
              <w:rPr>
                <w:rFonts w:ascii="Times New Roman" w:hAnsi="Times New Roman" w:cs="Times New Roman"/>
                <w:sz w:val="24"/>
                <w:szCs w:val="24"/>
                <w:rPrChange w:id="1733" w:author="Mohammad Nayeem" w:date="2020-03-05T15:43:00Z">
                  <w:rPr>
                    <w:rFonts w:ascii="Times New Roman" w:hAnsi="Times New Roman" w:cs="Times New Roman"/>
                  </w:rPr>
                </w:rPrChange>
              </w:rPr>
              <w:t>5 (45.5)</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34"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B9BE20D" w14:textId="77777777" w:rsidR="00A52446" w:rsidRPr="00F71B20" w:rsidRDefault="00A52446">
            <w:pPr>
              <w:spacing w:after="0" w:line="240" w:lineRule="auto"/>
              <w:jc w:val="center"/>
              <w:rPr>
                <w:rFonts w:ascii="Times New Roman" w:hAnsi="Times New Roman" w:cs="Times New Roman"/>
                <w:sz w:val="24"/>
                <w:szCs w:val="24"/>
                <w:rPrChange w:id="1735" w:author="Mohammad Nayeem" w:date="2020-03-05T15:43:00Z">
                  <w:rPr>
                    <w:rFonts w:ascii="Times New Roman" w:hAnsi="Times New Roman" w:cs="Times New Roman"/>
                  </w:rPr>
                </w:rPrChange>
              </w:rPr>
              <w:pPrChange w:id="1736" w:author="NaYEeM" w:date="2020-02-26T14:43:00Z">
                <w:pPr>
                  <w:spacing w:after="0" w:line="240" w:lineRule="auto"/>
                </w:pPr>
              </w:pPrChange>
            </w:pPr>
            <w:r w:rsidRPr="00F71B20">
              <w:rPr>
                <w:rFonts w:ascii="Times New Roman" w:hAnsi="Times New Roman" w:cs="Times New Roman"/>
                <w:sz w:val="24"/>
                <w:szCs w:val="24"/>
                <w:rPrChange w:id="1737" w:author="Mohammad Nayeem" w:date="2020-03-05T15:43:00Z">
                  <w:rPr>
                    <w:rFonts w:ascii="Times New Roman" w:hAnsi="Times New Roman" w:cs="Times New Roman"/>
                  </w:rPr>
                </w:rPrChange>
              </w:rPr>
              <w:t>6 (54.5)</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38"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63BD6E7" w14:textId="53959DF7" w:rsidR="00A52446" w:rsidRPr="00F71B20" w:rsidRDefault="00A33184">
            <w:pPr>
              <w:spacing w:after="0" w:line="240" w:lineRule="auto"/>
              <w:jc w:val="center"/>
              <w:rPr>
                <w:rFonts w:ascii="Times New Roman" w:hAnsi="Times New Roman" w:cs="Times New Roman"/>
                <w:sz w:val="24"/>
                <w:szCs w:val="24"/>
                <w:rPrChange w:id="1739" w:author="Mohammad Nayeem" w:date="2020-03-05T15:43:00Z">
                  <w:rPr>
                    <w:rFonts w:ascii="Times New Roman" w:hAnsi="Times New Roman" w:cs="Times New Roman"/>
                  </w:rPr>
                </w:rPrChange>
              </w:rPr>
              <w:pPrChange w:id="1740" w:author="NaYEeM" w:date="2020-02-26T14:43:00Z">
                <w:pPr>
                  <w:spacing w:after="0" w:line="240" w:lineRule="auto"/>
                </w:pPr>
              </w:pPrChange>
            </w:pPr>
            <w:ins w:id="1741" w:author="NaYEeM" w:date="2020-02-26T14:42:00Z">
              <w:r w:rsidRPr="00F71B20">
                <w:rPr>
                  <w:rFonts w:ascii="Times New Roman" w:hAnsi="Times New Roman" w:cs="Times New Roman"/>
                  <w:sz w:val="24"/>
                  <w:szCs w:val="24"/>
                </w:rPr>
                <w:t>&lt;0.001</w:t>
              </w:r>
            </w:ins>
            <w:del w:id="1742" w:author="NaYEeM" w:date="2020-02-26T14:42:00Z">
              <w:r w:rsidR="00A52446" w:rsidRPr="00F71B20" w:rsidDel="00A33184">
                <w:rPr>
                  <w:rFonts w:ascii="Times New Roman" w:hAnsi="Times New Roman" w:cs="Times New Roman"/>
                  <w:sz w:val="24"/>
                  <w:szCs w:val="24"/>
                  <w:rPrChange w:id="1743" w:author="Mohammad Nayeem" w:date="2020-03-05T15:43:00Z">
                    <w:rPr>
                      <w:rFonts w:ascii="Times New Roman" w:hAnsi="Times New Roman" w:cs="Times New Roman"/>
                    </w:rPr>
                  </w:rPrChange>
                </w:rPr>
                <w:delText>0.000</w:delText>
              </w:r>
            </w:del>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44"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0B03CA8" w14:textId="77777777" w:rsidR="00A52446" w:rsidRPr="00F71B20" w:rsidRDefault="00A52446">
            <w:pPr>
              <w:spacing w:after="0" w:line="240" w:lineRule="auto"/>
              <w:jc w:val="center"/>
              <w:rPr>
                <w:rFonts w:ascii="Times New Roman" w:hAnsi="Times New Roman" w:cs="Times New Roman"/>
                <w:sz w:val="24"/>
                <w:szCs w:val="24"/>
                <w:rPrChange w:id="1745" w:author="Mohammad Nayeem" w:date="2020-03-05T15:43:00Z">
                  <w:rPr>
                    <w:rFonts w:ascii="Times New Roman" w:hAnsi="Times New Roman" w:cs="Times New Roman"/>
                  </w:rPr>
                </w:rPrChange>
              </w:rPr>
              <w:pPrChange w:id="1746" w:author="NaYEeM" w:date="2020-02-26T14:43:00Z">
                <w:pPr>
                  <w:spacing w:after="0" w:line="240" w:lineRule="auto"/>
                </w:pPr>
              </w:pPrChange>
            </w:pPr>
            <w:r w:rsidRPr="00F71B20">
              <w:rPr>
                <w:rFonts w:ascii="Times New Roman" w:hAnsi="Times New Roman" w:cs="Times New Roman"/>
                <w:sz w:val="24"/>
                <w:szCs w:val="24"/>
                <w:rPrChange w:id="1747" w:author="Mohammad Nayeem" w:date="2020-03-05T15:43:00Z">
                  <w:rPr>
                    <w:rFonts w:ascii="Times New Roman" w:hAnsi="Times New Roman" w:cs="Times New Roman"/>
                  </w:rPr>
                </w:rPrChange>
              </w:rPr>
              <w:t>23 (20.0)</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48"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4139941" w14:textId="77777777" w:rsidR="00A52446" w:rsidRPr="00F71B20" w:rsidRDefault="00A52446">
            <w:pPr>
              <w:spacing w:after="0" w:line="240" w:lineRule="auto"/>
              <w:jc w:val="center"/>
              <w:rPr>
                <w:rFonts w:ascii="Times New Roman" w:hAnsi="Times New Roman" w:cs="Times New Roman"/>
                <w:sz w:val="24"/>
                <w:szCs w:val="24"/>
                <w:rPrChange w:id="1749" w:author="Mohammad Nayeem" w:date="2020-03-05T15:43:00Z">
                  <w:rPr>
                    <w:rFonts w:ascii="Times New Roman" w:hAnsi="Times New Roman" w:cs="Times New Roman"/>
                  </w:rPr>
                </w:rPrChange>
              </w:rPr>
              <w:pPrChange w:id="1750" w:author="NaYEeM" w:date="2020-02-26T14:43:00Z">
                <w:pPr>
                  <w:spacing w:after="0" w:line="240" w:lineRule="auto"/>
                </w:pPr>
              </w:pPrChange>
            </w:pPr>
            <w:r w:rsidRPr="00F71B20">
              <w:rPr>
                <w:rFonts w:ascii="Times New Roman" w:hAnsi="Times New Roman" w:cs="Times New Roman"/>
                <w:sz w:val="24"/>
                <w:szCs w:val="24"/>
                <w:rPrChange w:id="1751" w:author="Mohammad Nayeem" w:date="2020-03-05T15:43:00Z">
                  <w:rPr>
                    <w:rFonts w:ascii="Times New Roman" w:hAnsi="Times New Roman" w:cs="Times New Roman"/>
                  </w:rPr>
                </w:rPrChange>
              </w:rPr>
              <w:t>78 (80.0)</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52"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EEB0A22" w14:textId="77777777" w:rsidR="00A52446" w:rsidRPr="00F71B20" w:rsidRDefault="00A52446">
            <w:pPr>
              <w:spacing w:after="0" w:line="240" w:lineRule="auto"/>
              <w:jc w:val="center"/>
              <w:rPr>
                <w:rFonts w:ascii="Times New Roman" w:hAnsi="Times New Roman" w:cs="Times New Roman"/>
                <w:sz w:val="24"/>
                <w:szCs w:val="24"/>
                <w:rPrChange w:id="1753" w:author="Mohammad Nayeem" w:date="2020-03-05T15:43:00Z">
                  <w:rPr>
                    <w:rFonts w:ascii="Times New Roman" w:hAnsi="Times New Roman" w:cs="Times New Roman"/>
                  </w:rPr>
                </w:rPrChange>
              </w:rPr>
              <w:pPrChange w:id="1754" w:author="NaYEeM" w:date="2020-02-26T14:43:00Z">
                <w:pPr>
                  <w:spacing w:after="0" w:line="240" w:lineRule="auto"/>
                </w:pPr>
              </w:pPrChange>
            </w:pPr>
            <w:r w:rsidRPr="00F71B20">
              <w:rPr>
                <w:rFonts w:ascii="Times New Roman" w:hAnsi="Times New Roman" w:cs="Times New Roman"/>
                <w:sz w:val="24"/>
                <w:szCs w:val="24"/>
                <w:rPrChange w:id="1755" w:author="Mohammad Nayeem" w:date="2020-03-05T15:43:00Z">
                  <w:rPr>
                    <w:rFonts w:ascii="Times New Roman" w:hAnsi="Times New Roman" w:cs="Times New Roman"/>
                  </w:rPr>
                </w:rPrChange>
              </w:rPr>
              <w:t>0.009</w:t>
            </w:r>
          </w:p>
        </w:tc>
      </w:tr>
      <w:tr w:rsidR="00A52446" w:rsidRPr="00F71B20" w14:paraId="2FBB04B9" w14:textId="77777777" w:rsidTr="00F95098">
        <w:trPr>
          <w:trHeight w:val="1"/>
          <w:trPrChange w:id="1756"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57"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297B435" w14:textId="77777777" w:rsidR="00A52446" w:rsidRPr="00F71B20" w:rsidRDefault="00A52446">
            <w:pPr>
              <w:spacing w:after="0" w:line="240" w:lineRule="auto"/>
              <w:rPr>
                <w:rFonts w:ascii="Times New Roman" w:hAnsi="Times New Roman" w:cs="Times New Roman"/>
                <w:sz w:val="24"/>
                <w:szCs w:val="24"/>
                <w:rPrChange w:id="175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759" w:author="Mohammad Nayeem" w:date="2020-03-05T15:43:00Z">
                  <w:rPr>
                    <w:rFonts w:ascii="Times New Roman" w:eastAsia="Times New Roman" w:hAnsi="Times New Roman" w:cs="Times New Roman"/>
                  </w:rPr>
                </w:rPrChange>
              </w:rPr>
              <w:t>Larger than average</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60"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0E93A8E" w14:textId="77777777" w:rsidR="00A52446" w:rsidRPr="00F71B20" w:rsidRDefault="00A52446">
            <w:pPr>
              <w:spacing w:after="0" w:line="240" w:lineRule="auto"/>
              <w:jc w:val="center"/>
              <w:rPr>
                <w:rFonts w:ascii="Times New Roman" w:hAnsi="Times New Roman" w:cs="Times New Roman"/>
                <w:sz w:val="24"/>
                <w:szCs w:val="24"/>
                <w:rPrChange w:id="1761" w:author="Mohammad Nayeem" w:date="2020-03-05T15:43:00Z">
                  <w:rPr>
                    <w:rFonts w:ascii="Times New Roman" w:hAnsi="Times New Roman" w:cs="Times New Roman"/>
                  </w:rPr>
                </w:rPrChange>
              </w:rPr>
              <w:pPrChange w:id="1762" w:author="NaYEeM" w:date="2020-02-26T14:43:00Z">
                <w:pPr>
                  <w:spacing w:after="0" w:line="240" w:lineRule="auto"/>
                </w:pPr>
              </w:pPrChange>
            </w:pPr>
            <w:r w:rsidRPr="00F71B20">
              <w:rPr>
                <w:rFonts w:ascii="Times New Roman" w:hAnsi="Times New Roman" w:cs="Times New Roman"/>
                <w:sz w:val="24"/>
                <w:szCs w:val="24"/>
                <w:rPrChange w:id="1763" w:author="Mohammad Nayeem" w:date="2020-03-05T15:43:00Z">
                  <w:rPr>
                    <w:rFonts w:ascii="Times New Roman" w:hAnsi="Times New Roman" w:cs="Times New Roman"/>
                  </w:rPr>
                </w:rPrChange>
              </w:rPr>
              <w:t>326 (31.2)</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64"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E78499B" w14:textId="77777777" w:rsidR="00A52446" w:rsidRPr="00F71B20" w:rsidRDefault="00A52446">
            <w:pPr>
              <w:spacing w:after="0" w:line="240" w:lineRule="auto"/>
              <w:jc w:val="center"/>
              <w:rPr>
                <w:rFonts w:ascii="Times New Roman" w:hAnsi="Times New Roman" w:cs="Times New Roman"/>
                <w:sz w:val="24"/>
                <w:szCs w:val="24"/>
                <w:rPrChange w:id="1765" w:author="Mohammad Nayeem" w:date="2020-03-05T15:43:00Z">
                  <w:rPr>
                    <w:rFonts w:ascii="Times New Roman" w:hAnsi="Times New Roman" w:cs="Times New Roman"/>
                  </w:rPr>
                </w:rPrChange>
              </w:rPr>
              <w:pPrChange w:id="1766" w:author="NaYEeM" w:date="2020-02-26T14:43:00Z">
                <w:pPr>
                  <w:spacing w:after="0" w:line="240" w:lineRule="auto"/>
                </w:pPr>
              </w:pPrChange>
            </w:pPr>
            <w:r w:rsidRPr="00F71B20">
              <w:rPr>
                <w:rFonts w:ascii="Times New Roman" w:hAnsi="Times New Roman" w:cs="Times New Roman"/>
                <w:sz w:val="24"/>
                <w:szCs w:val="24"/>
                <w:rPrChange w:id="1767" w:author="Mohammad Nayeem" w:date="2020-03-05T15:43:00Z">
                  <w:rPr>
                    <w:rFonts w:ascii="Times New Roman" w:hAnsi="Times New Roman" w:cs="Times New Roman"/>
                  </w:rPr>
                </w:rPrChange>
              </w:rPr>
              <w:t>718 (68.8)</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68"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7AC87FE" w14:textId="77777777" w:rsidR="00A52446" w:rsidRPr="00F71B20" w:rsidRDefault="00A52446">
            <w:pPr>
              <w:spacing w:after="0" w:line="240" w:lineRule="auto"/>
              <w:jc w:val="center"/>
              <w:rPr>
                <w:rFonts w:ascii="Times New Roman" w:eastAsia="Calibri" w:hAnsi="Times New Roman" w:cs="Times New Roman"/>
                <w:sz w:val="24"/>
                <w:szCs w:val="24"/>
                <w:rPrChange w:id="1769" w:author="Mohammad Nayeem" w:date="2020-03-05T15:43:00Z">
                  <w:rPr>
                    <w:rFonts w:ascii="Times New Roman" w:eastAsia="Calibri" w:hAnsi="Times New Roman" w:cs="Times New Roman"/>
                  </w:rPr>
                </w:rPrChange>
              </w:rPr>
              <w:pPrChange w:id="1770" w:author="NaYEeM" w:date="2020-02-26T14:43:00Z">
                <w:pPr>
                  <w:spacing w:after="0" w:line="240" w:lineRule="auto"/>
                </w:pPr>
              </w:pPrChange>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71"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0E9D619" w14:textId="77777777" w:rsidR="00A52446" w:rsidRPr="00F71B20" w:rsidRDefault="00A52446">
            <w:pPr>
              <w:spacing w:after="0" w:line="240" w:lineRule="auto"/>
              <w:jc w:val="center"/>
              <w:rPr>
                <w:rFonts w:ascii="Times New Roman" w:hAnsi="Times New Roman" w:cs="Times New Roman"/>
                <w:sz w:val="24"/>
                <w:szCs w:val="24"/>
                <w:rPrChange w:id="1772" w:author="Mohammad Nayeem" w:date="2020-03-05T15:43:00Z">
                  <w:rPr>
                    <w:rFonts w:ascii="Times New Roman" w:hAnsi="Times New Roman" w:cs="Times New Roman"/>
                  </w:rPr>
                </w:rPrChange>
              </w:rPr>
              <w:pPrChange w:id="1773" w:author="NaYEeM" w:date="2020-02-26T14:43:00Z">
                <w:pPr>
                  <w:spacing w:after="0" w:line="240" w:lineRule="auto"/>
                </w:pPr>
              </w:pPrChange>
            </w:pPr>
            <w:r w:rsidRPr="00F71B20">
              <w:rPr>
                <w:rFonts w:ascii="Times New Roman" w:hAnsi="Times New Roman" w:cs="Times New Roman"/>
                <w:sz w:val="24"/>
                <w:szCs w:val="24"/>
                <w:rPrChange w:id="1774" w:author="Mohammad Nayeem" w:date="2020-03-05T15:43:00Z">
                  <w:rPr>
                    <w:rFonts w:ascii="Times New Roman" w:hAnsi="Times New Roman" w:cs="Times New Roman"/>
                  </w:rPr>
                </w:rPrChange>
              </w:rPr>
              <w:t>154 (32.4)</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75"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5C720C0" w14:textId="77777777" w:rsidR="00A52446" w:rsidRPr="00F71B20" w:rsidRDefault="00A52446">
            <w:pPr>
              <w:spacing w:after="0" w:line="240" w:lineRule="auto"/>
              <w:jc w:val="center"/>
              <w:rPr>
                <w:rFonts w:ascii="Times New Roman" w:hAnsi="Times New Roman" w:cs="Times New Roman"/>
                <w:sz w:val="24"/>
                <w:szCs w:val="24"/>
                <w:rPrChange w:id="1776" w:author="Mohammad Nayeem" w:date="2020-03-05T15:43:00Z">
                  <w:rPr>
                    <w:rFonts w:ascii="Times New Roman" w:hAnsi="Times New Roman" w:cs="Times New Roman"/>
                  </w:rPr>
                </w:rPrChange>
              </w:rPr>
              <w:pPrChange w:id="1777" w:author="NaYEeM" w:date="2020-02-26T14:43:00Z">
                <w:pPr>
                  <w:spacing w:after="0" w:line="240" w:lineRule="auto"/>
                </w:pPr>
              </w:pPrChange>
            </w:pPr>
            <w:r w:rsidRPr="00F71B20">
              <w:rPr>
                <w:rFonts w:ascii="Times New Roman" w:hAnsi="Times New Roman" w:cs="Times New Roman"/>
                <w:sz w:val="24"/>
                <w:szCs w:val="24"/>
                <w:rPrChange w:id="1778" w:author="Mohammad Nayeem" w:date="2020-03-05T15:43:00Z">
                  <w:rPr>
                    <w:rFonts w:ascii="Times New Roman" w:hAnsi="Times New Roman" w:cs="Times New Roman"/>
                  </w:rPr>
                </w:rPrChange>
              </w:rPr>
              <w:t>327 (67.6)</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79"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3402AE8" w14:textId="77777777" w:rsidR="00A52446" w:rsidRPr="00F71B20" w:rsidRDefault="00A52446">
            <w:pPr>
              <w:spacing w:after="0" w:line="240" w:lineRule="auto"/>
              <w:jc w:val="center"/>
              <w:rPr>
                <w:rFonts w:ascii="Times New Roman" w:eastAsia="Calibri" w:hAnsi="Times New Roman" w:cs="Times New Roman"/>
                <w:sz w:val="24"/>
                <w:szCs w:val="24"/>
                <w:rPrChange w:id="1780" w:author="Mohammad Nayeem" w:date="2020-03-05T15:43:00Z">
                  <w:rPr>
                    <w:rFonts w:ascii="Times New Roman" w:eastAsia="Calibri" w:hAnsi="Times New Roman" w:cs="Times New Roman"/>
                  </w:rPr>
                </w:rPrChange>
              </w:rPr>
              <w:pPrChange w:id="1781" w:author="NaYEeM" w:date="2020-02-26T14:43:00Z">
                <w:pPr>
                  <w:spacing w:after="0" w:line="240" w:lineRule="auto"/>
                </w:pPr>
              </w:pPrChange>
            </w:pPr>
          </w:p>
        </w:tc>
      </w:tr>
      <w:tr w:rsidR="00A52446" w:rsidRPr="00F71B20" w14:paraId="632F89B2" w14:textId="77777777" w:rsidTr="00F95098">
        <w:trPr>
          <w:trHeight w:val="1"/>
          <w:trPrChange w:id="1782"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83"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4B107B9" w14:textId="77777777" w:rsidR="00A52446" w:rsidRPr="00F71B20" w:rsidRDefault="00A52446">
            <w:pPr>
              <w:spacing w:after="0" w:line="240" w:lineRule="auto"/>
              <w:rPr>
                <w:rFonts w:ascii="Times New Roman" w:hAnsi="Times New Roman" w:cs="Times New Roman"/>
                <w:sz w:val="24"/>
                <w:szCs w:val="24"/>
                <w:rPrChange w:id="178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785" w:author="Mohammad Nayeem" w:date="2020-03-05T15:43:00Z">
                  <w:rPr>
                    <w:rFonts w:ascii="Times New Roman" w:eastAsia="Times New Roman" w:hAnsi="Times New Roman" w:cs="Times New Roman"/>
                  </w:rPr>
                </w:rPrChange>
              </w:rPr>
              <w:t>Average</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86"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68207DF" w14:textId="77777777" w:rsidR="00A52446" w:rsidRPr="00F71B20" w:rsidRDefault="00A52446">
            <w:pPr>
              <w:spacing w:after="0" w:line="240" w:lineRule="auto"/>
              <w:jc w:val="center"/>
              <w:rPr>
                <w:rFonts w:ascii="Times New Roman" w:hAnsi="Times New Roman" w:cs="Times New Roman"/>
                <w:sz w:val="24"/>
                <w:szCs w:val="24"/>
                <w:rPrChange w:id="1787" w:author="Mohammad Nayeem" w:date="2020-03-05T15:43:00Z">
                  <w:rPr>
                    <w:rFonts w:ascii="Times New Roman" w:hAnsi="Times New Roman" w:cs="Times New Roman"/>
                  </w:rPr>
                </w:rPrChange>
              </w:rPr>
              <w:pPrChange w:id="1788" w:author="NaYEeM" w:date="2020-02-26T14:43:00Z">
                <w:pPr>
                  <w:spacing w:after="0" w:line="240" w:lineRule="auto"/>
                </w:pPr>
              </w:pPrChange>
            </w:pPr>
            <w:r w:rsidRPr="00F71B20">
              <w:rPr>
                <w:rFonts w:ascii="Times New Roman" w:hAnsi="Times New Roman" w:cs="Times New Roman"/>
                <w:sz w:val="24"/>
                <w:szCs w:val="24"/>
                <w:rPrChange w:id="1789" w:author="Mohammad Nayeem" w:date="2020-03-05T15:43:00Z">
                  <w:rPr>
                    <w:rFonts w:ascii="Times New Roman" w:hAnsi="Times New Roman" w:cs="Times New Roman"/>
                  </w:rPr>
                </w:rPrChange>
              </w:rPr>
              <w:t>881 (18.8)</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90"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574AA50" w14:textId="77777777" w:rsidR="00A52446" w:rsidRPr="00F71B20" w:rsidRDefault="00A52446">
            <w:pPr>
              <w:spacing w:after="0" w:line="240" w:lineRule="auto"/>
              <w:jc w:val="center"/>
              <w:rPr>
                <w:rFonts w:ascii="Times New Roman" w:hAnsi="Times New Roman" w:cs="Times New Roman"/>
                <w:sz w:val="24"/>
                <w:szCs w:val="24"/>
                <w:rPrChange w:id="1791" w:author="Mohammad Nayeem" w:date="2020-03-05T15:43:00Z">
                  <w:rPr>
                    <w:rFonts w:ascii="Times New Roman" w:hAnsi="Times New Roman" w:cs="Times New Roman"/>
                  </w:rPr>
                </w:rPrChange>
              </w:rPr>
              <w:pPrChange w:id="1792" w:author="NaYEeM" w:date="2020-02-26T14:43:00Z">
                <w:pPr>
                  <w:spacing w:after="0" w:line="240" w:lineRule="auto"/>
                </w:pPr>
              </w:pPrChange>
            </w:pPr>
            <w:r w:rsidRPr="00F71B20">
              <w:rPr>
                <w:rFonts w:ascii="Times New Roman" w:hAnsi="Times New Roman" w:cs="Times New Roman"/>
                <w:sz w:val="24"/>
                <w:szCs w:val="24"/>
                <w:rPrChange w:id="1793" w:author="Mohammad Nayeem" w:date="2020-03-05T15:43:00Z">
                  <w:rPr>
                    <w:rFonts w:ascii="Times New Roman" w:hAnsi="Times New Roman" w:cs="Times New Roman"/>
                  </w:rPr>
                </w:rPrChange>
              </w:rPr>
              <w:t>3794 (81.2)</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94"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7B690A9" w14:textId="77777777" w:rsidR="00A52446" w:rsidRPr="00F71B20" w:rsidRDefault="00A52446">
            <w:pPr>
              <w:spacing w:after="0" w:line="240" w:lineRule="auto"/>
              <w:jc w:val="center"/>
              <w:rPr>
                <w:rFonts w:ascii="Times New Roman" w:eastAsia="Calibri" w:hAnsi="Times New Roman" w:cs="Times New Roman"/>
                <w:sz w:val="24"/>
                <w:szCs w:val="24"/>
                <w:rPrChange w:id="1795" w:author="Mohammad Nayeem" w:date="2020-03-05T15:43:00Z">
                  <w:rPr>
                    <w:rFonts w:ascii="Times New Roman" w:eastAsia="Calibri" w:hAnsi="Times New Roman" w:cs="Times New Roman"/>
                  </w:rPr>
                </w:rPrChange>
              </w:rPr>
              <w:pPrChange w:id="1796" w:author="NaYEeM" w:date="2020-02-26T14:43:00Z">
                <w:pPr>
                  <w:spacing w:after="0" w:line="240" w:lineRule="auto"/>
                </w:pPr>
              </w:pPrChange>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797"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1D875D1" w14:textId="77777777" w:rsidR="00A52446" w:rsidRPr="00F71B20" w:rsidRDefault="00A52446">
            <w:pPr>
              <w:spacing w:after="0" w:line="240" w:lineRule="auto"/>
              <w:jc w:val="center"/>
              <w:rPr>
                <w:rFonts w:ascii="Times New Roman" w:hAnsi="Times New Roman" w:cs="Times New Roman"/>
                <w:sz w:val="24"/>
                <w:szCs w:val="24"/>
                <w:rPrChange w:id="1798" w:author="Mohammad Nayeem" w:date="2020-03-05T15:43:00Z">
                  <w:rPr>
                    <w:rFonts w:ascii="Times New Roman" w:hAnsi="Times New Roman" w:cs="Times New Roman"/>
                  </w:rPr>
                </w:rPrChange>
              </w:rPr>
              <w:pPrChange w:id="1799" w:author="NaYEeM" w:date="2020-02-26T14:43:00Z">
                <w:pPr>
                  <w:spacing w:after="0" w:line="240" w:lineRule="auto"/>
                </w:pPr>
              </w:pPrChange>
            </w:pPr>
            <w:r w:rsidRPr="00F71B20">
              <w:rPr>
                <w:rFonts w:ascii="Times New Roman" w:hAnsi="Times New Roman" w:cs="Times New Roman"/>
                <w:sz w:val="24"/>
                <w:szCs w:val="24"/>
                <w:rPrChange w:id="1800" w:author="Mohammad Nayeem" w:date="2020-03-05T15:43:00Z">
                  <w:rPr>
                    <w:rFonts w:ascii="Times New Roman" w:hAnsi="Times New Roman" w:cs="Times New Roman"/>
                  </w:rPr>
                </w:rPrChange>
              </w:rPr>
              <w:t>710 (22.7)</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01"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82CA547" w14:textId="77777777" w:rsidR="00A52446" w:rsidRPr="00F71B20" w:rsidRDefault="00A52446">
            <w:pPr>
              <w:spacing w:after="0" w:line="240" w:lineRule="auto"/>
              <w:jc w:val="center"/>
              <w:rPr>
                <w:rFonts w:ascii="Times New Roman" w:hAnsi="Times New Roman" w:cs="Times New Roman"/>
                <w:sz w:val="24"/>
                <w:szCs w:val="24"/>
                <w:rPrChange w:id="1802" w:author="Mohammad Nayeem" w:date="2020-03-05T15:43:00Z">
                  <w:rPr>
                    <w:rFonts w:ascii="Times New Roman" w:hAnsi="Times New Roman" w:cs="Times New Roman"/>
                  </w:rPr>
                </w:rPrChange>
              </w:rPr>
              <w:pPrChange w:id="1803" w:author="NaYEeM" w:date="2020-02-26T14:43:00Z">
                <w:pPr>
                  <w:spacing w:after="0" w:line="240" w:lineRule="auto"/>
                </w:pPr>
              </w:pPrChange>
            </w:pPr>
            <w:r w:rsidRPr="00F71B20">
              <w:rPr>
                <w:rFonts w:ascii="Times New Roman" w:hAnsi="Times New Roman" w:cs="Times New Roman"/>
                <w:sz w:val="24"/>
                <w:szCs w:val="24"/>
                <w:rPrChange w:id="1804" w:author="Mohammad Nayeem" w:date="2020-03-05T15:43:00Z">
                  <w:rPr>
                    <w:rFonts w:ascii="Times New Roman" w:hAnsi="Times New Roman" w:cs="Times New Roman"/>
                  </w:rPr>
                </w:rPrChange>
              </w:rPr>
              <w:t>2379 (77.3)</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05"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3CD39CF" w14:textId="77777777" w:rsidR="00A52446" w:rsidRPr="00F71B20" w:rsidRDefault="00A52446">
            <w:pPr>
              <w:spacing w:after="0" w:line="240" w:lineRule="auto"/>
              <w:jc w:val="center"/>
              <w:rPr>
                <w:rFonts w:ascii="Times New Roman" w:eastAsia="Calibri" w:hAnsi="Times New Roman" w:cs="Times New Roman"/>
                <w:sz w:val="24"/>
                <w:szCs w:val="24"/>
                <w:rPrChange w:id="1806" w:author="Mohammad Nayeem" w:date="2020-03-05T15:43:00Z">
                  <w:rPr>
                    <w:rFonts w:ascii="Times New Roman" w:eastAsia="Calibri" w:hAnsi="Times New Roman" w:cs="Times New Roman"/>
                  </w:rPr>
                </w:rPrChange>
              </w:rPr>
              <w:pPrChange w:id="1807" w:author="NaYEeM" w:date="2020-02-26T14:43:00Z">
                <w:pPr>
                  <w:spacing w:after="0" w:line="240" w:lineRule="auto"/>
                </w:pPr>
              </w:pPrChange>
            </w:pPr>
          </w:p>
        </w:tc>
      </w:tr>
      <w:tr w:rsidR="00A52446" w:rsidRPr="00F71B20" w14:paraId="7F456E9C" w14:textId="77777777" w:rsidTr="00F95098">
        <w:trPr>
          <w:trHeight w:val="1"/>
          <w:trPrChange w:id="1808"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09"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1C26727" w14:textId="77777777" w:rsidR="00A52446" w:rsidRPr="00F71B20" w:rsidRDefault="00A52446">
            <w:pPr>
              <w:spacing w:after="0" w:line="240" w:lineRule="auto"/>
              <w:rPr>
                <w:rFonts w:ascii="Times New Roman" w:hAnsi="Times New Roman" w:cs="Times New Roman"/>
                <w:sz w:val="24"/>
                <w:szCs w:val="24"/>
                <w:rPrChange w:id="181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811" w:author="Mohammad Nayeem" w:date="2020-03-05T15:43:00Z">
                  <w:rPr>
                    <w:rFonts w:ascii="Times New Roman" w:eastAsia="Times New Roman" w:hAnsi="Times New Roman" w:cs="Times New Roman"/>
                  </w:rPr>
                </w:rPrChange>
              </w:rPr>
              <w:t>Smaller than average</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12"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9FC15D1" w14:textId="77777777" w:rsidR="00A52446" w:rsidRPr="00F71B20" w:rsidRDefault="00A52446">
            <w:pPr>
              <w:spacing w:after="0" w:line="240" w:lineRule="auto"/>
              <w:jc w:val="center"/>
              <w:rPr>
                <w:rFonts w:ascii="Times New Roman" w:hAnsi="Times New Roman" w:cs="Times New Roman"/>
                <w:sz w:val="24"/>
                <w:szCs w:val="24"/>
                <w:rPrChange w:id="1813" w:author="Mohammad Nayeem" w:date="2020-03-05T15:43:00Z">
                  <w:rPr>
                    <w:rFonts w:ascii="Times New Roman" w:hAnsi="Times New Roman" w:cs="Times New Roman"/>
                  </w:rPr>
                </w:rPrChange>
              </w:rPr>
              <w:pPrChange w:id="1814" w:author="NaYEeM" w:date="2020-02-26T14:43:00Z">
                <w:pPr>
                  <w:spacing w:after="0" w:line="240" w:lineRule="auto"/>
                </w:pPr>
              </w:pPrChange>
            </w:pPr>
            <w:r w:rsidRPr="00F71B20">
              <w:rPr>
                <w:rFonts w:ascii="Times New Roman" w:hAnsi="Times New Roman" w:cs="Times New Roman"/>
                <w:sz w:val="24"/>
                <w:szCs w:val="24"/>
                <w:rPrChange w:id="1815" w:author="Mohammad Nayeem" w:date="2020-03-05T15:43:00Z">
                  <w:rPr>
                    <w:rFonts w:ascii="Times New Roman" w:hAnsi="Times New Roman" w:cs="Times New Roman"/>
                  </w:rPr>
                </w:rPrChange>
              </w:rPr>
              <w:t>228 (16.7)</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16"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6DDB3D1" w14:textId="77777777" w:rsidR="00A52446" w:rsidRPr="00F71B20" w:rsidRDefault="00A52446">
            <w:pPr>
              <w:spacing w:after="0" w:line="240" w:lineRule="auto"/>
              <w:jc w:val="center"/>
              <w:rPr>
                <w:rFonts w:ascii="Times New Roman" w:hAnsi="Times New Roman" w:cs="Times New Roman"/>
                <w:sz w:val="24"/>
                <w:szCs w:val="24"/>
                <w:rPrChange w:id="1817" w:author="Mohammad Nayeem" w:date="2020-03-05T15:43:00Z">
                  <w:rPr>
                    <w:rFonts w:ascii="Times New Roman" w:hAnsi="Times New Roman" w:cs="Times New Roman"/>
                  </w:rPr>
                </w:rPrChange>
              </w:rPr>
              <w:pPrChange w:id="1818" w:author="NaYEeM" w:date="2020-02-26T14:43:00Z">
                <w:pPr>
                  <w:spacing w:after="0" w:line="240" w:lineRule="auto"/>
                </w:pPr>
              </w:pPrChange>
            </w:pPr>
            <w:r w:rsidRPr="00F71B20">
              <w:rPr>
                <w:rFonts w:ascii="Times New Roman" w:hAnsi="Times New Roman" w:cs="Times New Roman"/>
                <w:sz w:val="24"/>
                <w:szCs w:val="24"/>
                <w:rPrChange w:id="1819" w:author="Mohammad Nayeem" w:date="2020-03-05T15:43:00Z">
                  <w:rPr>
                    <w:rFonts w:ascii="Times New Roman" w:hAnsi="Times New Roman" w:cs="Times New Roman"/>
                  </w:rPr>
                </w:rPrChange>
              </w:rPr>
              <w:t>1134 (83.3)</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20"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24817F1" w14:textId="77777777" w:rsidR="00A52446" w:rsidRPr="00F71B20" w:rsidRDefault="00A52446">
            <w:pPr>
              <w:spacing w:after="0" w:line="240" w:lineRule="auto"/>
              <w:jc w:val="center"/>
              <w:rPr>
                <w:rFonts w:ascii="Times New Roman" w:eastAsia="Calibri" w:hAnsi="Times New Roman" w:cs="Times New Roman"/>
                <w:sz w:val="24"/>
                <w:szCs w:val="24"/>
                <w:rPrChange w:id="1821" w:author="Mohammad Nayeem" w:date="2020-03-05T15:43:00Z">
                  <w:rPr>
                    <w:rFonts w:ascii="Times New Roman" w:eastAsia="Calibri" w:hAnsi="Times New Roman" w:cs="Times New Roman"/>
                  </w:rPr>
                </w:rPrChange>
              </w:rPr>
              <w:pPrChange w:id="1822" w:author="NaYEeM" w:date="2020-02-26T14:43:00Z">
                <w:pPr>
                  <w:spacing w:after="0" w:line="240" w:lineRule="auto"/>
                </w:pPr>
              </w:pPrChange>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23"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2CB492C" w14:textId="77777777" w:rsidR="00A52446" w:rsidRPr="00F71B20" w:rsidRDefault="00A52446">
            <w:pPr>
              <w:spacing w:after="0" w:line="240" w:lineRule="auto"/>
              <w:jc w:val="center"/>
              <w:rPr>
                <w:rFonts w:ascii="Times New Roman" w:hAnsi="Times New Roman" w:cs="Times New Roman"/>
                <w:sz w:val="24"/>
                <w:szCs w:val="24"/>
                <w:rPrChange w:id="1824" w:author="Mohammad Nayeem" w:date="2020-03-05T15:43:00Z">
                  <w:rPr>
                    <w:rFonts w:ascii="Times New Roman" w:hAnsi="Times New Roman" w:cs="Times New Roman"/>
                  </w:rPr>
                </w:rPrChange>
              </w:rPr>
              <w:pPrChange w:id="1825" w:author="NaYEeM" w:date="2020-02-26T14:43:00Z">
                <w:pPr>
                  <w:spacing w:after="0" w:line="240" w:lineRule="auto"/>
                </w:pPr>
              </w:pPrChange>
            </w:pPr>
            <w:r w:rsidRPr="00F71B20">
              <w:rPr>
                <w:rFonts w:ascii="Times New Roman" w:hAnsi="Times New Roman" w:cs="Times New Roman"/>
                <w:sz w:val="24"/>
                <w:szCs w:val="24"/>
                <w:rPrChange w:id="1826" w:author="Mohammad Nayeem" w:date="2020-03-05T15:43:00Z">
                  <w:rPr>
                    <w:rFonts w:ascii="Times New Roman" w:hAnsi="Times New Roman" w:cs="Times New Roman"/>
                  </w:rPr>
                </w:rPrChange>
              </w:rPr>
              <w:t>118 (19.4)</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27"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BC307E9" w14:textId="77777777" w:rsidR="00A52446" w:rsidRPr="00F71B20" w:rsidRDefault="00A52446">
            <w:pPr>
              <w:spacing w:after="0" w:line="240" w:lineRule="auto"/>
              <w:jc w:val="center"/>
              <w:rPr>
                <w:rFonts w:ascii="Times New Roman" w:hAnsi="Times New Roman" w:cs="Times New Roman"/>
                <w:sz w:val="24"/>
                <w:szCs w:val="24"/>
                <w:rPrChange w:id="1828" w:author="Mohammad Nayeem" w:date="2020-03-05T15:43:00Z">
                  <w:rPr>
                    <w:rFonts w:ascii="Times New Roman" w:hAnsi="Times New Roman" w:cs="Times New Roman"/>
                  </w:rPr>
                </w:rPrChange>
              </w:rPr>
              <w:pPrChange w:id="1829" w:author="NaYEeM" w:date="2020-02-26T14:43:00Z">
                <w:pPr>
                  <w:spacing w:after="0" w:line="240" w:lineRule="auto"/>
                </w:pPr>
              </w:pPrChange>
            </w:pPr>
            <w:r w:rsidRPr="00F71B20">
              <w:rPr>
                <w:rFonts w:ascii="Times New Roman" w:hAnsi="Times New Roman" w:cs="Times New Roman"/>
                <w:sz w:val="24"/>
                <w:szCs w:val="24"/>
                <w:rPrChange w:id="1830" w:author="Mohammad Nayeem" w:date="2020-03-05T15:43:00Z">
                  <w:rPr>
                    <w:rFonts w:ascii="Times New Roman" w:hAnsi="Times New Roman" w:cs="Times New Roman"/>
                  </w:rPr>
                </w:rPrChange>
              </w:rPr>
              <w:t>480 (80.6)</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31"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41330D6" w14:textId="77777777" w:rsidR="00A52446" w:rsidRPr="00F71B20" w:rsidRDefault="00A52446">
            <w:pPr>
              <w:spacing w:after="0" w:line="240" w:lineRule="auto"/>
              <w:jc w:val="center"/>
              <w:rPr>
                <w:rFonts w:ascii="Times New Roman" w:eastAsia="Calibri" w:hAnsi="Times New Roman" w:cs="Times New Roman"/>
                <w:sz w:val="24"/>
                <w:szCs w:val="24"/>
                <w:rPrChange w:id="1832" w:author="Mohammad Nayeem" w:date="2020-03-05T15:43:00Z">
                  <w:rPr>
                    <w:rFonts w:ascii="Times New Roman" w:eastAsia="Calibri" w:hAnsi="Times New Roman" w:cs="Times New Roman"/>
                  </w:rPr>
                </w:rPrChange>
              </w:rPr>
              <w:pPrChange w:id="1833" w:author="NaYEeM" w:date="2020-02-26T14:43:00Z">
                <w:pPr>
                  <w:spacing w:after="0" w:line="240" w:lineRule="auto"/>
                </w:pPr>
              </w:pPrChange>
            </w:pPr>
          </w:p>
        </w:tc>
      </w:tr>
      <w:tr w:rsidR="00A52446" w:rsidRPr="00F71B20" w14:paraId="0BE815C9" w14:textId="77777777" w:rsidTr="00F95098">
        <w:trPr>
          <w:trHeight w:val="1"/>
          <w:trPrChange w:id="1834"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35"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5B153F4" w14:textId="77777777" w:rsidR="00A52446" w:rsidRPr="00F71B20" w:rsidRDefault="00A52446">
            <w:pPr>
              <w:spacing w:after="0" w:line="240" w:lineRule="auto"/>
              <w:rPr>
                <w:rFonts w:ascii="Times New Roman" w:hAnsi="Times New Roman" w:cs="Times New Roman"/>
                <w:sz w:val="24"/>
                <w:szCs w:val="24"/>
                <w:rPrChange w:id="183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1837" w:author="Mohammad Nayeem" w:date="2020-03-05T15:43:00Z">
                  <w:rPr>
                    <w:rFonts w:ascii="Times New Roman" w:eastAsia="Times New Roman" w:hAnsi="Times New Roman" w:cs="Times New Roman"/>
                  </w:rPr>
                </w:rPrChange>
              </w:rPr>
              <w:t>Very small</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38"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EEE8618" w14:textId="77777777" w:rsidR="00A52446" w:rsidRPr="00F71B20" w:rsidRDefault="00A52446">
            <w:pPr>
              <w:spacing w:after="0" w:line="240" w:lineRule="auto"/>
              <w:jc w:val="center"/>
              <w:rPr>
                <w:rFonts w:ascii="Times New Roman" w:hAnsi="Times New Roman" w:cs="Times New Roman"/>
                <w:sz w:val="24"/>
                <w:szCs w:val="24"/>
                <w:rPrChange w:id="1839" w:author="Mohammad Nayeem" w:date="2020-03-05T15:43:00Z">
                  <w:rPr>
                    <w:rFonts w:ascii="Times New Roman" w:hAnsi="Times New Roman" w:cs="Times New Roman"/>
                  </w:rPr>
                </w:rPrChange>
              </w:rPr>
              <w:pPrChange w:id="1840" w:author="NaYEeM" w:date="2020-02-26T14:43:00Z">
                <w:pPr>
                  <w:spacing w:after="0" w:line="240" w:lineRule="auto"/>
                </w:pPr>
              </w:pPrChange>
            </w:pPr>
            <w:r w:rsidRPr="00F71B20">
              <w:rPr>
                <w:rFonts w:ascii="Times New Roman" w:hAnsi="Times New Roman" w:cs="Times New Roman"/>
                <w:sz w:val="24"/>
                <w:szCs w:val="24"/>
                <w:rPrChange w:id="1841" w:author="Mohammad Nayeem" w:date="2020-03-05T15:43:00Z">
                  <w:rPr>
                    <w:rFonts w:ascii="Times New Roman" w:hAnsi="Times New Roman" w:cs="Times New Roman"/>
                  </w:rPr>
                </w:rPrChange>
              </w:rPr>
              <w:t>44 (16.5)</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42"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F9B0103" w14:textId="77777777" w:rsidR="00A52446" w:rsidRPr="00F71B20" w:rsidRDefault="00A52446">
            <w:pPr>
              <w:spacing w:after="0" w:line="240" w:lineRule="auto"/>
              <w:jc w:val="center"/>
              <w:rPr>
                <w:rFonts w:ascii="Times New Roman" w:hAnsi="Times New Roman" w:cs="Times New Roman"/>
                <w:sz w:val="24"/>
                <w:szCs w:val="24"/>
                <w:rPrChange w:id="1843" w:author="Mohammad Nayeem" w:date="2020-03-05T15:43:00Z">
                  <w:rPr>
                    <w:rFonts w:ascii="Times New Roman" w:hAnsi="Times New Roman" w:cs="Times New Roman"/>
                  </w:rPr>
                </w:rPrChange>
              </w:rPr>
              <w:pPrChange w:id="1844" w:author="NaYEeM" w:date="2020-02-26T14:43:00Z">
                <w:pPr>
                  <w:spacing w:after="0" w:line="240" w:lineRule="auto"/>
                </w:pPr>
              </w:pPrChange>
            </w:pPr>
            <w:r w:rsidRPr="00F71B20">
              <w:rPr>
                <w:rFonts w:ascii="Times New Roman" w:hAnsi="Times New Roman" w:cs="Times New Roman"/>
                <w:sz w:val="24"/>
                <w:szCs w:val="24"/>
                <w:rPrChange w:id="1845" w:author="Mohammad Nayeem" w:date="2020-03-05T15:43:00Z">
                  <w:rPr>
                    <w:rFonts w:ascii="Times New Roman" w:hAnsi="Times New Roman" w:cs="Times New Roman"/>
                  </w:rPr>
                </w:rPrChange>
              </w:rPr>
              <w:t>222 (83.5)</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46"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882B611" w14:textId="77777777" w:rsidR="00A52446" w:rsidRPr="00F71B20" w:rsidRDefault="00A52446">
            <w:pPr>
              <w:spacing w:after="0" w:line="240" w:lineRule="auto"/>
              <w:jc w:val="center"/>
              <w:rPr>
                <w:rFonts w:ascii="Times New Roman" w:eastAsia="Calibri" w:hAnsi="Times New Roman" w:cs="Times New Roman"/>
                <w:sz w:val="24"/>
                <w:szCs w:val="24"/>
                <w:rPrChange w:id="1847" w:author="Mohammad Nayeem" w:date="2020-03-05T15:43:00Z">
                  <w:rPr>
                    <w:rFonts w:ascii="Times New Roman" w:eastAsia="Calibri" w:hAnsi="Times New Roman" w:cs="Times New Roman"/>
                  </w:rPr>
                </w:rPrChange>
              </w:rPr>
              <w:pPrChange w:id="1848" w:author="NaYEeM" w:date="2020-02-26T14:43:00Z">
                <w:pPr>
                  <w:spacing w:after="0" w:line="240" w:lineRule="auto"/>
                </w:pPr>
              </w:pPrChange>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49"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98F8C30" w14:textId="77777777" w:rsidR="00A52446" w:rsidRPr="00F71B20" w:rsidRDefault="00A52446">
            <w:pPr>
              <w:spacing w:after="0" w:line="240" w:lineRule="auto"/>
              <w:jc w:val="center"/>
              <w:rPr>
                <w:rFonts w:ascii="Times New Roman" w:hAnsi="Times New Roman" w:cs="Times New Roman"/>
                <w:sz w:val="24"/>
                <w:szCs w:val="24"/>
                <w:rPrChange w:id="1850" w:author="Mohammad Nayeem" w:date="2020-03-05T15:43:00Z">
                  <w:rPr>
                    <w:rFonts w:ascii="Times New Roman" w:hAnsi="Times New Roman" w:cs="Times New Roman"/>
                  </w:rPr>
                </w:rPrChange>
              </w:rPr>
              <w:pPrChange w:id="1851" w:author="NaYEeM" w:date="2020-02-26T14:43:00Z">
                <w:pPr>
                  <w:spacing w:after="0" w:line="240" w:lineRule="auto"/>
                </w:pPr>
              </w:pPrChange>
            </w:pPr>
            <w:r w:rsidRPr="00F71B20">
              <w:rPr>
                <w:rFonts w:ascii="Times New Roman" w:hAnsi="Times New Roman" w:cs="Times New Roman"/>
                <w:sz w:val="24"/>
                <w:szCs w:val="24"/>
                <w:rPrChange w:id="1852" w:author="Mohammad Nayeem" w:date="2020-03-05T15:43:00Z">
                  <w:rPr>
                    <w:rFonts w:ascii="Times New Roman" w:hAnsi="Times New Roman" w:cs="Times New Roman"/>
                  </w:rPr>
                </w:rPrChange>
              </w:rPr>
              <w:t>57 (23.8)</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53"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301B107" w14:textId="77777777" w:rsidR="00A52446" w:rsidRPr="00F71B20" w:rsidRDefault="00A52446">
            <w:pPr>
              <w:spacing w:after="0" w:line="240" w:lineRule="auto"/>
              <w:jc w:val="center"/>
              <w:rPr>
                <w:rFonts w:ascii="Times New Roman" w:hAnsi="Times New Roman" w:cs="Times New Roman"/>
                <w:sz w:val="24"/>
                <w:szCs w:val="24"/>
                <w:rPrChange w:id="1854" w:author="Mohammad Nayeem" w:date="2020-03-05T15:43:00Z">
                  <w:rPr>
                    <w:rFonts w:ascii="Times New Roman" w:hAnsi="Times New Roman" w:cs="Times New Roman"/>
                  </w:rPr>
                </w:rPrChange>
              </w:rPr>
              <w:pPrChange w:id="1855" w:author="NaYEeM" w:date="2020-02-26T14:43:00Z">
                <w:pPr>
                  <w:spacing w:after="0" w:line="240" w:lineRule="auto"/>
                </w:pPr>
              </w:pPrChange>
            </w:pPr>
            <w:r w:rsidRPr="00F71B20">
              <w:rPr>
                <w:rFonts w:ascii="Times New Roman" w:hAnsi="Times New Roman" w:cs="Times New Roman"/>
                <w:sz w:val="24"/>
                <w:szCs w:val="24"/>
                <w:rPrChange w:id="1856" w:author="Mohammad Nayeem" w:date="2020-03-05T15:43:00Z">
                  <w:rPr>
                    <w:rFonts w:ascii="Times New Roman" w:hAnsi="Times New Roman" w:cs="Times New Roman"/>
                  </w:rPr>
                </w:rPrChange>
              </w:rPr>
              <w:t>230 (76.1)</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57"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2F13E19" w14:textId="77777777" w:rsidR="00A52446" w:rsidRPr="00F71B20" w:rsidRDefault="00A52446">
            <w:pPr>
              <w:spacing w:after="0" w:line="240" w:lineRule="auto"/>
              <w:jc w:val="center"/>
              <w:rPr>
                <w:rFonts w:ascii="Times New Roman" w:eastAsia="Calibri" w:hAnsi="Times New Roman" w:cs="Times New Roman"/>
                <w:sz w:val="24"/>
                <w:szCs w:val="24"/>
                <w:rPrChange w:id="1858" w:author="Mohammad Nayeem" w:date="2020-03-05T15:43:00Z">
                  <w:rPr>
                    <w:rFonts w:ascii="Times New Roman" w:eastAsia="Calibri" w:hAnsi="Times New Roman" w:cs="Times New Roman"/>
                  </w:rPr>
                </w:rPrChange>
              </w:rPr>
              <w:pPrChange w:id="1859" w:author="NaYEeM" w:date="2020-02-26T14:43:00Z">
                <w:pPr>
                  <w:spacing w:after="0" w:line="240" w:lineRule="auto"/>
                </w:pPr>
              </w:pPrChange>
            </w:pPr>
          </w:p>
        </w:tc>
      </w:tr>
      <w:tr w:rsidR="00A52446" w:rsidRPr="00F71B20" w14:paraId="7CE3D382" w14:textId="77777777" w:rsidTr="00F95098">
        <w:trPr>
          <w:trHeight w:val="1"/>
          <w:trPrChange w:id="1860" w:author="NaYEeM" w:date="2020-02-26T14:23:00Z">
            <w:trPr>
              <w:trHeight w:val="1"/>
            </w:trPr>
          </w:trPrChange>
        </w:trPr>
        <w:tc>
          <w:tcPr>
            <w:tcW w:w="15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61" w:author="NaYEeM" w:date="2020-02-26T14:23:00Z">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198652F" w14:textId="77777777" w:rsidR="00A52446" w:rsidRPr="00F71B20" w:rsidRDefault="00A52446">
            <w:pPr>
              <w:spacing w:after="0" w:line="240" w:lineRule="auto"/>
              <w:rPr>
                <w:rFonts w:ascii="Times New Roman" w:eastAsia="Times New Roman" w:hAnsi="Times New Roman" w:cs="Times New Roman"/>
                <w:b/>
                <w:bCs/>
                <w:sz w:val="24"/>
                <w:szCs w:val="24"/>
                <w:rPrChange w:id="1862" w:author="Mohammad Nayeem" w:date="2020-03-05T15:43:00Z">
                  <w:rPr>
                    <w:rFonts w:ascii="Times New Roman" w:eastAsia="Times New Roman" w:hAnsi="Times New Roman" w:cs="Times New Roman"/>
                    <w:b/>
                    <w:bCs/>
                  </w:rPr>
                </w:rPrChange>
              </w:rPr>
            </w:pPr>
            <w:r w:rsidRPr="00F71B20">
              <w:rPr>
                <w:rFonts w:ascii="Times New Roman" w:eastAsia="Times New Roman" w:hAnsi="Times New Roman" w:cs="Times New Roman"/>
                <w:b/>
                <w:bCs/>
                <w:sz w:val="24"/>
                <w:szCs w:val="24"/>
                <w:rPrChange w:id="1863" w:author="Mohammad Nayeem" w:date="2020-03-05T15:43:00Z">
                  <w:rPr>
                    <w:rFonts w:ascii="Times New Roman" w:eastAsia="Times New Roman" w:hAnsi="Times New Roman" w:cs="Times New Roman"/>
                    <w:b/>
                    <w:bCs/>
                  </w:rPr>
                </w:rPrChange>
              </w:rPr>
              <w:t>Total</w:t>
            </w:r>
          </w:p>
        </w:tc>
        <w:tc>
          <w:tcPr>
            <w:tcW w:w="12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64" w:author="NaYEeM" w:date="2020-02-26T14:23:00Z">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E6E9983" w14:textId="77777777" w:rsidR="00A52446" w:rsidRPr="00F71B20" w:rsidRDefault="00A52446">
            <w:pPr>
              <w:spacing w:after="0" w:line="240" w:lineRule="auto"/>
              <w:jc w:val="center"/>
              <w:rPr>
                <w:rFonts w:ascii="Times New Roman" w:hAnsi="Times New Roman" w:cs="Times New Roman"/>
                <w:b/>
                <w:sz w:val="24"/>
                <w:szCs w:val="24"/>
                <w:rPrChange w:id="1865" w:author="Mohammad Nayeem" w:date="2020-03-05T15:43:00Z">
                  <w:rPr>
                    <w:rFonts w:ascii="Times New Roman" w:eastAsia="Times New Roman" w:hAnsi="Times New Roman" w:cs="Times New Roman"/>
                  </w:rPr>
                </w:rPrChange>
              </w:rPr>
              <w:pPrChange w:id="1866" w:author="NaYEeM" w:date="2020-02-26T14:43:00Z">
                <w:pPr>
                  <w:spacing w:after="0" w:line="240" w:lineRule="auto"/>
                </w:pPr>
              </w:pPrChange>
            </w:pPr>
            <w:r w:rsidRPr="00F71B20">
              <w:rPr>
                <w:rFonts w:ascii="Times New Roman" w:hAnsi="Times New Roman" w:cs="Times New Roman"/>
                <w:b/>
                <w:sz w:val="24"/>
                <w:szCs w:val="24"/>
                <w:rPrChange w:id="1867" w:author="Mohammad Nayeem" w:date="2020-03-05T15:43:00Z">
                  <w:rPr>
                    <w:rFonts w:ascii="Times New Roman" w:eastAsia="Times New Roman" w:hAnsi="Times New Roman" w:cs="Times New Roman"/>
                  </w:rPr>
                </w:rPrChange>
              </w:rPr>
              <w:t>1510 (19.1)</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68" w:author="NaYEeM" w:date="2020-02-26T14:23:00Z">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403FD78" w14:textId="77777777" w:rsidR="00A52446" w:rsidRPr="00F71B20" w:rsidRDefault="00A52446">
            <w:pPr>
              <w:spacing w:after="0" w:line="240" w:lineRule="auto"/>
              <w:jc w:val="center"/>
              <w:rPr>
                <w:rFonts w:ascii="Times New Roman" w:hAnsi="Times New Roman" w:cs="Times New Roman"/>
                <w:b/>
                <w:sz w:val="24"/>
                <w:szCs w:val="24"/>
                <w:rPrChange w:id="1869" w:author="Mohammad Nayeem" w:date="2020-03-05T15:43:00Z">
                  <w:rPr>
                    <w:rFonts w:ascii="Times New Roman" w:eastAsia="Times New Roman" w:hAnsi="Times New Roman" w:cs="Times New Roman"/>
                  </w:rPr>
                </w:rPrChange>
              </w:rPr>
              <w:pPrChange w:id="1870" w:author="NaYEeM" w:date="2020-02-26T14:43:00Z">
                <w:pPr>
                  <w:spacing w:after="0" w:line="240" w:lineRule="auto"/>
                </w:pPr>
              </w:pPrChange>
            </w:pPr>
            <w:r w:rsidRPr="00F71B20">
              <w:rPr>
                <w:rFonts w:ascii="Times New Roman" w:hAnsi="Times New Roman" w:cs="Times New Roman"/>
                <w:b/>
                <w:sz w:val="24"/>
                <w:szCs w:val="24"/>
                <w:rPrChange w:id="1871" w:author="Mohammad Nayeem" w:date="2020-03-05T15:43:00Z">
                  <w:rPr>
                    <w:rFonts w:ascii="Times New Roman" w:eastAsia="Times New Roman" w:hAnsi="Times New Roman" w:cs="Times New Roman"/>
                  </w:rPr>
                </w:rPrChange>
              </w:rPr>
              <w:t>6392 (80.9)</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72" w:author="NaYEeM" w:date="2020-02-26T14:23:00Z">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81FDE5B" w14:textId="77777777" w:rsidR="00A52446" w:rsidRPr="00F71B20" w:rsidRDefault="00A52446">
            <w:pPr>
              <w:spacing w:after="0" w:line="240" w:lineRule="auto"/>
              <w:jc w:val="center"/>
              <w:rPr>
                <w:rFonts w:ascii="Times New Roman" w:hAnsi="Times New Roman" w:cs="Times New Roman"/>
                <w:b/>
                <w:sz w:val="24"/>
                <w:szCs w:val="24"/>
                <w:rPrChange w:id="1873" w:author="Mohammad Nayeem" w:date="2020-03-05T15:43:00Z">
                  <w:rPr>
                    <w:rFonts w:ascii="Times New Roman" w:eastAsia="Calibri" w:hAnsi="Times New Roman" w:cs="Times New Roman"/>
                  </w:rPr>
                </w:rPrChange>
              </w:rPr>
              <w:pPrChange w:id="1874" w:author="NaYEeM" w:date="2020-02-26T14:43:00Z">
                <w:pPr>
                  <w:spacing w:after="0" w:line="240" w:lineRule="auto"/>
                </w:pPr>
              </w:pPrChange>
            </w:pPr>
          </w:p>
        </w:tc>
        <w:tc>
          <w:tcPr>
            <w:tcW w:w="120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75" w:author="NaYEeM" w:date="2020-02-26T14:23:00Z">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9A202E7" w14:textId="77777777" w:rsidR="00A52446" w:rsidRPr="00F71B20" w:rsidRDefault="00A52446">
            <w:pPr>
              <w:spacing w:after="0" w:line="240" w:lineRule="auto"/>
              <w:jc w:val="center"/>
              <w:rPr>
                <w:rFonts w:ascii="Times New Roman" w:hAnsi="Times New Roman" w:cs="Times New Roman"/>
                <w:b/>
                <w:sz w:val="24"/>
                <w:szCs w:val="24"/>
                <w:rPrChange w:id="1876" w:author="Mohammad Nayeem" w:date="2020-03-05T15:43:00Z">
                  <w:rPr>
                    <w:rFonts w:ascii="Times New Roman" w:eastAsia="Times New Roman" w:hAnsi="Times New Roman" w:cs="Times New Roman"/>
                  </w:rPr>
                </w:rPrChange>
              </w:rPr>
              <w:pPrChange w:id="1877" w:author="NaYEeM" w:date="2020-02-26T14:43:00Z">
                <w:pPr>
                  <w:spacing w:after="0" w:line="240" w:lineRule="auto"/>
                </w:pPr>
              </w:pPrChange>
            </w:pPr>
            <w:r w:rsidRPr="00F71B20">
              <w:rPr>
                <w:rFonts w:ascii="Times New Roman" w:hAnsi="Times New Roman" w:cs="Times New Roman"/>
                <w:b/>
                <w:sz w:val="24"/>
                <w:szCs w:val="24"/>
                <w:rPrChange w:id="1878" w:author="Mohammad Nayeem" w:date="2020-03-05T15:43:00Z">
                  <w:rPr>
                    <w:rFonts w:ascii="Times New Roman" w:eastAsia="Times New Roman" w:hAnsi="Times New Roman" w:cs="Times New Roman"/>
                  </w:rPr>
                </w:rPrChange>
              </w:rPr>
              <w:t>1062 (23.3)</w:t>
            </w:r>
          </w:p>
        </w:tc>
        <w:tc>
          <w:tcPr>
            <w:tcW w:w="9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79" w:author="NaYEeM" w:date="2020-02-26T14:23:00Z">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7563A72" w14:textId="77777777" w:rsidR="00A52446" w:rsidRPr="00F71B20" w:rsidRDefault="00A52446">
            <w:pPr>
              <w:spacing w:after="0" w:line="240" w:lineRule="auto"/>
              <w:jc w:val="center"/>
              <w:rPr>
                <w:rFonts w:ascii="Times New Roman" w:hAnsi="Times New Roman" w:cs="Times New Roman"/>
                <w:b/>
                <w:sz w:val="24"/>
                <w:szCs w:val="24"/>
                <w:rPrChange w:id="1880" w:author="Mohammad Nayeem" w:date="2020-03-05T15:43:00Z">
                  <w:rPr>
                    <w:rFonts w:ascii="Times New Roman" w:eastAsia="Times New Roman" w:hAnsi="Times New Roman" w:cs="Times New Roman"/>
                  </w:rPr>
                </w:rPrChange>
              </w:rPr>
              <w:pPrChange w:id="1881" w:author="NaYEeM" w:date="2020-02-26T14:43:00Z">
                <w:pPr>
                  <w:spacing w:after="0" w:line="240" w:lineRule="auto"/>
                </w:pPr>
              </w:pPrChange>
            </w:pPr>
            <w:r w:rsidRPr="00F71B20">
              <w:rPr>
                <w:rFonts w:ascii="Times New Roman" w:hAnsi="Times New Roman" w:cs="Times New Roman"/>
                <w:b/>
                <w:sz w:val="24"/>
                <w:szCs w:val="24"/>
                <w:rPrChange w:id="1882" w:author="Mohammad Nayeem" w:date="2020-03-05T15:43:00Z">
                  <w:rPr>
                    <w:rFonts w:ascii="Times New Roman" w:eastAsia="Times New Roman" w:hAnsi="Times New Roman" w:cs="Times New Roman"/>
                  </w:rPr>
                </w:rPrChange>
              </w:rPr>
              <w:t>3495 (76.7)</w:t>
            </w:r>
          </w:p>
        </w:tc>
        <w:tc>
          <w:tcPr>
            <w:tcW w:w="19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883" w:author="NaYEeM" w:date="2020-02-26T14:23:00Z">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20D2225" w14:textId="77777777" w:rsidR="00A52446" w:rsidRPr="00F71B20" w:rsidRDefault="00A52446">
            <w:pPr>
              <w:spacing w:after="0" w:line="240" w:lineRule="auto"/>
              <w:jc w:val="center"/>
              <w:rPr>
                <w:rFonts w:ascii="Times New Roman" w:eastAsia="Calibri" w:hAnsi="Times New Roman" w:cs="Times New Roman"/>
                <w:sz w:val="24"/>
                <w:szCs w:val="24"/>
                <w:rPrChange w:id="1884" w:author="Mohammad Nayeem" w:date="2020-03-05T15:43:00Z">
                  <w:rPr>
                    <w:rFonts w:ascii="Times New Roman" w:eastAsia="Calibri" w:hAnsi="Times New Roman" w:cs="Times New Roman"/>
                  </w:rPr>
                </w:rPrChange>
              </w:rPr>
              <w:pPrChange w:id="1885" w:author="NaYEeM" w:date="2020-02-26T14:43:00Z">
                <w:pPr>
                  <w:spacing w:after="0" w:line="240" w:lineRule="auto"/>
                </w:pPr>
              </w:pPrChange>
            </w:pPr>
          </w:p>
        </w:tc>
      </w:tr>
    </w:tbl>
    <w:p w14:paraId="4B361BFC" w14:textId="77777777" w:rsidR="00FB6175" w:rsidRPr="00F71B20" w:rsidRDefault="00FB6175">
      <w:pPr>
        <w:spacing w:after="0" w:line="240" w:lineRule="auto"/>
        <w:rPr>
          <w:rFonts w:ascii="Times New Roman" w:eastAsia="Times New Roman" w:hAnsi="Times New Roman" w:cs="Times New Roman"/>
          <w:sz w:val="24"/>
          <w:szCs w:val="24"/>
        </w:rPr>
      </w:pPr>
    </w:p>
    <w:p w14:paraId="6C2D7F05" w14:textId="3FDBB256" w:rsidR="00A47817" w:rsidRPr="00F71B20" w:rsidRDefault="00A47817" w:rsidP="00A47817">
      <w:pPr>
        <w:spacing w:after="0" w:line="240" w:lineRule="auto"/>
        <w:jc w:val="both"/>
        <w:rPr>
          <w:ins w:id="1886" w:author="Mohammad Nayeem" w:date="2020-02-27T22:09:00Z"/>
          <w:rFonts w:ascii="Times New Roman" w:hAnsi="Times New Roman" w:cs="Times New Roman"/>
          <w:sz w:val="24"/>
          <w:szCs w:val="24"/>
        </w:rPr>
      </w:pPr>
      <w:ins w:id="1887" w:author="Mohammad Nayeem" w:date="2020-02-27T22:09:00Z">
        <w:r w:rsidRPr="00F71B20">
          <w:rPr>
            <w:rFonts w:ascii="Times New Roman" w:hAnsi="Times New Roman" w:cs="Times New Roman"/>
            <w:sz w:val="24"/>
            <w:szCs w:val="24"/>
          </w:rPr>
          <w:t xml:space="preserve">Table </w:t>
        </w:r>
        <w:r w:rsidR="00D743FE" w:rsidRPr="00F71B20">
          <w:rPr>
            <w:rFonts w:ascii="Times New Roman" w:hAnsi="Times New Roman" w:cs="Times New Roman"/>
            <w:sz w:val="24"/>
            <w:szCs w:val="24"/>
          </w:rPr>
          <w:t>2</w:t>
        </w:r>
        <w:r w:rsidRPr="00F71B20">
          <w:rPr>
            <w:rFonts w:ascii="Times New Roman" w:hAnsi="Times New Roman" w:cs="Times New Roman"/>
            <w:sz w:val="24"/>
            <w:szCs w:val="24"/>
          </w:rPr>
          <w:t xml:space="preserve"> demonstrates the fitting goodness of </w:t>
        </w:r>
      </w:ins>
      <w:ins w:id="1888" w:author="Mohammad Nayeem" w:date="2020-02-27T23:57:00Z">
        <w:r w:rsidR="002E6D7B" w:rsidRPr="00F71B20">
          <w:rPr>
            <w:rFonts w:ascii="Times New Roman" w:hAnsi="Times New Roman" w:cs="Times New Roman"/>
            <w:sz w:val="24"/>
            <w:szCs w:val="24"/>
          </w:rPr>
          <w:t>two</w:t>
        </w:r>
      </w:ins>
      <w:ins w:id="1889" w:author="Mohammad Nayeem" w:date="2020-02-27T22:09:00Z">
        <w:r w:rsidRPr="00F71B20">
          <w:rPr>
            <w:rFonts w:ascii="Times New Roman" w:hAnsi="Times New Roman" w:cs="Times New Roman"/>
            <w:sz w:val="24"/>
            <w:szCs w:val="24"/>
          </w:rPr>
          <w:t xml:space="preserve"> </w:t>
        </w:r>
        <w:r w:rsidR="002E6D7B" w:rsidRPr="00F71B20">
          <w:rPr>
            <w:rFonts w:ascii="Times New Roman" w:hAnsi="Times New Roman" w:cs="Times New Roman"/>
            <w:sz w:val="24"/>
            <w:szCs w:val="24"/>
          </w:rPr>
          <w:t>models PS</w:t>
        </w:r>
      </w:ins>
      <w:ins w:id="1890" w:author="Mohammad Nayeem" w:date="2020-02-28T00:34:00Z">
        <w:r w:rsidR="00FB6C78" w:rsidRPr="00F71B20">
          <w:rPr>
            <w:rFonts w:ascii="Times New Roman" w:hAnsi="Times New Roman" w:cs="Times New Roman"/>
            <w:sz w:val="24"/>
            <w:szCs w:val="24"/>
          </w:rPr>
          <w:t>, Poisson</w:t>
        </w:r>
      </w:ins>
      <w:ins w:id="1891" w:author="Mohammad Nayeem" w:date="2020-02-27T22:09:00Z">
        <w:r w:rsidR="002E6D7B" w:rsidRPr="00F71B20">
          <w:rPr>
            <w:rFonts w:ascii="Times New Roman" w:hAnsi="Times New Roman" w:cs="Times New Roman"/>
            <w:sz w:val="24"/>
            <w:szCs w:val="24"/>
          </w:rPr>
          <w:t xml:space="preserve"> and NB</w:t>
        </w:r>
      </w:ins>
      <w:ins w:id="1892" w:author="Mohammad Nayeem" w:date="2020-02-28T00:35:00Z">
        <w:r w:rsidR="00FB6C78" w:rsidRPr="00F71B20">
          <w:rPr>
            <w:rFonts w:ascii="Times New Roman" w:hAnsi="Times New Roman" w:cs="Times New Roman"/>
            <w:sz w:val="24"/>
            <w:szCs w:val="24"/>
          </w:rPr>
          <w:t xml:space="preserve"> regression model</w:t>
        </w:r>
      </w:ins>
      <w:ins w:id="1893" w:author="Mohammad Nayeem" w:date="2020-02-27T22:09:00Z">
        <w:r w:rsidRPr="00F71B20">
          <w:rPr>
            <w:rFonts w:ascii="Times New Roman" w:hAnsi="Times New Roman" w:cs="Times New Roman"/>
            <w:sz w:val="24"/>
            <w:szCs w:val="24"/>
          </w:rPr>
          <w:t xml:space="preserve">. The model with the smallest AIC, and BIC was </w:t>
        </w:r>
      </w:ins>
      <w:ins w:id="1894" w:author="Mohammad Nayeem" w:date="2020-02-28T00:18:00Z">
        <w:r w:rsidR="007A0D22" w:rsidRPr="00F71B20">
          <w:rPr>
            <w:rFonts w:ascii="Times New Roman" w:hAnsi="Times New Roman" w:cs="Times New Roman"/>
            <w:sz w:val="24"/>
            <w:szCs w:val="24"/>
          </w:rPr>
          <w:t>PS model</w:t>
        </w:r>
      </w:ins>
      <w:ins w:id="1895" w:author="Mohammad Nayeem" w:date="2020-02-27T22:09:00Z">
        <w:r w:rsidRPr="00F71B20">
          <w:rPr>
            <w:rFonts w:ascii="Times New Roman" w:hAnsi="Times New Roman" w:cs="Times New Roman"/>
            <w:sz w:val="24"/>
            <w:szCs w:val="24"/>
          </w:rPr>
          <w:t xml:space="preserve"> </w:t>
        </w:r>
      </w:ins>
      <w:ins w:id="1896" w:author="Mohammad Nayeem" w:date="2020-02-28T00:35:00Z">
        <w:r w:rsidR="00FB6C78" w:rsidRPr="00F71B20">
          <w:rPr>
            <w:rFonts w:ascii="Times New Roman" w:hAnsi="Times New Roman" w:cs="Times New Roman"/>
            <w:sz w:val="24"/>
            <w:szCs w:val="24"/>
          </w:rPr>
          <w:t xml:space="preserve">and NB model, </w:t>
        </w:r>
      </w:ins>
      <w:ins w:id="1897" w:author="Mohammad Nayeem" w:date="2020-02-27T22:09:00Z">
        <w:r w:rsidRPr="00F71B20">
          <w:rPr>
            <w:rFonts w:ascii="Times New Roman" w:hAnsi="Times New Roman" w:cs="Times New Roman"/>
            <w:sz w:val="24"/>
            <w:szCs w:val="24"/>
          </w:rPr>
          <w:t xml:space="preserve">among the </w:t>
        </w:r>
      </w:ins>
      <w:ins w:id="1898" w:author="Mohammad Nayeem" w:date="2020-02-28T00:35:00Z">
        <w:r w:rsidR="00FB6C78" w:rsidRPr="00F71B20">
          <w:rPr>
            <w:rFonts w:ascii="Times New Roman" w:hAnsi="Times New Roman" w:cs="Times New Roman"/>
            <w:sz w:val="24"/>
            <w:szCs w:val="24"/>
          </w:rPr>
          <w:t>three</w:t>
        </w:r>
      </w:ins>
      <w:ins w:id="1899" w:author="Mohammad Nayeem" w:date="2020-02-27T22:09:00Z">
        <w:r w:rsidRPr="00F71B20">
          <w:rPr>
            <w:rFonts w:ascii="Times New Roman" w:hAnsi="Times New Roman" w:cs="Times New Roman"/>
            <w:sz w:val="24"/>
            <w:szCs w:val="24"/>
          </w:rPr>
          <w:t xml:space="preserve"> models considered. </w:t>
        </w:r>
      </w:ins>
      <w:ins w:id="1900" w:author="Mohammad Nayeem" w:date="2020-02-28T00:36:00Z">
        <w:r w:rsidR="00FB6C78" w:rsidRPr="00F71B20">
          <w:rPr>
            <w:rFonts w:ascii="Times New Roman" w:hAnsi="Times New Roman" w:cs="Times New Roman"/>
            <w:sz w:val="24"/>
            <w:szCs w:val="24"/>
          </w:rPr>
          <w:t xml:space="preserve">PS and </w:t>
        </w:r>
      </w:ins>
      <w:ins w:id="1901" w:author="Mohammad Nayeem" w:date="2020-02-27T22:09:00Z">
        <w:r w:rsidRPr="00F71B20">
          <w:rPr>
            <w:rFonts w:ascii="Times New Roman" w:hAnsi="Times New Roman" w:cs="Times New Roman"/>
            <w:sz w:val="24"/>
            <w:szCs w:val="24"/>
          </w:rPr>
          <w:t>NB model had the smallest AIC and BIC, suggesting the best go</w:t>
        </w:r>
        <w:r w:rsidR="00FB6C78" w:rsidRPr="00F71B20">
          <w:rPr>
            <w:rFonts w:ascii="Times New Roman" w:hAnsi="Times New Roman" w:cs="Times New Roman"/>
            <w:sz w:val="24"/>
            <w:szCs w:val="24"/>
          </w:rPr>
          <w:t xml:space="preserve">odness of fit. Therefore, the PS </w:t>
        </w:r>
      </w:ins>
      <w:ins w:id="1902" w:author="Mohammad Nayeem" w:date="2020-02-28T00:37:00Z">
        <w:r w:rsidR="00FB6C78" w:rsidRPr="00F71B20">
          <w:rPr>
            <w:rFonts w:ascii="Times New Roman" w:hAnsi="Times New Roman" w:cs="Times New Roman"/>
            <w:sz w:val="24"/>
            <w:szCs w:val="24"/>
          </w:rPr>
          <w:t xml:space="preserve">and </w:t>
        </w:r>
      </w:ins>
      <w:ins w:id="1903" w:author="Mohammad Nayeem" w:date="2020-02-27T22:09:00Z">
        <w:r w:rsidR="00FB6C78" w:rsidRPr="00F71B20">
          <w:rPr>
            <w:rFonts w:ascii="Times New Roman" w:hAnsi="Times New Roman" w:cs="Times New Roman"/>
            <w:sz w:val="24"/>
            <w:szCs w:val="24"/>
          </w:rPr>
          <w:t>NB model shown in Table 2</w:t>
        </w:r>
        <w:r w:rsidRPr="00F71B20">
          <w:rPr>
            <w:rFonts w:ascii="Times New Roman" w:hAnsi="Times New Roman" w:cs="Times New Roman"/>
            <w:sz w:val="24"/>
            <w:szCs w:val="24"/>
          </w:rPr>
          <w:t xml:space="preserve"> with bold letters was chosen as the best model and the Poisson regression model fitted the data worst.</w:t>
        </w:r>
      </w:ins>
    </w:p>
    <w:p w14:paraId="286EC247" w14:textId="77777777" w:rsidR="00A47817" w:rsidRPr="00F71B20" w:rsidRDefault="00A47817" w:rsidP="00A47817">
      <w:pPr>
        <w:spacing w:after="0" w:line="240" w:lineRule="auto"/>
        <w:jc w:val="both"/>
        <w:rPr>
          <w:ins w:id="1904" w:author="Mohammad Nayeem" w:date="2020-02-27T22:09:00Z"/>
          <w:rFonts w:ascii="Times New Roman" w:hAnsi="Times New Roman" w:cs="Times New Roman"/>
          <w:b/>
          <w:bCs/>
          <w:sz w:val="24"/>
          <w:szCs w:val="24"/>
        </w:rPr>
      </w:pPr>
    </w:p>
    <w:p w14:paraId="3C1FE127" w14:textId="7F13CAB9" w:rsidR="00A47817" w:rsidRPr="00F71B20" w:rsidRDefault="00A47817" w:rsidP="00A47817">
      <w:pPr>
        <w:spacing w:after="0" w:line="240" w:lineRule="auto"/>
        <w:jc w:val="both"/>
        <w:rPr>
          <w:ins w:id="1905" w:author="Mohammad Nayeem" w:date="2020-02-27T22:09:00Z"/>
          <w:rFonts w:ascii="Times New Roman" w:hAnsi="Times New Roman" w:cs="Times New Roman"/>
          <w:b/>
          <w:bCs/>
          <w:sz w:val="24"/>
          <w:szCs w:val="24"/>
        </w:rPr>
      </w:pPr>
      <w:ins w:id="1906" w:author="Mohammad Nayeem" w:date="2020-02-27T22:09:00Z">
        <w:r w:rsidRPr="00F71B20">
          <w:rPr>
            <w:rFonts w:ascii="Times New Roman" w:hAnsi="Times New Roman" w:cs="Times New Roman"/>
            <w:b/>
            <w:bCs/>
            <w:sz w:val="24"/>
            <w:szCs w:val="24"/>
          </w:rPr>
          <w:t>Table</w:t>
        </w:r>
        <w:r w:rsidR="00684BDC" w:rsidRPr="00F71B20">
          <w:rPr>
            <w:rFonts w:ascii="Times New Roman" w:hAnsi="Times New Roman" w:cs="Times New Roman"/>
            <w:b/>
            <w:bCs/>
            <w:sz w:val="24"/>
            <w:szCs w:val="24"/>
          </w:rPr>
          <w:t xml:space="preserve"> 2</w:t>
        </w:r>
        <w:r w:rsidRPr="00F71B20">
          <w:rPr>
            <w:rFonts w:ascii="Times New Roman" w:hAnsi="Times New Roman" w:cs="Times New Roman"/>
            <w:b/>
            <w:bCs/>
            <w:sz w:val="24"/>
            <w:szCs w:val="24"/>
          </w:rPr>
          <w:t>: Model</w:t>
        </w:r>
        <w:r w:rsidR="00684BDC" w:rsidRPr="00F71B20">
          <w:rPr>
            <w:rFonts w:ascii="Times New Roman" w:hAnsi="Times New Roman" w:cs="Times New Roman"/>
            <w:b/>
            <w:bCs/>
            <w:sz w:val="24"/>
            <w:szCs w:val="24"/>
          </w:rPr>
          <w:t xml:space="preserve"> selection criteria for PS and </w:t>
        </w:r>
      </w:ins>
      <w:ins w:id="1907" w:author="Mohammad Nayeem" w:date="2020-02-27T23:53:00Z">
        <w:r w:rsidR="00684BDC" w:rsidRPr="00F71B20">
          <w:rPr>
            <w:rFonts w:ascii="Times New Roman" w:hAnsi="Times New Roman" w:cs="Times New Roman"/>
            <w:b/>
            <w:bCs/>
            <w:sz w:val="24"/>
            <w:szCs w:val="24"/>
          </w:rPr>
          <w:t>NB</w:t>
        </w:r>
      </w:ins>
      <w:ins w:id="1908" w:author="Mohammad Nayeem" w:date="2020-02-27T23:55:00Z">
        <w:r w:rsidR="00684BDC" w:rsidRPr="00F71B20">
          <w:rPr>
            <w:rFonts w:ascii="Times New Roman" w:hAnsi="Times New Roman" w:cs="Times New Roman"/>
            <w:b/>
            <w:bCs/>
            <w:sz w:val="24"/>
            <w:szCs w:val="24"/>
          </w:rPr>
          <w:t xml:space="preserve"> </w:t>
        </w:r>
      </w:ins>
      <w:ins w:id="1909" w:author="Mohammad Nayeem" w:date="2020-02-27T23:56:00Z">
        <w:r w:rsidR="00684BDC" w:rsidRPr="00F71B20">
          <w:rPr>
            <w:rFonts w:ascii="Times New Roman" w:hAnsi="Times New Roman" w:cs="Times New Roman"/>
            <w:b/>
            <w:bCs/>
            <w:sz w:val="24"/>
            <w:szCs w:val="24"/>
          </w:rPr>
          <w:t>model</w:t>
        </w:r>
      </w:ins>
    </w:p>
    <w:tbl>
      <w:tblPr>
        <w:tblStyle w:val="PlainTable2"/>
        <w:tblW w:w="5000" w:type="pct"/>
        <w:tblLook w:val="04A0" w:firstRow="1" w:lastRow="0" w:firstColumn="1" w:lastColumn="0" w:noHBand="0" w:noVBand="1"/>
        <w:tblPrChange w:id="1910" w:author="Mohammad Nayeem" w:date="2020-02-28T00:48:00Z">
          <w:tblPr>
            <w:tblStyle w:val="PlainTable2"/>
            <w:tblW w:w="5000" w:type="pct"/>
            <w:tblLook w:val="04A0" w:firstRow="1" w:lastRow="0" w:firstColumn="1" w:lastColumn="0" w:noHBand="0" w:noVBand="1"/>
          </w:tblPr>
        </w:tblPrChange>
      </w:tblPr>
      <w:tblGrid>
        <w:gridCol w:w="2125"/>
        <w:gridCol w:w="2673"/>
        <w:gridCol w:w="2282"/>
        <w:gridCol w:w="2280"/>
        <w:tblGridChange w:id="1911">
          <w:tblGrid>
            <w:gridCol w:w="1708"/>
            <w:gridCol w:w="417"/>
            <w:gridCol w:w="1732"/>
            <w:gridCol w:w="941"/>
            <w:gridCol w:w="894"/>
            <w:gridCol w:w="1388"/>
            <w:gridCol w:w="445"/>
            <w:gridCol w:w="1835"/>
          </w:tblGrid>
        </w:tblGridChange>
      </w:tblGrid>
      <w:tr w:rsidR="009D7FC6" w:rsidRPr="00F71B20" w14:paraId="06FEA8BC" w14:textId="77777777" w:rsidTr="00F30B26">
        <w:trPr>
          <w:cnfStyle w:val="100000000000" w:firstRow="1" w:lastRow="0" w:firstColumn="0" w:lastColumn="0" w:oddVBand="0" w:evenVBand="0" w:oddHBand="0" w:evenHBand="0" w:firstRowFirstColumn="0" w:firstRowLastColumn="0" w:lastRowFirstColumn="0" w:lastRowLastColumn="0"/>
          <w:ins w:id="1912" w:author="Mohammad Nayeem" w:date="2020-02-27T22:09:00Z"/>
          <w:trPrChange w:id="1913" w:author="Mohammad Nayeem" w:date="2020-02-28T00:48:00Z">
            <w:trPr>
              <w:gridAfter w:val="0"/>
            </w:trPr>
          </w:trPrChange>
        </w:trPr>
        <w:tc>
          <w:tcPr>
            <w:cnfStyle w:val="001000000000" w:firstRow="0" w:lastRow="0" w:firstColumn="1" w:lastColumn="0" w:oddVBand="0" w:evenVBand="0" w:oddHBand="0" w:evenHBand="0" w:firstRowFirstColumn="0" w:firstRowLastColumn="0" w:lastRowFirstColumn="0" w:lastRowLastColumn="0"/>
            <w:tcW w:w="1135" w:type="pct"/>
            <w:vAlign w:val="center"/>
            <w:tcPrChange w:id="1914" w:author="Mohammad Nayeem" w:date="2020-02-28T00:48:00Z">
              <w:tcPr>
                <w:tcW w:w="912" w:type="pct"/>
                <w:vAlign w:val="center"/>
              </w:tcPr>
            </w:tcPrChange>
          </w:tcPr>
          <w:p w14:paraId="2E0D7A53" w14:textId="2EA2BF73" w:rsidR="009D7FC6" w:rsidRPr="00F71B20" w:rsidRDefault="009D7FC6">
            <w:pPr>
              <w:jc w:val="center"/>
              <w:cnfStyle w:val="101000000000" w:firstRow="1" w:lastRow="0" w:firstColumn="1" w:lastColumn="0" w:oddVBand="0" w:evenVBand="0" w:oddHBand="0" w:evenHBand="0" w:firstRowFirstColumn="0" w:firstRowLastColumn="0" w:lastRowFirstColumn="0" w:lastRowLastColumn="0"/>
              <w:rPr>
                <w:ins w:id="1915" w:author="Mohammad Nayeem" w:date="2020-02-27T22:09:00Z"/>
                <w:rFonts w:ascii="Times New Roman" w:hAnsi="Times New Roman" w:cs="Times New Roman"/>
                <w:sz w:val="24"/>
                <w:szCs w:val="24"/>
              </w:rPr>
            </w:pPr>
            <w:ins w:id="1916" w:author="Mohammad Nayeem" w:date="2020-02-27T22:49:00Z">
              <w:r w:rsidRPr="00F71B20">
                <w:rPr>
                  <w:rFonts w:ascii="Times New Roman" w:hAnsi="Times New Roman" w:cs="Times New Roman"/>
                  <w:sz w:val="24"/>
                  <w:szCs w:val="24"/>
                </w:rPr>
                <w:t>Data</w:t>
              </w:r>
            </w:ins>
          </w:p>
        </w:tc>
        <w:tc>
          <w:tcPr>
            <w:tcW w:w="1428" w:type="pct"/>
            <w:vAlign w:val="center"/>
            <w:tcPrChange w:id="1917" w:author="Mohammad Nayeem" w:date="2020-02-28T00:48:00Z">
              <w:tcPr>
                <w:tcW w:w="1148" w:type="pct"/>
                <w:gridSpan w:val="2"/>
                <w:vAlign w:val="center"/>
              </w:tcPr>
            </w:tcPrChange>
          </w:tcPr>
          <w:p w14:paraId="561A7DDF" w14:textId="3156221B" w:rsidR="009D7FC6" w:rsidRPr="00F71B20" w:rsidRDefault="009D7FC6">
            <w:pPr>
              <w:jc w:val="center"/>
              <w:cnfStyle w:val="100000000000" w:firstRow="1" w:lastRow="0" w:firstColumn="0" w:lastColumn="0" w:oddVBand="0" w:evenVBand="0" w:oddHBand="0" w:evenHBand="0" w:firstRowFirstColumn="0" w:firstRowLastColumn="0" w:lastRowFirstColumn="0" w:lastRowLastColumn="0"/>
              <w:rPr>
                <w:ins w:id="1918" w:author="Mohammad Nayeem" w:date="2020-02-27T22:09:00Z"/>
                <w:rFonts w:ascii="Times New Roman" w:hAnsi="Times New Roman" w:cs="Times New Roman"/>
                <w:sz w:val="24"/>
                <w:szCs w:val="24"/>
              </w:rPr>
            </w:pPr>
            <w:ins w:id="1919" w:author="Mohammad Nayeem" w:date="2020-02-27T22:49:00Z">
              <w:r w:rsidRPr="00F71B20">
                <w:rPr>
                  <w:rFonts w:ascii="Times New Roman" w:hAnsi="Times New Roman" w:cs="Times New Roman"/>
                  <w:sz w:val="24"/>
                  <w:szCs w:val="24"/>
                </w:rPr>
                <w:t>Model</w:t>
              </w:r>
            </w:ins>
          </w:p>
        </w:tc>
        <w:tc>
          <w:tcPr>
            <w:tcW w:w="1219" w:type="pct"/>
            <w:vAlign w:val="center"/>
            <w:tcPrChange w:id="1920" w:author="Mohammad Nayeem" w:date="2020-02-28T00:48:00Z">
              <w:tcPr>
                <w:tcW w:w="980" w:type="pct"/>
                <w:gridSpan w:val="2"/>
                <w:vAlign w:val="center"/>
              </w:tcPr>
            </w:tcPrChange>
          </w:tcPr>
          <w:p w14:paraId="515BA4EF" w14:textId="77777777" w:rsidR="009D7FC6" w:rsidRPr="00F71B20" w:rsidRDefault="009D7FC6">
            <w:pPr>
              <w:jc w:val="center"/>
              <w:cnfStyle w:val="100000000000" w:firstRow="1" w:lastRow="0" w:firstColumn="0" w:lastColumn="0" w:oddVBand="0" w:evenVBand="0" w:oddHBand="0" w:evenHBand="0" w:firstRowFirstColumn="0" w:firstRowLastColumn="0" w:lastRowFirstColumn="0" w:lastRowLastColumn="0"/>
              <w:rPr>
                <w:ins w:id="1921" w:author="Mohammad Nayeem" w:date="2020-02-27T22:09:00Z"/>
                <w:rFonts w:ascii="Times New Roman" w:hAnsi="Times New Roman" w:cs="Times New Roman"/>
                <w:sz w:val="24"/>
                <w:szCs w:val="24"/>
              </w:rPr>
            </w:pPr>
            <w:ins w:id="1922" w:author="Mohammad Nayeem" w:date="2020-02-27T22:09:00Z">
              <w:r w:rsidRPr="00F71B20">
                <w:rPr>
                  <w:rFonts w:ascii="Times New Roman" w:hAnsi="Times New Roman" w:cs="Times New Roman"/>
                  <w:sz w:val="24"/>
                  <w:szCs w:val="24"/>
                </w:rPr>
                <w:t>AIC</w:t>
              </w:r>
            </w:ins>
          </w:p>
        </w:tc>
        <w:tc>
          <w:tcPr>
            <w:tcW w:w="1218" w:type="pct"/>
            <w:vAlign w:val="center"/>
            <w:tcPrChange w:id="1923" w:author="Mohammad Nayeem" w:date="2020-02-28T00:48:00Z">
              <w:tcPr>
                <w:tcW w:w="979" w:type="pct"/>
                <w:gridSpan w:val="2"/>
                <w:vAlign w:val="center"/>
              </w:tcPr>
            </w:tcPrChange>
          </w:tcPr>
          <w:p w14:paraId="1B14C60D" w14:textId="77777777" w:rsidR="009D7FC6" w:rsidRPr="00F71B20" w:rsidRDefault="009D7FC6">
            <w:pPr>
              <w:jc w:val="center"/>
              <w:cnfStyle w:val="100000000000" w:firstRow="1" w:lastRow="0" w:firstColumn="0" w:lastColumn="0" w:oddVBand="0" w:evenVBand="0" w:oddHBand="0" w:evenHBand="0" w:firstRowFirstColumn="0" w:firstRowLastColumn="0" w:lastRowFirstColumn="0" w:lastRowLastColumn="0"/>
              <w:rPr>
                <w:ins w:id="1924" w:author="Mohammad Nayeem" w:date="2020-02-27T22:09:00Z"/>
                <w:rFonts w:ascii="Times New Roman" w:hAnsi="Times New Roman" w:cs="Times New Roman"/>
                <w:sz w:val="24"/>
                <w:szCs w:val="24"/>
              </w:rPr>
            </w:pPr>
            <w:ins w:id="1925" w:author="Mohammad Nayeem" w:date="2020-02-27T22:09:00Z">
              <w:r w:rsidRPr="00F71B20">
                <w:rPr>
                  <w:rFonts w:ascii="Times New Roman" w:hAnsi="Times New Roman" w:cs="Times New Roman"/>
                  <w:sz w:val="24"/>
                  <w:szCs w:val="24"/>
                </w:rPr>
                <w:t>BIC</w:t>
              </w:r>
            </w:ins>
          </w:p>
        </w:tc>
      </w:tr>
      <w:tr w:rsidR="009D7FC6" w:rsidRPr="00F71B20" w14:paraId="151FAB7F" w14:textId="77777777" w:rsidTr="00875F05">
        <w:trPr>
          <w:cnfStyle w:val="000000100000" w:firstRow="0" w:lastRow="0" w:firstColumn="0" w:lastColumn="0" w:oddVBand="0" w:evenVBand="0" w:oddHBand="1" w:evenHBand="0" w:firstRowFirstColumn="0" w:firstRowLastColumn="0" w:lastRowFirstColumn="0" w:lastRowLastColumn="0"/>
          <w:ins w:id="1926" w:author="Mohammad Nayeem" w:date="2020-02-27T22:09:00Z"/>
          <w:trPrChange w:id="1927" w:author="Mohammad Nayeem" w:date="2020-02-27T23:00:00Z">
            <w:trPr>
              <w:gridAfter w:val="0"/>
            </w:trPr>
          </w:trPrChange>
        </w:trPr>
        <w:tc>
          <w:tcPr>
            <w:cnfStyle w:val="001000000000" w:firstRow="0" w:lastRow="0" w:firstColumn="1" w:lastColumn="0" w:oddVBand="0" w:evenVBand="0" w:oddHBand="0" w:evenHBand="0" w:firstRowFirstColumn="0" w:firstRowLastColumn="0" w:lastRowFirstColumn="0" w:lastRowLastColumn="0"/>
            <w:tcW w:w="1135" w:type="pct"/>
            <w:vMerge w:val="restart"/>
            <w:vAlign w:val="center"/>
            <w:tcPrChange w:id="1928" w:author="Mohammad Nayeem" w:date="2020-02-27T23:00:00Z">
              <w:tcPr>
                <w:tcW w:w="912" w:type="pct"/>
                <w:vMerge w:val="restart"/>
                <w:vAlign w:val="center"/>
              </w:tcPr>
            </w:tcPrChange>
          </w:tcPr>
          <w:p w14:paraId="729BD6C3" w14:textId="156A0FE6" w:rsidR="009D7FC6" w:rsidRPr="00F71B20" w:rsidRDefault="009D7FC6">
            <w:pPr>
              <w:jc w:val="center"/>
              <w:cnfStyle w:val="001000100000" w:firstRow="0" w:lastRow="0" w:firstColumn="1" w:lastColumn="0" w:oddVBand="0" w:evenVBand="0" w:oddHBand="1" w:evenHBand="0" w:firstRowFirstColumn="0" w:firstRowLastColumn="0" w:lastRowFirstColumn="0" w:lastRowLastColumn="0"/>
              <w:rPr>
                <w:ins w:id="1929" w:author="Mohammad Nayeem" w:date="2020-02-27T22:09:00Z"/>
                <w:rFonts w:ascii="Times New Roman" w:hAnsi="Times New Roman" w:cs="Times New Roman"/>
                <w:b w:val="0"/>
                <w:bCs w:val="0"/>
                <w:sz w:val="24"/>
                <w:szCs w:val="24"/>
              </w:rPr>
            </w:pPr>
            <w:ins w:id="1930" w:author="Mohammad Nayeem" w:date="2020-02-27T22:49:00Z">
              <w:r w:rsidRPr="00F71B20">
                <w:rPr>
                  <w:rFonts w:ascii="Times New Roman" w:hAnsi="Times New Roman" w:cs="Times New Roman"/>
                  <w:sz w:val="24"/>
                  <w:szCs w:val="24"/>
                </w:rPr>
                <w:t>MICS</w:t>
              </w:r>
            </w:ins>
          </w:p>
        </w:tc>
        <w:tc>
          <w:tcPr>
            <w:tcW w:w="1428" w:type="pct"/>
            <w:vAlign w:val="center"/>
            <w:tcPrChange w:id="1931" w:author="Mohammad Nayeem" w:date="2020-02-27T23:00:00Z">
              <w:tcPr>
                <w:tcW w:w="1148" w:type="pct"/>
                <w:gridSpan w:val="2"/>
                <w:vAlign w:val="center"/>
              </w:tcPr>
            </w:tcPrChange>
          </w:tcPr>
          <w:p w14:paraId="5F8AE5F5" w14:textId="4320F38B" w:rsidR="009D7FC6" w:rsidRPr="00F71B20" w:rsidRDefault="009D7FC6">
            <w:pPr>
              <w:jc w:val="center"/>
              <w:cnfStyle w:val="000000100000" w:firstRow="0" w:lastRow="0" w:firstColumn="0" w:lastColumn="0" w:oddVBand="0" w:evenVBand="0" w:oddHBand="1" w:evenHBand="0" w:firstRowFirstColumn="0" w:firstRowLastColumn="0" w:lastRowFirstColumn="0" w:lastRowLastColumn="0"/>
              <w:rPr>
                <w:ins w:id="1932" w:author="Mohammad Nayeem" w:date="2020-02-27T22:09:00Z"/>
                <w:rFonts w:ascii="Times New Roman" w:hAnsi="Times New Roman" w:cs="Times New Roman"/>
                <w:sz w:val="24"/>
                <w:szCs w:val="24"/>
              </w:rPr>
            </w:pPr>
            <w:ins w:id="1933" w:author="Mohammad Nayeem" w:date="2020-02-27T22:49:00Z">
              <w:r w:rsidRPr="00F71B20">
                <w:rPr>
                  <w:rFonts w:ascii="Times New Roman" w:hAnsi="Times New Roman" w:cs="Times New Roman"/>
                  <w:sz w:val="24"/>
                  <w:szCs w:val="24"/>
                </w:rPr>
                <w:t>PS</w:t>
              </w:r>
            </w:ins>
          </w:p>
        </w:tc>
        <w:tc>
          <w:tcPr>
            <w:tcW w:w="1219" w:type="pct"/>
            <w:vAlign w:val="center"/>
            <w:tcPrChange w:id="1934" w:author="Mohammad Nayeem" w:date="2020-02-27T23:00:00Z">
              <w:tcPr>
                <w:tcW w:w="980" w:type="pct"/>
                <w:gridSpan w:val="2"/>
                <w:vAlign w:val="center"/>
              </w:tcPr>
            </w:tcPrChange>
          </w:tcPr>
          <w:p w14:paraId="6EA4D03A" w14:textId="197230EA" w:rsidR="009D7FC6" w:rsidRPr="00F71B20" w:rsidRDefault="00875F05">
            <w:pPr>
              <w:jc w:val="center"/>
              <w:cnfStyle w:val="000000100000" w:firstRow="0" w:lastRow="0" w:firstColumn="0" w:lastColumn="0" w:oddVBand="0" w:evenVBand="0" w:oddHBand="1" w:evenHBand="0" w:firstRowFirstColumn="0" w:firstRowLastColumn="0" w:lastRowFirstColumn="0" w:lastRowLastColumn="0"/>
              <w:rPr>
                <w:ins w:id="1935" w:author="Mohammad Nayeem" w:date="2020-02-27T22:09:00Z"/>
                <w:rFonts w:ascii="Times New Roman" w:hAnsi="Times New Roman" w:cs="Times New Roman"/>
                <w:b/>
                <w:sz w:val="24"/>
                <w:szCs w:val="24"/>
                <w:rPrChange w:id="1936" w:author="Mohammad Nayeem" w:date="2020-03-05T15:43:00Z">
                  <w:rPr>
                    <w:ins w:id="1937" w:author="Mohammad Nayeem" w:date="2020-02-27T22:09:00Z"/>
                    <w:rFonts w:ascii="Times New Roman" w:hAnsi="Times New Roman" w:cs="Times New Roman"/>
                    <w:sz w:val="24"/>
                    <w:szCs w:val="24"/>
                  </w:rPr>
                </w:rPrChange>
              </w:rPr>
            </w:pPr>
            <w:ins w:id="1938" w:author="Mohammad Nayeem" w:date="2020-02-27T23:03:00Z">
              <w:r w:rsidRPr="00F71B20">
                <w:rPr>
                  <w:rFonts w:ascii="Times New Roman" w:hAnsi="Times New Roman" w:cs="Times New Roman"/>
                  <w:b/>
                  <w:color w:val="000000"/>
                  <w:sz w:val="24"/>
                  <w:szCs w:val="24"/>
                  <w:shd w:val="clear" w:color="auto" w:fill="FFFFFF"/>
                  <w:rPrChange w:id="1939" w:author="Mohammad Nayeem" w:date="2020-03-05T15:43:00Z">
                    <w:rPr>
                      <w:rFonts w:ascii="Arial" w:hAnsi="Arial" w:cs="Arial"/>
                      <w:color w:val="000000"/>
                      <w:sz w:val="20"/>
                      <w:szCs w:val="20"/>
                      <w:shd w:val="clear" w:color="auto" w:fill="FFFFFF"/>
                    </w:rPr>
                  </w:rPrChange>
                </w:rPr>
                <w:t>7371.98</w:t>
              </w:r>
            </w:ins>
          </w:p>
        </w:tc>
        <w:tc>
          <w:tcPr>
            <w:tcW w:w="1218" w:type="pct"/>
            <w:vAlign w:val="center"/>
            <w:tcPrChange w:id="1940" w:author="Mohammad Nayeem" w:date="2020-02-27T23:00:00Z">
              <w:tcPr>
                <w:tcW w:w="979" w:type="pct"/>
                <w:gridSpan w:val="2"/>
                <w:vAlign w:val="center"/>
              </w:tcPr>
            </w:tcPrChange>
          </w:tcPr>
          <w:p w14:paraId="6544A29F" w14:textId="0F60B745" w:rsidR="009D7FC6" w:rsidRPr="00F71B20" w:rsidRDefault="00875F05">
            <w:pPr>
              <w:jc w:val="center"/>
              <w:cnfStyle w:val="000000100000" w:firstRow="0" w:lastRow="0" w:firstColumn="0" w:lastColumn="0" w:oddVBand="0" w:evenVBand="0" w:oddHBand="1" w:evenHBand="0" w:firstRowFirstColumn="0" w:firstRowLastColumn="0" w:lastRowFirstColumn="0" w:lastRowLastColumn="0"/>
              <w:rPr>
                <w:ins w:id="1941" w:author="Mohammad Nayeem" w:date="2020-02-27T22:09:00Z"/>
                <w:rFonts w:ascii="Times New Roman" w:hAnsi="Times New Roman" w:cs="Times New Roman"/>
                <w:b/>
                <w:sz w:val="24"/>
                <w:szCs w:val="24"/>
                <w:rPrChange w:id="1942" w:author="Mohammad Nayeem" w:date="2020-03-05T15:43:00Z">
                  <w:rPr>
                    <w:ins w:id="1943" w:author="Mohammad Nayeem" w:date="2020-02-27T22:09:00Z"/>
                    <w:rFonts w:ascii="Times New Roman" w:hAnsi="Times New Roman" w:cs="Times New Roman"/>
                    <w:sz w:val="24"/>
                    <w:szCs w:val="24"/>
                  </w:rPr>
                </w:rPrChange>
              </w:rPr>
            </w:pPr>
            <w:ins w:id="1944" w:author="Mohammad Nayeem" w:date="2020-02-27T23:06:00Z">
              <w:r w:rsidRPr="00F71B20">
                <w:rPr>
                  <w:rFonts w:ascii="Times New Roman" w:hAnsi="Times New Roman" w:cs="Times New Roman"/>
                  <w:b/>
                  <w:sz w:val="24"/>
                  <w:szCs w:val="24"/>
                  <w:rPrChange w:id="1945" w:author="Mohammad Nayeem" w:date="2020-03-05T15:43:00Z">
                    <w:rPr>
                      <w:rFonts w:ascii="Times New Roman" w:hAnsi="Times New Roman" w:cs="Times New Roman"/>
                      <w:sz w:val="24"/>
                      <w:szCs w:val="24"/>
                    </w:rPr>
                  </w:rPrChange>
                </w:rPr>
                <w:t>7385.86</w:t>
              </w:r>
            </w:ins>
          </w:p>
        </w:tc>
      </w:tr>
      <w:tr w:rsidR="007A0D22" w:rsidRPr="00F71B20" w14:paraId="5BAA8E17" w14:textId="77777777" w:rsidTr="00F30B26">
        <w:trPr>
          <w:ins w:id="1946" w:author="Mohammad Nayeem" w:date="2020-02-28T00:24:00Z"/>
        </w:trPr>
        <w:tc>
          <w:tcPr>
            <w:cnfStyle w:val="001000000000" w:firstRow="0" w:lastRow="0" w:firstColumn="1" w:lastColumn="0" w:oddVBand="0" w:evenVBand="0" w:oddHBand="0" w:evenHBand="0" w:firstRowFirstColumn="0" w:firstRowLastColumn="0" w:lastRowFirstColumn="0" w:lastRowLastColumn="0"/>
            <w:tcW w:w="0" w:type="pct"/>
            <w:vMerge/>
            <w:tcBorders>
              <w:top w:val="single" w:sz="4" w:space="0" w:color="7F7F7F" w:themeColor="text1" w:themeTint="80"/>
              <w:bottom w:val="single" w:sz="4" w:space="0" w:color="7F7F7F" w:themeColor="text1" w:themeTint="80"/>
            </w:tcBorders>
            <w:vAlign w:val="center"/>
            <w:tcPrChange w:id="1947" w:author="Mohammad Nayeem" w:date="2020-02-28T00:48:00Z">
              <w:tcPr>
                <w:tcW w:w="1135" w:type="pct"/>
                <w:gridSpan w:val="2"/>
                <w:vMerge/>
                <w:vAlign w:val="center"/>
              </w:tcPr>
            </w:tcPrChange>
          </w:tcPr>
          <w:p w14:paraId="47D763A0" w14:textId="77777777" w:rsidR="007A0D22" w:rsidRPr="00F71B20" w:rsidRDefault="007A0D22" w:rsidP="009D7FC6">
            <w:pPr>
              <w:jc w:val="center"/>
              <w:rPr>
                <w:ins w:id="1948" w:author="Mohammad Nayeem" w:date="2020-02-28T00:24:00Z"/>
                <w:rFonts w:ascii="Times New Roman" w:hAnsi="Times New Roman" w:cs="Times New Roman"/>
                <w:sz w:val="24"/>
                <w:szCs w:val="24"/>
              </w:rPr>
            </w:pPr>
          </w:p>
        </w:tc>
        <w:tc>
          <w:tcPr>
            <w:tcW w:w="0" w:type="pct"/>
            <w:tcBorders>
              <w:top w:val="single" w:sz="4" w:space="0" w:color="7F7F7F" w:themeColor="text1" w:themeTint="80"/>
              <w:bottom w:val="single" w:sz="4" w:space="0" w:color="7F7F7F" w:themeColor="text1" w:themeTint="80"/>
            </w:tcBorders>
            <w:vAlign w:val="center"/>
            <w:tcPrChange w:id="1949" w:author="Mohammad Nayeem" w:date="2020-02-28T00:48:00Z">
              <w:tcPr>
                <w:tcW w:w="1428" w:type="pct"/>
                <w:gridSpan w:val="2"/>
                <w:vAlign w:val="center"/>
              </w:tcPr>
            </w:tcPrChange>
          </w:tcPr>
          <w:p w14:paraId="2D15D23C" w14:textId="45A6B81C" w:rsidR="007A0D22" w:rsidRPr="00F71B20" w:rsidRDefault="007A0D22" w:rsidP="009D7FC6">
            <w:pPr>
              <w:jc w:val="center"/>
              <w:cnfStyle w:val="000000000000" w:firstRow="0" w:lastRow="0" w:firstColumn="0" w:lastColumn="0" w:oddVBand="0" w:evenVBand="0" w:oddHBand="0" w:evenHBand="0" w:firstRowFirstColumn="0" w:firstRowLastColumn="0" w:lastRowFirstColumn="0" w:lastRowLastColumn="0"/>
              <w:rPr>
                <w:ins w:id="1950" w:author="Mohammad Nayeem" w:date="2020-02-28T00:24:00Z"/>
                <w:rFonts w:ascii="Times New Roman" w:hAnsi="Times New Roman" w:cs="Times New Roman"/>
                <w:sz w:val="24"/>
                <w:szCs w:val="24"/>
              </w:rPr>
            </w:pPr>
            <w:ins w:id="1951" w:author="Mohammad Nayeem" w:date="2020-02-28T00:25:00Z">
              <w:r w:rsidRPr="00F71B20">
                <w:rPr>
                  <w:rFonts w:ascii="Times New Roman" w:hAnsi="Times New Roman" w:cs="Times New Roman"/>
                  <w:sz w:val="24"/>
                  <w:szCs w:val="24"/>
                </w:rPr>
                <w:t>Poisson</w:t>
              </w:r>
            </w:ins>
          </w:p>
        </w:tc>
        <w:tc>
          <w:tcPr>
            <w:tcW w:w="0" w:type="pct"/>
            <w:tcBorders>
              <w:top w:val="single" w:sz="4" w:space="0" w:color="7F7F7F" w:themeColor="text1" w:themeTint="80"/>
              <w:bottom w:val="single" w:sz="4" w:space="0" w:color="7F7F7F" w:themeColor="text1" w:themeTint="80"/>
            </w:tcBorders>
            <w:vAlign w:val="center"/>
            <w:tcPrChange w:id="1952" w:author="Mohammad Nayeem" w:date="2020-02-28T00:48:00Z">
              <w:tcPr>
                <w:tcW w:w="1219" w:type="pct"/>
                <w:gridSpan w:val="2"/>
                <w:vAlign w:val="center"/>
              </w:tcPr>
            </w:tcPrChange>
          </w:tcPr>
          <w:p w14:paraId="392F0ADC" w14:textId="20C521AA" w:rsidR="007A0D22" w:rsidRPr="00F71B20" w:rsidRDefault="00022F00" w:rsidP="009D7FC6">
            <w:pPr>
              <w:jc w:val="center"/>
              <w:cnfStyle w:val="000000000000" w:firstRow="0" w:lastRow="0" w:firstColumn="0" w:lastColumn="0" w:oddVBand="0" w:evenVBand="0" w:oddHBand="0" w:evenHBand="0" w:firstRowFirstColumn="0" w:firstRowLastColumn="0" w:lastRowFirstColumn="0" w:lastRowLastColumn="0"/>
              <w:rPr>
                <w:ins w:id="1953" w:author="Mohammad Nayeem" w:date="2020-02-28T00:24:00Z"/>
                <w:rFonts w:ascii="Times New Roman" w:hAnsi="Times New Roman" w:cs="Times New Roman"/>
                <w:sz w:val="24"/>
                <w:szCs w:val="24"/>
              </w:rPr>
            </w:pPr>
            <w:ins w:id="1954" w:author="Mohammad Nayeem" w:date="2020-02-28T00:43:00Z">
              <w:r w:rsidRPr="00F71B20">
                <w:rPr>
                  <w:rFonts w:ascii="Times New Roman" w:hAnsi="Times New Roman" w:cs="Times New Roman"/>
                  <w:sz w:val="24"/>
                  <w:szCs w:val="24"/>
                </w:rPr>
                <w:t>25874.03</w:t>
              </w:r>
            </w:ins>
          </w:p>
        </w:tc>
        <w:tc>
          <w:tcPr>
            <w:tcW w:w="0" w:type="pct"/>
            <w:tcBorders>
              <w:top w:val="single" w:sz="4" w:space="0" w:color="7F7F7F" w:themeColor="text1" w:themeTint="80"/>
              <w:bottom w:val="single" w:sz="4" w:space="0" w:color="7F7F7F" w:themeColor="text1" w:themeTint="80"/>
            </w:tcBorders>
            <w:vAlign w:val="center"/>
            <w:tcPrChange w:id="1955" w:author="Mohammad Nayeem" w:date="2020-02-28T00:48:00Z">
              <w:tcPr>
                <w:tcW w:w="1218" w:type="pct"/>
                <w:gridSpan w:val="2"/>
                <w:vAlign w:val="center"/>
              </w:tcPr>
            </w:tcPrChange>
          </w:tcPr>
          <w:p w14:paraId="5CC06333" w14:textId="5C2E1006" w:rsidR="007A0D22" w:rsidRPr="00F71B20" w:rsidRDefault="00022F00" w:rsidP="009D7FC6">
            <w:pPr>
              <w:jc w:val="center"/>
              <w:cnfStyle w:val="000000000000" w:firstRow="0" w:lastRow="0" w:firstColumn="0" w:lastColumn="0" w:oddVBand="0" w:evenVBand="0" w:oddHBand="0" w:evenHBand="0" w:firstRowFirstColumn="0" w:firstRowLastColumn="0" w:lastRowFirstColumn="0" w:lastRowLastColumn="0"/>
              <w:rPr>
                <w:ins w:id="1956" w:author="Mohammad Nayeem" w:date="2020-02-28T00:24:00Z"/>
                <w:rFonts w:ascii="Times New Roman" w:hAnsi="Times New Roman" w:cs="Times New Roman"/>
                <w:sz w:val="24"/>
                <w:szCs w:val="24"/>
              </w:rPr>
            </w:pPr>
            <w:ins w:id="1957" w:author="Mohammad Nayeem" w:date="2020-02-28T00:43:00Z">
              <w:r w:rsidRPr="00F71B20">
                <w:rPr>
                  <w:rFonts w:ascii="Times New Roman" w:hAnsi="Times New Roman" w:cs="Times New Roman"/>
                  <w:sz w:val="24"/>
                  <w:szCs w:val="24"/>
                </w:rPr>
                <w:t>25887.95</w:t>
              </w:r>
            </w:ins>
          </w:p>
        </w:tc>
      </w:tr>
      <w:tr w:rsidR="007A0D22" w:rsidRPr="00F71B20" w14:paraId="33AC1729" w14:textId="77777777" w:rsidTr="00F30B26">
        <w:trPr>
          <w:cnfStyle w:val="000000100000" w:firstRow="0" w:lastRow="0" w:firstColumn="0" w:lastColumn="0" w:oddVBand="0" w:evenVBand="0" w:oddHBand="1" w:evenHBand="0" w:firstRowFirstColumn="0" w:firstRowLastColumn="0" w:lastRowFirstColumn="0" w:lastRowLastColumn="0"/>
          <w:ins w:id="1958" w:author="Mohammad Nayeem" w:date="2020-02-28T00:24:00Z"/>
        </w:trPr>
        <w:tc>
          <w:tcPr>
            <w:cnfStyle w:val="001000000000" w:firstRow="0" w:lastRow="0" w:firstColumn="1" w:lastColumn="0" w:oddVBand="0" w:evenVBand="0" w:oddHBand="0" w:evenHBand="0" w:firstRowFirstColumn="0" w:firstRowLastColumn="0" w:lastRowFirstColumn="0" w:lastRowLastColumn="0"/>
            <w:tcW w:w="0" w:type="pct"/>
            <w:vMerge/>
            <w:tcBorders>
              <w:bottom w:val="single" w:sz="4" w:space="0" w:color="auto"/>
            </w:tcBorders>
            <w:vAlign w:val="center"/>
            <w:tcPrChange w:id="1959" w:author="Mohammad Nayeem" w:date="2020-02-28T00:48:00Z">
              <w:tcPr>
                <w:tcW w:w="1135" w:type="pct"/>
                <w:gridSpan w:val="2"/>
                <w:vMerge/>
                <w:vAlign w:val="center"/>
              </w:tcPr>
            </w:tcPrChange>
          </w:tcPr>
          <w:p w14:paraId="21B50433" w14:textId="77777777" w:rsidR="007A0D22" w:rsidRPr="00F71B20" w:rsidRDefault="007A0D22" w:rsidP="007A0D22">
            <w:pPr>
              <w:jc w:val="center"/>
              <w:cnfStyle w:val="001000100000" w:firstRow="0" w:lastRow="0" w:firstColumn="1" w:lastColumn="0" w:oddVBand="0" w:evenVBand="0" w:oddHBand="1" w:evenHBand="0" w:firstRowFirstColumn="0" w:firstRowLastColumn="0" w:lastRowFirstColumn="0" w:lastRowLastColumn="0"/>
              <w:rPr>
                <w:ins w:id="1960" w:author="Mohammad Nayeem" w:date="2020-02-28T00:24:00Z"/>
                <w:rFonts w:ascii="Times New Roman" w:hAnsi="Times New Roman" w:cs="Times New Roman"/>
                <w:sz w:val="24"/>
                <w:szCs w:val="24"/>
              </w:rPr>
            </w:pPr>
          </w:p>
        </w:tc>
        <w:tc>
          <w:tcPr>
            <w:tcW w:w="0" w:type="pct"/>
            <w:tcBorders>
              <w:bottom w:val="single" w:sz="4" w:space="0" w:color="auto"/>
            </w:tcBorders>
            <w:vAlign w:val="center"/>
            <w:tcPrChange w:id="1961" w:author="Mohammad Nayeem" w:date="2020-02-28T00:48:00Z">
              <w:tcPr>
                <w:tcW w:w="1428" w:type="pct"/>
                <w:gridSpan w:val="2"/>
                <w:vAlign w:val="center"/>
              </w:tcPr>
            </w:tcPrChange>
          </w:tcPr>
          <w:p w14:paraId="386EDA9D" w14:textId="517FDA55" w:rsidR="007A0D22" w:rsidRPr="00F71B20" w:rsidRDefault="007A0D22" w:rsidP="007A0D22">
            <w:pPr>
              <w:jc w:val="center"/>
              <w:cnfStyle w:val="000000100000" w:firstRow="0" w:lastRow="0" w:firstColumn="0" w:lastColumn="0" w:oddVBand="0" w:evenVBand="0" w:oddHBand="1" w:evenHBand="0" w:firstRowFirstColumn="0" w:firstRowLastColumn="0" w:lastRowFirstColumn="0" w:lastRowLastColumn="0"/>
              <w:rPr>
                <w:ins w:id="1962" w:author="Mohammad Nayeem" w:date="2020-02-28T00:24:00Z"/>
                <w:rFonts w:ascii="Times New Roman" w:hAnsi="Times New Roman" w:cs="Times New Roman"/>
                <w:sz w:val="24"/>
                <w:szCs w:val="24"/>
              </w:rPr>
            </w:pPr>
            <w:ins w:id="1963" w:author="Mohammad Nayeem" w:date="2020-02-28T00:25:00Z">
              <w:r w:rsidRPr="00F71B20">
                <w:rPr>
                  <w:rFonts w:ascii="Times New Roman" w:hAnsi="Times New Roman" w:cs="Times New Roman"/>
                  <w:sz w:val="24"/>
                  <w:szCs w:val="24"/>
                </w:rPr>
                <w:t>NB</w:t>
              </w:r>
            </w:ins>
          </w:p>
        </w:tc>
        <w:tc>
          <w:tcPr>
            <w:tcW w:w="0" w:type="pct"/>
            <w:tcBorders>
              <w:bottom w:val="single" w:sz="4" w:space="0" w:color="auto"/>
            </w:tcBorders>
            <w:vAlign w:val="center"/>
            <w:tcPrChange w:id="1964" w:author="Mohammad Nayeem" w:date="2020-02-28T00:48:00Z">
              <w:tcPr>
                <w:tcW w:w="1219" w:type="pct"/>
                <w:gridSpan w:val="2"/>
                <w:vAlign w:val="center"/>
              </w:tcPr>
            </w:tcPrChange>
          </w:tcPr>
          <w:p w14:paraId="0FC59AD2" w14:textId="364FF327" w:rsidR="007A0D22" w:rsidRPr="00F71B20" w:rsidRDefault="007A0D22" w:rsidP="007A0D22">
            <w:pPr>
              <w:jc w:val="center"/>
              <w:cnfStyle w:val="000000100000" w:firstRow="0" w:lastRow="0" w:firstColumn="0" w:lastColumn="0" w:oddVBand="0" w:evenVBand="0" w:oddHBand="1" w:evenHBand="0" w:firstRowFirstColumn="0" w:firstRowLastColumn="0" w:lastRowFirstColumn="0" w:lastRowLastColumn="0"/>
              <w:rPr>
                <w:ins w:id="1965" w:author="Mohammad Nayeem" w:date="2020-02-28T00:24:00Z"/>
                <w:rFonts w:ascii="Times New Roman" w:hAnsi="Times New Roman" w:cs="Times New Roman"/>
                <w:b/>
                <w:sz w:val="24"/>
                <w:szCs w:val="24"/>
                <w:rPrChange w:id="1966" w:author="Mohammad Nayeem" w:date="2020-03-05T15:43:00Z">
                  <w:rPr>
                    <w:ins w:id="1967" w:author="Mohammad Nayeem" w:date="2020-02-28T00:24:00Z"/>
                    <w:rFonts w:ascii="Times New Roman" w:hAnsi="Times New Roman" w:cs="Times New Roman"/>
                    <w:sz w:val="24"/>
                    <w:szCs w:val="24"/>
                  </w:rPr>
                </w:rPrChange>
              </w:rPr>
            </w:pPr>
            <w:ins w:id="1968" w:author="Mohammad Nayeem" w:date="2020-02-28T00:25:00Z">
              <w:r w:rsidRPr="00F71B20">
                <w:rPr>
                  <w:rFonts w:ascii="Times New Roman" w:hAnsi="Times New Roman" w:cs="Times New Roman"/>
                  <w:b/>
                  <w:sz w:val="24"/>
                  <w:szCs w:val="24"/>
                  <w:rPrChange w:id="1969" w:author="Mohammad Nayeem" w:date="2020-03-05T15:43:00Z">
                    <w:rPr>
                      <w:rFonts w:ascii="Times New Roman" w:hAnsi="Times New Roman" w:cs="Times New Roman"/>
                      <w:sz w:val="24"/>
                      <w:szCs w:val="24"/>
                    </w:rPr>
                  </w:rPrChange>
                </w:rPr>
                <w:t>25700.61</w:t>
              </w:r>
            </w:ins>
          </w:p>
        </w:tc>
        <w:tc>
          <w:tcPr>
            <w:tcW w:w="0" w:type="pct"/>
            <w:tcBorders>
              <w:bottom w:val="single" w:sz="4" w:space="0" w:color="auto"/>
            </w:tcBorders>
            <w:vAlign w:val="center"/>
            <w:tcPrChange w:id="1970" w:author="Mohammad Nayeem" w:date="2020-02-28T00:48:00Z">
              <w:tcPr>
                <w:tcW w:w="1218" w:type="pct"/>
                <w:gridSpan w:val="2"/>
                <w:vAlign w:val="center"/>
              </w:tcPr>
            </w:tcPrChange>
          </w:tcPr>
          <w:p w14:paraId="2AD11F57" w14:textId="342FF3D7" w:rsidR="007A0D22" w:rsidRPr="00F71B20" w:rsidRDefault="007A0D22" w:rsidP="007A0D22">
            <w:pPr>
              <w:jc w:val="center"/>
              <w:cnfStyle w:val="000000100000" w:firstRow="0" w:lastRow="0" w:firstColumn="0" w:lastColumn="0" w:oddVBand="0" w:evenVBand="0" w:oddHBand="1" w:evenHBand="0" w:firstRowFirstColumn="0" w:firstRowLastColumn="0" w:lastRowFirstColumn="0" w:lastRowLastColumn="0"/>
              <w:rPr>
                <w:ins w:id="1971" w:author="Mohammad Nayeem" w:date="2020-02-28T00:24:00Z"/>
                <w:rFonts w:ascii="Times New Roman" w:hAnsi="Times New Roman" w:cs="Times New Roman"/>
                <w:b/>
                <w:sz w:val="24"/>
                <w:szCs w:val="24"/>
                <w:rPrChange w:id="1972" w:author="Mohammad Nayeem" w:date="2020-03-05T15:43:00Z">
                  <w:rPr>
                    <w:ins w:id="1973" w:author="Mohammad Nayeem" w:date="2020-02-28T00:24:00Z"/>
                    <w:rFonts w:ascii="Times New Roman" w:hAnsi="Times New Roman" w:cs="Times New Roman"/>
                    <w:sz w:val="24"/>
                    <w:szCs w:val="24"/>
                  </w:rPr>
                </w:rPrChange>
              </w:rPr>
            </w:pPr>
            <w:ins w:id="1974" w:author="Mohammad Nayeem" w:date="2020-02-28T00:25:00Z">
              <w:r w:rsidRPr="00F71B20">
                <w:rPr>
                  <w:rFonts w:ascii="Times New Roman" w:hAnsi="Times New Roman" w:cs="Times New Roman"/>
                  <w:b/>
                  <w:sz w:val="24"/>
                  <w:szCs w:val="24"/>
                  <w:rPrChange w:id="1975" w:author="Mohammad Nayeem" w:date="2020-03-05T15:43:00Z">
                    <w:rPr>
                      <w:rFonts w:ascii="Times New Roman" w:hAnsi="Times New Roman" w:cs="Times New Roman"/>
                      <w:sz w:val="24"/>
                      <w:szCs w:val="24"/>
                    </w:rPr>
                  </w:rPrChange>
                </w:rPr>
                <w:t>25721.49</w:t>
              </w:r>
            </w:ins>
          </w:p>
        </w:tc>
      </w:tr>
      <w:tr w:rsidR="007A0D22" w:rsidRPr="00F71B20" w14:paraId="6AE01769" w14:textId="77777777" w:rsidTr="00F30B26">
        <w:trPr>
          <w:ins w:id="1976" w:author="Mohammad Nayeem" w:date="2020-02-27T22:09:00Z"/>
          <w:trPrChange w:id="1977" w:author="Mohammad Nayeem" w:date="2020-02-28T00:48:00Z">
            <w:trPr>
              <w:gridAfter w:val="0"/>
            </w:trPr>
          </w:trPrChange>
        </w:trPr>
        <w:tc>
          <w:tcPr>
            <w:cnfStyle w:val="001000000000" w:firstRow="0" w:lastRow="0" w:firstColumn="1" w:lastColumn="0" w:oddVBand="0" w:evenVBand="0" w:oddHBand="0" w:evenHBand="0" w:firstRowFirstColumn="0" w:firstRowLastColumn="0" w:lastRowFirstColumn="0" w:lastRowLastColumn="0"/>
            <w:tcW w:w="1135" w:type="pct"/>
            <w:vMerge w:val="restart"/>
            <w:tcBorders>
              <w:top w:val="single" w:sz="4" w:space="0" w:color="auto"/>
            </w:tcBorders>
            <w:vAlign w:val="center"/>
            <w:tcPrChange w:id="1978" w:author="Mohammad Nayeem" w:date="2020-02-28T00:48:00Z">
              <w:tcPr>
                <w:tcW w:w="912" w:type="pct"/>
                <w:vMerge w:val="restart"/>
                <w:vAlign w:val="center"/>
              </w:tcPr>
            </w:tcPrChange>
          </w:tcPr>
          <w:p w14:paraId="39B36135" w14:textId="3BCBDD47" w:rsidR="007A0D22" w:rsidRPr="00F71B20" w:rsidRDefault="007A0D22">
            <w:pPr>
              <w:jc w:val="center"/>
              <w:rPr>
                <w:ins w:id="1979" w:author="Mohammad Nayeem" w:date="2020-02-27T22:09:00Z"/>
                <w:rFonts w:ascii="Times New Roman" w:hAnsi="Times New Roman" w:cs="Times New Roman"/>
                <w:b w:val="0"/>
                <w:bCs w:val="0"/>
                <w:sz w:val="24"/>
                <w:szCs w:val="24"/>
              </w:rPr>
            </w:pPr>
            <w:ins w:id="1980" w:author="Mohammad Nayeem" w:date="2020-02-27T22:49:00Z">
              <w:r w:rsidRPr="00F71B20">
                <w:rPr>
                  <w:rFonts w:ascii="Times New Roman" w:hAnsi="Times New Roman" w:cs="Times New Roman"/>
                  <w:sz w:val="24"/>
                  <w:szCs w:val="24"/>
                </w:rPr>
                <w:lastRenderedPageBreak/>
                <w:t>BDHS</w:t>
              </w:r>
            </w:ins>
          </w:p>
        </w:tc>
        <w:tc>
          <w:tcPr>
            <w:tcW w:w="1428" w:type="pct"/>
            <w:tcBorders>
              <w:top w:val="single" w:sz="4" w:space="0" w:color="auto"/>
            </w:tcBorders>
            <w:vAlign w:val="center"/>
            <w:tcPrChange w:id="1981" w:author="Mohammad Nayeem" w:date="2020-02-28T00:48:00Z">
              <w:tcPr>
                <w:tcW w:w="1148" w:type="pct"/>
                <w:gridSpan w:val="2"/>
                <w:vAlign w:val="center"/>
              </w:tcPr>
            </w:tcPrChange>
          </w:tcPr>
          <w:p w14:paraId="31A4F570" w14:textId="4D6F5EE5" w:rsidR="007A0D22" w:rsidRPr="00F71B20" w:rsidRDefault="007A0D22">
            <w:pPr>
              <w:jc w:val="center"/>
              <w:cnfStyle w:val="000000000000" w:firstRow="0" w:lastRow="0" w:firstColumn="0" w:lastColumn="0" w:oddVBand="0" w:evenVBand="0" w:oddHBand="0" w:evenHBand="0" w:firstRowFirstColumn="0" w:firstRowLastColumn="0" w:lastRowFirstColumn="0" w:lastRowLastColumn="0"/>
              <w:rPr>
                <w:ins w:id="1982" w:author="Mohammad Nayeem" w:date="2020-02-27T22:09:00Z"/>
                <w:rFonts w:ascii="Times New Roman" w:hAnsi="Times New Roman" w:cs="Times New Roman"/>
                <w:sz w:val="24"/>
                <w:szCs w:val="24"/>
              </w:rPr>
            </w:pPr>
            <w:ins w:id="1983" w:author="Mohammad Nayeem" w:date="2020-02-27T22:49:00Z">
              <w:r w:rsidRPr="00F71B20">
                <w:rPr>
                  <w:rFonts w:ascii="Times New Roman" w:hAnsi="Times New Roman" w:cs="Times New Roman"/>
                  <w:sz w:val="24"/>
                  <w:szCs w:val="24"/>
                </w:rPr>
                <w:t>PS</w:t>
              </w:r>
            </w:ins>
          </w:p>
        </w:tc>
        <w:tc>
          <w:tcPr>
            <w:tcW w:w="1219" w:type="pct"/>
            <w:tcBorders>
              <w:top w:val="single" w:sz="4" w:space="0" w:color="auto"/>
            </w:tcBorders>
            <w:vAlign w:val="center"/>
            <w:tcPrChange w:id="1984" w:author="Mohammad Nayeem" w:date="2020-02-28T00:48:00Z">
              <w:tcPr>
                <w:tcW w:w="980" w:type="pct"/>
                <w:gridSpan w:val="2"/>
                <w:vAlign w:val="center"/>
              </w:tcPr>
            </w:tcPrChange>
          </w:tcPr>
          <w:p w14:paraId="20689298" w14:textId="5A301B87" w:rsidR="007A0D22" w:rsidRPr="00F71B20" w:rsidRDefault="007A0D22">
            <w:pPr>
              <w:jc w:val="center"/>
              <w:cnfStyle w:val="000000000000" w:firstRow="0" w:lastRow="0" w:firstColumn="0" w:lastColumn="0" w:oddVBand="0" w:evenVBand="0" w:oddHBand="0" w:evenHBand="0" w:firstRowFirstColumn="0" w:firstRowLastColumn="0" w:lastRowFirstColumn="0" w:lastRowLastColumn="0"/>
              <w:rPr>
                <w:ins w:id="1985" w:author="Mohammad Nayeem" w:date="2020-02-27T22:09:00Z"/>
                <w:rFonts w:ascii="Times New Roman" w:hAnsi="Times New Roman" w:cs="Times New Roman"/>
                <w:b/>
                <w:sz w:val="24"/>
                <w:szCs w:val="24"/>
                <w:rPrChange w:id="1986" w:author="Mohammad Nayeem" w:date="2020-03-05T15:43:00Z">
                  <w:rPr>
                    <w:ins w:id="1987" w:author="Mohammad Nayeem" w:date="2020-02-27T22:09:00Z"/>
                    <w:rFonts w:ascii="Times New Roman" w:hAnsi="Times New Roman" w:cs="Times New Roman"/>
                    <w:sz w:val="24"/>
                    <w:szCs w:val="24"/>
                  </w:rPr>
                </w:rPrChange>
              </w:rPr>
            </w:pPr>
            <w:ins w:id="1988" w:author="Mohammad Nayeem" w:date="2020-02-27T23:21:00Z">
              <w:r w:rsidRPr="00F71B20">
                <w:rPr>
                  <w:rFonts w:ascii="Times New Roman" w:hAnsi="Times New Roman" w:cs="Times New Roman"/>
                  <w:b/>
                  <w:sz w:val="24"/>
                  <w:szCs w:val="24"/>
                  <w:rPrChange w:id="1989" w:author="Mohammad Nayeem" w:date="2020-03-05T15:43:00Z">
                    <w:rPr>
                      <w:rFonts w:ascii="Times New Roman" w:hAnsi="Times New Roman" w:cs="Times New Roman"/>
                      <w:sz w:val="24"/>
                      <w:szCs w:val="24"/>
                    </w:rPr>
                  </w:rPrChange>
                </w:rPr>
                <w:t>7950.26</w:t>
              </w:r>
            </w:ins>
          </w:p>
        </w:tc>
        <w:tc>
          <w:tcPr>
            <w:tcW w:w="1218" w:type="pct"/>
            <w:tcBorders>
              <w:top w:val="single" w:sz="4" w:space="0" w:color="auto"/>
            </w:tcBorders>
            <w:vAlign w:val="center"/>
            <w:tcPrChange w:id="1990" w:author="Mohammad Nayeem" w:date="2020-02-28T00:48:00Z">
              <w:tcPr>
                <w:tcW w:w="979" w:type="pct"/>
                <w:gridSpan w:val="2"/>
                <w:vAlign w:val="center"/>
              </w:tcPr>
            </w:tcPrChange>
          </w:tcPr>
          <w:p w14:paraId="53472194" w14:textId="42CC622D" w:rsidR="007A0D22" w:rsidRPr="00F71B20" w:rsidRDefault="007A0D22">
            <w:pPr>
              <w:jc w:val="center"/>
              <w:cnfStyle w:val="000000000000" w:firstRow="0" w:lastRow="0" w:firstColumn="0" w:lastColumn="0" w:oddVBand="0" w:evenVBand="0" w:oddHBand="0" w:evenHBand="0" w:firstRowFirstColumn="0" w:firstRowLastColumn="0" w:lastRowFirstColumn="0" w:lastRowLastColumn="0"/>
              <w:rPr>
                <w:ins w:id="1991" w:author="Mohammad Nayeem" w:date="2020-02-27T22:09:00Z"/>
                <w:rFonts w:ascii="Times New Roman" w:hAnsi="Times New Roman" w:cs="Times New Roman"/>
                <w:b/>
                <w:sz w:val="24"/>
                <w:szCs w:val="24"/>
                <w:rPrChange w:id="1992" w:author="Mohammad Nayeem" w:date="2020-03-05T15:43:00Z">
                  <w:rPr>
                    <w:ins w:id="1993" w:author="Mohammad Nayeem" w:date="2020-02-27T22:09:00Z"/>
                    <w:rFonts w:ascii="Times New Roman" w:hAnsi="Times New Roman" w:cs="Times New Roman"/>
                    <w:sz w:val="24"/>
                    <w:szCs w:val="24"/>
                  </w:rPr>
                </w:rPrChange>
              </w:rPr>
            </w:pPr>
            <w:ins w:id="1994" w:author="Mohammad Nayeem" w:date="2020-02-27T23:23:00Z">
              <w:r w:rsidRPr="00F71B20">
                <w:rPr>
                  <w:rFonts w:ascii="Times New Roman" w:hAnsi="Times New Roman" w:cs="Times New Roman"/>
                  <w:b/>
                  <w:sz w:val="24"/>
                  <w:szCs w:val="24"/>
                  <w:rPrChange w:id="1995" w:author="Mohammad Nayeem" w:date="2020-03-05T15:43:00Z">
                    <w:rPr>
                      <w:rFonts w:ascii="Times New Roman" w:hAnsi="Times New Roman" w:cs="Times New Roman"/>
                      <w:sz w:val="24"/>
                      <w:szCs w:val="24"/>
                    </w:rPr>
                  </w:rPrChange>
                </w:rPr>
                <w:t>7963.10</w:t>
              </w:r>
            </w:ins>
          </w:p>
        </w:tc>
      </w:tr>
      <w:tr w:rsidR="007A0D22" w:rsidRPr="00F71B20" w14:paraId="3BF1A985" w14:textId="77777777" w:rsidTr="00875F05">
        <w:trPr>
          <w:cnfStyle w:val="000000100000" w:firstRow="0" w:lastRow="0" w:firstColumn="0" w:lastColumn="0" w:oddVBand="0" w:evenVBand="0" w:oddHBand="1" w:evenHBand="0" w:firstRowFirstColumn="0" w:firstRowLastColumn="0" w:lastRowFirstColumn="0" w:lastRowLastColumn="0"/>
          <w:ins w:id="1996" w:author="Mohammad Nayeem" w:date="2020-02-27T22:09:00Z"/>
          <w:trPrChange w:id="1997" w:author="Mohammad Nayeem" w:date="2020-02-27T23:00:00Z">
            <w:trPr>
              <w:gridAfter w:val="0"/>
            </w:trPr>
          </w:trPrChange>
        </w:trPr>
        <w:tc>
          <w:tcPr>
            <w:cnfStyle w:val="001000000000" w:firstRow="0" w:lastRow="0" w:firstColumn="1" w:lastColumn="0" w:oddVBand="0" w:evenVBand="0" w:oddHBand="0" w:evenHBand="0" w:firstRowFirstColumn="0" w:firstRowLastColumn="0" w:lastRowFirstColumn="0" w:lastRowLastColumn="0"/>
            <w:tcW w:w="1135" w:type="pct"/>
            <w:vMerge/>
            <w:vAlign w:val="center"/>
            <w:tcPrChange w:id="1998" w:author="Mohammad Nayeem" w:date="2020-02-27T23:00:00Z">
              <w:tcPr>
                <w:tcW w:w="912" w:type="pct"/>
                <w:vMerge/>
                <w:vAlign w:val="center"/>
              </w:tcPr>
            </w:tcPrChange>
          </w:tcPr>
          <w:p w14:paraId="31EEFF85" w14:textId="32E37828" w:rsidR="007A0D22" w:rsidRPr="00F71B20" w:rsidRDefault="007A0D22">
            <w:pPr>
              <w:jc w:val="center"/>
              <w:cnfStyle w:val="001000100000" w:firstRow="0" w:lastRow="0" w:firstColumn="1" w:lastColumn="0" w:oddVBand="0" w:evenVBand="0" w:oddHBand="1" w:evenHBand="0" w:firstRowFirstColumn="0" w:firstRowLastColumn="0" w:lastRowFirstColumn="0" w:lastRowLastColumn="0"/>
              <w:rPr>
                <w:ins w:id="1999" w:author="Mohammad Nayeem" w:date="2020-02-27T22:09:00Z"/>
                <w:rFonts w:ascii="Times New Roman" w:hAnsi="Times New Roman" w:cs="Times New Roman"/>
                <w:sz w:val="24"/>
                <w:szCs w:val="24"/>
              </w:rPr>
            </w:pPr>
          </w:p>
        </w:tc>
        <w:tc>
          <w:tcPr>
            <w:tcW w:w="1428" w:type="pct"/>
            <w:vAlign w:val="center"/>
            <w:tcPrChange w:id="2000" w:author="Mohammad Nayeem" w:date="2020-02-27T23:00:00Z">
              <w:tcPr>
                <w:tcW w:w="1148" w:type="pct"/>
                <w:gridSpan w:val="2"/>
                <w:vAlign w:val="center"/>
              </w:tcPr>
            </w:tcPrChange>
          </w:tcPr>
          <w:p w14:paraId="38CD6C35" w14:textId="10D33D3A" w:rsidR="007A0D22" w:rsidRPr="00F71B20" w:rsidRDefault="007A0D22">
            <w:pPr>
              <w:jc w:val="center"/>
              <w:cnfStyle w:val="000000100000" w:firstRow="0" w:lastRow="0" w:firstColumn="0" w:lastColumn="0" w:oddVBand="0" w:evenVBand="0" w:oddHBand="1" w:evenHBand="0" w:firstRowFirstColumn="0" w:firstRowLastColumn="0" w:lastRowFirstColumn="0" w:lastRowLastColumn="0"/>
              <w:rPr>
                <w:ins w:id="2001" w:author="Mohammad Nayeem" w:date="2020-02-27T22:09:00Z"/>
                <w:rFonts w:ascii="Times New Roman" w:hAnsi="Times New Roman" w:cs="Times New Roman"/>
                <w:b/>
                <w:bCs/>
                <w:sz w:val="24"/>
                <w:szCs w:val="24"/>
              </w:rPr>
            </w:pPr>
            <w:ins w:id="2002" w:author="Mohammad Nayeem" w:date="2020-02-28T00:25:00Z">
              <w:r w:rsidRPr="00F71B20">
                <w:rPr>
                  <w:rFonts w:ascii="Times New Roman" w:hAnsi="Times New Roman" w:cs="Times New Roman"/>
                  <w:sz w:val="24"/>
                  <w:szCs w:val="24"/>
                </w:rPr>
                <w:t>Poisson</w:t>
              </w:r>
            </w:ins>
          </w:p>
        </w:tc>
        <w:tc>
          <w:tcPr>
            <w:tcW w:w="1219" w:type="pct"/>
            <w:vAlign w:val="center"/>
            <w:tcPrChange w:id="2003" w:author="Mohammad Nayeem" w:date="2020-02-27T23:00:00Z">
              <w:tcPr>
                <w:tcW w:w="980" w:type="pct"/>
                <w:gridSpan w:val="2"/>
                <w:vAlign w:val="center"/>
              </w:tcPr>
            </w:tcPrChange>
          </w:tcPr>
          <w:p w14:paraId="3BBCED65" w14:textId="0D80A2CA" w:rsidR="007A0D22" w:rsidRPr="00F71B20" w:rsidRDefault="00DC1D96">
            <w:pPr>
              <w:jc w:val="center"/>
              <w:cnfStyle w:val="000000100000" w:firstRow="0" w:lastRow="0" w:firstColumn="0" w:lastColumn="0" w:oddVBand="0" w:evenVBand="0" w:oddHBand="1" w:evenHBand="0" w:firstRowFirstColumn="0" w:firstRowLastColumn="0" w:lastRowFirstColumn="0" w:lastRowLastColumn="0"/>
              <w:rPr>
                <w:ins w:id="2004" w:author="Mohammad Nayeem" w:date="2020-02-27T22:09:00Z"/>
                <w:rFonts w:ascii="Times New Roman" w:hAnsi="Times New Roman" w:cs="Times New Roman"/>
                <w:bCs/>
                <w:sz w:val="24"/>
                <w:szCs w:val="24"/>
                <w:rPrChange w:id="2005" w:author="Mohammad Nayeem" w:date="2020-03-05T15:43:00Z">
                  <w:rPr>
                    <w:ins w:id="2006" w:author="Mohammad Nayeem" w:date="2020-02-27T22:09:00Z"/>
                    <w:rFonts w:ascii="Times New Roman" w:hAnsi="Times New Roman" w:cs="Times New Roman"/>
                    <w:b/>
                    <w:bCs/>
                    <w:sz w:val="24"/>
                    <w:szCs w:val="24"/>
                  </w:rPr>
                </w:rPrChange>
              </w:rPr>
            </w:pPr>
            <w:ins w:id="2007" w:author="Mohammad Nayeem" w:date="2020-02-28T00:47:00Z">
              <w:r w:rsidRPr="00F71B20">
                <w:rPr>
                  <w:rFonts w:ascii="Times New Roman" w:hAnsi="Times New Roman" w:cs="Times New Roman"/>
                  <w:bCs/>
                  <w:sz w:val="24"/>
                  <w:szCs w:val="24"/>
                </w:rPr>
                <w:t>13348.55</w:t>
              </w:r>
            </w:ins>
          </w:p>
        </w:tc>
        <w:tc>
          <w:tcPr>
            <w:tcW w:w="1218" w:type="pct"/>
            <w:vAlign w:val="center"/>
            <w:tcPrChange w:id="2008" w:author="Mohammad Nayeem" w:date="2020-02-27T23:00:00Z">
              <w:tcPr>
                <w:tcW w:w="979" w:type="pct"/>
                <w:gridSpan w:val="2"/>
                <w:vAlign w:val="center"/>
              </w:tcPr>
            </w:tcPrChange>
          </w:tcPr>
          <w:p w14:paraId="4E0BF638" w14:textId="28BACE05" w:rsidR="007A0D22" w:rsidRPr="00F71B20" w:rsidRDefault="00DC1D96">
            <w:pPr>
              <w:jc w:val="center"/>
              <w:cnfStyle w:val="000000100000" w:firstRow="0" w:lastRow="0" w:firstColumn="0" w:lastColumn="0" w:oddVBand="0" w:evenVBand="0" w:oddHBand="1" w:evenHBand="0" w:firstRowFirstColumn="0" w:firstRowLastColumn="0" w:lastRowFirstColumn="0" w:lastRowLastColumn="0"/>
              <w:rPr>
                <w:ins w:id="2009" w:author="Mohammad Nayeem" w:date="2020-02-27T22:09:00Z"/>
                <w:rFonts w:ascii="Times New Roman" w:hAnsi="Times New Roman" w:cs="Times New Roman"/>
                <w:bCs/>
                <w:sz w:val="24"/>
                <w:szCs w:val="24"/>
                <w:rPrChange w:id="2010" w:author="Mohammad Nayeem" w:date="2020-03-05T15:43:00Z">
                  <w:rPr>
                    <w:ins w:id="2011" w:author="Mohammad Nayeem" w:date="2020-02-27T22:09:00Z"/>
                    <w:rFonts w:ascii="Times New Roman" w:hAnsi="Times New Roman" w:cs="Times New Roman"/>
                    <w:b/>
                    <w:bCs/>
                    <w:sz w:val="24"/>
                    <w:szCs w:val="24"/>
                  </w:rPr>
                </w:rPrChange>
              </w:rPr>
            </w:pPr>
            <w:ins w:id="2012" w:author="Mohammad Nayeem" w:date="2020-02-28T00:47:00Z">
              <w:r w:rsidRPr="00F71B20">
                <w:rPr>
                  <w:rFonts w:ascii="Times New Roman" w:hAnsi="Times New Roman" w:cs="Times New Roman"/>
                  <w:bCs/>
                  <w:sz w:val="24"/>
                  <w:szCs w:val="24"/>
                  <w:rPrChange w:id="2013" w:author="Mohammad Nayeem" w:date="2020-03-05T15:43:00Z">
                    <w:rPr>
                      <w:rFonts w:ascii="Times New Roman" w:hAnsi="Times New Roman" w:cs="Times New Roman"/>
                      <w:b/>
                      <w:bCs/>
                      <w:sz w:val="24"/>
                      <w:szCs w:val="24"/>
                    </w:rPr>
                  </w:rPrChange>
                </w:rPr>
                <w:t>13361.40</w:t>
              </w:r>
            </w:ins>
          </w:p>
        </w:tc>
      </w:tr>
      <w:tr w:rsidR="007A0D22" w:rsidRPr="00F71B20" w14:paraId="11FC984D" w14:textId="77777777" w:rsidTr="00875F05">
        <w:trPr>
          <w:ins w:id="2014" w:author="Mohammad Nayeem" w:date="2020-02-28T00:25:00Z"/>
        </w:trPr>
        <w:tc>
          <w:tcPr>
            <w:cnfStyle w:val="001000000000" w:firstRow="0" w:lastRow="0" w:firstColumn="1" w:lastColumn="0" w:oddVBand="0" w:evenVBand="0" w:oddHBand="0" w:evenHBand="0" w:firstRowFirstColumn="0" w:firstRowLastColumn="0" w:lastRowFirstColumn="0" w:lastRowLastColumn="0"/>
            <w:tcW w:w="1135" w:type="pct"/>
            <w:vAlign w:val="center"/>
          </w:tcPr>
          <w:p w14:paraId="3F55EB03" w14:textId="77777777" w:rsidR="007A0D22" w:rsidRPr="00F71B20" w:rsidRDefault="007A0D22" w:rsidP="007A0D22">
            <w:pPr>
              <w:jc w:val="center"/>
              <w:rPr>
                <w:ins w:id="2015" w:author="Mohammad Nayeem" w:date="2020-02-28T00:25:00Z"/>
                <w:rFonts w:ascii="Times New Roman" w:hAnsi="Times New Roman" w:cs="Times New Roman"/>
                <w:sz w:val="24"/>
                <w:szCs w:val="24"/>
              </w:rPr>
            </w:pPr>
          </w:p>
        </w:tc>
        <w:tc>
          <w:tcPr>
            <w:tcW w:w="1428" w:type="pct"/>
            <w:vAlign w:val="center"/>
          </w:tcPr>
          <w:p w14:paraId="5E25B824" w14:textId="08D954C4" w:rsidR="007A0D22" w:rsidRPr="00F71B20" w:rsidRDefault="007A0D22" w:rsidP="007A0D22">
            <w:pPr>
              <w:jc w:val="center"/>
              <w:cnfStyle w:val="000000000000" w:firstRow="0" w:lastRow="0" w:firstColumn="0" w:lastColumn="0" w:oddVBand="0" w:evenVBand="0" w:oddHBand="0" w:evenHBand="0" w:firstRowFirstColumn="0" w:firstRowLastColumn="0" w:lastRowFirstColumn="0" w:lastRowLastColumn="0"/>
              <w:rPr>
                <w:ins w:id="2016" w:author="Mohammad Nayeem" w:date="2020-02-28T00:25:00Z"/>
                <w:rFonts w:ascii="Times New Roman" w:hAnsi="Times New Roman" w:cs="Times New Roman"/>
                <w:sz w:val="24"/>
                <w:szCs w:val="24"/>
              </w:rPr>
            </w:pPr>
            <w:ins w:id="2017" w:author="Mohammad Nayeem" w:date="2020-02-28T00:25:00Z">
              <w:r w:rsidRPr="00F71B20">
                <w:rPr>
                  <w:rFonts w:ascii="Times New Roman" w:hAnsi="Times New Roman" w:cs="Times New Roman"/>
                  <w:sz w:val="24"/>
                  <w:szCs w:val="24"/>
                </w:rPr>
                <w:t>NB</w:t>
              </w:r>
            </w:ins>
          </w:p>
        </w:tc>
        <w:tc>
          <w:tcPr>
            <w:tcW w:w="1219" w:type="pct"/>
            <w:vAlign w:val="center"/>
          </w:tcPr>
          <w:p w14:paraId="6816260D" w14:textId="14959782" w:rsidR="007A0D22" w:rsidRPr="00F71B20" w:rsidRDefault="007A0D22" w:rsidP="007A0D22">
            <w:pPr>
              <w:jc w:val="center"/>
              <w:cnfStyle w:val="000000000000" w:firstRow="0" w:lastRow="0" w:firstColumn="0" w:lastColumn="0" w:oddVBand="0" w:evenVBand="0" w:oddHBand="0" w:evenHBand="0" w:firstRowFirstColumn="0" w:firstRowLastColumn="0" w:lastRowFirstColumn="0" w:lastRowLastColumn="0"/>
              <w:rPr>
                <w:ins w:id="2018" w:author="Mohammad Nayeem" w:date="2020-02-28T00:25:00Z"/>
                <w:rFonts w:ascii="Times New Roman" w:hAnsi="Times New Roman" w:cs="Times New Roman"/>
                <w:b/>
                <w:bCs/>
                <w:sz w:val="24"/>
                <w:szCs w:val="24"/>
                <w:rPrChange w:id="2019" w:author="Mohammad Nayeem" w:date="2020-03-05T15:43:00Z">
                  <w:rPr>
                    <w:ins w:id="2020" w:author="Mohammad Nayeem" w:date="2020-02-28T00:25:00Z"/>
                    <w:rFonts w:ascii="Times New Roman" w:hAnsi="Times New Roman" w:cs="Times New Roman"/>
                    <w:bCs/>
                    <w:sz w:val="24"/>
                    <w:szCs w:val="24"/>
                  </w:rPr>
                </w:rPrChange>
              </w:rPr>
            </w:pPr>
            <w:ins w:id="2021" w:author="Mohammad Nayeem" w:date="2020-02-28T00:25:00Z">
              <w:r w:rsidRPr="00F71B20">
                <w:rPr>
                  <w:rFonts w:ascii="Times New Roman" w:hAnsi="Times New Roman" w:cs="Times New Roman"/>
                  <w:b/>
                  <w:bCs/>
                  <w:sz w:val="24"/>
                  <w:szCs w:val="24"/>
                  <w:rPrChange w:id="2022" w:author="Mohammad Nayeem" w:date="2020-03-05T15:43:00Z">
                    <w:rPr>
                      <w:rFonts w:ascii="Times New Roman" w:hAnsi="Times New Roman" w:cs="Times New Roman"/>
                      <w:bCs/>
                      <w:sz w:val="24"/>
                      <w:szCs w:val="24"/>
                    </w:rPr>
                  </w:rPrChange>
                </w:rPr>
                <w:t>12565.08</w:t>
              </w:r>
            </w:ins>
          </w:p>
        </w:tc>
        <w:tc>
          <w:tcPr>
            <w:tcW w:w="1218" w:type="pct"/>
            <w:vAlign w:val="center"/>
          </w:tcPr>
          <w:p w14:paraId="34BEACEC" w14:textId="49E20176" w:rsidR="007A0D22" w:rsidRPr="00F71B20" w:rsidRDefault="007A0D22" w:rsidP="007A0D22">
            <w:pPr>
              <w:jc w:val="center"/>
              <w:cnfStyle w:val="000000000000" w:firstRow="0" w:lastRow="0" w:firstColumn="0" w:lastColumn="0" w:oddVBand="0" w:evenVBand="0" w:oddHBand="0" w:evenHBand="0" w:firstRowFirstColumn="0" w:firstRowLastColumn="0" w:lastRowFirstColumn="0" w:lastRowLastColumn="0"/>
              <w:rPr>
                <w:ins w:id="2023" w:author="Mohammad Nayeem" w:date="2020-02-28T00:25:00Z"/>
                <w:rFonts w:ascii="Times New Roman" w:hAnsi="Times New Roman" w:cs="Times New Roman"/>
                <w:b/>
                <w:sz w:val="24"/>
                <w:szCs w:val="24"/>
                <w:rPrChange w:id="2024" w:author="Mohammad Nayeem" w:date="2020-03-05T15:43:00Z">
                  <w:rPr>
                    <w:ins w:id="2025" w:author="Mohammad Nayeem" w:date="2020-02-28T00:25:00Z"/>
                    <w:rFonts w:ascii="Times New Roman" w:hAnsi="Times New Roman" w:cs="Times New Roman"/>
                    <w:sz w:val="24"/>
                    <w:szCs w:val="24"/>
                  </w:rPr>
                </w:rPrChange>
              </w:rPr>
            </w:pPr>
            <w:ins w:id="2026" w:author="Mohammad Nayeem" w:date="2020-02-28T00:25:00Z">
              <w:r w:rsidRPr="00F71B20">
                <w:rPr>
                  <w:rFonts w:ascii="Times New Roman" w:hAnsi="Times New Roman" w:cs="Times New Roman"/>
                  <w:b/>
                  <w:sz w:val="24"/>
                  <w:szCs w:val="24"/>
                  <w:rPrChange w:id="2027" w:author="Mohammad Nayeem" w:date="2020-03-05T15:43:00Z">
                    <w:rPr>
                      <w:rFonts w:ascii="Times New Roman" w:hAnsi="Times New Roman" w:cs="Times New Roman"/>
                      <w:sz w:val="24"/>
                      <w:szCs w:val="24"/>
                    </w:rPr>
                  </w:rPrChange>
                </w:rPr>
                <w:t>12584.35</w:t>
              </w:r>
            </w:ins>
          </w:p>
        </w:tc>
      </w:tr>
    </w:tbl>
    <w:p w14:paraId="3BAF35C1" w14:textId="77777777" w:rsidR="00A47817" w:rsidRPr="00F71B20" w:rsidRDefault="00A47817">
      <w:pPr>
        <w:spacing w:after="0" w:line="240" w:lineRule="auto"/>
        <w:rPr>
          <w:ins w:id="2028" w:author="Mohammad Nayeem" w:date="2020-02-27T22:09:00Z"/>
          <w:rFonts w:ascii="Times New Roman" w:eastAsia="Times New Roman" w:hAnsi="Times New Roman" w:cs="Times New Roman"/>
          <w:sz w:val="24"/>
          <w:szCs w:val="24"/>
        </w:rPr>
      </w:pPr>
    </w:p>
    <w:p w14:paraId="75775709" w14:textId="77777777" w:rsidR="00A47817" w:rsidRPr="00F71B20" w:rsidRDefault="00A47817">
      <w:pPr>
        <w:spacing w:after="0" w:line="240" w:lineRule="auto"/>
        <w:rPr>
          <w:ins w:id="2029" w:author="Mohammad Nayeem" w:date="2020-02-27T22:09:00Z"/>
          <w:rFonts w:ascii="Times New Roman" w:eastAsia="Times New Roman" w:hAnsi="Times New Roman" w:cs="Times New Roman"/>
          <w:sz w:val="24"/>
          <w:szCs w:val="24"/>
        </w:rPr>
      </w:pPr>
    </w:p>
    <w:p w14:paraId="75DC72D4" w14:textId="0785FA7C" w:rsidR="00840C53" w:rsidRPr="00F71B20" w:rsidRDefault="007501E8">
      <w:pPr>
        <w:spacing w:after="0" w:line="240" w:lineRule="auto"/>
        <w:rPr>
          <w:ins w:id="2030" w:author="Mohammad Nayeem" w:date="2020-02-27T23:57:00Z"/>
          <w:rFonts w:ascii="Times New Roman" w:eastAsia="Times New Roman" w:hAnsi="Times New Roman" w:cs="Times New Roman"/>
          <w:sz w:val="24"/>
          <w:szCs w:val="24"/>
        </w:rPr>
      </w:pPr>
      <w:r w:rsidRPr="00F71B20">
        <w:rPr>
          <w:rFonts w:ascii="Times New Roman" w:eastAsia="Times New Roman" w:hAnsi="Times New Roman" w:cs="Times New Roman"/>
          <w:sz w:val="24"/>
          <w:szCs w:val="24"/>
        </w:rPr>
        <w:t xml:space="preserve">Table </w:t>
      </w:r>
      <w:ins w:id="2031" w:author="Mohammad Nayeem" w:date="2020-02-28T00:54:00Z">
        <w:r w:rsidR="00F30B26" w:rsidRPr="00F71B20">
          <w:rPr>
            <w:rFonts w:ascii="Times New Roman" w:eastAsia="Times New Roman" w:hAnsi="Times New Roman" w:cs="Times New Roman"/>
            <w:sz w:val="24"/>
            <w:szCs w:val="24"/>
          </w:rPr>
          <w:t>3</w:t>
        </w:r>
      </w:ins>
      <w:del w:id="2032" w:author="Mohammad Nayeem" w:date="2020-02-28T00:54:00Z">
        <w:r w:rsidRPr="00F71B20" w:rsidDel="00F30B26">
          <w:rPr>
            <w:rFonts w:ascii="Times New Roman" w:eastAsia="Times New Roman" w:hAnsi="Times New Roman" w:cs="Times New Roman"/>
            <w:sz w:val="24"/>
            <w:szCs w:val="24"/>
          </w:rPr>
          <w:delText>2</w:delText>
        </w:r>
      </w:del>
      <w:r w:rsidRPr="00F71B20">
        <w:rPr>
          <w:rFonts w:ascii="Times New Roman" w:eastAsia="Times New Roman" w:hAnsi="Times New Roman" w:cs="Times New Roman"/>
          <w:sz w:val="24"/>
          <w:szCs w:val="24"/>
        </w:rPr>
        <w:t xml:space="preserve"> shows the results from crude estimates of PS </w:t>
      </w:r>
      <w:r w:rsidR="003B0345" w:rsidRPr="00F71B20">
        <w:rPr>
          <w:rFonts w:ascii="Times New Roman" w:eastAsia="Times New Roman" w:hAnsi="Times New Roman" w:cs="Times New Roman"/>
          <w:sz w:val="24"/>
          <w:szCs w:val="24"/>
        </w:rPr>
        <w:t xml:space="preserve">method </w:t>
      </w:r>
      <w:r w:rsidRPr="00F71B20">
        <w:rPr>
          <w:rFonts w:ascii="Times New Roman" w:eastAsia="Times New Roman" w:hAnsi="Times New Roman" w:cs="Times New Roman"/>
          <w:sz w:val="24"/>
          <w:szCs w:val="24"/>
        </w:rPr>
        <w:t xml:space="preserve">and NB regression. From the PS method, we found the crude (only type of delivery variable in the model) model had significantly higher 1.60 (95% confidence interval (CI): 1.30-1.97) and risk ratios (RR) for the C-section were 1.11 (95% CI: 1.01-1.23) for MICS and BDHS, respectively. Similarly, the crude estimates from the NB regression analysis showed that the risk ratio (RR) for the C-section was 1.06 (95% CI: 1.02-1.09) for MICS and 1.08 (CI: 0.97-1.19) for BDHS, respectively, which indicates that children were born in C-section </w:t>
      </w:r>
      <w:del w:id="2033" w:author="Nasar Ahmed" w:date="2020-01-24T11:31:00Z">
        <w:r w:rsidRPr="00F71B20">
          <w:rPr>
            <w:rFonts w:ascii="Times New Roman" w:eastAsia="Times New Roman" w:hAnsi="Times New Roman" w:cs="Times New Roman"/>
            <w:sz w:val="24"/>
            <w:szCs w:val="24"/>
          </w:rPr>
          <w:delText>to</w:delText>
        </w:r>
      </w:del>
      <w:r w:rsidRPr="00F71B20">
        <w:rPr>
          <w:rFonts w:ascii="Times New Roman" w:eastAsia="Times New Roman" w:hAnsi="Times New Roman" w:cs="Times New Roman"/>
          <w:sz w:val="24"/>
          <w:szCs w:val="24"/>
        </w:rPr>
        <w:t xml:space="preserve"> </w:t>
      </w:r>
      <w:del w:id="2034" w:author="Nasar Ahmed" w:date="2020-01-24T11:31:00Z">
        <w:r w:rsidRPr="00F71B20">
          <w:rPr>
            <w:rFonts w:ascii="Times New Roman" w:eastAsia="Times New Roman" w:hAnsi="Times New Roman" w:cs="Times New Roman"/>
            <w:sz w:val="24"/>
            <w:szCs w:val="24"/>
          </w:rPr>
          <w:delText>compare</w:delText>
        </w:r>
      </w:del>
      <w:ins w:id="2035" w:author="Nasar Ahmed" w:date="2020-01-24T11:31:00Z">
        <w:r w:rsidR="00652C29" w:rsidRPr="00F71B20">
          <w:rPr>
            <w:rFonts w:ascii="Times New Roman" w:eastAsia="Times New Roman" w:hAnsi="Times New Roman" w:cs="Times New Roman"/>
            <w:sz w:val="24"/>
            <w:szCs w:val="24"/>
          </w:rPr>
          <w:t>compared with</w:t>
        </w:r>
      </w:ins>
      <w:del w:id="2036" w:author="Nasar Ahmed" w:date="2020-01-24T11:31:00Z">
        <w:r w:rsidRPr="00F71B20">
          <w:rPr>
            <w:rFonts w:ascii="Times New Roman" w:eastAsia="Times New Roman" w:hAnsi="Times New Roman" w:cs="Times New Roman"/>
            <w:sz w:val="24"/>
            <w:szCs w:val="24"/>
          </w:rPr>
          <w:delText xml:space="preserve"> to</w:delText>
        </w:r>
      </w:del>
      <w:r w:rsidRPr="00F71B20">
        <w:rPr>
          <w:rFonts w:ascii="Times New Roman" w:eastAsia="Times New Roman" w:hAnsi="Times New Roman" w:cs="Times New Roman"/>
          <w:sz w:val="24"/>
          <w:szCs w:val="24"/>
        </w:rPr>
        <w:t xml:space="preserve"> the vaginal delivery were at increased risk for developing childhood disease. However, the association was not statistically significant in the crude model (p-value=0.159) for BDHS data but significant for MICS data (crude p-value=0.001).</w:t>
      </w:r>
    </w:p>
    <w:p w14:paraId="01E0FBE1" w14:textId="77777777" w:rsidR="002E6D7B" w:rsidRPr="00F71B20" w:rsidRDefault="002E6D7B">
      <w:pPr>
        <w:spacing w:after="0" w:line="240" w:lineRule="auto"/>
        <w:rPr>
          <w:rFonts w:ascii="Times New Roman" w:eastAsia="Times New Roman" w:hAnsi="Times New Roman" w:cs="Times New Roman"/>
          <w:sz w:val="24"/>
          <w:szCs w:val="24"/>
        </w:rPr>
      </w:pPr>
    </w:p>
    <w:p w14:paraId="252E1884" w14:textId="2C03D72F" w:rsidR="00FB6175" w:rsidRPr="00F71B20" w:rsidRDefault="007501E8">
      <w:pPr>
        <w:spacing w:after="0" w:line="240" w:lineRule="auto"/>
        <w:rPr>
          <w:rFonts w:ascii="Times New Roman" w:eastAsia="Times New Roman" w:hAnsi="Times New Roman" w:cs="Times New Roman"/>
          <w:sz w:val="24"/>
          <w:szCs w:val="24"/>
        </w:rPr>
      </w:pPr>
      <w:r w:rsidRPr="00F71B20">
        <w:rPr>
          <w:rFonts w:ascii="Times New Roman" w:eastAsia="Times New Roman" w:hAnsi="Times New Roman" w:cs="Times New Roman"/>
          <w:sz w:val="24"/>
          <w:szCs w:val="24"/>
          <w:highlight w:val="yellow"/>
          <w:rPrChange w:id="2037" w:author="Mohammad Nayeem" w:date="2020-03-05T15:43:00Z">
            <w:rPr>
              <w:rFonts w:ascii="Times New Roman" w:eastAsia="Times New Roman" w:hAnsi="Times New Roman" w:cs="Times New Roman"/>
              <w:sz w:val="24"/>
              <w:szCs w:val="24"/>
            </w:rPr>
          </w:rPrChange>
        </w:rPr>
        <w:t>This result is also similar to the S1 table</w:t>
      </w:r>
      <w:ins w:id="2038" w:author="Nasar Ahmed" w:date="2020-01-24T11:32:00Z">
        <w:r w:rsidR="00652C29" w:rsidRPr="00F71B20">
          <w:rPr>
            <w:rFonts w:ascii="Times New Roman" w:eastAsia="Times New Roman" w:hAnsi="Times New Roman" w:cs="Times New Roman"/>
            <w:sz w:val="24"/>
            <w:szCs w:val="24"/>
            <w:highlight w:val="yellow"/>
            <w:rPrChange w:id="2039" w:author="Mohammad Nayeem" w:date="2020-03-05T15:43:00Z">
              <w:rPr>
                <w:rFonts w:ascii="Times New Roman" w:eastAsia="Times New Roman" w:hAnsi="Times New Roman" w:cs="Times New Roman"/>
                <w:sz w:val="24"/>
                <w:szCs w:val="24"/>
              </w:rPr>
            </w:rPrChange>
          </w:rPr>
          <w:t>?</w:t>
        </w:r>
      </w:ins>
      <w:ins w:id="2040" w:author="Nasar Ahmed" w:date="2020-02-19T05:27:00Z">
        <w:r w:rsidRPr="00F71B20">
          <w:rPr>
            <w:rFonts w:ascii="Times New Roman" w:eastAsia="Times New Roman" w:hAnsi="Times New Roman" w:cs="Times New Roman"/>
            <w:sz w:val="24"/>
            <w:szCs w:val="24"/>
            <w:highlight w:val="yellow"/>
            <w:rPrChange w:id="2041" w:author="Mohammad Nayeem" w:date="2020-03-05T15:43:00Z">
              <w:rPr>
                <w:rFonts w:ascii="Times New Roman" w:eastAsia="Times New Roman" w:hAnsi="Times New Roman" w:cs="Times New Roman"/>
                <w:sz w:val="24"/>
                <w:szCs w:val="24"/>
              </w:rPr>
            </w:rPrChange>
          </w:rPr>
          <w:t>.</w:t>
        </w:r>
      </w:ins>
      <w:del w:id="2042" w:author="Nasar Ahmed" w:date="2020-02-19T05:27:00Z">
        <w:r w:rsidRPr="00F71B20">
          <w:rPr>
            <w:rFonts w:ascii="Times New Roman" w:eastAsia="Times New Roman" w:hAnsi="Times New Roman" w:cs="Times New Roman"/>
            <w:sz w:val="24"/>
            <w:szCs w:val="24"/>
            <w:highlight w:val="yellow"/>
            <w:rPrChange w:id="2043" w:author="Mohammad Nayeem" w:date="2020-03-05T15:43:00Z">
              <w:rPr>
                <w:rFonts w:ascii="Times New Roman" w:eastAsia="Times New Roman" w:hAnsi="Times New Roman" w:cs="Times New Roman"/>
                <w:sz w:val="24"/>
                <w:szCs w:val="24"/>
              </w:rPr>
            </w:rPrChange>
          </w:rPr>
          <w:delText>.</w:delText>
        </w:r>
      </w:del>
      <w:r w:rsidRPr="00F71B20">
        <w:rPr>
          <w:rFonts w:ascii="Times New Roman" w:eastAsia="Times New Roman" w:hAnsi="Times New Roman" w:cs="Times New Roman"/>
          <w:sz w:val="24"/>
          <w:szCs w:val="24"/>
          <w:highlight w:val="yellow"/>
          <w:rPrChange w:id="2044" w:author="Mohammad Nayeem" w:date="2020-03-05T15:43:00Z">
            <w:rPr>
              <w:rFonts w:ascii="Times New Roman" w:eastAsia="Times New Roman" w:hAnsi="Times New Roman" w:cs="Times New Roman"/>
              <w:sz w:val="24"/>
              <w:szCs w:val="24"/>
            </w:rPr>
          </w:rPrChange>
        </w:rPr>
        <w:t xml:space="preserve"> Hence, both methods and both data showed </w:t>
      </w:r>
      <w:ins w:id="2045" w:author="Nasar Ahmed" w:date="2020-02-19T05:27:00Z">
        <w:r w:rsidRPr="00F71B20">
          <w:rPr>
            <w:rFonts w:ascii="Times New Roman" w:eastAsia="Times New Roman" w:hAnsi="Times New Roman" w:cs="Times New Roman"/>
            <w:sz w:val="24"/>
            <w:szCs w:val="24"/>
            <w:highlight w:val="yellow"/>
            <w:rPrChange w:id="2046" w:author="Mohammad Nayeem" w:date="2020-03-05T15:43:00Z">
              <w:rPr>
                <w:rFonts w:ascii="Times New Roman" w:eastAsia="Times New Roman" w:hAnsi="Times New Roman" w:cs="Times New Roman"/>
                <w:sz w:val="24"/>
                <w:szCs w:val="24"/>
              </w:rPr>
            </w:rPrChange>
          </w:rPr>
          <w:t>similar</w:t>
        </w:r>
      </w:ins>
      <w:ins w:id="2047" w:author="Nasar Ahmed" w:date="2020-01-24T11:35:00Z">
        <w:r w:rsidR="00652C29" w:rsidRPr="00F71B20">
          <w:rPr>
            <w:rFonts w:ascii="Times New Roman" w:eastAsia="Times New Roman" w:hAnsi="Times New Roman" w:cs="Times New Roman"/>
            <w:sz w:val="24"/>
            <w:szCs w:val="24"/>
            <w:highlight w:val="yellow"/>
            <w:rPrChange w:id="2048" w:author="Mohammad Nayeem" w:date="2020-03-05T15:43:00Z">
              <w:rPr>
                <w:rFonts w:ascii="Times New Roman" w:eastAsia="Times New Roman" w:hAnsi="Times New Roman" w:cs="Times New Roman"/>
                <w:sz w:val="24"/>
                <w:szCs w:val="24"/>
              </w:rPr>
            </w:rPrChange>
          </w:rPr>
          <w:t>ity</w:t>
        </w:r>
      </w:ins>
      <w:ins w:id="2049" w:author="Nasar Ahmed" w:date="2020-02-19T05:27:00Z">
        <w:r w:rsidRPr="00F71B20">
          <w:rPr>
            <w:rFonts w:ascii="Times New Roman" w:eastAsia="Times New Roman" w:hAnsi="Times New Roman" w:cs="Times New Roman"/>
            <w:sz w:val="24"/>
            <w:szCs w:val="24"/>
            <w:highlight w:val="yellow"/>
            <w:rPrChange w:id="2050" w:author="Mohammad Nayeem" w:date="2020-03-05T15:43:00Z">
              <w:rPr>
                <w:rFonts w:ascii="Times New Roman" w:eastAsia="Times New Roman" w:hAnsi="Times New Roman" w:cs="Times New Roman"/>
                <w:sz w:val="24"/>
                <w:szCs w:val="24"/>
              </w:rPr>
            </w:rPrChange>
          </w:rPr>
          <w:t xml:space="preserve"> </w:t>
        </w:r>
      </w:ins>
      <w:ins w:id="2051" w:author="Nasar Ahmed" w:date="2020-01-24T11:35:00Z">
        <w:r w:rsidR="00652C29" w:rsidRPr="00F71B20">
          <w:rPr>
            <w:rFonts w:ascii="Times New Roman" w:eastAsia="Times New Roman" w:hAnsi="Times New Roman" w:cs="Times New Roman"/>
            <w:sz w:val="24"/>
            <w:szCs w:val="24"/>
            <w:highlight w:val="yellow"/>
            <w:rPrChange w:id="2052" w:author="Mohammad Nayeem" w:date="2020-03-05T15:43:00Z">
              <w:rPr>
                <w:rFonts w:ascii="Times New Roman" w:eastAsia="Times New Roman" w:hAnsi="Times New Roman" w:cs="Times New Roman"/>
                <w:sz w:val="24"/>
                <w:szCs w:val="24"/>
              </w:rPr>
            </w:rPrChange>
          </w:rPr>
          <w:t xml:space="preserve">in </w:t>
        </w:r>
      </w:ins>
      <w:ins w:id="2053" w:author="Nasar Ahmed" w:date="2020-01-24T11:34:00Z">
        <w:r w:rsidR="00652C29" w:rsidRPr="00F71B20">
          <w:rPr>
            <w:rFonts w:ascii="Times New Roman" w:eastAsia="Times New Roman" w:hAnsi="Times New Roman" w:cs="Times New Roman"/>
            <w:sz w:val="24"/>
            <w:szCs w:val="24"/>
            <w:highlight w:val="yellow"/>
            <w:rPrChange w:id="2054" w:author="Mohammad Nayeem" w:date="2020-03-05T15:43:00Z">
              <w:rPr>
                <w:rFonts w:ascii="Times New Roman" w:eastAsia="Times New Roman" w:hAnsi="Times New Roman" w:cs="Times New Roman"/>
                <w:sz w:val="24"/>
                <w:szCs w:val="24"/>
              </w:rPr>
            </w:rPrChange>
          </w:rPr>
          <w:t>results</w:t>
        </w:r>
      </w:ins>
      <w:ins w:id="2055" w:author="Nasar Ahmed" w:date="2020-01-24T11:36:00Z">
        <w:r w:rsidR="00652C29" w:rsidRPr="00F71B20">
          <w:rPr>
            <w:rFonts w:ascii="Times New Roman" w:eastAsia="Times New Roman" w:hAnsi="Times New Roman" w:cs="Times New Roman"/>
            <w:sz w:val="24"/>
            <w:szCs w:val="24"/>
            <w:highlight w:val="yellow"/>
            <w:rPrChange w:id="2056" w:author="Mohammad Nayeem" w:date="2020-03-05T15:43:00Z">
              <w:rPr>
                <w:rFonts w:ascii="Times New Roman" w:eastAsia="Times New Roman" w:hAnsi="Times New Roman" w:cs="Times New Roman"/>
                <w:sz w:val="24"/>
                <w:szCs w:val="24"/>
              </w:rPr>
            </w:rPrChange>
          </w:rPr>
          <w:t xml:space="preserve"> with different extents</w:t>
        </w:r>
      </w:ins>
      <w:ins w:id="2057" w:author="Nasar Ahmed" w:date="2020-01-24T11:34:00Z">
        <w:r w:rsidR="00652C29" w:rsidRPr="00F71B20">
          <w:rPr>
            <w:rFonts w:ascii="Times New Roman" w:eastAsia="Times New Roman" w:hAnsi="Times New Roman" w:cs="Times New Roman"/>
            <w:sz w:val="24"/>
            <w:szCs w:val="24"/>
            <w:highlight w:val="yellow"/>
            <w:rPrChange w:id="2058" w:author="Mohammad Nayeem" w:date="2020-03-05T15:43:00Z">
              <w:rPr>
                <w:rFonts w:ascii="Times New Roman" w:eastAsia="Times New Roman" w:hAnsi="Times New Roman" w:cs="Times New Roman"/>
                <w:sz w:val="24"/>
                <w:szCs w:val="24"/>
              </w:rPr>
            </w:rPrChange>
          </w:rPr>
          <w:t>.</w:t>
        </w:r>
      </w:ins>
      <w:del w:id="2059" w:author="Nasar Ahmed" w:date="2020-02-19T05:27:00Z">
        <w:r w:rsidRPr="00F71B20">
          <w:rPr>
            <w:rFonts w:ascii="Times New Roman" w:eastAsia="Times New Roman" w:hAnsi="Times New Roman" w:cs="Times New Roman"/>
            <w:sz w:val="24"/>
            <w:szCs w:val="24"/>
            <w:highlight w:val="yellow"/>
            <w:rPrChange w:id="2060" w:author="Mohammad Nayeem" w:date="2020-03-05T15:43:00Z">
              <w:rPr>
                <w:rFonts w:ascii="Times New Roman" w:eastAsia="Times New Roman" w:hAnsi="Times New Roman" w:cs="Times New Roman"/>
                <w:sz w:val="24"/>
                <w:szCs w:val="24"/>
              </w:rPr>
            </w:rPrChange>
          </w:rPr>
          <w:delText xml:space="preserve">similar </w:delText>
        </w:r>
      </w:del>
      <w:del w:id="2061" w:author="Nasar Ahmed" w:date="2020-01-24T11:34:00Z">
        <w:r w:rsidRPr="00F71B20">
          <w:rPr>
            <w:rFonts w:ascii="Times New Roman" w:eastAsia="Times New Roman" w:hAnsi="Times New Roman" w:cs="Times New Roman"/>
            <w:sz w:val="24"/>
            <w:szCs w:val="24"/>
            <w:highlight w:val="yellow"/>
            <w:rPrChange w:id="2062" w:author="Mohammad Nayeem" w:date="2020-03-05T15:43:00Z">
              <w:rPr>
                <w:rFonts w:ascii="Times New Roman" w:eastAsia="Times New Roman" w:hAnsi="Times New Roman" w:cs="Times New Roman"/>
                <w:sz w:val="24"/>
                <w:szCs w:val="24"/>
              </w:rPr>
            </w:rPrChange>
          </w:rPr>
          <w:delText>conclusions</w:delText>
        </w:r>
      </w:del>
      <w:del w:id="2063" w:author="NaYEeM" w:date="2020-02-26T14:45:00Z">
        <w:r w:rsidRPr="00F71B20" w:rsidDel="00CA1904">
          <w:rPr>
            <w:rFonts w:ascii="Times New Roman" w:eastAsia="Times New Roman" w:hAnsi="Times New Roman" w:cs="Times New Roman"/>
            <w:sz w:val="24"/>
            <w:szCs w:val="24"/>
            <w:highlight w:val="yellow"/>
            <w:rPrChange w:id="2064" w:author="Mohammad Nayeem" w:date="2020-03-05T15:43:00Z">
              <w:rPr>
                <w:rFonts w:ascii="Times New Roman" w:eastAsia="Times New Roman" w:hAnsi="Times New Roman" w:cs="Times New Roman"/>
                <w:sz w:val="24"/>
                <w:szCs w:val="24"/>
              </w:rPr>
            </w:rPrChange>
          </w:rPr>
          <w:delText>.</w:delText>
        </w:r>
      </w:del>
    </w:p>
    <w:p w14:paraId="746F5033" w14:textId="77777777" w:rsidR="007501E8" w:rsidRPr="00F71B20" w:rsidRDefault="007501E8">
      <w:pPr>
        <w:spacing w:after="0" w:line="240" w:lineRule="auto"/>
        <w:rPr>
          <w:rFonts w:ascii="Times New Roman" w:eastAsia="Times New Roman" w:hAnsi="Times New Roman" w:cs="Times New Roman"/>
          <w:sz w:val="24"/>
          <w:szCs w:val="24"/>
        </w:rPr>
      </w:pPr>
    </w:p>
    <w:tbl>
      <w:tblPr>
        <w:tblW w:w="0" w:type="auto"/>
        <w:jc w:val="center"/>
        <w:tblCellMar>
          <w:left w:w="10" w:type="dxa"/>
          <w:right w:w="10" w:type="dxa"/>
        </w:tblCellMar>
        <w:tblLook w:val="04A0" w:firstRow="1" w:lastRow="0" w:firstColumn="1" w:lastColumn="0" w:noHBand="0" w:noVBand="1"/>
      </w:tblPr>
      <w:tblGrid>
        <w:gridCol w:w="1456"/>
        <w:gridCol w:w="1635"/>
        <w:gridCol w:w="709"/>
        <w:gridCol w:w="1191"/>
        <w:gridCol w:w="1432"/>
        <w:gridCol w:w="788"/>
        <w:gridCol w:w="1191"/>
        <w:gridCol w:w="958"/>
      </w:tblGrid>
      <w:tr w:rsidR="00A52446" w:rsidRPr="00F71B20" w14:paraId="48CCFA68" w14:textId="77777777" w:rsidTr="0077287B">
        <w:trPr>
          <w:trHeight w:val="1"/>
          <w:jc w:val="center"/>
        </w:trPr>
        <w:tc>
          <w:tcPr>
            <w:tcW w:w="9175" w:type="dxa"/>
            <w:gridSpan w:val="8"/>
            <w:tcBorders>
              <w:bottom w:val="single" w:sz="4" w:space="0" w:color="BFBFBF"/>
            </w:tcBorders>
            <w:shd w:val="clear" w:color="000000" w:fill="FFFFFF"/>
            <w:tcMar>
              <w:left w:w="108" w:type="dxa"/>
              <w:right w:w="108" w:type="dxa"/>
            </w:tcMar>
            <w:vAlign w:val="center"/>
          </w:tcPr>
          <w:p w14:paraId="6D64A2F8" w14:textId="04FA5A7B" w:rsidR="003A75EE" w:rsidRPr="00F71B20" w:rsidRDefault="003A75EE">
            <w:pPr>
              <w:spacing w:after="0" w:line="240" w:lineRule="auto"/>
              <w:rPr>
                <w:rFonts w:ascii="Times New Roman" w:hAnsi="Times New Roman" w:cs="Times New Roman"/>
                <w:sz w:val="24"/>
                <w:szCs w:val="24"/>
              </w:rPr>
            </w:pPr>
            <w:r w:rsidRPr="00F71B20">
              <w:rPr>
                <w:rFonts w:ascii="Times New Roman" w:eastAsia="Times New Roman" w:hAnsi="Times New Roman" w:cs="Times New Roman"/>
                <w:sz w:val="24"/>
                <w:szCs w:val="24"/>
              </w:rPr>
              <w:t xml:space="preserve">Table </w:t>
            </w:r>
            <w:ins w:id="2065" w:author="Mohammad Nayeem" w:date="2020-02-28T00:54:00Z">
              <w:r w:rsidR="00F30B26" w:rsidRPr="00F71B20">
                <w:rPr>
                  <w:rFonts w:ascii="Times New Roman" w:eastAsia="Times New Roman" w:hAnsi="Times New Roman" w:cs="Times New Roman"/>
                  <w:sz w:val="24"/>
                  <w:szCs w:val="24"/>
                </w:rPr>
                <w:t>3</w:t>
              </w:r>
            </w:ins>
            <w:del w:id="2066" w:author="Mohammad Nayeem" w:date="2020-02-28T00:54:00Z">
              <w:r w:rsidRPr="00F71B20" w:rsidDel="00F30B26">
                <w:rPr>
                  <w:rFonts w:ascii="Times New Roman" w:eastAsia="Times New Roman" w:hAnsi="Times New Roman" w:cs="Times New Roman"/>
                  <w:sz w:val="24"/>
                  <w:szCs w:val="24"/>
                </w:rPr>
                <w:delText>2</w:delText>
              </w:r>
            </w:del>
            <w:r w:rsidRPr="00F71B20">
              <w:rPr>
                <w:rFonts w:ascii="Times New Roman" w:eastAsia="Times New Roman" w:hAnsi="Times New Roman" w:cs="Times New Roman"/>
                <w:sz w:val="24"/>
                <w:szCs w:val="24"/>
              </w:rPr>
              <w:t xml:space="preserve">: </w:t>
            </w:r>
            <w:ins w:id="2067" w:author="Mohammad Nayeem" w:date="2020-02-28T01:10:00Z">
              <w:r w:rsidR="00435A6A" w:rsidRPr="00F71B20">
                <w:rPr>
                  <w:rFonts w:ascii="Times New Roman" w:eastAsia="Times New Roman" w:hAnsi="Times New Roman" w:cs="Times New Roman"/>
                  <w:sz w:val="24"/>
                  <w:szCs w:val="24"/>
                </w:rPr>
                <w:t xml:space="preserve">Association between breastfeeding and selected childhood diseases </w:t>
              </w:r>
            </w:ins>
            <w:del w:id="2068" w:author="Mohammad Nayeem" w:date="2020-02-28T01:11:00Z">
              <w:r w:rsidRPr="00F71B20" w:rsidDel="00435A6A">
                <w:rPr>
                  <w:rFonts w:ascii="Times New Roman" w:eastAsia="Times New Roman" w:hAnsi="Times New Roman" w:cs="Times New Roman"/>
                  <w:sz w:val="24"/>
                  <w:szCs w:val="24"/>
                </w:rPr>
                <w:delText xml:space="preserve">Parameter estimates </w:delText>
              </w:r>
            </w:del>
            <w:r w:rsidRPr="00F71B20">
              <w:rPr>
                <w:rFonts w:ascii="Times New Roman" w:eastAsia="Times New Roman" w:hAnsi="Times New Roman" w:cs="Times New Roman"/>
                <w:sz w:val="24"/>
                <w:szCs w:val="24"/>
              </w:rPr>
              <w:t xml:space="preserve">from the </w:t>
            </w:r>
            <w:del w:id="2069" w:author="Mohammad Nayeem" w:date="2020-02-28T01:09:00Z">
              <w:r w:rsidRPr="00F71B20" w:rsidDel="00C30227">
                <w:rPr>
                  <w:rFonts w:ascii="Times New Roman" w:eastAsia="Times New Roman" w:hAnsi="Times New Roman" w:cs="Times New Roman"/>
                  <w:sz w:val="24"/>
                  <w:szCs w:val="24"/>
                </w:rPr>
                <w:delText>Propensity Scores</w:delText>
              </w:r>
            </w:del>
            <w:ins w:id="2070" w:author="Mohammad Nayeem" w:date="2020-02-28T01:09:00Z">
              <w:r w:rsidR="00C30227" w:rsidRPr="00F71B20">
                <w:rPr>
                  <w:rFonts w:ascii="Times New Roman" w:eastAsia="Times New Roman" w:hAnsi="Times New Roman" w:cs="Times New Roman"/>
                  <w:sz w:val="24"/>
                  <w:szCs w:val="24"/>
                </w:rPr>
                <w:t>PS models</w:t>
              </w:r>
            </w:ins>
            <w:r w:rsidRPr="00F71B20">
              <w:rPr>
                <w:rFonts w:ascii="Times New Roman" w:eastAsia="Times New Roman" w:hAnsi="Times New Roman" w:cs="Times New Roman"/>
                <w:sz w:val="24"/>
                <w:szCs w:val="24"/>
              </w:rPr>
              <w:t xml:space="preserve"> and the </w:t>
            </w:r>
            <w:del w:id="2071" w:author="Mohammad Nayeem" w:date="2020-02-28T01:09:00Z">
              <w:r w:rsidRPr="00F71B20" w:rsidDel="00C30227">
                <w:rPr>
                  <w:rFonts w:ascii="Times New Roman" w:eastAsia="Times New Roman" w:hAnsi="Times New Roman" w:cs="Times New Roman"/>
                  <w:sz w:val="24"/>
                  <w:szCs w:val="24"/>
                </w:rPr>
                <w:delText xml:space="preserve">Poisson </w:delText>
              </w:r>
            </w:del>
            <w:ins w:id="2072" w:author="Mohammad Nayeem" w:date="2020-02-28T01:09:00Z">
              <w:r w:rsidR="00C30227" w:rsidRPr="00F71B20">
                <w:rPr>
                  <w:rFonts w:ascii="Times New Roman" w:eastAsia="Times New Roman" w:hAnsi="Times New Roman" w:cs="Times New Roman"/>
                  <w:sz w:val="24"/>
                  <w:szCs w:val="24"/>
                </w:rPr>
                <w:t xml:space="preserve">NB </w:t>
              </w:r>
            </w:ins>
            <w:r w:rsidRPr="00F71B20">
              <w:rPr>
                <w:rFonts w:ascii="Times New Roman" w:eastAsia="Times New Roman" w:hAnsi="Times New Roman" w:cs="Times New Roman"/>
                <w:sz w:val="24"/>
                <w:szCs w:val="24"/>
              </w:rPr>
              <w:t xml:space="preserve">Regression methods </w:t>
            </w:r>
            <w:ins w:id="2073" w:author="Mohammad Nayeem" w:date="2020-02-28T01:11:00Z">
              <w:r w:rsidR="00435A6A" w:rsidRPr="00F71B20">
                <w:rPr>
                  <w:rFonts w:ascii="Times New Roman" w:eastAsia="Times New Roman" w:hAnsi="Times New Roman" w:cs="Times New Roman"/>
                  <w:sz w:val="24"/>
                  <w:szCs w:val="24"/>
                </w:rPr>
                <w:t>for unadjusted model</w:t>
              </w:r>
            </w:ins>
          </w:p>
        </w:tc>
      </w:tr>
      <w:tr w:rsidR="00A52446" w:rsidRPr="00F71B20" w14:paraId="745267FA" w14:textId="77777777"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AAF3A6D" w14:textId="77777777" w:rsidR="003A75EE" w:rsidRPr="00F71B20" w:rsidRDefault="003A75EE">
            <w:pPr>
              <w:spacing w:after="0" w:line="240" w:lineRule="auto"/>
              <w:rPr>
                <w:rFonts w:ascii="Times New Roman" w:eastAsia="Calibri" w:hAnsi="Times New Roman" w:cs="Times New Roman"/>
                <w:sz w:val="24"/>
                <w:szCs w:val="24"/>
                <w:rPrChange w:id="2074" w:author="Mohammad Nayeem" w:date="2020-03-05T15:43:00Z">
                  <w:rPr>
                    <w:rFonts w:ascii="Times New Roman" w:eastAsia="Calibri" w:hAnsi="Times New Roman" w:cs="Times New Roman"/>
                  </w:rPr>
                </w:rPrChange>
              </w:rPr>
            </w:pP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F614EDA" w14:textId="77777777" w:rsidR="003A75EE" w:rsidRPr="00F71B20" w:rsidRDefault="003A75EE">
            <w:pPr>
              <w:spacing w:after="0" w:line="240" w:lineRule="auto"/>
              <w:rPr>
                <w:rFonts w:ascii="Times New Roman" w:eastAsia="Calibri" w:hAnsi="Times New Roman" w:cs="Times New Roman"/>
                <w:sz w:val="24"/>
                <w:szCs w:val="24"/>
                <w:rPrChange w:id="2075" w:author="Mohammad Nayeem" w:date="2020-03-05T15:43:00Z">
                  <w:rPr>
                    <w:rFonts w:ascii="Times New Roman" w:eastAsia="Calibri" w:hAnsi="Times New Roman" w:cs="Times New Roman"/>
                  </w:rPr>
                </w:rPrChange>
              </w:rPr>
            </w:pPr>
          </w:p>
        </w:tc>
        <w:tc>
          <w:tcPr>
            <w:tcW w:w="5937"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31AC05C" w14:textId="77777777" w:rsidR="003A75EE" w:rsidRPr="00F71B20" w:rsidRDefault="003A75EE">
            <w:pPr>
              <w:spacing w:after="0" w:line="240" w:lineRule="auto"/>
              <w:rPr>
                <w:rFonts w:ascii="Times New Roman" w:hAnsi="Times New Roman" w:cs="Times New Roman"/>
                <w:sz w:val="24"/>
                <w:szCs w:val="24"/>
                <w:rPrChange w:id="207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077" w:author="Mohammad Nayeem" w:date="2020-03-05T15:43:00Z">
                  <w:rPr>
                    <w:rFonts w:ascii="Times New Roman" w:eastAsia="Times New Roman" w:hAnsi="Times New Roman" w:cs="Times New Roman"/>
                  </w:rPr>
                </w:rPrChange>
              </w:rPr>
              <w:t>Crude Estimates</w:t>
            </w:r>
          </w:p>
        </w:tc>
      </w:tr>
      <w:tr w:rsidR="00A52446" w:rsidRPr="00F71B20" w14:paraId="5D87D557" w14:textId="77777777"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86BEADE" w14:textId="77777777" w:rsidR="003A75EE" w:rsidRPr="00F71B20" w:rsidRDefault="003A75EE">
            <w:pPr>
              <w:spacing w:after="0" w:line="240" w:lineRule="auto"/>
              <w:rPr>
                <w:rFonts w:ascii="Times New Roman" w:eastAsia="Calibri" w:hAnsi="Times New Roman" w:cs="Times New Roman"/>
                <w:sz w:val="24"/>
                <w:szCs w:val="24"/>
                <w:rPrChange w:id="2078" w:author="Mohammad Nayeem" w:date="2020-03-05T15:43:00Z">
                  <w:rPr>
                    <w:rFonts w:ascii="Times New Roman" w:eastAsia="Calibri" w:hAnsi="Times New Roman" w:cs="Times New Roman"/>
                  </w:rPr>
                </w:rPrChange>
              </w:rPr>
            </w:pP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1E02AA" w14:textId="77777777" w:rsidR="003A75EE" w:rsidRPr="00F71B20" w:rsidRDefault="003A75EE">
            <w:pPr>
              <w:spacing w:after="0" w:line="240" w:lineRule="auto"/>
              <w:rPr>
                <w:rFonts w:ascii="Times New Roman" w:eastAsia="Calibri" w:hAnsi="Times New Roman" w:cs="Times New Roman"/>
                <w:sz w:val="24"/>
                <w:szCs w:val="24"/>
                <w:rPrChange w:id="2079" w:author="Mohammad Nayeem" w:date="2020-03-05T15:43:00Z">
                  <w:rPr>
                    <w:rFonts w:ascii="Times New Roman" w:eastAsia="Calibri" w:hAnsi="Times New Roman" w:cs="Times New Roman"/>
                  </w:rPr>
                </w:rPrChange>
              </w:rPr>
            </w:pPr>
          </w:p>
        </w:tc>
        <w:tc>
          <w:tcPr>
            <w:tcW w:w="2880"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D59208E" w14:textId="77777777" w:rsidR="003A75EE" w:rsidRPr="00F71B20" w:rsidRDefault="003A75EE">
            <w:pPr>
              <w:spacing w:after="0" w:line="240" w:lineRule="auto"/>
              <w:rPr>
                <w:rFonts w:ascii="Times New Roman" w:hAnsi="Times New Roman" w:cs="Times New Roman"/>
                <w:sz w:val="24"/>
                <w:szCs w:val="24"/>
                <w:rPrChange w:id="208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081" w:author="Mohammad Nayeem" w:date="2020-03-05T15:43:00Z">
                  <w:rPr>
                    <w:rFonts w:ascii="Times New Roman" w:eastAsia="Times New Roman" w:hAnsi="Times New Roman" w:cs="Times New Roman"/>
                  </w:rPr>
                </w:rPrChange>
              </w:rPr>
              <w:t>MICS 2012</w:t>
            </w:r>
          </w:p>
        </w:tc>
        <w:tc>
          <w:tcPr>
            <w:tcW w:w="3057"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F42B789" w14:textId="77777777" w:rsidR="003A75EE" w:rsidRPr="00F71B20" w:rsidRDefault="003A75EE">
            <w:pPr>
              <w:spacing w:after="0" w:line="240" w:lineRule="auto"/>
              <w:rPr>
                <w:rFonts w:ascii="Times New Roman" w:hAnsi="Times New Roman" w:cs="Times New Roman"/>
                <w:sz w:val="24"/>
                <w:szCs w:val="24"/>
                <w:rPrChange w:id="208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083" w:author="Mohammad Nayeem" w:date="2020-03-05T15:43:00Z">
                  <w:rPr>
                    <w:rFonts w:ascii="Times New Roman" w:eastAsia="Times New Roman" w:hAnsi="Times New Roman" w:cs="Times New Roman"/>
                  </w:rPr>
                </w:rPrChange>
              </w:rPr>
              <w:t>BDHS 2014</w:t>
            </w:r>
          </w:p>
        </w:tc>
      </w:tr>
      <w:tr w:rsidR="00A52446" w:rsidRPr="00F71B20" w14:paraId="624375A3" w14:textId="77777777"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104AE4" w14:textId="77777777" w:rsidR="003A75EE" w:rsidRPr="00F71B20" w:rsidRDefault="003A75EE">
            <w:pPr>
              <w:spacing w:after="0" w:line="240" w:lineRule="auto"/>
              <w:rPr>
                <w:rFonts w:ascii="Times New Roman" w:hAnsi="Times New Roman" w:cs="Times New Roman"/>
                <w:sz w:val="24"/>
                <w:szCs w:val="24"/>
                <w:rPrChange w:id="208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085" w:author="Mohammad Nayeem" w:date="2020-03-05T15:43:00Z">
                  <w:rPr>
                    <w:rFonts w:ascii="Times New Roman" w:eastAsia="Times New Roman" w:hAnsi="Times New Roman" w:cs="Times New Roman"/>
                  </w:rPr>
                </w:rPrChange>
              </w:rPr>
              <w:t>Method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F15CFF6" w14:textId="77777777" w:rsidR="003A75EE" w:rsidRPr="00F71B20" w:rsidRDefault="003A75EE">
            <w:pPr>
              <w:spacing w:after="0" w:line="240" w:lineRule="auto"/>
              <w:rPr>
                <w:rFonts w:ascii="Times New Roman" w:hAnsi="Times New Roman" w:cs="Times New Roman"/>
                <w:sz w:val="24"/>
                <w:szCs w:val="24"/>
                <w:rPrChange w:id="208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087" w:author="Mohammad Nayeem" w:date="2020-03-05T15:43:00Z">
                  <w:rPr>
                    <w:rFonts w:ascii="Times New Roman" w:eastAsia="Times New Roman" w:hAnsi="Times New Roman" w:cs="Times New Roman"/>
                  </w:rPr>
                </w:rPrChange>
              </w:rPr>
              <w:t>Exposure</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2D806FB" w14:textId="77777777" w:rsidR="003A75EE" w:rsidRPr="00F71B20" w:rsidRDefault="003A75EE">
            <w:pPr>
              <w:spacing w:after="0" w:line="240" w:lineRule="auto"/>
              <w:rPr>
                <w:rFonts w:ascii="Times New Roman" w:hAnsi="Times New Roman" w:cs="Times New Roman"/>
                <w:sz w:val="24"/>
                <w:szCs w:val="24"/>
                <w:rPrChange w:id="208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089" w:author="Mohammad Nayeem" w:date="2020-03-05T15:43:00Z">
                  <w:rPr>
                    <w:rFonts w:ascii="Times New Roman" w:eastAsia="Times New Roman" w:hAnsi="Times New Roman" w:cs="Times New Roman"/>
                  </w:rPr>
                </w:rPrChange>
              </w:rPr>
              <w:t>RR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909357" w14:textId="77777777" w:rsidR="003A75EE" w:rsidRPr="00F71B20" w:rsidRDefault="003A75EE">
            <w:pPr>
              <w:spacing w:after="0" w:line="240" w:lineRule="auto"/>
              <w:rPr>
                <w:rFonts w:ascii="Times New Roman" w:hAnsi="Times New Roman" w:cs="Times New Roman"/>
                <w:sz w:val="24"/>
                <w:szCs w:val="24"/>
                <w:rPrChange w:id="209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091" w:author="Mohammad Nayeem" w:date="2020-03-05T15:43:00Z">
                  <w:rPr>
                    <w:rFonts w:ascii="Times New Roman" w:eastAsia="Times New Roman" w:hAnsi="Times New Roman" w:cs="Times New Roman"/>
                  </w:rPr>
                </w:rPrChange>
              </w:rPr>
              <w:t>95% CI</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71475F" w14:textId="77777777" w:rsidR="003A75EE" w:rsidRPr="00F71B20" w:rsidRDefault="00840C53">
            <w:pPr>
              <w:spacing w:after="0" w:line="240" w:lineRule="auto"/>
              <w:rPr>
                <w:rFonts w:ascii="Times New Roman" w:hAnsi="Times New Roman" w:cs="Times New Roman"/>
                <w:sz w:val="24"/>
                <w:szCs w:val="24"/>
                <w:rPrChange w:id="209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093" w:author="Mohammad Nayeem" w:date="2020-03-05T15:43:00Z">
                  <w:rPr>
                    <w:rFonts w:ascii="Times New Roman" w:eastAsia="Times New Roman" w:hAnsi="Times New Roman" w:cs="Times New Roman"/>
                  </w:rPr>
                </w:rPrChange>
              </w:rPr>
              <w:t>p</w:t>
            </w:r>
            <w:r w:rsidR="003A75EE" w:rsidRPr="00F71B20">
              <w:rPr>
                <w:rFonts w:ascii="Times New Roman" w:eastAsia="Times New Roman" w:hAnsi="Times New Roman" w:cs="Times New Roman"/>
                <w:sz w:val="24"/>
                <w:szCs w:val="24"/>
                <w:rPrChange w:id="2094" w:author="Mohammad Nayeem" w:date="2020-03-05T15:43:00Z">
                  <w:rPr>
                    <w:rFonts w:ascii="Times New Roman" w:eastAsia="Times New Roman" w:hAnsi="Times New Roman" w:cs="Times New Roman"/>
                  </w:rPr>
                </w:rPrChange>
              </w:rPr>
              <w:t>-value</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CBEE63" w14:textId="77777777" w:rsidR="003A75EE" w:rsidRPr="00F71B20" w:rsidRDefault="003A75EE">
            <w:pPr>
              <w:spacing w:after="0" w:line="240" w:lineRule="auto"/>
              <w:rPr>
                <w:rFonts w:ascii="Times New Roman" w:hAnsi="Times New Roman" w:cs="Times New Roman"/>
                <w:sz w:val="24"/>
                <w:szCs w:val="24"/>
                <w:rPrChange w:id="209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096" w:author="Mohammad Nayeem" w:date="2020-03-05T15:43:00Z">
                  <w:rPr>
                    <w:rFonts w:ascii="Times New Roman" w:eastAsia="Times New Roman" w:hAnsi="Times New Roman" w:cs="Times New Roman"/>
                  </w:rPr>
                </w:rPrChange>
              </w:rPr>
              <w:t>RR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F8534DD" w14:textId="77777777" w:rsidR="003A75EE" w:rsidRPr="00F71B20" w:rsidRDefault="003A75EE">
            <w:pPr>
              <w:spacing w:after="0" w:line="240" w:lineRule="auto"/>
              <w:rPr>
                <w:rFonts w:ascii="Times New Roman" w:hAnsi="Times New Roman" w:cs="Times New Roman"/>
                <w:sz w:val="24"/>
                <w:szCs w:val="24"/>
                <w:rPrChange w:id="209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098" w:author="Mohammad Nayeem" w:date="2020-03-05T15:43:00Z">
                  <w:rPr>
                    <w:rFonts w:ascii="Times New Roman" w:eastAsia="Times New Roman" w:hAnsi="Times New Roman" w:cs="Times New Roman"/>
                  </w:rPr>
                </w:rPrChange>
              </w:rPr>
              <w:t>95% CI</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49E783" w14:textId="77777777" w:rsidR="003A75EE" w:rsidRPr="00F71B20" w:rsidRDefault="003A75EE">
            <w:pPr>
              <w:spacing w:after="0" w:line="240" w:lineRule="auto"/>
              <w:rPr>
                <w:rFonts w:ascii="Times New Roman" w:hAnsi="Times New Roman" w:cs="Times New Roman"/>
                <w:sz w:val="24"/>
                <w:szCs w:val="24"/>
                <w:rPrChange w:id="209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00" w:author="Mohammad Nayeem" w:date="2020-03-05T15:43:00Z">
                  <w:rPr>
                    <w:rFonts w:ascii="Times New Roman" w:eastAsia="Times New Roman" w:hAnsi="Times New Roman" w:cs="Times New Roman"/>
                  </w:rPr>
                </w:rPrChange>
              </w:rPr>
              <w:t>p-value</w:t>
            </w:r>
          </w:p>
        </w:tc>
      </w:tr>
      <w:tr w:rsidR="00A52446" w:rsidRPr="00F71B20" w14:paraId="2FB17B6C" w14:textId="77777777"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04E161" w14:textId="77777777" w:rsidR="003A75EE" w:rsidRPr="00F71B20" w:rsidRDefault="00784885">
            <w:pPr>
              <w:spacing w:after="0" w:line="240" w:lineRule="auto"/>
              <w:rPr>
                <w:rFonts w:ascii="Times New Roman" w:hAnsi="Times New Roman" w:cs="Times New Roman"/>
                <w:sz w:val="24"/>
                <w:szCs w:val="24"/>
                <w:rPrChange w:id="210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02" w:author="Mohammad Nayeem" w:date="2020-03-05T15:43:00Z">
                  <w:rPr>
                    <w:rFonts w:ascii="Times New Roman" w:eastAsia="Times New Roman" w:hAnsi="Times New Roman" w:cs="Times New Roman"/>
                  </w:rPr>
                </w:rPrChange>
              </w:rPr>
              <w:t>PS</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347270C" w14:textId="77777777" w:rsidR="003A75EE" w:rsidRPr="00F71B20" w:rsidRDefault="003A75EE">
            <w:pPr>
              <w:spacing w:after="0" w:line="240" w:lineRule="auto"/>
              <w:rPr>
                <w:rFonts w:ascii="Times New Roman" w:eastAsia="Times New Roman" w:hAnsi="Times New Roman" w:cs="Times New Roman"/>
                <w:sz w:val="24"/>
                <w:szCs w:val="24"/>
                <w:rPrChange w:id="2103"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104" w:author="Mohammad Nayeem" w:date="2020-03-05T15:43:00Z">
                  <w:rPr>
                    <w:rFonts w:ascii="Times New Roman" w:eastAsia="Times New Roman" w:hAnsi="Times New Roman" w:cs="Times New Roman"/>
                  </w:rPr>
                </w:rPrChange>
              </w:rPr>
              <w:t>C-section vs.</w:t>
            </w:r>
          </w:p>
          <w:p w14:paraId="1BB1C4EA" w14:textId="77777777" w:rsidR="003A75EE" w:rsidRPr="00F71B20" w:rsidRDefault="003A75EE">
            <w:pPr>
              <w:spacing w:after="0" w:line="240" w:lineRule="auto"/>
              <w:rPr>
                <w:rFonts w:ascii="Times New Roman" w:hAnsi="Times New Roman" w:cs="Times New Roman"/>
                <w:sz w:val="24"/>
                <w:szCs w:val="24"/>
                <w:rPrChange w:id="210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06" w:author="Mohammad Nayeem" w:date="2020-03-05T15:43:00Z">
                  <w:rPr>
                    <w:rFonts w:ascii="Times New Roman" w:eastAsia="Times New Roman" w:hAnsi="Times New Roman" w:cs="Times New Roman"/>
                  </w:rPr>
                </w:rPrChange>
              </w:rPr>
              <w:t>Vaginal delivery</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DBF869" w14:textId="77777777" w:rsidR="003A75EE" w:rsidRPr="00F71B20" w:rsidRDefault="003A75EE">
            <w:pPr>
              <w:spacing w:after="0" w:line="240" w:lineRule="auto"/>
              <w:rPr>
                <w:rFonts w:ascii="Times New Roman" w:hAnsi="Times New Roman" w:cs="Times New Roman"/>
                <w:sz w:val="24"/>
                <w:szCs w:val="24"/>
                <w:rPrChange w:id="210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108" w:author="Mohammad Nayeem" w:date="2020-03-05T15:43:00Z">
                  <w:rPr>
                    <w:rFonts w:ascii="Times New Roman" w:hAnsi="Times New Roman" w:cs="Times New Roman"/>
                  </w:rPr>
                </w:rPrChange>
              </w:rPr>
              <w:t>1.60</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D59ED9" w14:textId="77777777" w:rsidR="003A75EE" w:rsidRPr="00F71B20" w:rsidRDefault="003A75EE">
            <w:pPr>
              <w:spacing w:after="0" w:line="240" w:lineRule="auto"/>
              <w:rPr>
                <w:rFonts w:ascii="Times New Roman" w:hAnsi="Times New Roman" w:cs="Times New Roman"/>
                <w:sz w:val="24"/>
                <w:szCs w:val="24"/>
                <w:rPrChange w:id="210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110" w:author="Mohammad Nayeem" w:date="2020-03-05T15:43:00Z">
                  <w:rPr>
                    <w:rFonts w:ascii="Times New Roman" w:hAnsi="Times New Roman" w:cs="Times New Roman"/>
                  </w:rPr>
                </w:rPrChange>
              </w:rPr>
              <w:t>1.30-1.97</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3BC859" w14:textId="481B7FE6" w:rsidR="003A75EE" w:rsidRPr="00F71B20" w:rsidRDefault="00A33184">
            <w:pPr>
              <w:spacing w:after="0" w:line="240" w:lineRule="auto"/>
              <w:rPr>
                <w:rFonts w:ascii="Times New Roman" w:hAnsi="Times New Roman" w:cs="Times New Roman"/>
                <w:sz w:val="24"/>
                <w:szCs w:val="24"/>
                <w:rPrChange w:id="2111" w:author="Mohammad Nayeem" w:date="2020-03-05T15:43:00Z">
                  <w:rPr>
                    <w:rFonts w:ascii="Times New Roman" w:hAnsi="Times New Roman" w:cs="Times New Roman"/>
                  </w:rPr>
                </w:rPrChange>
              </w:rPr>
            </w:pPr>
            <w:ins w:id="2112" w:author="NaYEeM" w:date="2020-02-26T14:42:00Z">
              <w:r w:rsidRPr="00F71B20">
                <w:rPr>
                  <w:rFonts w:ascii="Times New Roman" w:hAnsi="Times New Roman" w:cs="Times New Roman"/>
                  <w:sz w:val="24"/>
                  <w:szCs w:val="24"/>
                </w:rPr>
                <w:t>&lt;0.001</w:t>
              </w:r>
            </w:ins>
            <w:del w:id="2113" w:author="NaYEeM" w:date="2020-02-26T14:42:00Z">
              <w:r w:rsidR="003A75EE" w:rsidRPr="00F71B20" w:rsidDel="00A33184">
                <w:rPr>
                  <w:rFonts w:ascii="Times New Roman" w:hAnsi="Times New Roman" w:cs="Times New Roman"/>
                  <w:sz w:val="24"/>
                  <w:szCs w:val="24"/>
                  <w:rPrChange w:id="2114" w:author="Mohammad Nayeem" w:date="2020-03-05T15:43:00Z">
                    <w:rPr>
                      <w:rFonts w:ascii="Times New Roman" w:hAnsi="Times New Roman" w:cs="Times New Roman"/>
                    </w:rPr>
                  </w:rPrChange>
                </w:rPr>
                <w:delText>0.000</w:delText>
              </w:r>
            </w:del>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081A5D3" w14:textId="77777777" w:rsidR="003A75EE" w:rsidRPr="00F71B20" w:rsidRDefault="003A75EE">
            <w:pPr>
              <w:spacing w:after="0" w:line="240" w:lineRule="auto"/>
              <w:rPr>
                <w:rFonts w:ascii="Times New Roman" w:hAnsi="Times New Roman" w:cs="Times New Roman"/>
                <w:sz w:val="24"/>
                <w:szCs w:val="24"/>
                <w:rPrChange w:id="211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16" w:author="Mohammad Nayeem" w:date="2020-03-05T15:43:00Z">
                  <w:rPr>
                    <w:rFonts w:ascii="Times New Roman" w:eastAsia="Times New Roman" w:hAnsi="Times New Roman" w:cs="Times New Roman"/>
                  </w:rPr>
                </w:rPrChange>
              </w:rPr>
              <w:t>1.11</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8C33890" w14:textId="77777777" w:rsidR="003A75EE" w:rsidRPr="00F71B20" w:rsidRDefault="003A75EE">
            <w:pPr>
              <w:spacing w:after="0" w:line="240" w:lineRule="auto"/>
              <w:rPr>
                <w:rFonts w:ascii="Times New Roman" w:hAnsi="Times New Roman" w:cs="Times New Roman"/>
                <w:sz w:val="24"/>
                <w:szCs w:val="24"/>
                <w:rPrChange w:id="211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18" w:author="Mohammad Nayeem" w:date="2020-03-05T15:43:00Z">
                  <w:rPr>
                    <w:rFonts w:ascii="Times New Roman" w:eastAsia="Times New Roman" w:hAnsi="Times New Roman" w:cs="Times New Roman"/>
                  </w:rPr>
                </w:rPrChange>
              </w:rPr>
              <w:t>1.01-1.23</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45DDB43" w14:textId="77777777" w:rsidR="003A75EE" w:rsidRPr="00F71B20" w:rsidRDefault="003A75EE">
            <w:pPr>
              <w:spacing w:after="0" w:line="240" w:lineRule="auto"/>
              <w:rPr>
                <w:rFonts w:ascii="Times New Roman" w:hAnsi="Times New Roman" w:cs="Times New Roman"/>
                <w:sz w:val="24"/>
                <w:szCs w:val="24"/>
                <w:rPrChange w:id="211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20" w:author="Mohammad Nayeem" w:date="2020-03-05T15:43:00Z">
                  <w:rPr>
                    <w:rFonts w:ascii="Times New Roman" w:eastAsia="Times New Roman" w:hAnsi="Times New Roman" w:cs="Times New Roman"/>
                  </w:rPr>
                </w:rPrChange>
              </w:rPr>
              <w:t>0.0</w:t>
            </w:r>
            <w:r w:rsidR="00750B3C" w:rsidRPr="00F71B20">
              <w:rPr>
                <w:rFonts w:ascii="Times New Roman" w:eastAsia="Times New Roman" w:hAnsi="Times New Roman" w:cs="Times New Roman"/>
                <w:sz w:val="24"/>
                <w:szCs w:val="24"/>
                <w:rPrChange w:id="2121" w:author="Mohammad Nayeem" w:date="2020-03-05T15:43:00Z">
                  <w:rPr>
                    <w:rFonts w:ascii="Times New Roman" w:eastAsia="Times New Roman" w:hAnsi="Times New Roman" w:cs="Times New Roman"/>
                  </w:rPr>
                </w:rPrChange>
              </w:rPr>
              <w:t>4</w:t>
            </w:r>
            <w:r w:rsidRPr="00F71B20">
              <w:rPr>
                <w:rFonts w:ascii="Times New Roman" w:eastAsia="Times New Roman" w:hAnsi="Times New Roman" w:cs="Times New Roman"/>
                <w:sz w:val="24"/>
                <w:szCs w:val="24"/>
                <w:rPrChange w:id="2122" w:author="Mohammad Nayeem" w:date="2020-03-05T15:43:00Z">
                  <w:rPr>
                    <w:rFonts w:ascii="Times New Roman" w:eastAsia="Times New Roman" w:hAnsi="Times New Roman" w:cs="Times New Roman"/>
                  </w:rPr>
                </w:rPrChange>
              </w:rPr>
              <w:t>2</w:t>
            </w:r>
          </w:p>
        </w:tc>
      </w:tr>
      <w:tr w:rsidR="00A52446" w:rsidRPr="00F71B20" w14:paraId="4CC2ADA8" w14:textId="77777777" w:rsidTr="0077287B">
        <w:trPr>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6D8AF28" w14:textId="77777777" w:rsidR="003A75EE" w:rsidRPr="00F71B20" w:rsidRDefault="00784885">
            <w:pPr>
              <w:spacing w:after="0" w:line="240" w:lineRule="auto"/>
              <w:rPr>
                <w:rFonts w:ascii="Times New Roman" w:hAnsi="Times New Roman" w:cs="Times New Roman"/>
                <w:sz w:val="24"/>
                <w:szCs w:val="24"/>
                <w:rPrChange w:id="212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24" w:author="Mohammad Nayeem" w:date="2020-03-05T15:43:00Z">
                  <w:rPr>
                    <w:rFonts w:ascii="Times New Roman" w:eastAsia="Times New Roman" w:hAnsi="Times New Roman" w:cs="Times New Roman"/>
                  </w:rPr>
                </w:rPrChange>
              </w:rPr>
              <w:t>NB</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C471F8" w14:textId="77777777" w:rsidR="003A75EE" w:rsidRPr="00F71B20" w:rsidRDefault="003A75EE">
            <w:pPr>
              <w:spacing w:after="0" w:line="240" w:lineRule="auto"/>
              <w:rPr>
                <w:rFonts w:ascii="Times New Roman" w:eastAsia="Times New Roman" w:hAnsi="Times New Roman" w:cs="Times New Roman"/>
                <w:sz w:val="24"/>
                <w:szCs w:val="24"/>
                <w:rPrChange w:id="2125"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126" w:author="Mohammad Nayeem" w:date="2020-03-05T15:43:00Z">
                  <w:rPr>
                    <w:rFonts w:ascii="Times New Roman" w:eastAsia="Times New Roman" w:hAnsi="Times New Roman" w:cs="Times New Roman"/>
                  </w:rPr>
                </w:rPrChange>
              </w:rPr>
              <w:t>C-section vs.</w:t>
            </w:r>
          </w:p>
          <w:p w14:paraId="6854E1CD" w14:textId="77777777" w:rsidR="003A75EE" w:rsidRPr="00F71B20" w:rsidRDefault="003A75EE">
            <w:pPr>
              <w:spacing w:after="0" w:line="240" w:lineRule="auto"/>
              <w:rPr>
                <w:rFonts w:ascii="Times New Roman" w:hAnsi="Times New Roman" w:cs="Times New Roman"/>
                <w:sz w:val="24"/>
                <w:szCs w:val="24"/>
                <w:rPrChange w:id="212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28" w:author="Mohammad Nayeem" w:date="2020-03-05T15:43:00Z">
                  <w:rPr>
                    <w:rFonts w:ascii="Times New Roman" w:eastAsia="Times New Roman" w:hAnsi="Times New Roman" w:cs="Times New Roman"/>
                  </w:rPr>
                </w:rPrChange>
              </w:rPr>
              <w:t>Vaginal delivery</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6763D9" w14:textId="77777777" w:rsidR="003A75EE" w:rsidRPr="00F71B20" w:rsidRDefault="003A75EE">
            <w:pPr>
              <w:spacing w:after="0" w:line="240" w:lineRule="auto"/>
              <w:rPr>
                <w:rFonts w:ascii="Times New Roman" w:hAnsi="Times New Roman" w:cs="Times New Roman"/>
                <w:sz w:val="24"/>
                <w:szCs w:val="24"/>
                <w:rPrChange w:id="212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30" w:author="Mohammad Nayeem" w:date="2020-03-05T15:43:00Z">
                  <w:rPr>
                    <w:rFonts w:ascii="Times New Roman" w:eastAsia="Times New Roman" w:hAnsi="Times New Roman" w:cs="Times New Roman"/>
                  </w:rPr>
                </w:rPrChange>
              </w:rPr>
              <w:t>1.06</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6E354D" w14:textId="77777777" w:rsidR="003A75EE" w:rsidRPr="00F71B20" w:rsidRDefault="003A75EE">
            <w:pPr>
              <w:spacing w:after="0" w:line="240" w:lineRule="auto"/>
              <w:rPr>
                <w:rFonts w:ascii="Times New Roman" w:hAnsi="Times New Roman" w:cs="Times New Roman"/>
                <w:sz w:val="24"/>
                <w:szCs w:val="24"/>
                <w:rPrChange w:id="213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32" w:author="Mohammad Nayeem" w:date="2020-03-05T15:43:00Z">
                  <w:rPr>
                    <w:rFonts w:ascii="Times New Roman" w:eastAsia="Times New Roman" w:hAnsi="Times New Roman" w:cs="Times New Roman"/>
                  </w:rPr>
                </w:rPrChange>
              </w:rPr>
              <w:t>1.02-1.09</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FFB106" w14:textId="2B788634" w:rsidR="003A75EE" w:rsidRPr="00F71B20" w:rsidRDefault="00A33184">
            <w:pPr>
              <w:spacing w:after="0" w:line="240" w:lineRule="auto"/>
              <w:rPr>
                <w:rFonts w:ascii="Times New Roman" w:hAnsi="Times New Roman" w:cs="Times New Roman"/>
                <w:sz w:val="24"/>
                <w:szCs w:val="24"/>
                <w:rPrChange w:id="2133" w:author="Mohammad Nayeem" w:date="2020-03-05T15:43:00Z">
                  <w:rPr>
                    <w:rFonts w:ascii="Times New Roman" w:hAnsi="Times New Roman" w:cs="Times New Roman"/>
                  </w:rPr>
                </w:rPrChange>
              </w:rPr>
            </w:pPr>
            <w:ins w:id="2134" w:author="NaYEeM" w:date="2020-02-26T14:42:00Z">
              <w:r w:rsidRPr="00F71B20">
                <w:rPr>
                  <w:rFonts w:ascii="Times New Roman" w:hAnsi="Times New Roman" w:cs="Times New Roman"/>
                  <w:sz w:val="24"/>
                  <w:szCs w:val="24"/>
                </w:rPr>
                <w:t>&lt;0.001</w:t>
              </w:r>
            </w:ins>
            <w:del w:id="2135" w:author="NaYEeM" w:date="2020-02-26T14:42:00Z">
              <w:r w:rsidR="003A75EE" w:rsidRPr="00F71B20" w:rsidDel="00A33184">
                <w:rPr>
                  <w:rFonts w:ascii="Times New Roman" w:eastAsia="Times New Roman" w:hAnsi="Times New Roman" w:cs="Times New Roman"/>
                  <w:sz w:val="24"/>
                  <w:szCs w:val="24"/>
                  <w:rPrChange w:id="2136" w:author="Mohammad Nayeem" w:date="2020-03-05T15:43:00Z">
                    <w:rPr>
                      <w:rFonts w:ascii="Times New Roman" w:eastAsia="Times New Roman" w:hAnsi="Times New Roman" w:cs="Times New Roman"/>
                    </w:rPr>
                  </w:rPrChange>
                </w:rPr>
                <w:delText>0.001</w:delText>
              </w:r>
            </w:del>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A371C27" w14:textId="77777777" w:rsidR="003A75EE" w:rsidRPr="00F71B20" w:rsidRDefault="003A75EE">
            <w:pPr>
              <w:spacing w:after="0" w:line="240" w:lineRule="auto"/>
              <w:rPr>
                <w:rFonts w:ascii="Times New Roman" w:hAnsi="Times New Roman" w:cs="Times New Roman"/>
                <w:sz w:val="24"/>
                <w:szCs w:val="24"/>
                <w:rPrChange w:id="213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38" w:author="Mohammad Nayeem" w:date="2020-03-05T15:43:00Z">
                  <w:rPr>
                    <w:rFonts w:ascii="Times New Roman" w:eastAsia="Times New Roman" w:hAnsi="Times New Roman" w:cs="Times New Roman"/>
                  </w:rPr>
                </w:rPrChange>
              </w:rPr>
              <w:t>1.08</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F3FF05E" w14:textId="77777777" w:rsidR="003A75EE" w:rsidRPr="00F71B20" w:rsidRDefault="003A75EE">
            <w:pPr>
              <w:spacing w:after="0" w:line="240" w:lineRule="auto"/>
              <w:rPr>
                <w:rFonts w:ascii="Times New Roman" w:hAnsi="Times New Roman" w:cs="Times New Roman"/>
                <w:sz w:val="24"/>
                <w:szCs w:val="24"/>
                <w:rPrChange w:id="213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40" w:author="Mohammad Nayeem" w:date="2020-03-05T15:43:00Z">
                  <w:rPr>
                    <w:rFonts w:ascii="Times New Roman" w:eastAsia="Times New Roman" w:hAnsi="Times New Roman" w:cs="Times New Roman"/>
                  </w:rPr>
                </w:rPrChange>
              </w:rPr>
              <w:t>0.97-1.19</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F504B7" w14:textId="77777777" w:rsidR="003A75EE" w:rsidRPr="00F71B20" w:rsidRDefault="003A75EE">
            <w:pPr>
              <w:spacing w:after="0" w:line="240" w:lineRule="auto"/>
              <w:rPr>
                <w:rFonts w:ascii="Times New Roman" w:hAnsi="Times New Roman" w:cs="Times New Roman"/>
                <w:sz w:val="24"/>
                <w:szCs w:val="24"/>
                <w:rPrChange w:id="214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42" w:author="Mohammad Nayeem" w:date="2020-03-05T15:43:00Z">
                  <w:rPr>
                    <w:rFonts w:ascii="Times New Roman" w:eastAsia="Times New Roman" w:hAnsi="Times New Roman" w:cs="Times New Roman"/>
                  </w:rPr>
                </w:rPrChange>
              </w:rPr>
              <w:t>0.159</w:t>
            </w:r>
          </w:p>
        </w:tc>
      </w:tr>
    </w:tbl>
    <w:p w14:paraId="638CE351" w14:textId="77777777" w:rsidR="00FB6175" w:rsidRPr="00F71B20" w:rsidRDefault="00FB6175">
      <w:pPr>
        <w:spacing w:after="0" w:line="240" w:lineRule="auto"/>
        <w:rPr>
          <w:rFonts w:ascii="Times New Roman" w:eastAsia="Times New Roman" w:hAnsi="Times New Roman" w:cs="Times New Roman"/>
          <w:sz w:val="24"/>
          <w:szCs w:val="24"/>
        </w:rPr>
      </w:pPr>
    </w:p>
    <w:p w14:paraId="2EF979BC" w14:textId="27EA40AC" w:rsidR="00E32C12" w:rsidRPr="00F71B20" w:rsidRDefault="007501E8">
      <w:pPr>
        <w:spacing w:after="0" w:line="240" w:lineRule="auto"/>
        <w:rPr>
          <w:rFonts w:ascii="Times New Roman" w:eastAsia="Times New Roman" w:hAnsi="Times New Roman" w:cs="Times New Roman"/>
          <w:sz w:val="24"/>
          <w:szCs w:val="24"/>
        </w:rPr>
      </w:pPr>
      <w:r w:rsidRPr="00F71B20">
        <w:rPr>
          <w:rFonts w:ascii="Times New Roman" w:eastAsia="Times New Roman" w:hAnsi="Times New Roman" w:cs="Times New Roman"/>
          <w:sz w:val="24"/>
          <w:szCs w:val="24"/>
        </w:rPr>
        <w:t xml:space="preserve">Table </w:t>
      </w:r>
      <w:ins w:id="2143" w:author="Mohammad Nayeem" w:date="2020-02-28T00:54:00Z">
        <w:r w:rsidR="00F30B26" w:rsidRPr="00F71B20">
          <w:rPr>
            <w:rFonts w:ascii="Times New Roman" w:eastAsia="Times New Roman" w:hAnsi="Times New Roman" w:cs="Times New Roman"/>
            <w:sz w:val="24"/>
            <w:szCs w:val="24"/>
          </w:rPr>
          <w:t>4</w:t>
        </w:r>
      </w:ins>
      <w:del w:id="2144" w:author="Mohammad Nayeem" w:date="2020-02-28T00:54:00Z">
        <w:r w:rsidRPr="00F71B20" w:rsidDel="00F30B26">
          <w:rPr>
            <w:rFonts w:ascii="Times New Roman" w:eastAsia="Times New Roman" w:hAnsi="Times New Roman" w:cs="Times New Roman"/>
            <w:sz w:val="24"/>
            <w:szCs w:val="24"/>
          </w:rPr>
          <w:delText>3</w:delText>
        </w:r>
      </w:del>
      <w:r w:rsidRPr="00F71B20">
        <w:rPr>
          <w:rFonts w:ascii="Times New Roman" w:eastAsia="Times New Roman" w:hAnsi="Times New Roman" w:cs="Times New Roman"/>
          <w:sz w:val="24"/>
          <w:szCs w:val="24"/>
        </w:rPr>
        <w:t xml:space="preserve"> depicts that, RR for</w:t>
      </w:r>
      <w:ins w:id="2145" w:author="Nasar Ahmed" w:date="2020-02-19T05:27:00Z">
        <w:r w:rsidRPr="00F71B20">
          <w:rPr>
            <w:rFonts w:ascii="Times New Roman" w:eastAsia="Times New Roman" w:hAnsi="Times New Roman" w:cs="Times New Roman"/>
            <w:sz w:val="24"/>
            <w:szCs w:val="24"/>
          </w:rPr>
          <w:t xml:space="preserve"> </w:t>
        </w:r>
      </w:ins>
      <w:ins w:id="2146" w:author="Nasar Ahmed" w:date="2020-01-24T11:38:00Z">
        <w:r w:rsidR="00652C29" w:rsidRPr="00F71B20">
          <w:rPr>
            <w:rFonts w:ascii="Times New Roman" w:eastAsia="Times New Roman" w:hAnsi="Times New Roman" w:cs="Times New Roman"/>
            <w:sz w:val="24"/>
            <w:szCs w:val="24"/>
          </w:rPr>
          <w:t>from</w:t>
        </w:r>
        <w:r w:rsidRPr="00F71B20">
          <w:rPr>
            <w:rFonts w:ascii="Times New Roman" w:eastAsia="Times New Roman" w:hAnsi="Times New Roman" w:cs="Times New Roman"/>
            <w:sz w:val="24"/>
            <w:szCs w:val="24"/>
          </w:rPr>
          <w:t xml:space="preserve"> </w:t>
        </w:r>
      </w:ins>
      <w:r w:rsidRPr="00F71B20">
        <w:rPr>
          <w:rFonts w:ascii="Times New Roman" w:eastAsia="Times New Roman" w:hAnsi="Times New Roman" w:cs="Times New Roman"/>
          <w:sz w:val="24"/>
          <w:szCs w:val="24"/>
        </w:rPr>
        <w:t xml:space="preserve">adjusted (type of delivery and propensity scores </w:t>
      </w:r>
      <w:del w:id="2147" w:author="Nasar Ahmed" w:date="2020-01-24T11:37:00Z">
        <w:r w:rsidRPr="00F71B20">
          <w:rPr>
            <w:rFonts w:ascii="Times New Roman" w:eastAsia="Times New Roman" w:hAnsi="Times New Roman" w:cs="Times New Roman"/>
            <w:sz w:val="24"/>
            <w:szCs w:val="24"/>
          </w:rPr>
          <w:delText>in the model</w:delText>
        </w:r>
      </w:del>
      <w:r w:rsidRPr="00F71B20">
        <w:rPr>
          <w:rFonts w:ascii="Times New Roman" w:eastAsia="Times New Roman" w:hAnsi="Times New Roman" w:cs="Times New Roman"/>
          <w:sz w:val="24"/>
          <w:szCs w:val="24"/>
        </w:rPr>
        <w:t xml:space="preserve">) model was 1.19 (CI: 0.99-1.43) for MICS and 1.17 (1.05-1.29) for BDHS, respectively. Similarly, the adjusted estimates from the NB regression analysis showed that the risk ratio (RR) for the C-section was 1.02 (95% CI: 0.98-1.06) for MICS and 1.15 (CI: 1.05-1.27) for BDHS, respectively. That means the babies born in C-section have a higher risk of getting diseases than vaginal delivery. </w:t>
      </w:r>
      <w:ins w:id="2148" w:author="Mohammad Nayeem" w:date="2020-02-27T20:11:00Z">
        <w:r w:rsidR="00217AD7" w:rsidRPr="00F71B20">
          <w:rPr>
            <w:rFonts w:ascii="Times New Roman" w:eastAsia="Times New Roman" w:hAnsi="Times New Roman" w:cs="Times New Roman"/>
            <w:sz w:val="24"/>
            <w:szCs w:val="24"/>
          </w:rPr>
          <w:t>C-section</w:t>
        </w:r>
      </w:ins>
      <w:ins w:id="2149" w:author="Mohammad Nayeem" w:date="2020-02-27T20:10:00Z">
        <w:r w:rsidR="00217AD7" w:rsidRPr="00F71B20">
          <w:rPr>
            <w:rFonts w:ascii="Times New Roman" w:eastAsia="Times New Roman" w:hAnsi="Times New Roman" w:cs="Times New Roman"/>
            <w:sz w:val="24"/>
            <w:szCs w:val="24"/>
          </w:rPr>
          <w:t xml:space="preserve"> </w:t>
        </w:r>
      </w:ins>
      <w:ins w:id="2150" w:author="Mohammad Nayeem" w:date="2020-02-27T20:11:00Z">
        <w:r w:rsidR="00217AD7" w:rsidRPr="00F71B20">
          <w:rPr>
            <w:rFonts w:ascii="Times New Roman" w:eastAsia="Times New Roman" w:hAnsi="Times New Roman" w:cs="Times New Roman"/>
            <w:sz w:val="24"/>
            <w:szCs w:val="24"/>
          </w:rPr>
          <w:t xml:space="preserve">hasn’t </w:t>
        </w:r>
      </w:ins>
      <w:ins w:id="2151" w:author="Mohammad Nayeem" w:date="2020-02-27T20:10:00Z">
        <w:r w:rsidR="00217AD7" w:rsidRPr="00F71B20">
          <w:rPr>
            <w:rFonts w:ascii="Times New Roman" w:eastAsia="Times New Roman" w:hAnsi="Times New Roman" w:cs="Times New Roman"/>
            <w:sz w:val="24"/>
            <w:szCs w:val="24"/>
          </w:rPr>
          <w:t>any significant effect on diseases after adjusting for possible confounding factors.</w:t>
        </w:r>
      </w:ins>
      <w:del w:id="2152" w:author="Mohammad Nayeem" w:date="2020-02-27T20:10:00Z">
        <w:r w:rsidRPr="00F71B20" w:rsidDel="00217AD7">
          <w:rPr>
            <w:rFonts w:ascii="Times New Roman" w:eastAsia="Times New Roman" w:hAnsi="Times New Roman" w:cs="Times New Roman"/>
            <w:sz w:val="24"/>
            <w:szCs w:val="24"/>
          </w:rPr>
          <w:delText xml:space="preserve">When adjusting other </w:delText>
        </w:r>
      </w:del>
      <w:ins w:id="2153" w:author="Nasar Ahmed" w:date="2020-01-24T11:40:00Z">
        <w:del w:id="2154" w:author="Mohammad Nayeem" w:date="2020-02-27T20:10:00Z">
          <w:r w:rsidR="00601569" w:rsidRPr="00F71B20" w:rsidDel="00217AD7">
            <w:rPr>
              <w:rFonts w:ascii="Times New Roman" w:eastAsia="Times New Roman" w:hAnsi="Times New Roman" w:cs="Times New Roman"/>
              <w:sz w:val="24"/>
              <w:szCs w:val="24"/>
            </w:rPr>
            <w:delText>(</w:delText>
          </w:r>
        </w:del>
      </w:ins>
      <w:del w:id="2155" w:author="Mohammad Nayeem" w:date="2020-02-27T20:10:00Z">
        <w:r w:rsidRPr="00F71B20" w:rsidDel="00217AD7">
          <w:rPr>
            <w:rFonts w:ascii="Times New Roman" w:eastAsia="Times New Roman" w:hAnsi="Times New Roman" w:cs="Times New Roman"/>
            <w:sz w:val="24"/>
            <w:szCs w:val="24"/>
          </w:rPr>
          <w:delText>confounding</w:delText>
        </w:r>
      </w:del>
      <w:ins w:id="2156" w:author="Nasar Ahmed" w:date="2020-01-24T11:40:00Z">
        <w:del w:id="2157" w:author="Mohammad Nayeem" w:date="2020-02-27T20:10:00Z">
          <w:r w:rsidR="00601569" w:rsidRPr="00F71B20" w:rsidDel="00217AD7">
            <w:rPr>
              <w:rFonts w:ascii="Times New Roman" w:eastAsia="Times New Roman" w:hAnsi="Times New Roman" w:cs="Times New Roman"/>
              <w:sz w:val="24"/>
              <w:szCs w:val="24"/>
            </w:rPr>
            <w:delText>)</w:delText>
          </w:r>
        </w:del>
      </w:ins>
      <w:del w:id="2158" w:author="Mohammad Nayeem" w:date="2020-02-27T20:10:00Z">
        <w:r w:rsidRPr="00F71B20" w:rsidDel="00217AD7">
          <w:rPr>
            <w:rFonts w:ascii="Times New Roman" w:eastAsia="Times New Roman" w:hAnsi="Times New Roman" w:cs="Times New Roman"/>
            <w:sz w:val="24"/>
            <w:szCs w:val="24"/>
          </w:rPr>
          <w:delText xml:space="preserve"> </w:delText>
        </w:r>
        <w:commentRangeStart w:id="2159"/>
        <w:r w:rsidRPr="00F71B20" w:rsidDel="00217AD7">
          <w:rPr>
            <w:rFonts w:ascii="Times New Roman" w:eastAsia="Times New Roman" w:hAnsi="Times New Roman" w:cs="Times New Roman"/>
            <w:sz w:val="24"/>
            <w:szCs w:val="24"/>
          </w:rPr>
          <w:delText>variables</w:delText>
        </w:r>
        <w:commentRangeEnd w:id="2159"/>
        <w:r w:rsidR="00601569" w:rsidRPr="00F71B20" w:rsidDel="00217AD7">
          <w:rPr>
            <w:rStyle w:val="CommentReference"/>
            <w:rFonts w:ascii="Times New Roman" w:hAnsi="Times New Roman" w:cs="Times New Roman"/>
            <w:sz w:val="24"/>
            <w:szCs w:val="24"/>
            <w:rPrChange w:id="2160" w:author="Mohammad Nayeem" w:date="2020-03-05T15:43:00Z">
              <w:rPr>
                <w:rStyle w:val="CommentReference"/>
              </w:rPr>
            </w:rPrChange>
          </w:rPr>
          <w:commentReference w:id="2159"/>
        </w:r>
        <w:r w:rsidRPr="00F71B20" w:rsidDel="00217AD7">
          <w:rPr>
            <w:rFonts w:ascii="Times New Roman" w:eastAsia="Times New Roman" w:hAnsi="Times New Roman" w:cs="Times New Roman"/>
            <w:sz w:val="24"/>
            <w:szCs w:val="24"/>
          </w:rPr>
          <w:delText>, the association was not statistically significant</w:delText>
        </w:r>
      </w:del>
      <w:r w:rsidRPr="00F71B20">
        <w:rPr>
          <w:rFonts w:ascii="Times New Roman" w:eastAsia="Times New Roman" w:hAnsi="Times New Roman" w:cs="Times New Roman"/>
          <w:sz w:val="24"/>
          <w:szCs w:val="24"/>
        </w:rPr>
        <w:t xml:space="preserve"> at a 5% level of significance in the adjusted model (p-value=0.068 (PS) and p-value=0.253 (NB)) in both method for MICS data but BDHS data shows significant in both adjusted methods.</w:t>
      </w:r>
    </w:p>
    <w:p w14:paraId="33BFFCEF" w14:textId="77777777" w:rsidR="007501E8" w:rsidRPr="00F71B20" w:rsidRDefault="007501E8">
      <w:pPr>
        <w:spacing w:after="0" w:line="240" w:lineRule="auto"/>
        <w:rPr>
          <w:rFonts w:ascii="Times New Roman" w:eastAsia="Times New Roman" w:hAnsi="Times New Roman" w:cs="Times New Roman"/>
          <w:i/>
          <w:sz w:val="24"/>
          <w:szCs w:val="24"/>
        </w:rPr>
      </w:pPr>
    </w:p>
    <w:tbl>
      <w:tblPr>
        <w:tblW w:w="0" w:type="auto"/>
        <w:tblInd w:w="108" w:type="dxa"/>
        <w:tblCellMar>
          <w:left w:w="10" w:type="dxa"/>
          <w:right w:w="10" w:type="dxa"/>
        </w:tblCellMar>
        <w:tblLook w:val="04A0" w:firstRow="1" w:lastRow="0" w:firstColumn="1" w:lastColumn="0" w:noHBand="0" w:noVBand="1"/>
      </w:tblPr>
      <w:tblGrid>
        <w:gridCol w:w="1596"/>
        <w:gridCol w:w="1683"/>
        <w:gridCol w:w="830"/>
        <w:gridCol w:w="1180"/>
        <w:gridCol w:w="893"/>
        <w:gridCol w:w="830"/>
        <w:gridCol w:w="1169"/>
        <w:gridCol w:w="1071"/>
      </w:tblGrid>
      <w:tr w:rsidR="00A52446" w:rsidRPr="00F71B20" w14:paraId="18B07FBC" w14:textId="77777777" w:rsidTr="002548D0">
        <w:trPr>
          <w:trHeight w:val="1"/>
        </w:trPr>
        <w:tc>
          <w:tcPr>
            <w:tcW w:w="9252" w:type="dxa"/>
            <w:gridSpan w:val="8"/>
            <w:tcBorders>
              <w:bottom w:val="single" w:sz="4" w:space="0" w:color="BFBFBF"/>
            </w:tcBorders>
            <w:shd w:val="clear" w:color="000000" w:fill="FFFFFF"/>
            <w:tcMar>
              <w:left w:w="108" w:type="dxa"/>
              <w:right w:w="108" w:type="dxa"/>
            </w:tcMar>
            <w:vAlign w:val="center"/>
          </w:tcPr>
          <w:p w14:paraId="67573C48" w14:textId="6F9F95A7" w:rsidR="00E32C12" w:rsidRPr="00F71B20" w:rsidRDefault="00911D0C">
            <w:pPr>
              <w:spacing w:after="0" w:line="240" w:lineRule="auto"/>
              <w:rPr>
                <w:rFonts w:ascii="Times New Roman" w:hAnsi="Times New Roman" w:cs="Times New Roman"/>
                <w:sz w:val="24"/>
                <w:szCs w:val="24"/>
              </w:rPr>
            </w:pPr>
            <w:r w:rsidRPr="00F71B20">
              <w:rPr>
                <w:rFonts w:ascii="Times New Roman" w:eastAsia="Times New Roman" w:hAnsi="Times New Roman" w:cs="Times New Roman"/>
                <w:sz w:val="24"/>
                <w:szCs w:val="24"/>
              </w:rPr>
              <w:t xml:space="preserve">Table </w:t>
            </w:r>
            <w:ins w:id="2161" w:author="Mohammad Nayeem" w:date="2020-02-28T00:54:00Z">
              <w:r w:rsidR="00F30B26" w:rsidRPr="00F71B20">
                <w:rPr>
                  <w:rFonts w:ascii="Times New Roman" w:eastAsia="Times New Roman" w:hAnsi="Times New Roman" w:cs="Times New Roman"/>
                  <w:sz w:val="24"/>
                  <w:szCs w:val="24"/>
                </w:rPr>
                <w:t>4</w:t>
              </w:r>
            </w:ins>
            <w:del w:id="2162" w:author="Mohammad Nayeem" w:date="2020-02-28T00:54:00Z">
              <w:r w:rsidR="00C154A7" w:rsidRPr="00F71B20" w:rsidDel="00F30B26">
                <w:rPr>
                  <w:rFonts w:ascii="Times New Roman" w:eastAsia="Times New Roman" w:hAnsi="Times New Roman" w:cs="Times New Roman"/>
                  <w:sz w:val="24"/>
                  <w:szCs w:val="24"/>
                </w:rPr>
                <w:delText>3</w:delText>
              </w:r>
            </w:del>
            <w:r w:rsidRPr="00F71B20">
              <w:rPr>
                <w:rFonts w:ascii="Times New Roman" w:eastAsia="Times New Roman" w:hAnsi="Times New Roman" w:cs="Times New Roman"/>
                <w:sz w:val="24"/>
                <w:szCs w:val="24"/>
              </w:rPr>
              <w:t xml:space="preserve">: </w:t>
            </w:r>
            <w:ins w:id="2163" w:author="Mohammad Nayeem" w:date="2020-02-28T01:12:00Z">
              <w:r w:rsidR="00435A6A" w:rsidRPr="00F71B20">
                <w:rPr>
                  <w:rFonts w:ascii="Times New Roman" w:eastAsia="Times New Roman" w:hAnsi="Times New Roman" w:cs="Times New Roman"/>
                  <w:sz w:val="24"/>
                  <w:szCs w:val="24"/>
                </w:rPr>
                <w:t xml:space="preserve">Association between breastfeeding and selected childhood diseases from the </w:t>
              </w:r>
            </w:ins>
            <w:del w:id="2164" w:author="Mohammad Nayeem" w:date="2020-02-28T01:12:00Z">
              <w:r w:rsidRPr="00F71B20" w:rsidDel="00435A6A">
                <w:rPr>
                  <w:rFonts w:ascii="Times New Roman" w:eastAsia="Times New Roman" w:hAnsi="Times New Roman" w:cs="Times New Roman"/>
                  <w:sz w:val="24"/>
                  <w:szCs w:val="24"/>
                </w:rPr>
                <w:delText>Parameter estimates from the Propensity Scores</w:delText>
              </w:r>
            </w:del>
            <w:ins w:id="2165" w:author="Mohammad Nayeem" w:date="2020-02-28T01:12:00Z">
              <w:r w:rsidR="00435A6A" w:rsidRPr="00F71B20">
                <w:rPr>
                  <w:rFonts w:ascii="Times New Roman" w:eastAsia="Times New Roman" w:hAnsi="Times New Roman" w:cs="Times New Roman"/>
                  <w:sz w:val="24"/>
                  <w:szCs w:val="24"/>
                </w:rPr>
                <w:t>PS</w:t>
              </w:r>
            </w:ins>
            <w:r w:rsidRPr="00F71B20">
              <w:rPr>
                <w:rFonts w:ascii="Times New Roman" w:eastAsia="Times New Roman" w:hAnsi="Times New Roman" w:cs="Times New Roman"/>
                <w:sz w:val="24"/>
                <w:szCs w:val="24"/>
              </w:rPr>
              <w:t xml:space="preserve"> methods </w:t>
            </w:r>
            <w:ins w:id="2166" w:author="Mohammad Nayeem" w:date="2020-02-28T01:12:00Z">
              <w:r w:rsidR="00435A6A" w:rsidRPr="00F71B20">
                <w:rPr>
                  <w:rFonts w:ascii="Times New Roman" w:eastAsia="Times New Roman" w:hAnsi="Times New Roman" w:cs="Times New Roman"/>
                  <w:sz w:val="24"/>
                  <w:szCs w:val="24"/>
                </w:rPr>
                <w:t xml:space="preserve">and NB regression models </w:t>
              </w:r>
            </w:ins>
            <w:r w:rsidRPr="00F71B20">
              <w:rPr>
                <w:rFonts w:ascii="Times New Roman" w:eastAsia="Times New Roman" w:hAnsi="Times New Roman" w:cs="Times New Roman"/>
                <w:sz w:val="24"/>
                <w:szCs w:val="24"/>
              </w:rPr>
              <w:t xml:space="preserve">for </w:t>
            </w:r>
            <w:ins w:id="2167" w:author="Nasar Ahmed" w:date="2020-02-19T05:27:00Z">
              <w:r w:rsidR="00F97119" w:rsidRPr="00F71B20">
                <w:rPr>
                  <w:rFonts w:ascii="Times New Roman" w:eastAsia="Times New Roman" w:hAnsi="Times New Roman" w:cs="Times New Roman"/>
                  <w:color w:val="0070C0"/>
                  <w:sz w:val="24"/>
                  <w:szCs w:val="24"/>
                </w:rPr>
                <w:t>the</w:t>
              </w:r>
              <w:r w:rsidR="00F97119" w:rsidRPr="00F71B20">
                <w:rPr>
                  <w:rFonts w:ascii="Times New Roman" w:eastAsia="Times New Roman" w:hAnsi="Times New Roman" w:cs="Times New Roman"/>
                  <w:sz w:val="24"/>
                  <w:szCs w:val="24"/>
                </w:rPr>
                <w:t xml:space="preserve"> </w:t>
              </w:r>
            </w:ins>
            <w:r w:rsidRPr="00F71B20">
              <w:rPr>
                <w:rFonts w:ascii="Times New Roman" w:eastAsia="Times New Roman" w:hAnsi="Times New Roman" w:cs="Times New Roman"/>
                <w:sz w:val="24"/>
                <w:szCs w:val="24"/>
              </w:rPr>
              <w:t>adjusted model</w:t>
            </w:r>
          </w:p>
        </w:tc>
      </w:tr>
      <w:tr w:rsidR="00A52446" w:rsidRPr="00F71B20" w14:paraId="1CC00286"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6210026" w14:textId="77777777" w:rsidR="00CA6700" w:rsidRPr="00F71B20" w:rsidRDefault="00CA6700">
            <w:pPr>
              <w:spacing w:after="0" w:line="240" w:lineRule="auto"/>
              <w:rPr>
                <w:rFonts w:ascii="Times New Roman" w:eastAsia="Calibri" w:hAnsi="Times New Roman" w:cs="Times New Roman"/>
                <w:sz w:val="24"/>
                <w:szCs w:val="24"/>
                <w:rPrChange w:id="2168" w:author="Mohammad Nayeem" w:date="2020-03-05T15:43:00Z">
                  <w:rPr>
                    <w:rFonts w:ascii="Times New Roman" w:eastAsia="Calibri" w:hAnsi="Times New Roman" w:cs="Times New Roman"/>
                  </w:rPr>
                </w:rPrChange>
              </w:rPr>
            </w:pP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0F9C20" w14:textId="77777777" w:rsidR="00CA6700" w:rsidRPr="00F71B20" w:rsidRDefault="00CA6700">
            <w:pPr>
              <w:spacing w:after="0" w:line="240" w:lineRule="auto"/>
              <w:rPr>
                <w:rFonts w:ascii="Times New Roman" w:eastAsia="Calibri" w:hAnsi="Times New Roman" w:cs="Times New Roman"/>
                <w:sz w:val="24"/>
                <w:szCs w:val="24"/>
                <w:rPrChange w:id="2169" w:author="Mohammad Nayeem" w:date="2020-03-05T15:43:00Z">
                  <w:rPr>
                    <w:rFonts w:ascii="Times New Roman" w:eastAsia="Calibri" w:hAnsi="Times New Roman" w:cs="Times New Roman"/>
                  </w:rPr>
                </w:rPrChange>
              </w:rPr>
            </w:pPr>
          </w:p>
        </w:tc>
        <w:tc>
          <w:tcPr>
            <w:tcW w:w="5940"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E56E2A" w14:textId="77777777" w:rsidR="00CA6700" w:rsidRPr="00F71B20" w:rsidRDefault="00CA6700">
            <w:pPr>
              <w:spacing w:after="0" w:line="240" w:lineRule="auto"/>
              <w:rPr>
                <w:rFonts w:ascii="Times New Roman" w:hAnsi="Times New Roman" w:cs="Times New Roman"/>
                <w:sz w:val="24"/>
                <w:szCs w:val="24"/>
                <w:rPrChange w:id="217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71" w:author="Mohammad Nayeem" w:date="2020-03-05T15:43:00Z">
                  <w:rPr>
                    <w:rFonts w:ascii="Times New Roman" w:eastAsia="Times New Roman" w:hAnsi="Times New Roman" w:cs="Times New Roman"/>
                  </w:rPr>
                </w:rPrChange>
              </w:rPr>
              <w:t>Adjusted Estimates</w:t>
            </w:r>
          </w:p>
        </w:tc>
      </w:tr>
      <w:tr w:rsidR="00A52446" w:rsidRPr="00F71B20" w14:paraId="1013ADD7"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2D8A2D" w14:textId="77777777" w:rsidR="00E32C12" w:rsidRPr="00F71B20" w:rsidRDefault="00E32C12">
            <w:pPr>
              <w:spacing w:after="0" w:line="240" w:lineRule="auto"/>
              <w:rPr>
                <w:rFonts w:ascii="Times New Roman" w:eastAsia="Calibri" w:hAnsi="Times New Roman" w:cs="Times New Roman"/>
                <w:sz w:val="24"/>
                <w:szCs w:val="24"/>
                <w:rPrChange w:id="2172" w:author="Mohammad Nayeem" w:date="2020-03-05T15:43:00Z">
                  <w:rPr>
                    <w:rFonts w:ascii="Times New Roman" w:eastAsia="Calibri" w:hAnsi="Times New Roman" w:cs="Times New Roman"/>
                  </w:rPr>
                </w:rPrChange>
              </w:rPr>
            </w:pP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71A9C5E" w14:textId="77777777" w:rsidR="00E32C12" w:rsidRPr="00F71B20" w:rsidRDefault="00E32C12">
            <w:pPr>
              <w:spacing w:after="0" w:line="240" w:lineRule="auto"/>
              <w:rPr>
                <w:rFonts w:ascii="Times New Roman" w:eastAsia="Calibri" w:hAnsi="Times New Roman" w:cs="Times New Roman"/>
                <w:sz w:val="24"/>
                <w:szCs w:val="24"/>
                <w:rPrChange w:id="2173" w:author="Mohammad Nayeem" w:date="2020-03-05T15:43:00Z">
                  <w:rPr>
                    <w:rFonts w:ascii="Times New Roman" w:eastAsia="Calibri" w:hAnsi="Times New Roman" w:cs="Times New Roman"/>
                  </w:rPr>
                </w:rPrChange>
              </w:rPr>
            </w:pPr>
          </w:p>
        </w:tc>
        <w:tc>
          <w:tcPr>
            <w:tcW w:w="2869"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ED8895" w14:textId="77777777" w:rsidR="00E32C12" w:rsidRPr="00F71B20" w:rsidRDefault="0013436F">
            <w:pPr>
              <w:spacing w:after="0" w:line="240" w:lineRule="auto"/>
              <w:rPr>
                <w:rFonts w:ascii="Times New Roman" w:hAnsi="Times New Roman" w:cs="Times New Roman"/>
                <w:sz w:val="24"/>
                <w:szCs w:val="24"/>
                <w:rPrChange w:id="217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75" w:author="Mohammad Nayeem" w:date="2020-03-05T15:43:00Z">
                  <w:rPr>
                    <w:rFonts w:ascii="Times New Roman" w:eastAsia="Times New Roman" w:hAnsi="Times New Roman" w:cs="Times New Roman"/>
                  </w:rPr>
                </w:rPrChange>
              </w:rPr>
              <w:t>MICS 2012</w:t>
            </w:r>
          </w:p>
        </w:tc>
        <w:tc>
          <w:tcPr>
            <w:tcW w:w="3071"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9D8C14" w14:textId="77777777" w:rsidR="00E32C12" w:rsidRPr="00F71B20" w:rsidRDefault="00CA6700">
            <w:pPr>
              <w:spacing w:after="0" w:line="240" w:lineRule="auto"/>
              <w:rPr>
                <w:rFonts w:ascii="Times New Roman" w:eastAsia="Calibri" w:hAnsi="Times New Roman" w:cs="Times New Roman"/>
                <w:sz w:val="24"/>
                <w:szCs w:val="24"/>
                <w:rPrChange w:id="2176"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sz w:val="24"/>
                <w:szCs w:val="24"/>
                <w:rPrChange w:id="2177" w:author="Mohammad Nayeem" w:date="2020-03-05T15:43:00Z">
                  <w:rPr>
                    <w:rFonts w:ascii="Times New Roman" w:eastAsia="Times New Roman" w:hAnsi="Times New Roman" w:cs="Times New Roman"/>
                  </w:rPr>
                </w:rPrChange>
              </w:rPr>
              <w:t>BDHS 2014</w:t>
            </w:r>
          </w:p>
        </w:tc>
      </w:tr>
      <w:tr w:rsidR="00A52446" w:rsidRPr="00F71B20" w14:paraId="446650BF"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00CB06" w14:textId="77777777" w:rsidR="0089429E" w:rsidRPr="00F71B20" w:rsidRDefault="0089429E">
            <w:pPr>
              <w:spacing w:after="0" w:line="240" w:lineRule="auto"/>
              <w:rPr>
                <w:rFonts w:ascii="Times New Roman" w:hAnsi="Times New Roman" w:cs="Times New Roman"/>
                <w:sz w:val="24"/>
                <w:szCs w:val="24"/>
                <w:rPrChange w:id="217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79" w:author="Mohammad Nayeem" w:date="2020-03-05T15:43:00Z">
                  <w:rPr>
                    <w:rFonts w:ascii="Times New Roman" w:eastAsia="Times New Roman" w:hAnsi="Times New Roman" w:cs="Times New Roman"/>
                  </w:rPr>
                </w:rPrChange>
              </w:rPr>
              <w:lastRenderedPageBreak/>
              <w:t>Method</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F798EAD" w14:textId="77777777" w:rsidR="0089429E" w:rsidRPr="00F71B20" w:rsidRDefault="0089429E">
            <w:pPr>
              <w:spacing w:after="0" w:line="240" w:lineRule="auto"/>
              <w:rPr>
                <w:rFonts w:ascii="Times New Roman" w:hAnsi="Times New Roman" w:cs="Times New Roman"/>
                <w:sz w:val="24"/>
                <w:szCs w:val="24"/>
                <w:rPrChange w:id="218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81" w:author="Mohammad Nayeem" w:date="2020-03-05T15:43:00Z">
                  <w:rPr>
                    <w:rFonts w:ascii="Times New Roman" w:eastAsia="Times New Roman" w:hAnsi="Times New Roman" w:cs="Times New Roman"/>
                  </w:rPr>
                </w:rPrChange>
              </w:rPr>
              <w:t>Exposure</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637975" w14:textId="77777777" w:rsidR="0089429E" w:rsidRPr="00F71B20" w:rsidRDefault="0089429E">
            <w:pPr>
              <w:spacing w:after="0" w:line="240" w:lineRule="auto"/>
              <w:rPr>
                <w:rFonts w:ascii="Times New Roman" w:hAnsi="Times New Roman" w:cs="Times New Roman"/>
                <w:sz w:val="24"/>
                <w:szCs w:val="24"/>
                <w:rPrChange w:id="218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83" w:author="Mohammad Nayeem" w:date="2020-03-05T15:43:00Z">
                  <w:rPr>
                    <w:rFonts w:ascii="Times New Roman" w:eastAsia="Times New Roman" w:hAnsi="Times New Roman" w:cs="Times New Roman"/>
                  </w:rPr>
                </w:rPrChange>
              </w:rPr>
              <w:t>ARR*</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376BF2" w14:textId="77777777" w:rsidR="0089429E" w:rsidRPr="00F71B20" w:rsidRDefault="0089429E">
            <w:pPr>
              <w:spacing w:after="0" w:line="240" w:lineRule="auto"/>
              <w:rPr>
                <w:rFonts w:ascii="Times New Roman" w:hAnsi="Times New Roman" w:cs="Times New Roman"/>
                <w:sz w:val="24"/>
                <w:szCs w:val="24"/>
                <w:rPrChange w:id="218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85" w:author="Mohammad Nayeem" w:date="2020-03-05T15:43:00Z">
                  <w:rPr>
                    <w:rFonts w:ascii="Times New Roman" w:eastAsia="Times New Roman" w:hAnsi="Times New Roman" w:cs="Times New Roman"/>
                  </w:rPr>
                </w:rPrChange>
              </w:rPr>
              <w:t>95% CI</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D351914" w14:textId="77777777" w:rsidR="0089429E" w:rsidRPr="00F71B20" w:rsidRDefault="0089429E">
            <w:pPr>
              <w:spacing w:after="0" w:line="240" w:lineRule="auto"/>
              <w:rPr>
                <w:rFonts w:ascii="Times New Roman" w:hAnsi="Times New Roman" w:cs="Times New Roman"/>
                <w:sz w:val="24"/>
                <w:szCs w:val="24"/>
                <w:rPrChange w:id="218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87" w:author="Mohammad Nayeem" w:date="2020-03-05T15:43:00Z">
                  <w:rPr>
                    <w:rFonts w:ascii="Times New Roman" w:eastAsia="Times New Roman" w:hAnsi="Times New Roman" w:cs="Times New Roman"/>
                  </w:rPr>
                </w:rPrChange>
              </w:rPr>
              <w:t>p-value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0FD8E7" w14:textId="77777777" w:rsidR="0089429E" w:rsidRPr="00F71B20" w:rsidRDefault="0089429E">
            <w:pPr>
              <w:spacing w:after="0" w:line="240" w:lineRule="auto"/>
              <w:rPr>
                <w:rFonts w:ascii="Times New Roman" w:hAnsi="Times New Roman" w:cs="Times New Roman"/>
                <w:sz w:val="24"/>
                <w:szCs w:val="24"/>
                <w:rPrChange w:id="218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89" w:author="Mohammad Nayeem" w:date="2020-03-05T15:43:00Z">
                  <w:rPr>
                    <w:rFonts w:ascii="Times New Roman" w:eastAsia="Times New Roman" w:hAnsi="Times New Roman" w:cs="Times New Roman"/>
                  </w:rPr>
                </w:rPrChange>
              </w:rPr>
              <w:t>ARR*</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00D815" w14:textId="77777777" w:rsidR="0089429E" w:rsidRPr="00F71B20" w:rsidRDefault="0089429E">
            <w:pPr>
              <w:spacing w:after="0" w:line="240" w:lineRule="auto"/>
              <w:rPr>
                <w:rFonts w:ascii="Times New Roman" w:hAnsi="Times New Roman" w:cs="Times New Roman"/>
                <w:sz w:val="24"/>
                <w:szCs w:val="24"/>
                <w:rPrChange w:id="219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91" w:author="Mohammad Nayeem" w:date="2020-03-05T15:43:00Z">
                  <w:rPr>
                    <w:rFonts w:ascii="Times New Roman" w:eastAsia="Times New Roman" w:hAnsi="Times New Roman" w:cs="Times New Roman"/>
                  </w:rPr>
                </w:rPrChange>
              </w:rPr>
              <w:t>95% CI</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B6E6004" w14:textId="77777777" w:rsidR="0089429E" w:rsidRPr="00F71B20" w:rsidRDefault="0089429E">
            <w:pPr>
              <w:spacing w:after="0" w:line="240" w:lineRule="auto"/>
              <w:rPr>
                <w:rFonts w:ascii="Times New Roman" w:hAnsi="Times New Roman" w:cs="Times New Roman"/>
                <w:sz w:val="24"/>
                <w:szCs w:val="24"/>
                <w:rPrChange w:id="219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93" w:author="Mohammad Nayeem" w:date="2020-03-05T15:43:00Z">
                  <w:rPr>
                    <w:rFonts w:ascii="Times New Roman" w:eastAsia="Times New Roman" w:hAnsi="Times New Roman" w:cs="Times New Roman"/>
                  </w:rPr>
                </w:rPrChange>
              </w:rPr>
              <w:t>p-value</w:t>
            </w:r>
          </w:p>
        </w:tc>
      </w:tr>
      <w:tr w:rsidR="00A52446" w:rsidRPr="00F71B20" w14:paraId="6861D363"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347A51" w14:textId="77777777" w:rsidR="00E32C12" w:rsidRPr="00F71B20" w:rsidRDefault="00784885">
            <w:pPr>
              <w:spacing w:after="0" w:line="240" w:lineRule="auto"/>
              <w:rPr>
                <w:rFonts w:ascii="Times New Roman" w:hAnsi="Times New Roman" w:cs="Times New Roman"/>
                <w:sz w:val="24"/>
                <w:szCs w:val="24"/>
                <w:rPrChange w:id="219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95" w:author="Mohammad Nayeem" w:date="2020-03-05T15:43:00Z">
                  <w:rPr>
                    <w:rFonts w:ascii="Times New Roman" w:eastAsia="Times New Roman" w:hAnsi="Times New Roman" w:cs="Times New Roman"/>
                  </w:rPr>
                </w:rPrChange>
              </w:rPr>
              <w:t>PS</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C45417B" w14:textId="77777777" w:rsidR="00E32C12" w:rsidRPr="00F71B20" w:rsidRDefault="00911D0C">
            <w:pPr>
              <w:spacing w:after="0" w:line="240" w:lineRule="auto"/>
              <w:rPr>
                <w:rFonts w:ascii="Times New Roman" w:eastAsia="Times New Roman" w:hAnsi="Times New Roman" w:cs="Times New Roman"/>
                <w:sz w:val="24"/>
                <w:szCs w:val="24"/>
                <w:rPrChange w:id="2196"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197" w:author="Mohammad Nayeem" w:date="2020-03-05T15:43:00Z">
                  <w:rPr>
                    <w:rFonts w:ascii="Times New Roman" w:eastAsia="Times New Roman" w:hAnsi="Times New Roman" w:cs="Times New Roman"/>
                  </w:rPr>
                </w:rPrChange>
              </w:rPr>
              <w:t>C-section vs.</w:t>
            </w:r>
          </w:p>
          <w:p w14:paraId="57EDCD2B" w14:textId="77777777" w:rsidR="00E32C12" w:rsidRPr="00F71B20" w:rsidRDefault="00911D0C">
            <w:pPr>
              <w:spacing w:after="0" w:line="240" w:lineRule="auto"/>
              <w:rPr>
                <w:rFonts w:ascii="Times New Roman" w:hAnsi="Times New Roman" w:cs="Times New Roman"/>
                <w:sz w:val="24"/>
                <w:szCs w:val="24"/>
                <w:rPrChange w:id="219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199" w:author="Mohammad Nayeem" w:date="2020-03-05T15:43:00Z">
                  <w:rPr>
                    <w:rFonts w:ascii="Times New Roman" w:eastAsia="Times New Roman" w:hAnsi="Times New Roman" w:cs="Times New Roman"/>
                  </w:rPr>
                </w:rPrChange>
              </w:rPr>
              <w:t>Vaginal delivery</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8E4E162" w14:textId="77777777" w:rsidR="00E32C12" w:rsidRPr="00F71B20" w:rsidRDefault="00786EDD">
            <w:pPr>
              <w:spacing w:after="0" w:line="240" w:lineRule="auto"/>
              <w:rPr>
                <w:rFonts w:ascii="Times New Roman" w:hAnsi="Times New Roman" w:cs="Times New Roman"/>
                <w:sz w:val="24"/>
                <w:szCs w:val="24"/>
                <w:rPrChange w:id="220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01" w:author="Mohammad Nayeem" w:date="2020-03-05T15:43:00Z">
                  <w:rPr>
                    <w:rFonts w:ascii="Times New Roman" w:eastAsia="Times New Roman" w:hAnsi="Times New Roman" w:cs="Times New Roman"/>
                  </w:rPr>
                </w:rPrChange>
              </w:rPr>
              <w:t>1.</w:t>
            </w:r>
            <w:r w:rsidR="00E04DDC" w:rsidRPr="00F71B20">
              <w:rPr>
                <w:rFonts w:ascii="Times New Roman" w:eastAsia="Times New Roman" w:hAnsi="Times New Roman" w:cs="Times New Roman"/>
                <w:sz w:val="24"/>
                <w:szCs w:val="24"/>
                <w:rPrChange w:id="2202" w:author="Mohammad Nayeem" w:date="2020-03-05T15:43:00Z">
                  <w:rPr>
                    <w:rFonts w:ascii="Times New Roman" w:eastAsia="Times New Roman" w:hAnsi="Times New Roman" w:cs="Times New Roman"/>
                  </w:rPr>
                </w:rPrChange>
              </w:rPr>
              <w:t>19</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FA7429E" w14:textId="77777777" w:rsidR="00E32C12" w:rsidRPr="00F71B20" w:rsidRDefault="00E04DDC">
            <w:pPr>
              <w:spacing w:after="0" w:line="240" w:lineRule="auto"/>
              <w:rPr>
                <w:rFonts w:ascii="Times New Roman" w:hAnsi="Times New Roman" w:cs="Times New Roman"/>
                <w:sz w:val="24"/>
                <w:szCs w:val="24"/>
                <w:rPrChange w:id="220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04" w:author="Mohammad Nayeem" w:date="2020-03-05T15:43:00Z">
                  <w:rPr>
                    <w:rFonts w:ascii="Times New Roman" w:eastAsia="Times New Roman" w:hAnsi="Times New Roman" w:cs="Times New Roman"/>
                  </w:rPr>
                </w:rPrChange>
              </w:rPr>
              <w:t>0.99</w:t>
            </w:r>
            <w:r w:rsidR="00911D0C" w:rsidRPr="00F71B20">
              <w:rPr>
                <w:rFonts w:ascii="Times New Roman" w:eastAsia="Times New Roman" w:hAnsi="Times New Roman" w:cs="Times New Roman"/>
                <w:sz w:val="24"/>
                <w:szCs w:val="24"/>
                <w:rPrChange w:id="2205" w:author="Mohammad Nayeem" w:date="2020-03-05T15:43:00Z">
                  <w:rPr>
                    <w:rFonts w:ascii="Times New Roman" w:eastAsia="Times New Roman" w:hAnsi="Times New Roman" w:cs="Times New Roman"/>
                  </w:rPr>
                </w:rPrChange>
              </w:rPr>
              <w:t>-1</w:t>
            </w:r>
            <w:r w:rsidR="00786EDD" w:rsidRPr="00F71B20">
              <w:rPr>
                <w:rFonts w:ascii="Times New Roman" w:eastAsia="Times New Roman" w:hAnsi="Times New Roman" w:cs="Times New Roman"/>
                <w:sz w:val="24"/>
                <w:szCs w:val="24"/>
                <w:rPrChange w:id="2206" w:author="Mohammad Nayeem" w:date="2020-03-05T15:43:00Z">
                  <w:rPr>
                    <w:rFonts w:ascii="Times New Roman" w:eastAsia="Times New Roman" w:hAnsi="Times New Roman" w:cs="Times New Roman"/>
                  </w:rPr>
                </w:rPrChange>
              </w:rPr>
              <w:t>.</w:t>
            </w:r>
            <w:r w:rsidRPr="00F71B20">
              <w:rPr>
                <w:rFonts w:ascii="Times New Roman" w:eastAsia="Times New Roman" w:hAnsi="Times New Roman" w:cs="Times New Roman"/>
                <w:sz w:val="24"/>
                <w:szCs w:val="24"/>
                <w:rPrChange w:id="2207" w:author="Mohammad Nayeem" w:date="2020-03-05T15:43:00Z">
                  <w:rPr>
                    <w:rFonts w:ascii="Times New Roman" w:eastAsia="Times New Roman" w:hAnsi="Times New Roman" w:cs="Times New Roman"/>
                  </w:rPr>
                </w:rPrChange>
              </w:rPr>
              <w:t>43</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EB39552" w14:textId="77777777" w:rsidR="00E32C12" w:rsidRPr="00F71B20" w:rsidRDefault="00E04DDC">
            <w:pPr>
              <w:spacing w:after="0" w:line="240" w:lineRule="auto"/>
              <w:rPr>
                <w:rFonts w:ascii="Times New Roman" w:hAnsi="Times New Roman" w:cs="Times New Roman"/>
                <w:sz w:val="24"/>
                <w:szCs w:val="24"/>
                <w:rPrChange w:id="220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09" w:author="Mohammad Nayeem" w:date="2020-03-05T15:43:00Z">
                  <w:rPr>
                    <w:rFonts w:ascii="Times New Roman" w:eastAsia="Times New Roman" w:hAnsi="Times New Roman" w:cs="Times New Roman"/>
                  </w:rPr>
                </w:rPrChange>
              </w:rPr>
              <w:t>0.068</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A74302C" w14:textId="77777777" w:rsidR="00E32C12" w:rsidRPr="00F71B20" w:rsidRDefault="005D6B30">
            <w:pPr>
              <w:spacing w:after="0" w:line="240" w:lineRule="auto"/>
              <w:rPr>
                <w:rFonts w:ascii="Times New Roman" w:hAnsi="Times New Roman" w:cs="Times New Roman"/>
                <w:sz w:val="24"/>
                <w:szCs w:val="24"/>
                <w:rPrChange w:id="221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11" w:author="Mohammad Nayeem" w:date="2020-03-05T15:43:00Z">
                  <w:rPr>
                    <w:rFonts w:ascii="Times New Roman" w:eastAsia="Times New Roman" w:hAnsi="Times New Roman" w:cs="Times New Roman"/>
                  </w:rPr>
                </w:rPrChange>
              </w:rPr>
              <w:t>1.</w:t>
            </w:r>
            <w:r w:rsidR="001E37E8" w:rsidRPr="00F71B20">
              <w:rPr>
                <w:rFonts w:ascii="Times New Roman" w:eastAsia="Times New Roman" w:hAnsi="Times New Roman" w:cs="Times New Roman"/>
                <w:sz w:val="24"/>
                <w:szCs w:val="24"/>
                <w:rPrChange w:id="2212" w:author="Mohammad Nayeem" w:date="2020-03-05T15:43:00Z">
                  <w:rPr>
                    <w:rFonts w:ascii="Times New Roman" w:eastAsia="Times New Roman" w:hAnsi="Times New Roman" w:cs="Times New Roman"/>
                  </w:rPr>
                </w:rPrChange>
              </w:rPr>
              <w:t>1</w:t>
            </w:r>
            <w:r w:rsidR="000D5F55" w:rsidRPr="00F71B20">
              <w:rPr>
                <w:rFonts w:ascii="Times New Roman" w:eastAsia="Times New Roman" w:hAnsi="Times New Roman" w:cs="Times New Roman"/>
                <w:sz w:val="24"/>
                <w:szCs w:val="24"/>
                <w:rPrChange w:id="2213" w:author="Mohammad Nayeem" w:date="2020-03-05T15:43:00Z">
                  <w:rPr>
                    <w:rFonts w:ascii="Times New Roman" w:eastAsia="Times New Roman" w:hAnsi="Times New Roman" w:cs="Times New Roman"/>
                  </w:rPr>
                </w:rPrChange>
              </w:rPr>
              <w:t>7</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668E978" w14:textId="77777777" w:rsidR="00E32C12" w:rsidRPr="00F71B20" w:rsidRDefault="00911D0C">
            <w:pPr>
              <w:spacing w:after="0" w:line="240" w:lineRule="auto"/>
              <w:rPr>
                <w:rFonts w:ascii="Times New Roman" w:hAnsi="Times New Roman" w:cs="Times New Roman"/>
                <w:sz w:val="24"/>
                <w:szCs w:val="24"/>
                <w:rPrChange w:id="221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15" w:author="Mohammad Nayeem" w:date="2020-03-05T15:43:00Z">
                  <w:rPr>
                    <w:rFonts w:ascii="Times New Roman" w:eastAsia="Times New Roman" w:hAnsi="Times New Roman" w:cs="Times New Roman"/>
                  </w:rPr>
                </w:rPrChange>
              </w:rPr>
              <w:t>1.0</w:t>
            </w:r>
            <w:r w:rsidR="0027110E" w:rsidRPr="00F71B20">
              <w:rPr>
                <w:rFonts w:ascii="Times New Roman" w:eastAsia="Times New Roman" w:hAnsi="Times New Roman" w:cs="Times New Roman"/>
                <w:sz w:val="24"/>
                <w:szCs w:val="24"/>
                <w:rPrChange w:id="2216" w:author="Mohammad Nayeem" w:date="2020-03-05T15:43:00Z">
                  <w:rPr>
                    <w:rFonts w:ascii="Times New Roman" w:eastAsia="Times New Roman" w:hAnsi="Times New Roman" w:cs="Times New Roman"/>
                  </w:rPr>
                </w:rPrChange>
              </w:rPr>
              <w:t>5</w:t>
            </w:r>
            <w:r w:rsidRPr="00F71B20">
              <w:rPr>
                <w:rFonts w:ascii="Times New Roman" w:eastAsia="Times New Roman" w:hAnsi="Times New Roman" w:cs="Times New Roman"/>
                <w:sz w:val="24"/>
                <w:szCs w:val="24"/>
                <w:rPrChange w:id="2217" w:author="Mohammad Nayeem" w:date="2020-03-05T15:43:00Z">
                  <w:rPr>
                    <w:rFonts w:ascii="Times New Roman" w:eastAsia="Times New Roman" w:hAnsi="Times New Roman" w:cs="Times New Roman"/>
                  </w:rPr>
                </w:rPrChange>
              </w:rPr>
              <w:t>-1.</w:t>
            </w:r>
            <w:r w:rsidR="0027110E" w:rsidRPr="00F71B20">
              <w:rPr>
                <w:rFonts w:ascii="Times New Roman" w:eastAsia="Times New Roman" w:hAnsi="Times New Roman" w:cs="Times New Roman"/>
                <w:sz w:val="24"/>
                <w:szCs w:val="24"/>
                <w:rPrChange w:id="2218" w:author="Mohammad Nayeem" w:date="2020-03-05T15:43:00Z">
                  <w:rPr>
                    <w:rFonts w:ascii="Times New Roman" w:eastAsia="Times New Roman" w:hAnsi="Times New Roman" w:cs="Times New Roman"/>
                  </w:rPr>
                </w:rPrChange>
              </w:rPr>
              <w:t>29</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D16022" w14:textId="77777777" w:rsidR="00E32C12" w:rsidRPr="00F71B20" w:rsidRDefault="005D6B30">
            <w:pPr>
              <w:spacing w:after="0" w:line="240" w:lineRule="auto"/>
              <w:rPr>
                <w:rFonts w:ascii="Times New Roman" w:hAnsi="Times New Roman" w:cs="Times New Roman"/>
                <w:sz w:val="24"/>
                <w:szCs w:val="24"/>
                <w:rPrChange w:id="221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20" w:author="Mohammad Nayeem" w:date="2020-03-05T15:43:00Z">
                  <w:rPr>
                    <w:rFonts w:ascii="Times New Roman" w:eastAsia="Times New Roman" w:hAnsi="Times New Roman" w:cs="Times New Roman"/>
                  </w:rPr>
                </w:rPrChange>
              </w:rPr>
              <w:t>0.03</w:t>
            </w:r>
            <w:r w:rsidR="001E37E8" w:rsidRPr="00F71B20">
              <w:rPr>
                <w:rFonts w:ascii="Times New Roman" w:eastAsia="Times New Roman" w:hAnsi="Times New Roman" w:cs="Times New Roman"/>
                <w:sz w:val="24"/>
                <w:szCs w:val="24"/>
                <w:rPrChange w:id="2221" w:author="Mohammad Nayeem" w:date="2020-03-05T15:43:00Z">
                  <w:rPr>
                    <w:rFonts w:ascii="Times New Roman" w:eastAsia="Times New Roman" w:hAnsi="Times New Roman" w:cs="Times New Roman"/>
                  </w:rPr>
                </w:rPrChange>
              </w:rPr>
              <w:t>0</w:t>
            </w:r>
          </w:p>
        </w:tc>
      </w:tr>
      <w:tr w:rsidR="00A52446" w:rsidRPr="00F71B20" w14:paraId="4E949408"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F77168" w14:textId="77777777" w:rsidR="00EB502B" w:rsidRPr="00F71B20" w:rsidRDefault="00784885">
            <w:pPr>
              <w:spacing w:after="0" w:line="240" w:lineRule="auto"/>
              <w:rPr>
                <w:rFonts w:ascii="Times New Roman" w:hAnsi="Times New Roman" w:cs="Times New Roman"/>
                <w:sz w:val="24"/>
                <w:szCs w:val="24"/>
                <w:rPrChange w:id="222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23" w:author="Mohammad Nayeem" w:date="2020-03-05T15:43:00Z">
                  <w:rPr>
                    <w:rFonts w:ascii="Times New Roman" w:eastAsia="Times New Roman" w:hAnsi="Times New Roman" w:cs="Times New Roman"/>
                  </w:rPr>
                </w:rPrChange>
              </w:rPr>
              <w:t>NB</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EC66099" w14:textId="77777777" w:rsidR="00EB502B" w:rsidRPr="00F71B20" w:rsidRDefault="00EB502B">
            <w:pPr>
              <w:spacing w:after="0" w:line="240" w:lineRule="auto"/>
              <w:rPr>
                <w:rFonts w:ascii="Times New Roman" w:eastAsia="Times New Roman" w:hAnsi="Times New Roman" w:cs="Times New Roman"/>
                <w:sz w:val="24"/>
                <w:szCs w:val="24"/>
                <w:rPrChange w:id="2224"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225" w:author="Mohammad Nayeem" w:date="2020-03-05T15:43:00Z">
                  <w:rPr>
                    <w:rFonts w:ascii="Times New Roman" w:eastAsia="Times New Roman" w:hAnsi="Times New Roman" w:cs="Times New Roman"/>
                  </w:rPr>
                </w:rPrChange>
              </w:rPr>
              <w:t>C-section vs.</w:t>
            </w:r>
          </w:p>
          <w:p w14:paraId="0B74A1CE" w14:textId="77777777" w:rsidR="00EB502B" w:rsidRPr="00F71B20" w:rsidRDefault="00EB502B">
            <w:pPr>
              <w:spacing w:after="0" w:line="240" w:lineRule="auto"/>
              <w:rPr>
                <w:rFonts w:ascii="Times New Roman" w:hAnsi="Times New Roman" w:cs="Times New Roman"/>
                <w:sz w:val="24"/>
                <w:szCs w:val="24"/>
                <w:rPrChange w:id="222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27" w:author="Mohammad Nayeem" w:date="2020-03-05T15:43:00Z">
                  <w:rPr>
                    <w:rFonts w:ascii="Times New Roman" w:eastAsia="Times New Roman" w:hAnsi="Times New Roman" w:cs="Times New Roman"/>
                  </w:rPr>
                </w:rPrChange>
              </w:rPr>
              <w:t>Vaginal delivery</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470159C" w14:textId="77777777" w:rsidR="00EB502B" w:rsidRPr="00F71B20" w:rsidRDefault="00EB502B">
            <w:pPr>
              <w:spacing w:after="0" w:line="240" w:lineRule="auto"/>
              <w:rPr>
                <w:rFonts w:ascii="Times New Roman" w:hAnsi="Times New Roman" w:cs="Times New Roman"/>
                <w:sz w:val="24"/>
                <w:szCs w:val="24"/>
                <w:rPrChange w:id="222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29" w:author="Mohammad Nayeem" w:date="2020-03-05T15:43:00Z">
                  <w:rPr>
                    <w:rFonts w:ascii="Times New Roman" w:eastAsia="Times New Roman" w:hAnsi="Times New Roman" w:cs="Times New Roman"/>
                  </w:rPr>
                </w:rPrChange>
              </w:rPr>
              <w:t>1.</w:t>
            </w:r>
            <w:r w:rsidR="00F0033E" w:rsidRPr="00F71B20">
              <w:rPr>
                <w:rFonts w:ascii="Times New Roman" w:eastAsia="Times New Roman" w:hAnsi="Times New Roman" w:cs="Times New Roman"/>
                <w:sz w:val="24"/>
                <w:szCs w:val="24"/>
                <w:rPrChange w:id="2230" w:author="Mohammad Nayeem" w:date="2020-03-05T15:43:00Z">
                  <w:rPr>
                    <w:rFonts w:ascii="Times New Roman" w:eastAsia="Times New Roman" w:hAnsi="Times New Roman" w:cs="Times New Roman"/>
                  </w:rPr>
                </w:rPrChange>
              </w:rPr>
              <w:t>02</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F9B6DF" w14:textId="77777777" w:rsidR="00EB502B" w:rsidRPr="00F71B20" w:rsidRDefault="00F0033E">
            <w:pPr>
              <w:spacing w:after="0" w:line="240" w:lineRule="auto"/>
              <w:rPr>
                <w:rFonts w:ascii="Times New Roman" w:hAnsi="Times New Roman" w:cs="Times New Roman"/>
                <w:sz w:val="24"/>
                <w:szCs w:val="24"/>
                <w:rPrChange w:id="223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32" w:author="Mohammad Nayeem" w:date="2020-03-05T15:43:00Z">
                  <w:rPr>
                    <w:rFonts w:ascii="Times New Roman" w:eastAsia="Times New Roman" w:hAnsi="Times New Roman" w:cs="Times New Roman"/>
                  </w:rPr>
                </w:rPrChange>
              </w:rPr>
              <w:t>0.9</w:t>
            </w:r>
            <w:r w:rsidR="00311E97" w:rsidRPr="00F71B20">
              <w:rPr>
                <w:rFonts w:ascii="Times New Roman" w:eastAsia="Times New Roman" w:hAnsi="Times New Roman" w:cs="Times New Roman"/>
                <w:sz w:val="24"/>
                <w:szCs w:val="24"/>
                <w:rPrChange w:id="2233" w:author="Mohammad Nayeem" w:date="2020-03-05T15:43:00Z">
                  <w:rPr>
                    <w:rFonts w:ascii="Times New Roman" w:eastAsia="Times New Roman" w:hAnsi="Times New Roman" w:cs="Times New Roman"/>
                  </w:rPr>
                </w:rPrChange>
              </w:rPr>
              <w:t>8</w:t>
            </w:r>
            <w:r w:rsidR="00EB502B" w:rsidRPr="00F71B20">
              <w:rPr>
                <w:rFonts w:ascii="Times New Roman" w:eastAsia="Times New Roman" w:hAnsi="Times New Roman" w:cs="Times New Roman"/>
                <w:sz w:val="24"/>
                <w:szCs w:val="24"/>
                <w:rPrChange w:id="2234" w:author="Mohammad Nayeem" w:date="2020-03-05T15:43:00Z">
                  <w:rPr>
                    <w:rFonts w:ascii="Times New Roman" w:eastAsia="Times New Roman" w:hAnsi="Times New Roman" w:cs="Times New Roman"/>
                  </w:rPr>
                </w:rPrChange>
              </w:rPr>
              <w:t>-1.</w:t>
            </w:r>
            <w:r w:rsidRPr="00F71B20">
              <w:rPr>
                <w:rFonts w:ascii="Times New Roman" w:eastAsia="Times New Roman" w:hAnsi="Times New Roman" w:cs="Times New Roman"/>
                <w:sz w:val="24"/>
                <w:szCs w:val="24"/>
                <w:rPrChange w:id="2235" w:author="Mohammad Nayeem" w:date="2020-03-05T15:43:00Z">
                  <w:rPr>
                    <w:rFonts w:ascii="Times New Roman" w:eastAsia="Times New Roman" w:hAnsi="Times New Roman" w:cs="Times New Roman"/>
                  </w:rPr>
                </w:rPrChange>
              </w:rPr>
              <w:t>06</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8E96180" w14:textId="77777777" w:rsidR="00EB502B" w:rsidRPr="00F71B20" w:rsidRDefault="00BC3F1D">
            <w:pPr>
              <w:spacing w:after="0" w:line="240" w:lineRule="auto"/>
              <w:rPr>
                <w:rFonts w:ascii="Times New Roman" w:hAnsi="Times New Roman" w:cs="Times New Roman"/>
                <w:sz w:val="24"/>
                <w:szCs w:val="24"/>
                <w:rPrChange w:id="223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37" w:author="Mohammad Nayeem" w:date="2020-03-05T15:43:00Z">
                  <w:rPr>
                    <w:rFonts w:ascii="Times New Roman" w:eastAsia="Times New Roman" w:hAnsi="Times New Roman" w:cs="Times New Roman"/>
                  </w:rPr>
                </w:rPrChange>
              </w:rPr>
              <w:t>0.253</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4E5932" w14:textId="77777777" w:rsidR="00EB502B" w:rsidRPr="00F71B20" w:rsidRDefault="00A676D6">
            <w:pPr>
              <w:spacing w:after="0" w:line="240" w:lineRule="auto"/>
              <w:rPr>
                <w:rFonts w:ascii="Times New Roman" w:hAnsi="Times New Roman" w:cs="Times New Roman"/>
                <w:sz w:val="24"/>
                <w:szCs w:val="24"/>
                <w:rPrChange w:id="223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39" w:author="Mohammad Nayeem" w:date="2020-03-05T15:43:00Z">
                  <w:rPr>
                    <w:rFonts w:ascii="Times New Roman" w:eastAsia="Times New Roman" w:hAnsi="Times New Roman" w:cs="Times New Roman"/>
                  </w:rPr>
                </w:rPrChange>
              </w:rPr>
              <w:t>1.1</w:t>
            </w:r>
            <w:r w:rsidR="002548D0" w:rsidRPr="00F71B20">
              <w:rPr>
                <w:rFonts w:ascii="Times New Roman" w:eastAsia="Times New Roman" w:hAnsi="Times New Roman" w:cs="Times New Roman"/>
                <w:sz w:val="24"/>
                <w:szCs w:val="24"/>
                <w:rPrChange w:id="2240" w:author="Mohammad Nayeem" w:date="2020-03-05T15:43:00Z">
                  <w:rPr>
                    <w:rFonts w:ascii="Times New Roman" w:eastAsia="Times New Roman" w:hAnsi="Times New Roman" w:cs="Times New Roman"/>
                  </w:rPr>
                </w:rPrChange>
              </w:rPr>
              <w:t>5</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C0AA02" w14:textId="77777777" w:rsidR="00EB502B" w:rsidRPr="00F71B20" w:rsidRDefault="00EB502B">
            <w:pPr>
              <w:spacing w:after="0" w:line="240" w:lineRule="auto"/>
              <w:rPr>
                <w:rFonts w:ascii="Times New Roman" w:hAnsi="Times New Roman" w:cs="Times New Roman"/>
                <w:sz w:val="24"/>
                <w:szCs w:val="24"/>
                <w:rPrChange w:id="224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42" w:author="Mohammad Nayeem" w:date="2020-03-05T15:43:00Z">
                  <w:rPr>
                    <w:rFonts w:ascii="Times New Roman" w:eastAsia="Times New Roman" w:hAnsi="Times New Roman" w:cs="Times New Roman"/>
                  </w:rPr>
                </w:rPrChange>
              </w:rPr>
              <w:t>1.0</w:t>
            </w:r>
            <w:r w:rsidR="002548D0" w:rsidRPr="00F71B20">
              <w:rPr>
                <w:rFonts w:ascii="Times New Roman" w:eastAsia="Times New Roman" w:hAnsi="Times New Roman" w:cs="Times New Roman"/>
                <w:sz w:val="24"/>
                <w:szCs w:val="24"/>
                <w:rPrChange w:id="2243" w:author="Mohammad Nayeem" w:date="2020-03-05T15:43:00Z">
                  <w:rPr>
                    <w:rFonts w:ascii="Times New Roman" w:eastAsia="Times New Roman" w:hAnsi="Times New Roman" w:cs="Times New Roman"/>
                  </w:rPr>
                </w:rPrChange>
              </w:rPr>
              <w:t>5</w:t>
            </w:r>
            <w:r w:rsidRPr="00F71B20">
              <w:rPr>
                <w:rFonts w:ascii="Times New Roman" w:eastAsia="Times New Roman" w:hAnsi="Times New Roman" w:cs="Times New Roman"/>
                <w:sz w:val="24"/>
                <w:szCs w:val="24"/>
                <w:rPrChange w:id="2244" w:author="Mohammad Nayeem" w:date="2020-03-05T15:43:00Z">
                  <w:rPr>
                    <w:rFonts w:ascii="Times New Roman" w:eastAsia="Times New Roman" w:hAnsi="Times New Roman" w:cs="Times New Roman"/>
                  </w:rPr>
                </w:rPrChange>
              </w:rPr>
              <w:t xml:space="preserve"> - 1.</w:t>
            </w:r>
            <w:r w:rsidR="002548D0" w:rsidRPr="00F71B20">
              <w:rPr>
                <w:rFonts w:ascii="Times New Roman" w:eastAsia="Times New Roman" w:hAnsi="Times New Roman" w:cs="Times New Roman"/>
                <w:sz w:val="24"/>
                <w:szCs w:val="24"/>
                <w:rPrChange w:id="2245" w:author="Mohammad Nayeem" w:date="2020-03-05T15:43:00Z">
                  <w:rPr>
                    <w:rFonts w:ascii="Times New Roman" w:eastAsia="Times New Roman" w:hAnsi="Times New Roman" w:cs="Times New Roman"/>
                  </w:rPr>
                </w:rPrChange>
              </w:rPr>
              <w:t>27</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46D636" w14:textId="77777777" w:rsidR="00EB502B" w:rsidRPr="00F71B20" w:rsidRDefault="00C31B86">
            <w:pPr>
              <w:spacing w:after="0" w:line="240" w:lineRule="auto"/>
              <w:rPr>
                <w:rFonts w:ascii="Times New Roman" w:hAnsi="Times New Roman" w:cs="Times New Roman"/>
                <w:sz w:val="24"/>
                <w:szCs w:val="24"/>
                <w:rPrChange w:id="224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47" w:author="Mohammad Nayeem" w:date="2020-03-05T15:43:00Z">
                  <w:rPr>
                    <w:rFonts w:ascii="Times New Roman" w:eastAsia="Times New Roman" w:hAnsi="Times New Roman" w:cs="Times New Roman"/>
                  </w:rPr>
                </w:rPrChange>
              </w:rPr>
              <w:t>0.004</w:t>
            </w:r>
          </w:p>
        </w:tc>
      </w:tr>
    </w:tbl>
    <w:p w14:paraId="34FFDC83" w14:textId="77777777" w:rsidR="002A6764" w:rsidRPr="00F71B20" w:rsidRDefault="002A6764">
      <w:pPr>
        <w:spacing w:after="0" w:line="240" w:lineRule="auto"/>
        <w:rPr>
          <w:rFonts w:ascii="Times New Roman" w:eastAsia="Times New Roman" w:hAnsi="Times New Roman" w:cs="Times New Roman"/>
          <w:iCs/>
          <w:sz w:val="24"/>
          <w:szCs w:val="24"/>
        </w:rPr>
      </w:pPr>
    </w:p>
    <w:p w14:paraId="56BB4CC1" w14:textId="60B99C0E" w:rsidR="007501E8" w:rsidRPr="00F71B20" w:rsidRDefault="007501E8">
      <w:pPr>
        <w:pStyle w:val="NormalWeb"/>
        <w:spacing w:before="0" w:beforeAutospacing="0" w:after="0" w:afterAutospacing="0"/>
      </w:pPr>
      <w:r w:rsidRPr="00F71B20">
        <w:rPr>
          <w:rStyle w:val="Strong"/>
        </w:rPr>
        <w:t xml:space="preserve">Risk factors </w:t>
      </w:r>
      <w:del w:id="2248" w:author="Nasar Ahmed" w:date="2020-01-24T11:45:00Z">
        <w:r w:rsidRPr="00F71B20">
          <w:rPr>
            <w:rStyle w:val="Strong"/>
          </w:rPr>
          <w:delText>associated with</w:delText>
        </w:r>
      </w:del>
      <w:ins w:id="2249" w:author="Nasar Ahmed" w:date="2020-01-24T11:45:00Z">
        <w:r w:rsidR="00601569" w:rsidRPr="00F71B20">
          <w:rPr>
            <w:rStyle w:val="Strong"/>
          </w:rPr>
          <w:t>for</w:t>
        </w:r>
      </w:ins>
      <w:r w:rsidRPr="00F71B20">
        <w:rPr>
          <w:rStyle w:val="Strong"/>
        </w:rPr>
        <w:t xml:space="preserve"> childhood diseases</w:t>
      </w:r>
      <w:ins w:id="2250" w:author="Nasar Ahmed" w:date="2020-02-19T05:27:00Z">
        <w:r w:rsidRPr="00F71B20">
          <w:rPr>
            <w:rStyle w:val="Strong"/>
          </w:rPr>
          <w:t xml:space="preserve"> </w:t>
        </w:r>
      </w:ins>
      <w:ins w:id="2251" w:author="Nasar Ahmed" w:date="2020-01-24T11:45:00Z">
        <w:r w:rsidR="00601569" w:rsidRPr="00F71B20">
          <w:rPr>
            <w:rStyle w:val="Strong"/>
          </w:rPr>
          <w:t>re</w:t>
        </w:r>
      </w:ins>
      <w:ins w:id="2252" w:author="Nasar Ahmed" w:date="2020-01-24T11:46:00Z">
        <w:r w:rsidR="00601569" w:rsidRPr="00F71B20">
          <w:rPr>
            <w:rStyle w:val="Strong"/>
          </w:rPr>
          <w:t>lated</w:t>
        </w:r>
        <w:r w:rsidRPr="00F71B20">
          <w:rPr>
            <w:rStyle w:val="Strong"/>
          </w:rPr>
          <w:t xml:space="preserve"> </w:t>
        </w:r>
      </w:ins>
      <w:del w:id="2253" w:author="Nasar Ahmed" w:date="2020-01-24T11:46:00Z">
        <w:r w:rsidRPr="00F71B20">
          <w:rPr>
            <w:rStyle w:val="Strong"/>
          </w:rPr>
          <w:delText xml:space="preserve">due </w:delText>
        </w:r>
      </w:del>
      <w:r w:rsidRPr="00F71B20">
        <w:rPr>
          <w:rStyle w:val="Strong"/>
        </w:rPr>
        <w:t>to C-section delivery</w:t>
      </w:r>
    </w:p>
    <w:p w14:paraId="6A7C66AC" w14:textId="5147252F" w:rsidR="007501E8" w:rsidRPr="00F71B20" w:rsidRDefault="007501E8">
      <w:pPr>
        <w:pStyle w:val="NormalWeb"/>
        <w:spacing w:before="0" w:beforeAutospacing="0" w:after="0" w:afterAutospacing="0"/>
      </w:pPr>
      <w:r w:rsidRPr="00F71B20">
        <w:t>NB regression analysis for the</w:t>
      </w:r>
      <w:ins w:id="2254" w:author="Nasar Ahmed" w:date="2020-02-19T05:27:00Z">
        <w:del w:id="2255" w:author="Mohammad Nayeem" w:date="2020-02-27T21:58:00Z">
          <w:r w:rsidRPr="00F71B20" w:rsidDel="008B3703">
            <w:delText xml:space="preserve"> </w:delText>
          </w:r>
        </w:del>
      </w:ins>
      <w:ins w:id="2256" w:author="Nasar Ahmed" w:date="2020-01-24T11:47:00Z">
        <w:del w:id="2257" w:author="Mohammad Nayeem" w:date="2020-02-27T21:58:00Z">
          <w:r w:rsidR="00601569" w:rsidRPr="00F71B20" w:rsidDel="008B3703">
            <w:delText>The</w:delText>
          </w:r>
        </w:del>
        <w:r w:rsidRPr="00F71B20">
          <w:t xml:space="preserve"> </w:t>
        </w:r>
      </w:ins>
      <w:r w:rsidRPr="00F71B20">
        <w:t>status of childhood diseases reveals that the division, the level of education of the mother, wealth index and child size at birth</w:t>
      </w:r>
      <w:ins w:id="2258" w:author="Nasar Ahmed" w:date="2020-01-24T11:49:00Z">
        <w:r w:rsidRPr="00F71B20">
          <w:t xml:space="preserve"> </w:t>
        </w:r>
      </w:ins>
      <w:del w:id="2259" w:author="Nasar Ahmed" w:date="2020-01-24T11:49:00Z">
        <w:r w:rsidRPr="00F71B20" w:rsidDel="0075402F">
          <w:delText xml:space="preserve"> </w:delText>
        </w:r>
      </w:del>
      <w:r w:rsidRPr="00F71B20">
        <w:t xml:space="preserve">were the </w:t>
      </w:r>
      <w:del w:id="2260" w:author="Nasar Ahmed" w:date="2020-01-24T11:50:00Z">
        <w:r w:rsidRPr="00F71B20">
          <w:delText xml:space="preserve">main </w:delText>
        </w:r>
      </w:del>
      <w:r w:rsidRPr="00F71B20">
        <w:t>contributing factors to childhood diseases</w:t>
      </w:r>
      <w:ins w:id="2261" w:author="Nasar Ahmed" w:date="2020-02-19T05:27:00Z">
        <w:r w:rsidRPr="00F71B20">
          <w:t xml:space="preserve"> </w:t>
        </w:r>
      </w:ins>
      <w:ins w:id="2262" w:author="Nasar Ahmed" w:date="2020-01-24T11:50:00Z">
        <w:r w:rsidR="0075402F" w:rsidRPr="00F71B20">
          <w:t>related</w:t>
        </w:r>
        <w:r w:rsidRPr="00F71B20">
          <w:t xml:space="preserve"> </w:t>
        </w:r>
      </w:ins>
      <w:del w:id="2263" w:author="Nasar Ahmed" w:date="2020-01-24T11:50:00Z">
        <w:r w:rsidRPr="00F71B20">
          <w:delText xml:space="preserve">due </w:delText>
        </w:r>
      </w:del>
      <w:r w:rsidRPr="00F71B20">
        <w:t xml:space="preserve">to the type of delivery in MICS. In MICS, type of delivery, BMI, child sex and child age were the </w:t>
      </w:r>
      <w:del w:id="2264" w:author="Nasar Ahmed" w:date="2020-01-24T11:50:00Z">
        <w:r w:rsidRPr="00F71B20">
          <w:delText>main</w:delText>
        </w:r>
      </w:del>
      <w:r w:rsidRPr="00F71B20">
        <w:t xml:space="preserve"> contributing factors to childhood diseases</w:t>
      </w:r>
      <w:ins w:id="2265" w:author="Nasar Ahmed" w:date="2020-01-24T11:51:00Z">
        <w:r w:rsidR="0075402F" w:rsidRPr="00F71B20">
          <w:t>.</w:t>
        </w:r>
      </w:ins>
      <w:r w:rsidRPr="00F71B20">
        <w:t xml:space="preserve"> </w:t>
      </w:r>
      <w:del w:id="2266" w:author="Nasar Ahmed" w:date="2020-01-24T11:50:00Z">
        <w:r w:rsidRPr="00F71B20">
          <w:delText xml:space="preserve">due </w:delText>
        </w:r>
      </w:del>
      <w:del w:id="2267" w:author="Nasar Ahmed" w:date="2020-01-24T11:52:00Z">
        <w:r w:rsidRPr="00F71B20">
          <w:delText xml:space="preserve">to type of delivery </w:delText>
        </w:r>
      </w:del>
      <w:r w:rsidRPr="00F71B20">
        <w:t>(S2 Table).</w:t>
      </w:r>
    </w:p>
    <w:p w14:paraId="417BB72A" w14:textId="33F796AD" w:rsidR="007501E8" w:rsidRPr="00F71B20" w:rsidRDefault="007501E8">
      <w:pPr>
        <w:pStyle w:val="NormalWeb"/>
        <w:spacing w:before="0" w:beforeAutospacing="0" w:after="0" w:afterAutospacing="0"/>
      </w:pPr>
      <w:r w:rsidRPr="00F71B20">
        <w:t>Table 4 shows the association between type of delivery and early childhood diseases when models adjusted for</w:t>
      </w:r>
      <w:ins w:id="2268" w:author="Mohammad Nayeem" w:date="2020-03-05T14:54:00Z">
        <w:r w:rsidR="00E15C74" w:rsidRPr="00F71B20">
          <w:t xml:space="preserve"> selected </w:t>
        </w:r>
      </w:ins>
      <w:del w:id="2269" w:author="Mohammad Nayeem" w:date="2020-03-05T14:54:00Z">
        <w:r w:rsidRPr="00F71B20" w:rsidDel="00E15C74">
          <w:delText xml:space="preserve"> </w:delText>
        </w:r>
        <w:commentRangeStart w:id="2270"/>
        <w:r w:rsidRPr="00F71B20" w:rsidDel="00E15C74">
          <w:delText>possible</w:delText>
        </w:r>
        <w:commentRangeEnd w:id="2270"/>
        <w:r w:rsidR="0075402F" w:rsidRPr="00F71B20" w:rsidDel="00E15C74">
          <w:rPr>
            <w:rStyle w:val="CommentReference"/>
            <w:rFonts w:eastAsiaTheme="minorEastAsia"/>
            <w:sz w:val="24"/>
            <w:szCs w:val="24"/>
            <w:rPrChange w:id="2271" w:author="Mohammad Nayeem" w:date="2020-03-05T15:43:00Z">
              <w:rPr>
                <w:rStyle w:val="CommentReference"/>
                <w:rFonts w:asciiTheme="minorHAnsi" w:eastAsiaTheme="minorEastAsia" w:hAnsiTheme="minorHAnsi" w:cstheme="minorBidi"/>
              </w:rPr>
            </w:rPrChange>
          </w:rPr>
          <w:commentReference w:id="2270"/>
        </w:r>
        <w:r w:rsidRPr="00F71B20" w:rsidDel="00E15C74">
          <w:delText xml:space="preserve"> </w:delText>
        </w:r>
      </w:del>
      <w:r w:rsidRPr="00F71B20">
        <w:t xml:space="preserve">confounding factors. For instance, after adjusting all other factors, </w:t>
      </w:r>
      <w:del w:id="2272" w:author="Nasar Ahmed" w:date="2020-01-24T11:54:00Z">
        <w:r w:rsidRPr="00F71B20">
          <w:delText xml:space="preserve">MICS explained that </w:delText>
        </w:r>
      </w:del>
      <w:r w:rsidRPr="00F71B20">
        <w:t xml:space="preserve">C-section delivered babies were </w:t>
      </w:r>
      <w:del w:id="2273" w:author="Nasar Ahmed" w:date="2020-01-24T11:53:00Z">
        <w:r w:rsidRPr="00F71B20">
          <w:delText xml:space="preserve">1.02 times (CI: 0.98–1.06) </w:delText>
        </w:r>
      </w:del>
      <w:r w:rsidRPr="00F71B20">
        <w:t xml:space="preserve">more likely to be affected by diseases </w:t>
      </w:r>
      <w:del w:id="2274" w:author="Nasar Ahmed" w:date="2020-01-24T11:54:00Z">
        <w:r w:rsidRPr="00F71B20">
          <w:delText>and it is</w:delText>
        </w:r>
      </w:del>
      <w:r w:rsidRPr="00F71B20">
        <w:t xml:space="preserve"> 1.15 times (CI: 1.05-1.27) </w:t>
      </w:r>
      <w:del w:id="2275" w:author="Nasar Ahmed" w:date="2020-01-24T11:54:00Z">
        <w:r w:rsidRPr="00F71B20">
          <w:delText>more acute</w:delText>
        </w:r>
      </w:del>
      <w:r w:rsidRPr="00F71B20">
        <w:t xml:space="preserve"> in BDHS</w:t>
      </w:r>
      <w:ins w:id="2276" w:author="Nasar Ahmed" w:date="2020-01-24T11:54:00Z">
        <w:r w:rsidR="0075402F" w:rsidRPr="00F71B20">
          <w:t xml:space="preserve">, however, </w:t>
        </w:r>
      </w:ins>
      <w:ins w:id="2277" w:author="Nasar Ahmed" w:date="2020-01-24T11:55:00Z">
        <w:r w:rsidR="0075402F" w:rsidRPr="00F71B20">
          <w:t xml:space="preserve">did </w:t>
        </w:r>
      </w:ins>
      <w:ins w:id="2278" w:author="Nasar Ahmed" w:date="2020-01-24T11:54:00Z">
        <w:r w:rsidR="0075402F" w:rsidRPr="00F71B20">
          <w:t xml:space="preserve">not </w:t>
        </w:r>
      </w:ins>
      <w:ins w:id="2279" w:author="Nasar Ahmed" w:date="2020-01-24T11:55:00Z">
        <w:r w:rsidR="0075402F" w:rsidRPr="00F71B20">
          <w:t>reach statistical significant level in MICS</w:t>
        </w:r>
      </w:ins>
      <w:ins w:id="2280" w:author="Nasar Ahmed" w:date="2020-02-19T05:27:00Z">
        <w:r w:rsidRPr="00F71B20">
          <w:t>.</w:t>
        </w:r>
      </w:ins>
      <w:del w:id="2281" w:author="Nasar Ahmed" w:date="2020-02-19T05:27:00Z">
        <w:r w:rsidRPr="00F71B20">
          <w:delText>.</w:delText>
        </w:r>
      </w:del>
      <w:r w:rsidRPr="00F71B20">
        <w:t xml:space="preserve"> The risk of the children getting affected by diseases whose mothers aged between 15-19 years were 1.11 </w:t>
      </w:r>
      <w:ins w:id="2282" w:author="Mohammad Nayeem" w:date="2020-03-14T15:45:00Z">
        <w:r w:rsidR="00421837">
          <w:t xml:space="preserve">times </w:t>
        </w:r>
      </w:ins>
      <w:r w:rsidRPr="00F71B20">
        <w:t>(CI: 0.97-1.26) more likely and aged between 20-34 years were 0.91 (CI: 0.76-1.09) less likely than those aged above years, respectively. Both MICS and BDHS explained similar conclusions, in BDHS, the mothers aged between 15-19 years were 1.05 (CI: 0.95-1.15) more likely and aged between 20-34 years were 0.91 (CI: 0.87-1.06) less likely to affected by diseases than those aged above, respectively.</w:t>
      </w:r>
    </w:p>
    <w:p w14:paraId="422EA890" w14:textId="77777777" w:rsidR="007501E8" w:rsidRPr="00F71B20" w:rsidRDefault="007501E8">
      <w:pPr>
        <w:pStyle w:val="NormalWeb"/>
        <w:spacing w:before="0" w:beforeAutospacing="0" w:after="0" w:afterAutospacing="0"/>
      </w:pPr>
      <w:r w:rsidRPr="00F71B20">
        <w:t>According to MICS, Childs living with her mother with secondary incomplete 0.9</w:t>
      </w:r>
      <w:r w:rsidR="00840C53" w:rsidRPr="00F71B20">
        <w:t>8</w:t>
      </w:r>
      <w:r w:rsidRPr="00F71B20">
        <w:t xml:space="preserve"> (CI: 0.</w:t>
      </w:r>
      <w:r w:rsidR="00840C53" w:rsidRPr="00F71B20">
        <w:t>92</w:t>
      </w:r>
      <w:r w:rsidRPr="00F71B20">
        <w:t>–</w:t>
      </w:r>
      <w:r w:rsidR="00840C53" w:rsidRPr="00F71B20">
        <w:t>1.04</w:t>
      </w:r>
      <w:r w:rsidRPr="00F71B20">
        <w:t xml:space="preserve">), who had primary completed </w:t>
      </w:r>
      <w:r w:rsidR="00840C53" w:rsidRPr="00F71B20">
        <w:t xml:space="preserve">0.97 (CI:0.92-1.03) </w:t>
      </w:r>
      <w:r w:rsidRPr="00F71B20">
        <w:t xml:space="preserve">or who had primary incomplete were </w:t>
      </w:r>
      <w:r w:rsidR="00840C53" w:rsidRPr="00F71B20">
        <w:t xml:space="preserve">0.94 (CI: 0.89-0.99) </w:t>
      </w:r>
      <w:r w:rsidRPr="00F71B20">
        <w:t>times less likely associated with diseases due to types of delivery, compared to their peers living with mothers whoever not attended any school. In BDHS, similar to MICS, a child who belongs to mothers with an academic background is less likely to get affected by diseases compared to mothers who hadn’t any academic qualifications. Childs who identify as belonging to the richest family were more likely to get affected by diseases due to C-section delivery (</w:t>
      </w:r>
      <w:r w:rsidR="003651F8" w:rsidRPr="00F71B20">
        <w:t>ARR=</w:t>
      </w:r>
      <w:r w:rsidRPr="00F71B20">
        <w:t>1.0</w:t>
      </w:r>
      <w:r w:rsidR="003651F8" w:rsidRPr="00F71B20">
        <w:t>8</w:t>
      </w:r>
      <w:r w:rsidRPr="00F71B20">
        <w:t>,</w:t>
      </w:r>
      <w:r w:rsidR="003651F8" w:rsidRPr="00F71B20">
        <w:t xml:space="preserve"> </w:t>
      </w:r>
      <w:r w:rsidRPr="00F71B20">
        <w:t>CI 1.0</w:t>
      </w:r>
      <w:r w:rsidR="003651F8" w:rsidRPr="00F71B20">
        <w:t>3</w:t>
      </w:r>
      <w:r w:rsidRPr="00F71B20">
        <w:t>–1.</w:t>
      </w:r>
      <w:r w:rsidR="003651F8" w:rsidRPr="00F71B20">
        <w:t>14</w:t>
      </w:r>
      <w:r w:rsidRPr="00F71B20">
        <w:t>) and (ARR=1.17, 95% CI 1.03-1.34) in both MICS and BDHS, respectively.</w:t>
      </w:r>
    </w:p>
    <w:p w14:paraId="13058225" w14:textId="77777777" w:rsidR="007501E8" w:rsidRPr="00F71B20" w:rsidRDefault="007501E8">
      <w:pPr>
        <w:pStyle w:val="NormalWeb"/>
        <w:spacing w:before="0" w:beforeAutospacing="0" w:after="0" w:afterAutospacing="0"/>
      </w:pPr>
      <w:r w:rsidRPr="00F71B20">
        <w:t>Children who were born to underweight and overweight mothers were more likely to have the disease, ARR 1.06 (</w:t>
      </w:r>
      <w:r w:rsidR="003651F8" w:rsidRPr="00F71B20">
        <w:t>C</w:t>
      </w:r>
      <w:r w:rsidRPr="00F71B20">
        <w:t>I: 1.0</w:t>
      </w:r>
      <w:r w:rsidR="003651F8" w:rsidRPr="00F71B20">
        <w:t>1</w:t>
      </w:r>
      <w:r w:rsidRPr="00F71B20">
        <w:t>-1.13) and ARR 1.08 (95 % CI: 1.01-1.16) in MICS and ARR 1.13 (CI: 1.01-1.26) and ARR 1.17 (CI: 1.03-1.32) in BDHS, due to C-section. Children who breastfed were 4 % (MICS) and 9% (BDHS) less likely to manifest diseases. Age of the children is recognized as an important factor for childhood diseases, and results showed that children with age between 0-11 months and 12-23 months were more at risk of suffering from diseases than 24–35 months aged children, ARR 1.15 (CI: 1.04-1.27) and ARR 1.14 (CI: 1.04-1.26). An unexpectedly and approximately similar ARR was found for children from rural areas in both MICS and BDHS data.</w:t>
      </w:r>
    </w:p>
    <w:p w14:paraId="555E7326" w14:textId="77777777" w:rsidR="00B454FB" w:rsidRPr="00F71B20" w:rsidRDefault="00B454FB">
      <w:pPr>
        <w:spacing w:after="0" w:line="240" w:lineRule="auto"/>
        <w:rPr>
          <w:rFonts w:ascii="Times New Roman" w:eastAsia="Times New Roman" w:hAnsi="Times New Roman" w:cs="Times New Roman"/>
          <w:i/>
          <w:sz w:val="24"/>
          <w:szCs w:val="24"/>
        </w:rPr>
      </w:pPr>
    </w:p>
    <w:tbl>
      <w:tblPr>
        <w:tblW w:w="0" w:type="auto"/>
        <w:tblCellMar>
          <w:left w:w="10" w:type="dxa"/>
          <w:right w:w="10" w:type="dxa"/>
        </w:tblCellMar>
        <w:tblLook w:val="04A0" w:firstRow="1" w:lastRow="0" w:firstColumn="1" w:lastColumn="0" w:noHBand="0" w:noVBand="1"/>
      </w:tblPr>
      <w:tblGrid>
        <w:gridCol w:w="3080"/>
        <w:gridCol w:w="830"/>
        <w:gridCol w:w="1062"/>
        <w:gridCol w:w="1432"/>
        <w:gridCol w:w="830"/>
        <w:gridCol w:w="1125"/>
        <w:gridCol w:w="1001"/>
        <w:tblGridChange w:id="2283">
          <w:tblGrid>
            <w:gridCol w:w="3080"/>
            <w:gridCol w:w="281"/>
            <w:gridCol w:w="549"/>
            <w:gridCol w:w="281"/>
            <w:gridCol w:w="781"/>
            <w:gridCol w:w="370"/>
            <w:gridCol w:w="893"/>
            <w:gridCol w:w="169"/>
            <w:gridCol w:w="661"/>
            <w:gridCol w:w="169"/>
            <w:gridCol w:w="1062"/>
            <w:gridCol w:w="63"/>
            <w:gridCol w:w="1001"/>
          </w:tblGrid>
        </w:tblGridChange>
      </w:tblGrid>
      <w:tr w:rsidR="00A52446" w:rsidRPr="00F71B20" w14:paraId="3F6E22CE" w14:textId="77777777" w:rsidTr="002548D0">
        <w:trPr>
          <w:trHeight w:val="1"/>
        </w:trPr>
        <w:tc>
          <w:tcPr>
            <w:tcW w:w="9360" w:type="dxa"/>
            <w:gridSpan w:val="7"/>
            <w:tcBorders>
              <w:bottom w:val="single" w:sz="4" w:space="0" w:color="BFBFBF"/>
            </w:tcBorders>
            <w:shd w:val="clear" w:color="000000" w:fill="FFFFFF"/>
            <w:tcMar>
              <w:left w:w="108" w:type="dxa"/>
              <w:right w:w="108" w:type="dxa"/>
            </w:tcMar>
            <w:vAlign w:val="center"/>
          </w:tcPr>
          <w:p w14:paraId="23744B01" w14:textId="4F5DE307" w:rsidR="005077F4" w:rsidRPr="00F71B20" w:rsidRDefault="005077F4">
            <w:pPr>
              <w:spacing w:after="0" w:line="240" w:lineRule="auto"/>
              <w:rPr>
                <w:rFonts w:ascii="Times New Roman" w:eastAsia="Times New Roman" w:hAnsi="Times New Roman" w:cs="Times New Roman"/>
                <w:sz w:val="24"/>
                <w:szCs w:val="24"/>
              </w:rPr>
            </w:pPr>
            <w:commentRangeStart w:id="2284"/>
            <w:r w:rsidRPr="00F71B20">
              <w:rPr>
                <w:rFonts w:ascii="Times New Roman" w:eastAsia="Times New Roman" w:hAnsi="Times New Roman" w:cs="Times New Roman"/>
                <w:sz w:val="24"/>
                <w:szCs w:val="24"/>
              </w:rPr>
              <w:t xml:space="preserve">Table </w:t>
            </w:r>
            <w:ins w:id="2285" w:author="Mohammad Nayeem" w:date="2020-02-28T00:55:00Z">
              <w:r w:rsidR="008B4920" w:rsidRPr="00F71B20">
                <w:rPr>
                  <w:rFonts w:ascii="Times New Roman" w:eastAsia="Times New Roman" w:hAnsi="Times New Roman" w:cs="Times New Roman"/>
                  <w:sz w:val="24"/>
                  <w:szCs w:val="24"/>
                </w:rPr>
                <w:t>5</w:t>
              </w:r>
            </w:ins>
            <w:del w:id="2286" w:author="Mohammad Nayeem" w:date="2020-02-28T00:55:00Z">
              <w:r w:rsidR="00CA2B7E" w:rsidRPr="00F71B20" w:rsidDel="008B4920">
                <w:rPr>
                  <w:rFonts w:ascii="Times New Roman" w:eastAsia="Times New Roman" w:hAnsi="Times New Roman" w:cs="Times New Roman"/>
                  <w:sz w:val="24"/>
                  <w:szCs w:val="24"/>
                </w:rPr>
                <w:delText>4</w:delText>
              </w:r>
            </w:del>
            <w:r w:rsidRPr="00F71B20">
              <w:rPr>
                <w:rFonts w:ascii="Times New Roman" w:eastAsia="Times New Roman" w:hAnsi="Times New Roman" w:cs="Times New Roman"/>
                <w:sz w:val="24"/>
                <w:szCs w:val="24"/>
              </w:rPr>
              <w:t>: Influence of factors associated with childhood diseases (lower diseases and vaginal delivery vs. higher diseases due to C-section delivery).</w:t>
            </w:r>
            <w:commentRangeEnd w:id="2284"/>
            <w:r w:rsidR="002C7648" w:rsidRPr="00F71B20">
              <w:rPr>
                <w:rStyle w:val="CommentReference"/>
                <w:rFonts w:ascii="Times New Roman" w:hAnsi="Times New Roman" w:cs="Times New Roman"/>
                <w:sz w:val="24"/>
                <w:szCs w:val="24"/>
                <w:rPrChange w:id="2287" w:author="Mohammad Nayeem" w:date="2020-03-05T15:43:00Z">
                  <w:rPr>
                    <w:rStyle w:val="CommentReference"/>
                  </w:rPr>
                </w:rPrChange>
              </w:rPr>
              <w:commentReference w:id="2284"/>
            </w:r>
          </w:p>
        </w:tc>
      </w:tr>
      <w:tr w:rsidR="00A52446" w:rsidRPr="00F71B20" w14:paraId="5A965AEA" w14:textId="77777777" w:rsidTr="00603366">
        <w:trPr>
          <w:trHeight w:val="1"/>
        </w:trPr>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3A1093" w14:textId="77777777" w:rsidR="00781085" w:rsidRPr="00F71B20" w:rsidRDefault="00781085">
            <w:pPr>
              <w:spacing w:after="0" w:line="240" w:lineRule="auto"/>
              <w:rPr>
                <w:rFonts w:ascii="Times New Roman" w:eastAsia="Calibri" w:hAnsi="Times New Roman" w:cs="Times New Roman"/>
                <w:sz w:val="24"/>
                <w:szCs w:val="24"/>
                <w:rPrChange w:id="2288" w:author="Mohammad Nayeem" w:date="2020-03-05T15:43:00Z">
                  <w:rPr>
                    <w:rFonts w:ascii="Times New Roman" w:eastAsia="Calibri" w:hAnsi="Times New Roman" w:cs="Times New Roman"/>
                  </w:rPr>
                </w:rPrChange>
              </w:rPr>
            </w:pPr>
          </w:p>
        </w:tc>
        <w:tc>
          <w:tcPr>
            <w:tcW w:w="6280"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19ACC23" w14:textId="77777777" w:rsidR="00781085" w:rsidRPr="00F71B20" w:rsidRDefault="00781085">
            <w:pPr>
              <w:spacing w:after="0" w:line="240" w:lineRule="auto"/>
              <w:rPr>
                <w:rFonts w:ascii="Times New Roman" w:hAnsi="Times New Roman" w:cs="Times New Roman"/>
                <w:sz w:val="24"/>
                <w:szCs w:val="24"/>
                <w:rPrChange w:id="228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90" w:author="Mohammad Nayeem" w:date="2020-03-05T15:43:00Z">
                  <w:rPr>
                    <w:rFonts w:ascii="Times New Roman" w:eastAsia="Times New Roman" w:hAnsi="Times New Roman" w:cs="Times New Roman"/>
                  </w:rPr>
                </w:rPrChange>
              </w:rPr>
              <w:t>Adjusted Estimates</w:t>
            </w:r>
          </w:p>
        </w:tc>
      </w:tr>
      <w:tr w:rsidR="00A52446" w:rsidRPr="00F71B20" w14:paraId="71D565C1" w14:textId="77777777" w:rsidTr="00603366">
        <w:trPr>
          <w:trHeight w:val="1"/>
        </w:trPr>
        <w:tc>
          <w:tcPr>
            <w:tcW w:w="3080" w:type="dxa"/>
            <w:vMerge w:val="restart"/>
            <w:tcBorders>
              <w:top w:val="single" w:sz="4" w:space="0" w:color="BFBFBF"/>
              <w:left w:val="single" w:sz="4" w:space="0" w:color="BFBFBF"/>
              <w:right w:val="single" w:sz="4" w:space="0" w:color="BFBFBF"/>
            </w:tcBorders>
            <w:shd w:val="clear" w:color="000000" w:fill="FFFFFF"/>
            <w:tcMar>
              <w:left w:w="108" w:type="dxa"/>
              <w:right w:w="108" w:type="dxa"/>
            </w:tcMar>
            <w:vAlign w:val="center"/>
          </w:tcPr>
          <w:p w14:paraId="552ABB1E" w14:textId="77777777" w:rsidR="00E525CB" w:rsidRPr="00F71B20" w:rsidRDefault="00E525CB">
            <w:pPr>
              <w:spacing w:after="0" w:line="240" w:lineRule="auto"/>
              <w:rPr>
                <w:rFonts w:ascii="Times New Roman" w:eastAsia="Calibri" w:hAnsi="Times New Roman" w:cs="Times New Roman"/>
                <w:sz w:val="24"/>
                <w:szCs w:val="24"/>
                <w:rPrChange w:id="2291" w:author="Mohammad Nayeem" w:date="2020-03-05T15:43:00Z">
                  <w:rPr>
                    <w:rFonts w:ascii="Times New Roman" w:eastAsia="Calibri" w:hAnsi="Times New Roman" w:cs="Times New Roman"/>
                  </w:rPr>
                </w:rPrChange>
              </w:rPr>
            </w:pPr>
            <w:r w:rsidRPr="00F71B20">
              <w:rPr>
                <w:rFonts w:ascii="Times New Roman" w:eastAsia="Calibri" w:hAnsi="Times New Roman" w:cs="Times New Roman"/>
                <w:sz w:val="24"/>
                <w:szCs w:val="24"/>
                <w:rPrChange w:id="2292" w:author="Mohammad Nayeem" w:date="2020-03-05T15:43:00Z">
                  <w:rPr>
                    <w:rFonts w:ascii="Times New Roman" w:eastAsia="Calibri" w:hAnsi="Times New Roman" w:cs="Times New Roman"/>
                  </w:rPr>
                </w:rPrChange>
              </w:rPr>
              <w:lastRenderedPageBreak/>
              <w:t>Sources</w:t>
            </w:r>
          </w:p>
        </w:tc>
        <w:tc>
          <w:tcPr>
            <w:tcW w:w="3324"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3594E41" w14:textId="77777777" w:rsidR="00E525CB" w:rsidRPr="00F71B20" w:rsidRDefault="00E525CB">
            <w:pPr>
              <w:spacing w:after="0" w:line="240" w:lineRule="auto"/>
              <w:rPr>
                <w:rFonts w:ascii="Times New Roman" w:hAnsi="Times New Roman" w:cs="Times New Roman"/>
                <w:sz w:val="24"/>
                <w:szCs w:val="24"/>
                <w:rPrChange w:id="229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94" w:author="Mohammad Nayeem" w:date="2020-03-05T15:43:00Z">
                  <w:rPr>
                    <w:rFonts w:ascii="Times New Roman" w:eastAsia="Times New Roman" w:hAnsi="Times New Roman" w:cs="Times New Roman"/>
                  </w:rPr>
                </w:rPrChange>
              </w:rPr>
              <w:t>MICS 2012</w:t>
            </w:r>
          </w:p>
        </w:tc>
        <w:tc>
          <w:tcPr>
            <w:tcW w:w="295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41C0414" w14:textId="77777777" w:rsidR="00E525CB" w:rsidRPr="00F71B20" w:rsidRDefault="00E525CB">
            <w:pPr>
              <w:spacing w:after="0" w:line="240" w:lineRule="auto"/>
              <w:rPr>
                <w:rFonts w:ascii="Times New Roman" w:hAnsi="Times New Roman" w:cs="Times New Roman"/>
                <w:sz w:val="24"/>
                <w:szCs w:val="24"/>
                <w:rPrChange w:id="229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96" w:author="Mohammad Nayeem" w:date="2020-03-05T15:43:00Z">
                  <w:rPr>
                    <w:rFonts w:ascii="Times New Roman" w:eastAsia="Times New Roman" w:hAnsi="Times New Roman" w:cs="Times New Roman"/>
                  </w:rPr>
                </w:rPrChange>
              </w:rPr>
              <w:t>BDHS 2014</w:t>
            </w:r>
          </w:p>
        </w:tc>
      </w:tr>
      <w:tr w:rsidR="00A52446" w:rsidRPr="00F71B20" w14:paraId="695BCCC8" w14:textId="77777777" w:rsidTr="00603366">
        <w:trPr>
          <w:trHeight w:val="1"/>
        </w:trPr>
        <w:tc>
          <w:tcPr>
            <w:tcW w:w="3080" w:type="dxa"/>
            <w:vMerge/>
            <w:tcBorders>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AD8BEF" w14:textId="77777777" w:rsidR="00E525CB" w:rsidRPr="00F71B20" w:rsidRDefault="00E525CB">
            <w:pPr>
              <w:spacing w:after="0" w:line="240" w:lineRule="auto"/>
              <w:rPr>
                <w:rFonts w:ascii="Times New Roman" w:eastAsia="Calibri" w:hAnsi="Times New Roman" w:cs="Times New Roman"/>
                <w:sz w:val="24"/>
                <w:szCs w:val="24"/>
                <w:rPrChange w:id="2297" w:author="Mohammad Nayeem" w:date="2020-03-05T15:43:00Z">
                  <w:rPr>
                    <w:rFonts w:ascii="Times New Roman" w:eastAsia="Calibri" w:hAnsi="Times New Roman" w:cs="Times New Roman"/>
                  </w:rPr>
                </w:rPrChange>
              </w:rPr>
            </w:pP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DE1C2C" w14:textId="77777777" w:rsidR="00E525CB" w:rsidRPr="00F71B20" w:rsidRDefault="00E525CB">
            <w:pPr>
              <w:spacing w:after="0" w:line="240" w:lineRule="auto"/>
              <w:rPr>
                <w:rFonts w:ascii="Times New Roman" w:hAnsi="Times New Roman" w:cs="Times New Roman"/>
                <w:sz w:val="24"/>
                <w:szCs w:val="24"/>
                <w:rPrChange w:id="229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299" w:author="Mohammad Nayeem" w:date="2020-03-05T15:43:00Z">
                  <w:rPr>
                    <w:rFonts w:ascii="Times New Roman" w:eastAsia="Times New Roman" w:hAnsi="Times New Roman" w:cs="Times New Roman"/>
                  </w:rPr>
                </w:rPrChange>
              </w:rPr>
              <w:t>ARR*</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1EBC7B5" w14:textId="77777777" w:rsidR="00E525CB" w:rsidRPr="00F71B20" w:rsidRDefault="00E525CB">
            <w:pPr>
              <w:spacing w:after="0" w:line="240" w:lineRule="auto"/>
              <w:rPr>
                <w:rFonts w:ascii="Times New Roman" w:hAnsi="Times New Roman" w:cs="Times New Roman"/>
                <w:sz w:val="24"/>
                <w:szCs w:val="24"/>
                <w:rPrChange w:id="230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01" w:author="Mohammad Nayeem" w:date="2020-03-05T15:43:00Z">
                  <w:rPr>
                    <w:rFonts w:ascii="Times New Roman" w:eastAsia="Times New Roman" w:hAnsi="Times New Roman" w:cs="Times New Roman"/>
                  </w:rPr>
                </w:rPrChange>
              </w:rPr>
              <w:t>95% CI</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59512F" w14:textId="77777777" w:rsidR="00E525CB" w:rsidRPr="00F71B20" w:rsidRDefault="00E525CB">
            <w:pPr>
              <w:spacing w:after="0" w:line="240" w:lineRule="auto"/>
              <w:rPr>
                <w:rFonts w:ascii="Times New Roman" w:hAnsi="Times New Roman" w:cs="Times New Roman"/>
                <w:sz w:val="24"/>
                <w:szCs w:val="24"/>
                <w:rPrChange w:id="230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03" w:author="Mohammad Nayeem" w:date="2020-03-05T15:43:00Z">
                  <w:rPr>
                    <w:rFonts w:ascii="Times New Roman" w:eastAsia="Times New Roman" w:hAnsi="Times New Roman" w:cs="Times New Roman"/>
                  </w:rPr>
                </w:rPrChange>
              </w:rPr>
              <w:t>p-value</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68C372A" w14:textId="77777777" w:rsidR="00E525CB" w:rsidRPr="00F71B20" w:rsidRDefault="00E525CB">
            <w:pPr>
              <w:spacing w:after="0" w:line="240" w:lineRule="auto"/>
              <w:rPr>
                <w:rFonts w:ascii="Times New Roman" w:hAnsi="Times New Roman" w:cs="Times New Roman"/>
                <w:sz w:val="24"/>
                <w:szCs w:val="24"/>
                <w:rPrChange w:id="230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05" w:author="Mohammad Nayeem" w:date="2020-03-05T15:43:00Z">
                  <w:rPr>
                    <w:rFonts w:ascii="Times New Roman" w:eastAsia="Times New Roman" w:hAnsi="Times New Roman" w:cs="Times New Roman"/>
                  </w:rPr>
                </w:rPrChange>
              </w:rPr>
              <w:t>ARR*</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2D1DD9" w14:textId="77777777" w:rsidR="00E525CB" w:rsidRPr="00F71B20" w:rsidRDefault="00E525CB">
            <w:pPr>
              <w:spacing w:after="0" w:line="240" w:lineRule="auto"/>
              <w:rPr>
                <w:rFonts w:ascii="Times New Roman" w:hAnsi="Times New Roman" w:cs="Times New Roman"/>
                <w:sz w:val="24"/>
                <w:szCs w:val="24"/>
                <w:rPrChange w:id="230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07" w:author="Mohammad Nayeem" w:date="2020-03-05T15:43:00Z">
                  <w:rPr>
                    <w:rFonts w:ascii="Times New Roman" w:eastAsia="Times New Roman" w:hAnsi="Times New Roman" w:cs="Times New Roman"/>
                  </w:rPr>
                </w:rPrChange>
              </w:rPr>
              <w:t>95% CI</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DEF4A3" w14:textId="77777777" w:rsidR="00E525CB" w:rsidRPr="00F71B20" w:rsidRDefault="00E525CB">
            <w:pPr>
              <w:spacing w:after="0" w:line="240" w:lineRule="auto"/>
              <w:rPr>
                <w:rFonts w:ascii="Times New Roman" w:hAnsi="Times New Roman" w:cs="Times New Roman"/>
                <w:sz w:val="24"/>
                <w:szCs w:val="24"/>
                <w:rPrChange w:id="230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09" w:author="Mohammad Nayeem" w:date="2020-03-05T15:43:00Z">
                  <w:rPr>
                    <w:rFonts w:ascii="Times New Roman" w:eastAsia="Times New Roman" w:hAnsi="Times New Roman" w:cs="Times New Roman"/>
                  </w:rPr>
                </w:rPrChange>
              </w:rPr>
              <w:t>p-value</w:t>
            </w:r>
          </w:p>
        </w:tc>
      </w:tr>
      <w:tr w:rsidR="00A52446" w:rsidRPr="00F71B20" w14:paraId="57424F31"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CBFE02" w14:textId="77777777" w:rsidR="00E525CB" w:rsidRPr="00F71B20" w:rsidRDefault="00E525CB">
            <w:pPr>
              <w:spacing w:after="0" w:line="240" w:lineRule="auto"/>
              <w:rPr>
                <w:rFonts w:ascii="Times New Roman" w:hAnsi="Times New Roman" w:cs="Times New Roman"/>
                <w:sz w:val="24"/>
                <w:szCs w:val="24"/>
                <w:rPrChange w:id="2310" w:author="Mohammad Nayeem" w:date="2020-03-05T15:43:00Z">
                  <w:rPr>
                    <w:rFonts w:ascii="Times New Roman" w:hAnsi="Times New Roman" w:cs="Times New Roman"/>
                  </w:rPr>
                </w:rPrChange>
              </w:rPr>
            </w:pP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9DC550B" w14:textId="77777777" w:rsidR="00E525CB" w:rsidRPr="00F71B20" w:rsidRDefault="00E525CB">
            <w:pPr>
              <w:spacing w:after="0" w:line="240" w:lineRule="auto"/>
              <w:rPr>
                <w:rFonts w:ascii="Times New Roman" w:eastAsia="Calibri" w:hAnsi="Times New Roman" w:cs="Times New Roman"/>
                <w:sz w:val="24"/>
                <w:szCs w:val="24"/>
                <w:rPrChange w:id="2311" w:author="Mohammad Nayeem" w:date="2020-03-05T15:43:00Z">
                  <w:rPr>
                    <w:rFonts w:ascii="Times New Roman" w:eastAsia="Calibri" w:hAnsi="Times New Roman" w:cs="Times New Roman"/>
                  </w:rPr>
                </w:rPrChange>
              </w:rPr>
            </w:pP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B730F5" w14:textId="77777777" w:rsidR="00E525CB" w:rsidRPr="00F71B20" w:rsidRDefault="00E525CB">
            <w:pPr>
              <w:spacing w:after="0" w:line="240" w:lineRule="auto"/>
              <w:rPr>
                <w:rFonts w:ascii="Times New Roman" w:eastAsia="Calibri" w:hAnsi="Times New Roman" w:cs="Times New Roman"/>
                <w:sz w:val="24"/>
                <w:szCs w:val="24"/>
                <w:rPrChange w:id="2312" w:author="Mohammad Nayeem" w:date="2020-03-05T15:43:00Z">
                  <w:rPr>
                    <w:rFonts w:ascii="Times New Roman" w:eastAsia="Calibri" w:hAnsi="Times New Roman" w:cs="Times New Roman"/>
                  </w:rPr>
                </w:rPrChange>
              </w:rPr>
            </w:pP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DE0D0C" w14:textId="77777777" w:rsidR="00E525CB" w:rsidRPr="00F71B20" w:rsidRDefault="00E525CB">
            <w:pPr>
              <w:spacing w:after="0" w:line="240" w:lineRule="auto"/>
              <w:rPr>
                <w:rFonts w:ascii="Times New Roman" w:eastAsia="Calibri" w:hAnsi="Times New Roman" w:cs="Times New Roman"/>
                <w:sz w:val="24"/>
                <w:szCs w:val="24"/>
                <w:rPrChange w:id="2313" w:author="Mohammad Nayeem" w:date="2020-03-05T15:43:00Z">
                  <w:rPr>
                    <w:rFonts w:ascii="Times New Roman" w:eastAsia="Calibri" w:hAnsi="Times New Roman" w:cs="Times New Roman"/>
                  </w:rPr>
                </w:rPrChange>
              </w:rPr>
            </w:pP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A75F0C" w14:textId="77777777" w:rsidR="00E525CB" w:rsidRPr="00F71B20" w:rsidRDefault="00E525CB">
            <w:pPr>
              <w:spacing w:after="0" w:line="240" w:lineRule="auto"/>
              <w:rPr>
                <w:rFonts w:ascii="Times New Roman" w:eastAsia="Calibri" w:hAnsi="Times New Roman" w:cs="Times New Roman"/>
                <w:sz w:val="24"/>
                <w:szCs w:val="24"/>
                <w:rPrChange w:id="2314" w:author="Mohammad Nayeem" w:date="2020-03-05T15:43:00Z">
                  <w:rPr>
                    <w:rFonts w:ascii="Times New Roman" w:eastAsia="Calibri" w:hAnsi="Times New Roman" w:cs="Times New Roman"/>
                  </w:rPr>
                </w:rPrChange>
              </w:rPr>
            </w:pP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F63975" w14:textId="77777777" w:rsidR="00E525CB" w:rsidRPr="00F71B20" w:rsidRDefault="00E525CB">
            <w:pPr>
              <w:spacing w:after="0" w:line="240" w:lineRule="auto"/>
              <w:rPr>
                <w:rFonts w:ascii="Times New Roman" w:eastAsia="Calibri" w:hAnsi="Times New Roman" w:cs="Times New Roman"/>
                <w:sz w:val="24"/>
                <w:szCs w:val="24"/>
                <w:rPrChange w:id="2315" w:author="Mohammad Nayeem" w:date="2020-03-05T15:43:00Z">
                  <w:rPr>
                    <w:rFonts w:ascii="Times New Roman" w:eastAsia="Calibri" w:hAnsi="Times New Roman" w:cs="Times New Roman"/>
                  </w:rPr>
                </w:rPrChange>
              </w:rPr>
            </w:pP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7071F23" w14:textId="77777777" w:rsidR="00E525CB" w:rsidRPr="00F71B20" w:rsidRDefault="00E525CB">
            <w:pPr>
              <w:spacing w:after="0" w:line="240" w:lineRule="auto"/>
              <w:rPr>
                <w:rFonts w:ascii="Times New Roman" w:eastAsia="Calibri" w:hAnsi="Times New Roman" w:cs="Times New Roman"/>
                <w:sz w:val="24"/>
                <w:szCs w:val="24"/>
                <w:rPrChange w:id="2316" w:author="Mohammad Nayeem" w:date="2020-03-05T15:43:00Z">
                  <w:rPr>
                    <w:rFonts w:ascii="Times New Roman" w:eastAsia="Calibri" w:hAnsi="Times New Roman" w:cs="Times New Roman"/>
                  </w:rPr>
                </w:rPrChange>
              </w:rPr>
            </w:pPr>
          </w:p>
        </w:tc>
      </w:tr>
      <w:tr w:rsidR="00603366" w:rsidRPr="00F71B20" w14:paraId="1E840C17" w14:textId="77777777" w:rsidTr="0090384D">
        <w:tc>
          <w:tcPr>
            <w:tcW w:w="9360"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880DBF" w14:textId="2DE2A1A9" w:rsidR="00603366" w:rsidRPr="00F71B20" w:rsidRDefault="00603366">
            <w:pPr>
              <w:spacing w:after="0" w:line="240" w:lineRule="auto"/>
              <w:rPr>
                <w:rFonts w:ascii="Times New Roman" w:eastAsia="Calibri" w:hAnsi="Times New Roman" w:cs="Times New Roman"/>
                <w:sz w:val="24"/>
                <w:szCs w:val="24"/>
                <w:rPrChange w:id="2317"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2318" w:author="Mohammad Nayeem" w:date="2020-03-05T15:43:00Z">
                  <w:rPr>
                    <w:rFonts w:ascii="Times New Roman" w:eastAsia="Times New Roman" w:hAnsi="Times New Roman" w:cs="Times New Roman"/>
                    <w:b/>
                  </w:rPr>
                </w:rPrChange>
              </w:rPr>
              <w:t>Type of Delivery</w:t>
            </w:r>
          </w:p>
        </w:tc>
      </w:tr>
      <w:tr w:rsidR="00A52446" w:rsidRPr="00F71B20" w14:paraId="122953D0"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D09C35" w14:textId="77777777" w:rsidR="00E525CB" w:rsidRPr="00F71B20" w:rsidRDefault="00E525CB">
            <w:pPr>
              <w:spacing w:after="0" w:line="240" w:lineRule="auto"/>
              <w:rPr>
                <w:rFonts w:ascii="Times New Roman" w:hAnsi="Times New Roman" w:cs="Times New Roman"/>
                <w:sz w:val="24"/>
                <w:szCs w:val="24"/>
                <w:rPrChange w:id="231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20" w:author="Mohammad Nayeem" w:date="2020-03-05T15:43:00Z">
                  <w:rPr>
                    <w:rFonts w:ascii="Times New Roman" w:eastAsia="Times New Roman" w:hAnsi="Times New Roman" w:cs="Times New Roman"/>
                  </w:rPr>
                </w:rPrChange>
              </w:rPr>
              <w:t>C-section</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0056C87" w14:textId="77777777" w:rsidR="00E525CB" w:rsidRPr="00F71B20" w:rsidRDefault="00E525CB">
            <w:pPr>
              <w:spacing w:after="0" w:line="240" w:lineRule="auto"/>
              <w:rPr>
                <w:rFonts w:ascii="Times New Roman" w:hAnsi="Times New Roman" w:cs="Times New Roman"/>
                <w:sz w:val="24"/>
                <w:szCs w:val="24"/>
                <w:rPrChange w:id="232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22" w:author="Mohammad Nayeem" w:date="2020-03-05T15:43:00Z">
                  <w:rPr>
                    <w:rFonts w:ascii="Times New Roman" w:eastAsia="Times New Roman" w:hAnsi="Times New Roman" w:cs="Times New Roman"/>
                  </w:rPr>
                </w:rPrChange>
              </w:rPr>
              <w:t>1.02</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B2157A1" w14:textId="77777777" w:rsidR="00E525CB" w:rsidRPr="00F71B20" w:rsidRDefault="00E525CB">
            <w:pPr>
              <w:spacing w:after="0" w:line="240" w:lineRule="auto"/>
              <w:rPr>
                <w:rFonts w:ascii="Times New Roman" w:hAnsi="Times New Roman" w:cs="Times New Roman"/>
                <w:sz w:val="24"/>
                <w:szCs w:val="24"/>
                <w:rPrChange w:id="232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24" w:author="Mohammad Nayeem" w:date="2020-03-05T15:43:00Z">
                  <w:rPr>
                    <w:rFonts w:ascii="Times New Roman" w:eastAsia="Times New Roman" w:hAnsi="Times New Roman" w:cs="Times New Roman"/>
                  </w:rPr>
                </w:rPrChange>
              </w:rPr>
              <w:t>0.98-1.06</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2B7423" w14:textId="77777777" w:rsidR="00E525CB" w:rsidRPr="00F71B20" w:rsidRDefault="00E525CB">
            <w:pPr>
              <w:spacing w:after="0" w:line="240" w:lineRule="auto"/>
              <w:rPr>
                <w:rFonts w:ascii="Times New Roman" w:hAnsi="Times New Roman" w:cs="Times New Roman"/>
                <w:sz w:val="24"/>
                <w:szCs w:val="24"/>
                <w:rPrChange w:id="232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26" w:author="Mohammad Nayeem" w:date="2020-03-05T15:43:00Z">
                  <w:rPr>
                    <w:rFonts w:ascii="Times New Roman" w:eastAsia="Times New Roman" w:hAnsi="Times New Roman" w:cs="Times New Roman"/>
                  </w:rPr>
                </w:rPrChange>
              </w:rPr>
              <w:t>0.253</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313227A" w14:textId="77777777" w:rsidR="00E525CB" w:rsidRPr="00F71B20" w:rsidRDefault="00E525CB">
            <w:pPr>
              <w:spacing w:after="0" w:line="240" w:lineRule="auto"/>
              <w:rPr>
                <w:rFonts w:ascii="Times New Roman" w:hAnsi="Times New Roman" w:cs="Times New Roman"/>
                <w:sz w:val="24"/>
                <w:szCs w:val="24"/>
                <w:rPrChange w:id="232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28" w:author="Mohammad Nayeem" w:date="2020-03-05T15:43:00Z">
                  <w:rPr>
                    <w:rFonts w:ascii="Times New Roman" w:eastAsia="Times New Roman" w:hAnsi="Times New Roman" w:cs="Times New Roman"/>
                  </w:rPr>
                </w:rPrChange>
              </w:rPr>
              <w:t>1.15</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1E9244" w14:textId="77777777" w:rsidR="00E525CB" w:rsidRPr="00F71B20" w:rsidRDefault="00E525CB">
            <w:pPr>
              <w:spacing w:after="0" w:line="240" w:lineRule="auto"/>
              <w:rPr>
                <w:rFonts w:ascii="Times New Roman" w:hAnsi="Times New Roman" w:cs="Times New Roman"/>
                <w:sz w:val="24"/>
                <w:szCs w:val="24"/>
                <w:rPrChange w:id="232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30" w:author="Mohammad Nayeem" w:date="2020-03-05T15:43:00Z">
                  <w:rPr>
                    <w:rFonts w:ascii="Times New Roman" w:eastAsia="Times New Roman" w:hAnsi="Times New Roman" w:cs="Times New Roman"/>
                  </w:rPr>
                </w:rPrChange>
              </w:rPr>
              <w:t>1.05 - 1.27</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FDDFC6A" w14:textId="77777777" w:rsidR="00E525CB" w:rsidRPr="00F71B20" w:rsidRDefault="00E525CB">
            <w:pPr>
              <w:spacing w:after="0" w:line="240" w:lineRule="auto"/>
              <w:rPr>
                <w:rFonts w:ascii="Times New Roman" w:hAnsi="Times New Roman" w:cs="Times New Roman"/>
                <w:sz w:val="24"/>
                <w:szCs w:val="24"/>
                <w:rPrChange w:id="233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32" w:author="Mohammad Nayeem" w:date="2020-03-05T15:43:00Z">
                  <w:rPr>
                    <w:rFonts w:ascii="Times New Roman" w:eastAsia="Times New Roman" w:hAnsi="Times New Roman" w:cs="Times New Roman"/>
                  </w:rPr>
                </w:rPrChange>
              </w:rPr>
              <w:t>0.004</w:t>
            </w:r>
          </w:p>
        </w:tc>
      </w:tr>
      <w:tr w:rsidR="00A52446" w:rsidRPr="00F71B20" w14:paraId="2C82B377"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6811C37" w14:textId="77777777" w:rsidR="00E525CB" w:rsidRPr="00F71B20" w:rsidRDefault="00E525CB">
            <w:pPr>
              <w:spacing w:after="0" w:line="240" w:lineRule="auto"/>
              <w:rPr>
                <w:rFonts w:ascii="Times New Roman" w:hAnsi="Times New Roman" w:cs="Times New Roman"/>
                <w:sz w:val="24"/>
                <w:szCs w:val="24"/>
                <w:rPrChange w:id="233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34" w:author="Mohammad Nayeem" w:date="2020-03-05T15:43:00Z">
                  <w:rPr>
                    <w:rFonts w:ascii="Times New Roman" w:eastAsia="Times New Roman" w:hAnsi="Times New Roman" w:cs="Times New Roman"/>
                  </w:rPr>
                </w:rPrChange>
              </w:rPr>
              <w:t>Vaginal</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2245906" w14:textId="77777777" w:rsidR="00E525CB" w:rsidRPr="00F71B20" w:rsidRDefault="00E525CB">
            <w:pPr>
              <w:spacing w:after="0" w:line="240" w:lineRule="auto"/>
              <w:rPr>
                <w:rFonts w:ascii="Times New Roman" w:hAnsi="Times New Roman" w:cs="Times New Roman"/>
                <w:sz w:val="24"/>
                <w:szCs w:val="24"/>
                <w:rPrChange w:id="233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36" w:author="Mohammad Nayeem" w:date="2020-03-05T15:43:00Z">
                  <w:rPr>
                    <w:rFonts w:ascii="Times New Roman" w:eastAsia="Times New Roman" w:hAnsi="Times New Roman" w:cs="Times New Roman"/>
                  </w:rPr>
                </w:rPrChange>
              </w:rPr>
              <w:t>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7781C5D" w14:textId="77777777" w:rsidR="00E525CB" w:rsidRPr="00F71B20" w:rsidRDefault="00E525CB">
            <w:pPr>
              <w:spacing w:after="0" w:line="240" w:lineRule="auto"/>
              <w:rPr>
                <w:rFonts w:ascii="Times New Roman" w:hAnsi="Times New Roman" w:cs="Times New Roman"/>
                <w:sz w:val="24"/>
                <w:szCs w:val="24"/>
                <w:rPrChange w:id="233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38"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5E4E5D1" w14:textId="77777777" w:rsidR="00E525CB" w:rsidRPr="00F71B20" w:rsidRDefault="00E525CB">
            <w:pPr>
              <w:spacing w:after="0" w:line="240" w:lineRule="auto"/>
              <w:rPr>
                <w:rFonts w:ascii="Times New Roman" w:hAnsi="Times New Roman" w:cs="Times New Roman"/>
                <w:sz w:val="24"/>
                <w:szCs w:val="24"/>
                <w:rPrChange w:id="233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40"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9514817" w14:textId="77777777" w:rsidR="00E525CB" w:rsidRPr="00F71B20" w:rsidRDefault="00E525CB">
            <w:pPr>
              <w:spacing w:after="0" w:line="240" w:lineRule="auto"/>
              <w:rPr>
                <w:rFonts w:ascii="Times New Roman" w:hAnsi="Times New Roman" w:cs="Times New Roman"/>
                <w:sz w:val="24"/>
                <w:szCs w:val="24"/>
                <w:rPrChange w:id="234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42" w:author="Mohammad Nayeem" w:date="2020-03-05T15:43:00Z">
                  <w:rPr>
                    <w:rFonts w:ascii="Times New Roman" w:eastAsia="Times New Roman" w:hAnsi="Times New Roman" w:cs="Times New Roman"/>
                  </w:rPr>
                </w:rPrChange>
              </w:rPr>
              <w:t>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474092" w14:textId="77777777" w:rsidR="00E525CB" w:rsidRPr="00F71B20" w:rsidRDefault="00E525CB">
            <w:pPr>
              <w:spacing w:after="0" w:line="240" w:lineRule="auto"/>
              <w:rPr>
                <w:rFonts w:ascii="Times New Roman" w:hAnsi="Times New Roman" w:cs="Times New Roman"/>
                <w:sz w:val="24"/>
                <w:szCs w:val="24"/>
                <w:rPrChange w:id="234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44" w:author="Mohammad Nayeem" w:date="2020-03-05T15:43:00Z">
                  <w:rPr>
                    <w:rFonts w:ascii="Times New Roman" w:eastAsia="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84ECF1" w14:textId="77777777" w:rsidR="00E525CB" w:rsidRPr="00F71B20" w:rsidRDefault="00E525CB">
            <w:pPr>
              <w:spacing w:after="0" w:line="240" w:lineRule="auto"/>
              <w:rPr>
                <w:rFonts w:ascii="Times New Roman" w:hAnsi="Times New Roman" w:cs="Times New Roman"/>
                <w:sz w:val="24"/>
                <w:szCs w:val="24"/>
                <w:rPrChange w:id="234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46" w:author="Mohammad Nayeem" w:date="2020-03-05T15:43:00Z">
                  <w:rPr>
                    <w:rFonts w:ascii="Times New Roman" w:eastAsia="Times New Roman" w:hAnsi="Times New Roman" w:cs="Times New Roman"/>
                  </w:rPr>
                </w:rPrChange>
              </w:rPr>
              <w:t>-</w:t>
            </w:r>
          </w:p>
        </w:tc>
      </w:tr>
      <w:tr w:rsidR="00603366" w:rsidRPr="00F71B20" w14:paraId="3E56CB23" w14:textId="77777777" w:rsidTr="0090384D">
        <w:tc>
          <w:tcPr>
            <w:tcW w:w="9360"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29B6CE" w14:textId="20BE41EE" w:rsidR="00603366" w:rsidRPr="00F71B20" w:rsidRDefault="00603366">
            <w:pPr>
              <w:spacing w:after="0" w:line="240" w:lineRule="auto"/>
              <w:rPr>
                <w:rFonts w:ascii="Times New Roman" w:eastAsia="Calibri" w:hAnsi="Times New Roman" w:cs="Times New Roman"/>
                <w:sz w:val="24"/>
                <w:szCs w:val="24"/>
                <w:rPrChange w:id="2347" w:author="Mohammad Nayeem" w:date="2020-03-05T15:43:00Z">
                  <w:rPr>
                    <w:rFonts w:ascii="Times New Roman" w:eastAsia="Calibri" w:hAnsi="Times New Roman" w:cs="Times New Roman"/>
                  </w:rPr>
                </w:rPrChange>
              </w:rPr>
            </w:pPr>
            <w:ins w:id="2348" w:author="Mohammad Nayeem" w:date="2020-02-28T12:52:00Z">
              <w:r w:rsidRPr="00F71B20">
                <w:rPr>
                  <w:rFonts w:ascii="Times New Roman" w:eastAsia="Times New Roman" w:hAnsi="Times New Roman" w:cs="Times New Roman"/>
                  <w:b/>
                  <w:sz w:val="24"/>
                  <w:szCs w:val="24"/>
                </w:rPr>
                <w:t>Mother’s age group in years at birth</w:t>
              </w:r>
              <w:r w:rsidRPr="00F71B20" w:rsidDel="00DE64C3">
                <w:rPr>
                  <w:rFonts w:ascii="Times New Roman" w:eastAsia="Times New Roman" w:hAnsi="Times New Roman" w:cs="Times New Roman"/>
                  <w:b/>
                  <w:sz w:val="24"/>
                  <w:szCs w:val="24"/>
                </w:rPr>
                <w:t xml:space="preserve"> </w:t>
              </w:r>
            </w:ins>
            <w:del w:id="2349" w:author="Mohammad Nayeem" w:date="2020-02-28T01:36:00Z">
              <w:r w:rsidRPr="00F71B20" w:rsidDel="00DE64C3">
                <w:rPr>
                  <w:rFonts w:ascii="Times New Roman" w:eastAsia="Times New Roman" w:hAnsi="Times New Roman" w:cs="Times New Roman"/>
                  <w:b/>
                  <w:sz w:val="24"/>
                  <w:szCs w:val="24"/>
                  <w:rPrChange w:id="2350" w:author="Mohammad Nayeem" w:date="2020-03-05T15:43:00Z">
                    <w:rPr>
                      <w:rFonts w:ascii="Times New Roman" w:eastAsia="Times New Roman" w:hAnsi="Times New Roman" w:cs="Times New Roman"/>
                      <w:b/>
                    </w:rPr>
                  </w:rPrChange>
                </w:rPr>
                <w:delText>Mother’s Age at birth</w:delText>
              </w:r>
            </w:del>
          </w:p>
        </w:tc>
      </w:tr>
      <w:tr w:rsidR="00A52446" w:rsidRPr="00F71B20" w14:paraId="5858D290"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BBD070" w14:textId="77777777" w:rsidR="00E525CB" w:rsidRPr="00F71B20" w:rsidRDefault="00E525CB">
            <w:pPr>
              <w:spacing w:after="0" w:line="240" w:lineRule="auto"/>
              <w:rPr>
                <w:rFonts w:ascii="Times New Roman" w:hAnsi="Times New Roman" w:cs="Times New Roman"/>
                <w:sz w:val="24"/>
                <w:szCs w:val="24"/>
                <w:rPrChange w:id="235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52" w:author="Mohammad Nayeem" w:date="2020-03-05T15:43:00Z">
                  <w:rPr>
                    <w:rFonts w:ascii="Times New Roman" w:eastAsia="Times New Roman" w:hAnsi="Times New Roman" w:cs="Times New Roman"/>
                  </w:rPr>
                </w:rPrChange>
              </w:rPr>
              <w:t>15-19</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A38208C" w14:textId="77777777" w:rsidR="00E525CB" w:rsidRPr="00F71B20" w:rsidRDefault="00E525CB">
            <w:pPr>
              <w:spacing w:after="0" w:line="240" w:lineRule="auto"/>
              <w:rPr>
                <w:rFonts w:ascii="Times New Roman" w:hAnsi="Times New Roman" w:cs="Times New Roman"/>
                <w:sz w:val="24"/>
                <w:szCs w:val="24"/>
                <w:rPrChange w:id="235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54" w:author="Mohammad Nayeem" w:date="2020-03-05T15:43:00Z">
                  <w:rPr>
                    <w:rFonts w:ascii="Times New Roman" w:eastAsia="Times New Roman" w:hAnsi="Times New Roman" w:cs="Times New Roman"/>
                  </w:rPr>
                </w:rPrChange>
              </w:rPr>
              <w:t>1.11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4555C0" w14:textId="77777777" w:rsidR="00E525CB" w:rsidRPr="00F71B20" w:rsidRDefault="00E525CB">
            <w:pPr>
              <w:spacing w:after="0" w:line="240" w:lineRule="auto"/>
              <w:rPr>
                <w:rFonts w:ascii="Times New Roman" w:hAnsi="Times New Roman" w:cs="Times New Roman"/>
                <w:sz w:val="24"/>
                <w:szCs w:val="24"/>
                <w:rPrChange w:id="235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56" w:author="Mohammad Nayeem" w:date="2020-03-05T15:43:00Z">
                  <w:rPr>
                    <w:rFonts w:ascii="Times New Roman" w:eastAsia="Times New Roman" w:hAnsi="Times New Roman" w:cs="Times New Roman"/>
                  </w:rPr>
                </w:rPrChange>
              </w:rPr>
              <w:t>0.97-1.26</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CF79E1C" w14:textId="77777777" w:rsidR="00E525CB" w:rsidRPr="00F71B20" w:rsidRDefault="00E525CB">
            <w:pPr>
              <w:spacing w:after="0" w:line="240" w:lineRule="auto"/>
              <w:rPr>
                <w:rFonts w:ascii="Times New Roman" w:hAnsi="Times New Roman" w:cs="Times New Roman"/>
                <w:sz w:val="24"/>
                <w:szCs w:val="24"/>
                <w:rPrChange w:id="235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58" w:author="Mohammad Nayeem" w:date="2020-03-05T15:43:00Z">
                  <w:rPr>
                    <w:rFonts w:ascii="Times New Roman" w:eastAsia="Times New Roman" w:hAnsi="Times New Roman" w:cs="Times New Roman"/>
                  </w:rPr>
                </w:rPrChange>
              </w:rPr>
              <w:t>0.</w:t>
            </w:r>
            <w:r w:rsidR="00FB2D16" w:rsidRPr="00F71B20">
              <w:rPr>
                <w:rFonts w:ascii="Times New Roman" w:eastAsia="Times New Roman" w:hAnsi="Times New Roman" w:cs="Times New Roman"/>
                <w:sz w:val="24"/>
                <w:szCs w:val="24"/>
                <w:rPrChange w:id="2359" w:author="Mohammad Nayeem" w:date="2020-03-05T15:43:00Z">
                  <w:rPr>
                    <w:rFonts w:ascii="Times New Roman" w:eastAsia="Times New Roman" w:hAnsi="Times New Roman" w:cs="Times New Roman"/>
                  </w:rPr>
                </w:rPrChange>
              </w:rPr>
              <w:t>1</w:t>
            </w:r>
            <w:r w:rsidRPr="00F71B20">
              <w:rPr>
                <w:rFonts w:ascii="Times New Roman" w:eastAsia="Times New Roman" w:hAnsi="Times New Roman" w:cs="Times New Roman"/>
                <w:sz w:val="24"/>
                <w:szCs w:val="24"/>
                <w:rPrChange w:id="2360" w:author="Mohammad Nayeem" w:date="2020-03-05T15:43:00Z">
                  <w:rPr>
                    <w:rFonts w:ascii="Times New Roman" w:eastAsia="Times New Roman" w:hAnsi="Times New Roman" w:cs="Times New Roman"/>
                  </w:rPr>
                </w:rPrChange>
              </w:rPr>
              <w:t>21</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797FA6" w14:textId="77777777" w:rsidR="00E525CB" w:rsidRPr="00F71B20" w:rsidRDefault="00E525CB">
            <w:pPr>
              <w:spacing w:after="0" w:line="240" w:lineRule="auto"/>
              <w:rPr>
                <w:rFonts w:ascii="Times New Roman" w:hAnsi="Times New Roman" w:cs="Times New Roman"/>
                <w:sz w:val="24"/>
                <w:szCs w:val="24"/>
                <w:rPrChange w:id="236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62" w:author="Mohammad Nayeem" w:date="2020-03-05T15:43:00Z">
                  <w:rPr>
                    <w:rFonts w:ascii="Times New Roman" w:eastAsia="Times New Roman" w:hAnsi="Times New Roman" w:cs="Times New Roman"/>
                  </w:rPr>
                </w:rPrChange>
              </w:rPr>
              <w:t>1.05</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22D73A" w14:textId="77777777" w:rsidR="00E525CB" w:rsidRPr="00F71B20" w:rsidRDefault="00E525CB">
            <w:pPr>
              <w:spacing w:after="0" w:line="240" w:lineRule="auto"/>
              <w:rPr>
                <w:rFonts w:ascii="Times New Roman" w:hAnsi="Times New Roman" w:cs="Times New Roman"/>
                <w:sz w:val="24"/>
                <w:szCs w:val="24"/>
                <w:rPrChange w:id="236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64" w:author="Mohammad Nayeem" w:date="2020-03-05T15:43:00Z">
                  <w:rPr>
                    <w:rFonts w:ascii="Times New Roman" w:eastAsia="Times New Roman" w:hAnsi="Times New Roman" w:cs="Times New Roman"/>
                  </w:rPr>
                </w:rPrChange>
              </w:rPr>
              <w:t>0.95-1.15</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5A79055" w14:textId="77777777" w:rsidR="00E525CB" w:rsidRPr="00F71B20" w:rsidRDefault="00E525CB">
            <w:pPr>
              <w:spacing w:after="0" w:line="240" w:lineRule="auto"/>
              <w:rPr>
                <w:rFonts w:ascii="Times New Roman" w:hAnsi="Times New Roman" w:cs="Times New Roman"/>
                <w:sz w:val="24"/>
                <w:szCs w:val="24"/>
                <w:rPrChange w:id="236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66" w:author="Mohammad Nayeem" w:date="2020-03-05T15:43:00Z">
                  <w:rPr>
                    <w:rFonts w:ascii="Times New Roman" w:eastAsia="Times New Roman" w:hAnsi="Times New Roman" w:cs="Times New Roman"/>
                  </w:rPr>
                </w:rPrChange>
              </w:rPr>
              <w:t>0.182</w:t>
            </w:r>
          </w:p>
        </w:tc>
      </w:tr>
      <w:tr w:rsidR="00A52446" w:rsidRPr="00F71B20" w14:paraId="686C1ED2"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92B54D" w14:textId="77777777" w:rsidR="00E525CB" w:rsidRPr="00F71B20" w:rsidRDefault="00E525CB">
            <w:pPr>
              <w:spacing w:after="0" w:line="240" w:lineRule="auto"/>
              <w:rPr>
                <w:rFonts w:ascii="Times New Roman" w:hAnsi="Times New Roman" w:cs="Times New Roman"/>
                <w:sz w:val="24"/>
                <w:szCs w:val="24"/>
                <w:rPrChange w:id="236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68" w:author="Mohammad Nayeem" w:date="2020-03-05T15:43:00Z">
                  <w:rPr>
                    <w:rFonts w:ascii="Times New Roman" w:eastAsia="Times New Roman" w:hAnsi="Times New Roman" w:cs="Times New Roman"/>
                  </w:rPr>
                </w:rPrChange>
              </w:rPr>
              <w:t>20-34</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4246C1" w14:textId="77777777" w:rsidR="00E525CB" w:rsidRPr="00F71B20" w:rsidRDefault="00E525CB">
            <w:pPr>
              <w:spacing w:after="0" w:line="240" w:lineRule="auto"/>
              <w:rPr>
                <w:rFonts w:ascii="Times New Roman" w:hAnsi="Times New Roman" w:cs="Times New Roman"/>
                <w:sz w:val="24"/>
                <w:szCs w:val="24"/>
                <w:rPrChange w:id="236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70" w:author="Mohammad Nayeem" w:date="2020-03-05T15:43:00Z">
                  <w:rPr>
                    <w:rFonts w:ascii="Times New Roman" w:eastAsia="Times New Roman" w:hAnsi="Times New Roman" w:cs="Times New Roman"/>
                  </w:rPr>
                </w:rPrChange>
              </w:rPr>
              <w:t>0.91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6A136A6" w14:textId="77777777" w:rsidR="00E525CB" w:rsidRPr="00F71B20" w:rsidRDefault="00E525CB">
            <w:pPr>
              <w:spacing w:after="0" w:line="240" w:lineRule="auto"/>
              <w:rPr>
                <w:rFonts w:ascii="Times New Roman" w:hAnsi="Times New Roman" w:cs="Times New Roman"/>
                <w:sz w:val="24"/>
                <w:szCs w:val="24"/>
                <w:rPrChange w:id="237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72" w:author="Mohammad Nayeem" w:date="2020-03-05T15:43:00Z">
                  <w:rPr>
                    <w:rFonts w:ascii="Times New Roman" w:eastAsia="Times New Roman" w:hAnsi="Times New Roman" w:cs="Times New Roman"/>
                  </w:rPr>
                </w:rPrChange>
              </w:rPr>
              <w:t>0.76-1.09</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BA64A9" w14:textId="77777777" w:rsidR="00E525CB" w:rsidRPr="00F71B20" w:rsidRDefault="00E525CB">
            <w:pPr>
              <w:spacing w:after="0" w:line="240" w:lineRule="auto"/>
              <w:rPr>
                <w:rFonts w:ascii="Times New Roman" w:hAnsi="Times New Roman" w:cs="Times New Roman"/>
                <w:sz w:val="24"/>
                <w:szCs w:val="24"/>
                <w:rPrChange w:id="237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374" w:author="Mohammad Nayeem" w:date="2020-03-05T15:43:00Z">
                  <w:rPr>
                    <w:rFonts w:ascii="Times New Roman" w:hAnsi="Times New Roman" w:cs="Times New Roman"/>
                  </w:rPr>
                </w:rPrChange>
              </w:rPr>
              <w:t>0.174</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B45F84" w14:textId="77777777" w:rsidR="00E525CB" w:rsidRPr="00F71B20" w:rsidRDefault="00E525CB">
            <w:pPr>
              <w:spacing w:after="0" w:line="240" w:lineRule="auto"/>
              <w:rPr>
                <w:rFonts w:ascii="Times New Roman" w:hAnsi="Times New Roman" w:cs="Times New Roman"/>
                <w:sz w:val="24"/>
                <w:szCs w:val="24"/>
                <w:rPrChange w:id="237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76" w:author="Mohammad Nayeem" w:date="2020-03-05T15:43:00Z">
                  <w:rPr>
                    <w:rFonts w:ascii="Times New Roman" w:eastAsia="Times New Roman" w:hAnsi="Times New Roman" w:cs="Times New Roman"/>
                  </w:rPr>
                </w:rPrChange>
              </w:rPr>
              <w:t>0.96</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C126AB" w14:textId="77777777" w:rsidR="00E525CB" w:rsidRPr="00F71B20" w:rsidRDefault="00E525CB">
            <w:pPr>
              <w:spacing w:after="0" w:line="240" w:lineRule="auto"/>
              <w:rPr>
                <w:rFonts w:ascii="Times New Roman" w:hAnsi="Times New Roman" w:cs="Times New Roman"/>
                <w:sz w:val="24"/>
                <w:szCs w:val="24"/>
                <w:rPrChange w:id="237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78" w:author="Mohammad Nayeem" w:date="2020-03-05T15:43:00Z">
                  <w:rPr>
                    <w:rFonts w:ascii="Times New Roman" w:eastAsia="Times New Roman" w:hAnsi="Times New Roman" w:cs="Times New Roman"/>
                  </w:rPr>
                </w:rPrChange>
              </w:rPr>
              <w:t>0.87-1.06</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F5452F" w14:textId="77777777" w:rsidR="00E525CB" w:rsidRPr="00F71B20" w:rsidRDefault="00E525CB">
            <w:pPr>
              <w:spacing w:after="0" w:line="240" w:lineRule="auto"/>
              <w:rPr>
                <w:rFonts w:ascii="Times New Roman" w:hAnsi="Times New Roman" w:cs="Times New Roman"/>
                <w:sz w:val="24"/>
                <w:szCs w:val="24"/>
                <w:rPrChange w:id="237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80" w:author="Mohammad Nayeem" w:date="2020-03-05T15:43:00Z">
                  <w:rPr>
                    <w:rFonts w:ascii="Times New Roman" w:eastAsia="Times New Roman" w:hAnsi="Times New Roman" w:cs="Times New Roman"/>
                  </w:rPr>
                </w:rPrChange>
              </w:rPr>
              <w:t>0.376</w:t>
            </w:r>
          </w:p>
        </w:tc>
      </w:tr>
      <w:tr w:rsidR="00A52446" w:rsidRPr="00F71B20" w14:paraId="46F9A720"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6E75D25" w14:textId="77777777" w:rsidR="00E525CB" w:rsidRPr="00F71B20" w:rsidRDefault="00E525CB">
            <w:pPr>
              <w:spacing w:after="0" w:line="240" w:lineRule="auto"/>
              <w:rPr>
                <w:rFonts w:ascii="Times New Roman" w:hAnsi="Times New Roman" w:cs="Times New Roman"/>
                <w:sz w:val="24"/>
                <w:szCs w:val="24"/>
                <w:rPrChange w:id="238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82" w:author="Mohammad Nayeem" w:date="2020-03-05T15:43:00Z">
                  <w:rPr>
                    <w:rFonts w:ascii="Times New Roman" w:eastAsia="Times New Roman" w:hAnsi="Times New Roman" w:cs="Times New Roman"/>
                  </w:rPr>
                </w:rPrChange>
              </w:rPr>
              <w:t>35+</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ED1BC6" w14:textId="77777777" w:rsidR="00E525CB" w:rsidRPr="00F71B20" w:rsidRDefault="00E525CB">
            <w:pPr>
              <w:spacing w:after="0" w:line="240" w:lineRule="auto"/>
              <w:rPr>
                <w:rFonts w:ascii="Times New Roman" w:hAnsi="Times New Roman" w:cs="Times New Roman"/>
                <w:sz w:val="24"/>
                <w:szCs w:val="24"/>
                <w:rPrChange w:id="238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84" w:author="Mohammad Nayeem" w:date="2020-03-05T15:43:00Z">
                  <w:rPr>
                    <w:rFonts w:ascii="Times New Roman" w:eastAsia="Times New Roman" w:hAnsi="Times New Roman" w:cs="Times New Roman"/>
                  </w:rPr>
                </w:rPrChange>
              </w:rPr>
              <w:t>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74F51C5" w14:textId="77777777" w:rsidR="00E525CB" w:rsidRPr="00F71B20" w:rsidRDefault="00E525CB">
            <w:pPr>
              <w:spacing w:after="0" w:line="240" w:lineRule="auto"/>
              <w:rPr>
                <w:rFonts w:ascii="Times New Roman" w:hAnsi="Times New Roman" w:cs="Times New Roman"/>
                <w:sz w:val="24"/>
                <w:szCs w:val="24"/>
                <w:rPrChange w:id="238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86"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00E06A" w14:textId="77777777" w:rsidR="00E525CB" w:rsidRPr="00F71B20" w:rsidRDefault="00E525CB">
            <w:pPr>
              <w:spacing w:after="0" w:line="240" w:lineRule="auto"/>
              <w:rPr>
                <w:rFonts w:ascii="Times New Roman" w:hAnsi="Times New Roman" w:cs="Times New Roman"/>
                <w:sz w:val="24"/>
                <w:szCs w:val="24"/>
                <w:rPrChange w:id="238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88"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AE00EC" w14:textId="77777777" w:rsidR="00E525CB" w:rsidRPr="00F71B20" w:rsidRDefault="00E525CB">
            <w:pPr>
              <w:spacing w:after="0" w:line="240" w:lineRule="auto"/>
              <w:rPr>
                <w:rFonts w:ascii="Times New Roman" w:hAnsi="Times New Roman" w:cs="Times New Roman"/>
                <w:sz w:val="24"/>
                <w:szCs w:val="24"/>
                <w:rPrChange w:id="238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90" w:author="Mohammad Nayeem" w:date="2020-03-05T15:43:00Z">
                  <w:rPr>
                    <w:rFonts w:ascii="Times New Roman" w:eastAsia="Times New Roman" w:hAnsi="Times New Roman" w:cs="Times New Roman"/>
                  </w:rPr>
                </w:rPrChange>
              </w:rPr>
              <w:t>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664357" w14:textId="77777777" w:rsidR="00E525CB" w:rsidRPr="00F71B20" w:rsidRDefault="00E525CB">
            <w:pPr>
              <w:spacing w:after="0" w:line="240" w:lineRule="auto"/>
              <w:rPr>
                <w:rFonts w:ascii="Times New Roman" w:hAnsi="Times New Roman" w:cs="Times New Roman"/>
                <w:sz w:val="24"/>
                <w:szCs w:val="24"/>
                <w:rPrChange w:id="239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92" w:author="Mohammad Nayeem" w:date="2020-03-05T15:43:00Z">
                  <w:rPr>
                    <w:rFonts w:ascii="Times New Roman" w:eastAsia="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D321FC5" w14:textId="77777777" w:rsidR="00E525CB" w:rsidRPr="00F71B20" w:rsidRDefault="00E525CB">
            <w:pPr>
              <w:spacing w:after="0" w:line="240" w:lineRule="auto"/>
              <w:rPr>
                <w:rFonts w:ascii="Times New Roman" w:hAnsi="Times New Roman" w:cs="Times New Roman"/>
                <w:sz w:val="24"/>
                <w:szCs w:val="24"/>
                <w:rPrChange w:id="239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94" w:author="Mohammad Nayeem" w:date="2020-03-05T15:43:00Z">
                  <w:rPr>
                    <w:rFonts w:ascii="Times New Roman" w:eastAsia="Times New Roman" w:hAnsi="Times New Roman" w:cs="Times New Roman"/>
                  </w:rPr>
                </w:rPrChange>
              </w:rPr>
              <w:t>-</w:t>
            </w:r>
          </w:p>
        </w:tc>
      </w:tr>
      <w:tr w:rsidR="00603366" w:rsidRPr="00F71B20" w14:paraId="3F1640B5" w14:textId="77777777" w:rsidTr="0090384D">
        <w:tc>
          <w:tcPr>
            <w:tcW w:w="9360"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642619" w14:textId="5B6DDB29" w:rsidR="00603366" w:rsidRPr="00F71B20" w:rsidRDefault="00603366">
            <w:pPr>
              <w:spacing w:after="0" w:line="240" w:lineRule="auto"/>
              <w:rPr>
                <w:rFonts w:ascii="Times New Roman" w:eastAsia="Calibri" w:hAnsi="Times New Roman" w:cs="Times New Roman"/>
                <w:sz w:val="24"/>
                <w:szCs w:val="24"/>
                <w:rPrChange w:id="2395"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2396" w:author="Mohammad Nayeem" w:date="2020-03-05T15:43:00Z">
                  <w:rPr>
                    <w:rFonts w:ascii="Times New Roman" w:eastAsia="Times New Roman" w:hAnsi="Times New Roman" w:cs="Times New Roman"/>
                    <w:b/>
                  </w:rPr>
                </w:rPrChange>
              </w:rPr>
              <w:t>Religion</w:t>
            </w:r>
          </w:p>
        </w:tc>
      </w:tr>
      <w:tr w:rsidR="00A52446" w:rsidRPr="00F71B20" w14:paraId="54F2D1F4"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3BD3F5D" w14:textId="77777777" w:rsidR="00E525CB" w:rsidRPr="00F71B20" w:rsidRDefault="00E525CB">
            <w:pPr>
              <w:spacing w:after="0" w:line="240" w:lineRule="auto"/>
              <w:rPr>
                <w:rFonts w:ascii="Times New Roman" w:hAnsi="Times New Roman" w:cs="Times New Roman"/>
                <w:sz w:val="24"/>
                <w:szCs w:val="24"/>
                <w:rPrChange w:id="239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398" w:author="Mohammad Nayeem" w:date="2020-03-05T15:43:00Z">
                  <w:rPr>
                    <w:rFonts w:ascii="Times New Roman" w:eastAsia="Times New Roman" w:hAnsi="Times New Roman" w:cs="Times New Roman"/>
                  </w:rPr>
                </w:rPrChange>
              </w:rPr>
              <w:t>Islam</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E34A3EF" w14:textId="77777777" w:rsidR="00E525CB" w:rsidRPr="00F71B20" w:rsidRDefault="00E525CB">
            <w:pPr>
              <w:spacing w:after="0" w:line="240" w:lineRule="auto"/>
              <w:rPr>
                <w:rFonts w:ascii="Times New Roman" w:hAnsi="Times New Roman" w:cs="Times New Roman"/>
                <w:sz w:val="24"/>
                <w:szCs w:val="24"/>
                <w:rPrChange w:id="239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00" w:author="Mohammad Nayeem" w:date="2020-03-05T15:43:00Z">
                  <w:rPr>
                    <w:rFonts w:ascii="Times New Roman" w:eastAsia="Times New Roman" w:hAnsi="Times New Roman" w:cs="Times New Roman"/>
                  </w:rPr>
                </w:rPrChange>
              </w:rPr>
              <w:t>0.99</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81D6CC" w14:textId="77777777" w:rsidR="00E525CB" w:rsidRPr="00F71B20" w:rsidRDefault="00E525CB">
            <w:pPr>
              <w:spacing w:after="0" w:line="240" w:lineRule="auto"/>
              <w:rPr>
                <w:rFonts w:ascii="Times New Roman" w:hAnsi="Times New Roman" w:cs="Times New Roman"/>
                <w:sz w:val="24"/>
                <w:szCs w:val="24"/>
                <w:rPrChange w:id="240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02" w:author="Mohammad Nayeem" w:date="2020-03-05T15:43:00Z">
                  <w:rPr>
                    <w:rFonts w:ascii="Times New Roman" w:eastAsia="Times New Roman" w:hAnsi="Times New Roman" w:cs="Times New Roman"/>
                  </w:rPr>
                </w:rPrChange>
              </w:rPr>
              <w:t>0.95-1.04</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1A3B2E" w14:textId="77777777" w:rsidR="00E525CB" w:rsidRPr="00F71B20" w:rsidRDefault="00E525CB">
            <w:pPr>
              <w:spacing w:after="0" w:line="240" w:lineRule="auto"/>
              <w:rPr>
                <w:rFonts w:ascii="Times New Roman" w:hAnsi="Times New Roman" w:cs="Times New Roman"/>
                <w:sz w:val="24"/>
                <w:szCs w:val="24"/>
                <w:rPrChange w:id="240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04" w:author="Mohammad Nayeem" w:date="2020-03-05T15:43:00Z">
                  <w:rPr>
                    <w:rFonts w:ascii="Times New Roman" w:eastAsia="Times New Roman" w:hAnsi="Times New Roman" w:cs="Times New Roman"/>
                  </w:rPr>
                </w:rPrChange>
              </w:rPr>
              <w:t>0.812</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D5D4334" w14:textId="77777777" w:rsidR="00E525CB" w:rsidRPr="00F71B20" w:rsidRDefault="00E525CB">
            <w:pPr>
              <w:spacing w:after="0" w:line="240" w:lineRule="auto"/>
              <w:rPr>
                <w:rFonts w:ascii="Times New Roman" w:hAnsi="Times New Roman" w:cs="Times New Roman"/>
                <w:sz w:val="24"/>
                <w:szCs w:val="24"/>
                <w:rPrChange w:id="240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06" w:author="Mohammad Nayeem" w:date="2020-03-05T15:43:00Z">
                  <w:rPr>
                    <w:rFonts w:ascii="Times New Roman" w:eastAsia="Times New Roman" w:hAnsi="Times New Roman" w:cs="Times New Roman"/>
                  </w:rPr>
                </w:rPrChange>
              </w:rPr>
              <w:t>1.06</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DE80685" w14:textId="77777777" w:rsidR="00E525CB" w:rsidRPr="00F71B20" w:rsidRDefault="00E525CB">
            <w:pPr>
              <w:spacing w:after="0" w:line="240" w:lineRule="auto"/>
              <w:rPr>
                <w:rFonts w:ascii="Times New Roman" w:hAnsi="Times New Roman" w:cs="Times New Roman"/>
                <w:sz w:val="24"/>
                <w:szCs w:val="24"/>
                <w:rPrChange w:id="240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08" w:author="Mohammad Nayeem" w:date="2020-03-05T15:43:00Z">
                  <w:rPr>
                    <w:rFonts w:ascii="Times New Roman" w:eastAsia="Times New Roman" w:hAnsi="Times New Roman" w:cs="Times New Roman"/>
                  </w:rPr>
                </w:rPrChange>
              </w:rPr>
              <w:t>0.92-1.21</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4EF3FC" w14:textId="77777777" w:rsidR="00E525CB" w:rsidRPr="00F71B20" w:rsidRDefault="00E525CB">
            <w:pPr>
              <w:spacing w:after="0" w:line="240" w:lineRule="auto"/>
              <w:rPr>
                <w:rFonts w:ascii="Times New Roman" w:hAnsi="Times New Roman" w:cs="Times New Roman"/>
                <w:sz w:val="24"/>
                <w:szCs w:val="24"/>
                <w:rPrChange w:id="240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10" w:author="Mohammad Nayeem" w:date="2020-03-05T15:43:00Z">
                  <w:rPr>
                    <w:rFonts w:ascii="Times New Roman" w:eastAsia="Times New Roman" w:hAnsi="Times New Roman" w:cs="Times New Roman"/>
                  </w:rPr>
                </w:rPrChange>
              </w:rPr>
              <w:t>0.431</w:t>
            </w:r>
          </w:p>
        </w:tc>
      </w:tr>
      <w:tr w:rsidR="00A52446" w:rsidRPr="00F71B20" w14:paraId="388862B4"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26D5B74" w14:textId="77777777" w:rsidR="00E525CB" w:rsidRPr="00F71B20" w:rsidRDefault="00E525CB">
            <w:pPr>
              <w:spacing w:after="0" w:line="240" w:lineRule="auto"/>
              <w:rPr>
                <w:rFonts w:ascii="Times New Roman" w:hAnsi="Times New Roman" w:cs="Times New Roman"/>
                <w:sz w:val="24"/>
                <w:szCs w:val="24"/>
                <w:rPrChange w:id="241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12" w:author="Mohammad Nayeem" w:date="2020-03-05T15:43:00Z">
                  <w:rPr>
                    <w:rFonts w:ascii="Times New Roman" w:eastAsia="Times New Roman" w:hAnsi="Times New Roman" w:cs="Times New Roman"/>
                  </w:rPr>
                </w:rPrChange>
              </w:rPr>
              <w:t>Other religion (Hinduism, Buddhism, Christianity)</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5A3481" w14:textId="77777777" w:rsidR="00E525CB" w:rsidRPr="00F71B20" w:rsidRDefault="00E525CB">
            <w:pPr>
              <w:spacing w:after="0" w:line="240" w:lineRule="auto"/>
              <w:rPr>
                <w:rFonts w:ascii="Times New Roman" w:hAnsi="Times New Roman" w:cs="Times New Roman"/>
                <w:sz w:val="24"/>
                <w:szCs w:val="24"/>
                <w:rPrChange w:id="241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14" w:author="Mohammad Nayeem" w:date="2020-03-05T15:43:00Z">
                  <w:rPr>
                    <w:rFonts w:ascii="Times New Roman" w:eastAsia="Times New Roman" w:hAnsi="Times New Roman" w:cs="Times New Roman"/>
                  </w:rPr>
                </w:rPrChange>
              </w:rPr>
              <w:t>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79CF7A7" w14:textId="77777777" w:rsidR="00E525CB" w:rsidRPr="00F71B20" w:rsidRDefault="00E525CB">
            <w:pPr>
              <w:spacing w:after="0" w:line="240" w:lineRule="auto"/>
              <w:rPr>
                <w:rFonts w:ascii="Times New Roman" w:hAnsi="Times New Roman" w:cs="Times New Roman"/>
                <w:sz w:val="24"/>
                <w:szCs w:val="24"/>
                <w:rPrChange w:id="241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16"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BD5BAC0" w14:textId="77777777" w:rsidR="00E525CB" w:rsidRPr="00F71B20" w:rsidRDefault="00E525CB">
            <w:pPr>
              <w:spacing w:after="0" w:line="240" w:lineRule="auto"/>
              <w:rPr>
                <w:rFonts w:ascii="Times New Roman" w:hAnsi="Times New Roman" w:cs="Times New Roman"/>
                <w:sz w:val="24"/>
                <w:szCs w:val="24"/>
                <w:rPrChange w:id="241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18"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6A45F9" w14:textId="77777777" w:rsidR="00E525CB" w:rsidRPr="00F71B20" w:rsidRDefault="00E525CB">
            <w:pPr>
              <w:spacing w:after="0" w:line="240" w:lineRule="auto"/>
              <w:rPr>
                <w:rFonts w:ascii="Times New Roman" w:hAnsi="Times New Roman" w:cs="Times New Roman"/>
                <w:sz w:val="24"/>
                <w:szCs w:val="24"/>
                <w:rPrChange w:id="241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20" w:author="Mohammad Nayeem" w:date="2020-03-05T15:43:00Z">
                  <w:rPr>
                    <w:rFonts w:ascii="Times New Roman" w:eastAsia="Times New Roman" w:hAnsi="Times New Roman" w:cs="Times New Roman"/>
                  </w:rPr>
                </w:rPrChange>
              </w:rPr>
              <w:t>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0B1C5A" w14:textId="77777777" w:rsidR="00E525CB" w:rsidRPr="00F71B20" w:rsidRDefault="00E525CB">
            <w:pPr>
              <w:spacing w:after="0" w:line="240" w:lineRule="auto"/>
              <w:rPr>
                <w:rFonts w:ascii="Times New Roman" w:hAnsi="Times New Roman" w:cs="Times New Roman"/>
                <w:sz w:val="24"/>
                <w:szCs w:val="24"/>
                <w:rPrChange w:id="242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22" w:author="Mohammad Nayeem" w:date="2020-03-05T15:43:00Z">
                  <w:rPr>
                    <w:rFonts w:ascii="Times New Roman" w:eastAsia="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4B79B2" w14:textId="77777777" w:rsidR="00E525CB" w:rsidRPr="00F71B20" w:rsidRDefault="00E525CB">
            <w:pPr>
              <w:spacing w:after="0" w:line="240" w:lineRule="auto"/>
              <w:rPr>
                <w:rFonts w:ascii="Times New Roman" w:hAnsi="Times New Roman" w:cs="Times New Roman"/>
                <w:sz w:val="24"/>
                <w:szCs w:val="24"/>
                <w:rPrChange w:id="242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24" w:author="Mohammad Nayeem" w:date="2020-03-05T15:43:00Z">
                  <w:rPr>
                    <w:rFonts w:ascii="Times New Roman" w:eastAsia="Times New Roman" w:hAnsi="Times New Roman" w:cs="Times New Roman"/>
                  </w:rPr>
                </w:rPrChange>
              </w:rPr>
              <w:t>-</w:t>
            </w:r>
          </w:p>
        </w:tc>
      </w:tr>
      <w:tr w:rsidR="00603366" w:rsidRPr="00F71B20" w14:paraId="32D12979" w14:textId="77777777" w:rsidTr="0090384D">
        <w:tc>
          <w:tcPr>
            <w:tcW w:w="9360"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77A8870" w14:textId="143A8518" w:rsidR="00603366" w:rsidRPr="00F71B20" w:rsidRDefault="00603366">
            <w:pPr>
              <w:spacing w:after="0" w:line="240" w:lineRule="auto"/>
              <w:rPr>
                <w:rFonts w:ascii="Times New Roman" w:eastAsia="Calibri" w:hAnsi="Times New Roman" w:cs="Times New Roman"/>
                <w:sz w:val="24"/>
                <w:szCs w:val="24"/>
                <w:rPrChange w:id="2425"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2426" w:author="Mohammad Nayeem" w:date="2020-03-05T15:43:00Z">
                  <w:rPr>
                    <w:rFonts w:ascii="Times New Roman" w:eastAsia="Times New Roman" w:hAnsi="Times New Roman" w:cs="Times New Roman"/>
                    <w:b/>
                  </w:rPr>
                </w:rPrChange>
              </w:rPr>
              <w:t>Division</w:t>
            </w:r>
          </w:p>
        </w:tc>
      </w:tr>
      <w:tr w:rsidR="008B3162" w:rsidRPr="00F71B20" w14:paraId="1E1F2D67" w14:textId="77777777" w:rsidTr="00603366">
        <w:tblPrEx>
          <w:tblW w:w="0" w:type="auto"/>
          <w:tblCellMar>
            <w:left w:w="10" w:type="dxa"/>
            <w:right w:w="10" w:type="dxa"/>
          </w:tblCellMar>
          <w:tblPrExChange w:id="2427" w:author="NaYEeM" w:date="2020-02-26T14:43:00Z">
            <w:tblPrEx>
              <w:tblW w:w="0" w:type="auto"/>
              <w:tblCellMar>
                <w:left w:w="10" w:type="dxa"/>
                <w:right w:w="10" w:type="dxa"/>
              </w:tblCellMar>
            </w:tblPrEx>
          </w:tblPrExChange>
        </w:tblPrEx>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28" w:author="NaYEeM" w:date="2020-02-26T14:43:00Z">
              <w:tcPr>
                <w:tcW w:w="3378"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1D30D94E" w14:textId="77777777" w:rsidR="008B3162" w:rsidRPr="00F71B20" w:rsidRDefault="008B3162">
            <w:pPr>
              <w:spacing w:after="0" w:line="240" w:lineRule="auto"/>
              <w:rPr>
                <w:rFonts w:ascii="Times New Roman" w:hAnsi="Times New Roman" w:cs="Times New Roman"/>
                <w:sz w:val="24"/>
                <w:szCs w:val="24"/>
                <w:rPrChange w:id="242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30" w:author="Mohammad Nayeem" w:date="2020-03-05T15:43:00Z">
                  <w:rPr>
                    <w:rFonts w:ascii="Times New Roman" w:eastAsia="Times New Roman" w:hAnsi="Times New Roman" w:cs="Times New Roman"/>
                  </w:rPr>
                </w:rPrChange>
              </w:rPr>
              <w:t>Barisal</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31" w:author="NaYEeM" w:date="2020-02-26T14:43:00Z">
              <w:tcPr>
                <w:tcW w:w="809"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760D50B6" w14:textId="77777777" w:rsidR="008B3162" w:rsidRPr="00F71B20" w:rsidRDefault="008B3162">
            <w:pPr>
              <w:spacing w:after="0" w:line="240" w:lineRule="auto"/>
              <w:rPr>
                <w:rFonts w:ascii="Times New Roman" w:hAnsi="Times New Roman" w:cs="Times New Roman"/>
                <w:sz w:val="24"/>
                <w:szCs w:val="24"/>
                <w:rPrChange w:id="243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33" w:author="Mohammad Nayeem" w:date="2020-03-05T15:43:00Z">
                  <w:rPr>
                    <w:rFonts w:ascii="Times New Roman" w:eastAsia="Times New Roman" w:hAnsi="Times New Roman" w:cs="Times New Roman"/>
                  </w:rPr>
                </w:rPrChange>
              </w:rPr>
              <w:t>0.81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34" w:author="NaYEeM" w:date="2020-02-26T14:43:00Z">
              <w:tcPr>
                <w:tcW w:w="1156"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77DE4BFA" w14:textId="77777777" w:rsidR="008B3162" w:rsidRPr="00F71B20" w:rsidRDefault="008B3162">
            <w:pPr>
              <w:spacing w:after="0" w:line="240" w:lineRule="auto"/>
              <w:rPr>
                <w:rFonts w:ascii="Times New Roman" w:hAnsi="Times New Roman" w:cs="Times New Roman"/>
                <w:sz w:val="24"/>
                <w:szCs w:val="24"/>
                <w:rPrChange w:id="243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36" w:author="Mohammad Nayeem" w:date="2020-03-05T15:43:00Z">
                  <w:rPr>
                    <w:rFonts w:ascii="Times New Roman" w:eastAsia="Times New Roman" w:hAnsi="Times New Roman" w:cs="Times New Roman"/>
                  </w:rPr>
                </w:rPrChange>
              </w:rPr>
              <w:t>0.76-0.87</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2437" w:author="NaYEeM" w:date="2020-02-26T14:43:00Z">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2615AB62" w14:textId="0FE15513" w:rsidR="008B3162" w:rsidRPr="00F71B20" w:rsidRDefault="008B3162">
            <w:pPr>
              <w:spacing w:after="0" w:line="240" w:lineRule="auto"/>
              <w:rPr>
                <w:rFonts w:ascii="Times New Roman" w:hAnsi="Times New Roman" w:cs="Times New Roman"/>
                <w:sz w:val="24"/>
                <w:szCs w:val="24"/>
                <w:rPrChange w:id="2438" w:author="Mohammad Nayeem" w:date="2020-03-05T15:43:00Z">
                  <w:rPr>
                    <w:rFonts w:ascii="Times New Roman" w:hAnsi="Times New Roman" w:cs="Times New Roman"/>
                  </w:rPr>
                </w:rPrChange>
              </w:rPr>
            </w:pPr>
            <w:ins w:id="2439" w:author="NaYEeM" w:date="2020-02-26T14:43:00Z">
              <w:r w:rsidRPr="00F71B20">
                <w:rPr>
                  <w:rFonts w:ascii="Times New Roman" w:hAnsi="Times New Roman" w:cs="Times New Roman"/>
                  <w:sz w:val="24"/>
                  <w:szCs w:val="24"/>
                </w:rPr>
                <w:t>&lt;0.001</w:t>
              </w:r>
            </w:ins>
            <w:del w:id="2440" w:author="NaYEeM" w:date="2020-02-26T14:43:00Z">
              <w:r w:rsidRPr="00F71B20" w:rsidDel="001165C8">
                <w:rPr>
                  <w:rFonts w:ascii="Times New Roman" w:eastAsia="Times New Roman" w:hAnsi="Times New Roman" w:cs="Times New Roman"/>
                  <w:sz w:val="24"/>
                  <w:szCs w:val="24"/>
                  <w:rPrChange w:id="2441" w:author="Mohammad Nayeem" w:date="2020-03-05T15:43:00Z">
                    <w:rPr>
                      <w:rFonts w:ascii="Times New Roman" w:eastAsia="Times New Roman" w:hAnsi="Times New Roman" w:cs="Times New Roman"/>
                    </w:rPr>
                  </w:rPrChange>
                </w:rPr>
                <w:delText>0.000</w:delText>
              </w:r>
            </w:del>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42" w:author="NaYEeM" w:date="2020-02-26T14:43:00Z">
              <w:tcPr>
                <w:tcW w:w="818"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285CA84B" w14:textId="77777777" w:rsidR="008B3162" w:rsidRPr="00F71B20" w:rsidRDefault="008B3162">
            <w:pPr>
              <w:spacing w:after="0" w:line="240" w:lineRule="auto"/>
              <w:rPr>
                <w:rFonts w:ascii="Times New Roman" w:hAnsi="Times New Roman" w:cs="Times New Roman"/>
                <w:sz w:val="24"/>
                <w:szCs w:val="24"/>
                <w:rPrChange w:id="244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44" w:author="Mohammad Nayeem" w:date="2020-03-05T15:43:00Z">
                  <w:rPr>
                    <w:rFonts w:ascii="Times New Roman" w:eastAsia="Times New Roman" w:hAnsi="Times New Roman" w:cs="Times New Roman"/>
                  </w:rPr>
                </w:rPrChange>
              </w:rPr>
              <w:t>1.00</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45" w:author="NaYEeM" w:date="2020-02-26T14:43:00Z">
              <w:tcPr>
                <w:tcW w:w="1237"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05B108FC" w14:textId="77777777" w:rsidR="008B3162" w:rsidRPr="00F71B20" w:rsidRDefault="008B3162">
            <w:pPr>
              <w:spacing w:after="0" w:line="240" w:lineRule="auto"/>
              <w:rPr>
                <w:rFonts w:ascii="Times New Roman" w:hAnsi="Times New Roman" w:cs="Times New Roman"/>
                <w:sz w:val="24"/>
                <w:szCs w:val="24"/>
                <w:rPrChange w:id="244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47" w:author="Mohammad Nayeem" w:date="2020-03-05T15:43:00Z">
                  <w:rPr>
                    <w:rFonts w:ascii="Times New Roman" w:eastAsia="Times New Roman" w:hAnsi="Times New Roman" w:cs="Times New Roman"/>
                  </w:rPr>
                </w:rPrChange>
              </w:rPr>
              <w:t>0.85-1.17</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48" w:author="NaYEeM" w:date="2020-02-26T14:43:00Z">
              <w:tcPr>
                <w:tcW w:w="1067"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73B266D0" w14:textId="77777777" w:rsidR="008B3162" w:rsidRPr="00F71B20" w:rsidRDefault="008B3162">
            <w:pPr>
              <w:spacing w:after="0" w:line="240" w:lineRule="auto"/>
              <w:rPr>
                <w:rFonts w:ascii="Times New Roman" w:hAnsi="Times New Roman" w:cs="Times New Roman"/>
                <w:sz w:val="24"/>
                <w:szCs w:val="24"/>
                <w:rPrChange w:id="244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50" w:author="Mohammad Nayeem" w:date="2020-03-05T15:43:00Z">
                  <w:rPr>
                    <w:rFonts w:ascii="Times New Roman" w:eastAsia="Times New Roman" w:hAnsi="Times New Roman" w:cs="Times New Roman"/>
                  </w:rPr>
                </w:rPrChange>
              </w:rPr>
              <w:t>0.981</w:t>
            </w:r>
          </w:p>
        </w:tc>
      </w:tr>
      <w:tr w:rsidR="008B3162" w:rsidRPr="00F71B20" w14:paraId="6BCEB5F8" w14:textId="77777777" w:rsidTr="00603366">
        <w:tblPrEx>
          <w:tblW w:w="0" w:type="auto"/>
          <w:tblCellMar>
            <w:left w:w="10" w:type="dxa"/>
            <w:right w:w="10" w:type="dxa"/>
          </w:tblCellMar>
          <w:tblPrExChange w:id="2451" w:author="NaYEeM" w:date="2020-02-26T14:43:00Z">
            <w:tblPrEx>
              <w:tblW w:w="0" w:type="auto"/>
              <w:tblCellMar>
                <w:left w:w="10" w:type="dxa"/>
                <w:right w:w="10" w:type="dxa"/>
              </w:tblCellMar>
            </w:tblPrEx>
          </w:tblPrExChange>
        </w:tblPrEx>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52" w:author="NaYEeM" w:date="2020-02-26T14:43:00Z">
              <w:tcPr>
                <w:tcW w:w="3378"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2D1D9B5D" w14:textId="77777777" w:rsidR="008B3162" w:rsidRPr="00F71B20" w:rsidRDefault="008B3162">
            <w:pPr>
              <w:spacing w:after="0" w:line="240" w:lineRule="auto"/>
              <w:rPr>
                <w:rFonts w:ascii="Times New Roman" w:hAnsi="Times New Roman" w:cs="Times New Roman"/>
                <w:sz w:val="24"/>
                <w:szCs w:val="24"/>
                <w:rPrChange w:id="245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54" w:author="Mohammad Nayeem" w:date="2020-03-05T15:43:00Z">
                  <w:rPr>
                    <w:rFonts w:ascii="Times New Roman" w:eastAsia="Times New Roman" w:hAnsi="Times New Roman" w:cs="Times New Roman"/>
                  </w:rPr>
                </w:rPrChange>
              </w:rPr>
              <w:t>Chittagong</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55" w:author="NaYEeM" w:date="2020-02-26T14:43:00Z">
              <w:tcPr>
                <w:tcW w:w="809"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63DE1B8B" w14:textId="77777777" w:rsidR="008B3162" w:rsidRPr="00F71B20" w:rsidRDefault="008B3162">
            <w:pPr>
              <w:spacing w:after="0" w:line="240" w:lineRule="auto"/>
              <w:rPr>
                <w:rFonts w:ascii="Times New Roman" w:hAnsi="Times New Roman" w:cs="Times New Roman"/>
                <w:sz w:val="24"/>
                <w:szCs w:val="24"/>
                <w:rPrChange w:id="2456"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457" w:author="Mohammad Nayeem" w:date="2020-03-05T15:43:00Z">
                  <w:rPr>
                    <w:rFonts w:ascii="Times New Roman" w:hAnsi="Times New Roman" w:cs="Times New Roman"/>
                  </w:rPr>
                </w:rPrChange>
              </w:rPr>
              <w:t>0.83</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58" w:author="NaYEeM" w:date="2020-02-26T14:43:00Z">
              <w:tcPr>
                <w:tcW w:w="1156"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5AD39EC0" w14:textId="77777777" w:rsidR="008B3162" w:rsidRPr="00F71B20" w:rsidRDefault="008B3162">
            <w:pPr>
              <w:spacing w:after="0" w:line="240" w:lineRule="auto"/>
              <w:rPr>
                <w:rFonts w:ascii="Times New Roman" w:hAnsi="Times New Roman" w:cs="Times New Roman"/>
                <w:sz w:val="24"/>
                <w:szCs w:val="24"/>
                <w:rPrChange w:id="245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60" w:author="Mohammad Nayeem" w:date="2020-03-05T15:43:00Z">
                  <w:rPr>
                    <w:rFonts w:ascii="Times New Roman" w:eastAsia="Times New Roman" w:hAnsi="Times New Roman" w:cs="Times New Roman"/>
                  </w:rPr>
                </w:rPrChange>
              </w:rPr>
              <w:t>0.78-0.87</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2461" w:author="NaYEeM" w:date="2020-02-26T14:43:00Z">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037E243D" w14:textId="7BC60476" w:rsidR="008B3162" w:rsidRPr="00F71B20" w:rsidRDefault="008B3162">
            <w:pPr>
              <w:spacing w:after="0" w:line="240" w:lineRule="auto"/>
              <w:rPr>
                <w:rFonts w:ascii="Times New Roman" w:hAnsi="Times New Roman" w:cs="Times New Roman"/>
                <w:sz w:val="24"/>
                <w:szCs w:val="24"/>
                <w:rPrChange w:id="2462" w:author="Mohammad Nayeem" w:date="2020-03-05T15:43:00Z">
                  <w:rPr>
                    <w:rFonts w:ascii="Times New Roman" w:hAnsi="Times New Roman" w:cs="Times New Roman"/>
                  </w:rPr>
                </w:rPrChange>
              </w:rPr>
            </w:pPr>
            <w:ins w:id="2463" w:author="NaYEeM" w:date="2020-02-26T14:43:00Z">
              <w:r w:rsidRPr="00F71B20">
                <w:rPr>
                  <w:rFonts w:ascii="Times New Roman" w:hAnsi="Times New Roman" w:cs="Times New Roman"/>
                  <w:sz w:val="24"/>
                  <w:szCs w:val="24"/>
                </w:rPr>
                <w:t>&lt;0.001</w:t>
              </w:r>
            </w:ins>
            <w:del w:id="2464" w:author="NaYEeM" w:date="2020-02-26T14:43:00Z">
              <w:r w:rsidRPr="00F71B20" w:rsidDel="001165C8">
                <w:rPr>
                  <w:rFonts w:ascii="Times New Roman" w:eastAsia="Times New Roman" w:hAnsi="Times New Roman" w:cs="Times New Roman"/>
                  <w:sz w:val="24"/>
                  <w:szCs w:val="24"/>
                  <w:rPrChange w:id="2465" w:author="Mohammad Nayeem" w:date="2020-03-05T15:43:00Z">
                    <w:rPr>
                      <w:rFonts w:ascii="Times New Roman" w:eastAsia="Times New Roman" w:hAnsi="Times New Roman" w:cs="Times New Roman"/>
                    </w:rPr>
                  </w:rPrChange>
                </w:rPr>
                <w:delText>0.000</w:delText>
              </w:r>
            </w:del>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66" w:author="NaYEeM" w:date="2020-02-26T14:43:00Z">
              <w:tcPr>
                <w:tcW w:w="818"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1940EEA3" w14:textId="77777777" w:rsidR="008B3162" w:rsidRPr="00F71B20" w:rsidRDefault="008B3162">
            <w:pPr>
              <w:spacing w:after="0" w:line="240" w:lineRule="auto"/>
              <w:rPr>
                <w:rFonts w:ascii="Times New Roman" w:hAnsi="Times New Roman" w:cs="Times New Roman"/>
                <w:sz w:val="24"/>
                <w:szCs w:val="24"/>
                <w:rPrChange w:id="246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68" w:author="Mohammad Nayeem" w:date="2020-03-05T15:43:00Z">
                  <w:rPr>
                    <w:rFonts w:ascii="Times New Roman" w:eastAsia="Times New Roman" w:hAnsi="Times New Roman" w:cs="Times New Roman"/>
                  </w:rPr>
                </w:rPrChange>
              </w:rPr>
              <w:t>1.07</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69" w:author="NaYEeM" w:date="2020-02-26T14:43:00Z">
              <w:tcPr>
                <w:tcW w:w="1237"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6B0F98B6" w14:textId="77777777" w:rsidR="008B3162" w:rsidRPr="00F71B20" w:rsidRDefault="008B3162">
            <w:pPr>
              <w:spacing w:after="0" w:line="240" w:lineRule="auto"/>
              <w:rPr>
                <w:rFonts w:ascii="Times New Roman" w:hAnsi="Times New Roman" w:cs="Times New Roman"/>
                <w:sz w:val="24"/>
                <w:szCs w:val="24"/>
                <w:rPrChange w:id="247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71" w:author="Mohammad Nayeem" w:date="2020-03-05T15:43:00Z">
                  <w:rPr>
                    <w:rFonts w:ascii="Times New Roman" w:eastAsia="Times New Roman" w:hAnsi="Times New Roman" w:cs="Times New Roman"/>
                  </w:rPr>
                </w:rPrChange>
              </w:rPr>
              <w:t>0.94-1.22</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72" w:author="NaYEeM" w:date="2020-02-26T14:43:00Z">
              <w:tcPr>
                <w:tcW w:w="1067"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5062727B" w14:textId="77777777" w:rsidR="008B3162" w:rsidRPr="00F71B20" w:rsidRDefault="008B3162">
            <w:pPr>
              <w:spacing w:after="0" w:line="240" w:lineRule="auto"/>
              <w:rPr>
                <w:rFonts w:ascii="Times New Roman" w:hAnsi="Times New Roman" w:cs="Times New Roman"/>
                <w:sz w:val="24"/>
                <w:szCs w:val="24"/>
                <w:rPrChange w:id="247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74" w:author="Mohammad Nayeem" w:date="2020-03-05T15:43:00Z">
                  <w:rPr>
                    <w:rFonts w:ascii="Times New Roman" w:eastAsia="Times New Roman" w:hAnsi="Times New Roman" w:cs="Times New Roman"/>
                  </w:rPr>
                </w:rPrChange>
              </w:rPr>
              <w:t>0.319</w:t>
            </w:r>
          </w:p>
        </w:tc>
      </w:tr>
      <w:tr w:rsidR="008B3162" w:rsidRPr="00F71B20" w14:paraId="1BF048B6" w14:textId="77777777" w:rsidTr="00603366">
        <w:tblPrEx>
          <w:tblW w:w="0" w:type="auto"/>
          <w:tblCellMar>
            <w:left w:w="10" w:type="dxa"/>
            <w:right w:w="10" w:type="dxa"/>
          </w:tblCellMar>
          <w:tblPrExChange w:id="2475" w:author="NaYEeM" w:date="2020-02-26T14:43:00Z">
            <w:tblPrEx>
              <w:tblW w:w="0" w:type="auto"/>
              <w:tblCellMar>
                <w:left w:w="10" w:type="dxa"/>
                <w:right w:w="10" w:type="dxa"/>
              </w:tblCellMar>
            </w:tblPrEx>
          </w:tblPrExChange>
        </w:tblPrEx>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76" w:author="NaYEeM" w:date="2020-02-26T14:43:00Z">
              <w:tcPr>
                <w:tcW w:w="3378"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7427CA66" w14:textId="77777777" w:rsidR="008B3162" w:rsidRPr="00F71B20" w:rsidRDefault="008B3162">
            <w:pPr>
              <w:spacing w:after="0" w:line="240" w:lineRule="auto"/>
              <w:rPr>
                <w:rFonts w:ascii="Times New Roman" w:hAnsi="Times New Roman" w:cs="Times New Roman"/>
                <w:sz w:val="24"/>
                <w:szCs w:val="24"/>
                <w:rPrChange w:id="247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78" w:author="Mohammad Nayeem" w:date="2020-03-05T15:43:00Z">
                  <w:rPr>
                    <w:rFonts w:ascii="Times New Roman" w:eastAsia="Times New Roman" w:hAnsi="Times New Roman" w:cs="Times New Roman"/>
                  </w:rPr>
                </w:rPrChange>
              </w:rPr>
              <w:t>Dhaka</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79" w:author="NaYEeM" w:date="2020-02-26T14:43:00Z">
              <w:tcPr>
                <w:tcW w:w="809"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358CAD0E" w14:textId="77777777" w:rsidR="008B3162" w:rsidRPr="00F71B20" w:rsidRDefault="008B3162">
            <w:pPr>
              <w:spacing w:after="0" w:line="240" w:lineRule="auto"/>
              <w:rPr>
                <w:rFonts w:ascii="Times New Roman" w:hAnsi="Times New Roman" w:cs="Times New Roman"/>
                <w:sz w:val="24"/>
                <w:szCs w:val="24"/>
                <w:rPrChange w:id="248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81" w:author="Mohammad Nayeem" w:date="2020-03-05T15:43:00Z">
                  <w:rPr>
                    <w:rFonts w:ascii="Times New Roman" w:eastAsia="Times New Roman" w:hAnsi="Times New Roman" w:cs="Times New Roman"/>
                  </w:rPr>
                </w:rPrChange>
              </w:rPr>
              <w:t>0.88</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82" w:author="NaYEeM" w:date="2020-02-26T14:43:00Z">
              <w:tcPr>
                <w:tcW w:w="1156"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70D7D19E" w14:textId="77777777" w:rsidR="008B3162" w:rsidRPr="00F71B20" w:rsidRDefault="008B3162">
            <w:pPr>
              <w:spacing w:after="0" w:line="240" w:lineRule="auto"/>
              <w:rPr>
                <w:rFonts w:ascii="Times New Roman" w:hAnsi="Times New Roman" w:cs="Times New Roman"/>
                <w:sz w:val="24"/>
                <w:szCs w:val="24"/>
                <w:rPrChange w:id="248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84" w:author="Mohammad Nayeem" w:date="2020-03-05T15:43:00Z">
                  <w:rPr>
                    <w:rFonts w:ascii="Times New Roman" w:eastAsia="Times New Roman" w:hAnsi="Times New Roman" w:cs="Times New Roman"/>
                  </w:rPr>
                </w:rPrChange>
              </w:rPr>
              <w:t>0.83-0.92</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2485" w:author="NaYEeM" w:date="2020-02-26T14:43:00Z">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22918AF1" w14:textId="5D1B0C9D" w:rsidR="008B3162" w:rsidRPr="00F71B20" w:rsidRDefault="008B3162">
            <w:pPr>
              <w:spacing w:after="0" w:line="240" w:lineRule="auto"/>
              <w:rPr>
                <w:rFonts w:ascii="Times New Roman" w:hAnsi="Times New Roman" w:cs="Times New Roman"/>
                <w:sz w:val="24"/>
                <w:szCs w:val="24"/>
                <w:rPrChange w:id="2486" w:author="Mohammad Nayeem" w:date="2020-03-05T15:43:00Z">
                  <w:rPr>
                    <w:rFonts w:ascii="Times New Roman" w:hAnsi="Times New Roman" w:cs="Times New Roman"/>
                  </w:rPr>
                </w:rPrChange>
              </w:rPr>
            </w:pPr>
            <w:ins w:id="2487" w:author="NaYEeM" w:date="2020-02-26T14:43:00Z">
              <w:r w:rsidRPr="00F71B20">
                <w:rPr>
                  <w:rFonts w:ascii="Times New Roman" w:hAnsi="Times New Roman" w:cs="Times New Roman"/>
                  <w:sz w:val="24"/>
                  <w:szCs w:val="24"/>
                </w:rPr>
                <w:t>&lt;0.001</w:t>
              </w:r>
            </w:ins>
            <w:del w:id="2488" w:author="NaYEeM" w:date="2020-02-26T14:43:00Z">
              <w:r w:rsidRPr="00F71B20" w:rsidDel="001165C8">
                <w:rPr>
                  <w:rFonts w:ascii="Times New Roman" w:eastAsia="Times New Roman" w:hAnsi="Times New Roman" w:cs="Times New Roman"/>
                  <w:sz w:val="24"/>
                  <w:szCs w:val="24"/>
                  <w:rPrChange w:id="2489" w:author="Mohammad Nayeem" w:date="2020-03-05T15:43:00Z">
                    <w:rPr>
                      <w:rFonts w:ascii="Times New Roman" w:eastAsia="Times New Roman" w:hAnsi="Times New Roman" w:cs="Times New Roman"/>
                    </w:rPr>
                  </w:rPrChange>
                </w:rPr>
                <w:delText>0.000</w:delText>
              </w:r>
            </w:del>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90" w:author="NaYEeM" w:date="2020-02-26T14:43:00Z">
              <w:tcPr>
                <w:tcW w:w="818"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448C12CC" w14:textId="77777777" w:rsidR="008B3162" w:rsidRPr="00F71B20" w:rsidRDefault="008B3162">
            <w:pPr>
              <w:spacing w:after="0" w:line="240" w:lineRule="auto"/>
              <w:rPr>
                <w:rFonts w:ascii="Times New Roman" w:hAnsi="Times New Roman" w:cs="Times New Roman"/>
                <w:sz w:val="24"/>
                <w:szCs w:val="24"/>
                <w:rPrChange w:id="249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92" w:author="Mohammad Nayeem" w:date="2020-03-05T15:43:00Z">
                  <w:rPr>
                    <w:rFonts w:ascii="Times New Roman" w:eastAsia="Times New Roman" w:hAnsi="Times New Roman" w:cs="Times New Roman"/>
                  </w:rPr>
                </w:rPrChange>
              </w:rPr>
              <w:t>0.94</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93" w:author="NaYEeM" w:date="2020-02-26T14:43:00Z">
              <w:tcPr>
                <w:tcW w:w="1237"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4CB9EE61" w14:textId="77777777" w:rsidR="008B3162" w:rsidRPr="00F71B20" w:rsidRDefault="008B3162">
            <w:pPr>
              <w:spacing w:after="0" w:line="240" w:lineRule="auto"/>
              <w:rPr>
                <w:rFonts w:ascii="Times New Roman" w:hAnsi="Times New Roman" w:cs="Times New Roman"/>
                <w:sz w:val="24"/>
                <w:szCs w:val="24"/>
                <w:rPrChange w:id="249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95" w:author="Mohammad Nayeem" w:date="2020-03-05T15:43:00Z">
                  <w:rPr>
                    <w:rFonts w:ascii="Times New Roman" w:eastAsia="Times New Roman" w:hAnsi="Times New Roman" w:cs="Times New Roman"/>
                  </w:rPr>
                </w:rPrChange>
              </w:rPr>
              <w:t>0.82-1.07</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2496" w:author="NaYEeM" w:date="2020-02-26T14:43:00Z">
              <w:tcPr>
                <w:tcW w:w="1067"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13FAEA04" w14:textId="77777777" w:rsidR="008B3162" w:rsidRPr="00F71B20" w:rsidRDefault="008B3162">
            <w:pPr>
              <w:spacing w:after="0" w:line="240" w:lineRule="auto"/>
              <w:rPr>
                <w:rFonts w:ascii="Times New Roman" w:hAnsi="Times New Roman" w:cs="Times New Roman"/>
                <w:sz w:val="24"/>
                <w:szCs w:val="24"/>
                <w:rPrChange w:id="249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498" w:author="Mohammad Nayeem" w:date="2020-03-05T15:43:00Z">
                  <w:rPr>
                    <w:rFonts w:ascii="Times New Roman" w:eastAsia="Times New Roman" w:hAnsi="Times New Roman" w:cs="Times New Roman"/>
                  </w:rPr>
                </w:rPrChange>
              </w:rPr>
              <w:t>0.339</w:t>
            </w:r>
          </w:p>
        </w:tc>
      </w:tr>
      <w:tr w:rsidR="00A52446" w:rsidRPr="00F71B20" w14:paraId="36D21411"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C223CDD" w14:textId="77777777" w:rsidR="00E525CB" w:rsidRPr="00F71B20" w:rsidRDefault="00E525CB">
            <w:pPr>
              <w:spacing w:after="0" w:line="240" w:lineRule="auto"/>
              <w:rPr>
                <w:rFonts w:ascii="Times New Roman" w:hAnsi="Times New Roman" w:cs="Times New Roman"/>
                <w:sz w:val="24"/>
                <w:szCs w:val="24"/>
                <w:rPrChange w:id="249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00" w:author="Mohammad Nayeem" w:date="2020-03-05T15:43:00Z">
                  <w:rPr>
                    <w:rFonts w:ascii="Times New Roman" w:eastAsia="Times New Roman" w:hAnsi="Times New Roman" w:cs="Times New Roman"/>
                  </w:rPr>
                </w:rPrChange>
              </w:rPr>
              <w:t>Khulna</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885E6D0" w14:textId="77777777" w:rsidR="00E525CB" w:rsidRPr="00F71B20" w:rsidRDefault="00E525CB">
            <w:pPr>
              <w:spacing w:after="0" w:line="240" w:lineRule="auto"/>
              <w:rPr>
                <w:rFonts w:ascii="Times New Roman" w:hAnsi="Times New Roman" w:cs="Times New Roman"/>
                <w:sz w:val="24"/>
                <w:szCs w:val="24"/>
                <w:rPrChange w:id="250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502" w:author="Mohammad Nayeem" w:date="2020-03-05T15:43:00Z">
                  <w:rPr>
                    <w:rFonts w:ascii="Times New Roman" w:hAnsi="Times New Roman" w:cs="Times New Roman"/>
                  </w:rPr>
                </w:rPrChange>
              </w:rPr>
              <w:t>1.00</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3F4B592" w14:textId="77777777" w:rsidR="00E525CB" w:rsidRPr="00F71B20" w:rsidRDefault="00E525CB">
            <w:pPr>
              <w:spacing w:after="0" w:line="240" w:lineRule="auto"/>
              <w:rPr>
                <w:rFonts w:ascii="Times New Roman" w:hAnsi="Times New Roman" w:cs="Times New Roman"/>
                <w:sz w:val="24"/>
                <w:szCs w:val="24"/>
                <w:rPrChange w:id="250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04" w:author="Mohammad Nayeem" w:date="2020-03-05T15:43:00Z">
                  <w:rPr>
                    <w:rFonts w:ascii="Times New Roman" w:eastAsia="Times New Roman" w:hAnsi="Times New Roman" w:cs="Times New Roman"/>
                  </w:rPr>
                </w:rPrChange>
              </w:rPr>
              <w:t>0.95-1.06</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E66D32" w14:textId="77777777" w:rsidR="00E525CB" w:rsidRPr="00F71B20" w:rsidRDefault="00E525CB">
            <w:pPr>
              <w:spacing w:after="0" w:line="240" w:lineRule="auto"/>
              <w:rPr>
                <w:rFonts w:ascii="Times New Roman" w:hAnsi="Times New Roman" w:cs="Times New Roman"/>
                <w:sz w:val="24"/>
                <w:szCs w:val="24"/>
                <w:rPrChange w:id="250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506" w:author="Mohammad Nayeem" w:date="2020-03-05T15:43:00Z">
                  <w:rPr>
                    <w:rFonts w:ascii="Times New Roman" w:hAnsi="Times New Roman" w:cs="Times New Roman"/>
                  </w:rPr>
                </w:rPrChange>
              </w:rPr>
              <w:t>0.973</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BF7D1C2" w14:textId="77777777" w:rsidR="00E525CB" w:rsidRPr="00F71B20" w:rsidRDefault="00E525CB">
            <w:pPr>
              <w:spacing w:after="0" w:line="240" w:lineRule="auto"/>
              <w:rPr>
                <w:rFonts w:ascii="Times New Roman" w:hAnsi="Times New Roman" w:cs="Times New Roman"/>
                <w:sz w:val="24"/>
                <w:szCs w:val="24"/>
                <w:rPrChange w:id="250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08" w:author="Mohammad Nayeem" w:date="2020-03-05T15:43:00Z">
                  <w:rPr>
                    <w:rFonts w:ascii="Times New Roman" w:eastAsia="Times New Roman" w:hAnsi="Times New Roman" w:cs="Times New Roman"/>
                  </w:rPr>
                </w:rPrChange>
              </w:rPr>
              <w:t>1.04</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D36DAF6" w14:textId="77777777" w:rsidR="00E525CB" w:rsidRPr="00F71B20" w:rsidRDefault="00E525CB">
            <w:pPr>
              <w:spacing w:after="0" w:line="240" w:lineRule="auto"/>
              <w:rPr>
                <w:rFonts w:ascii="Times New Roman" w:hAnsi="Times New Roman" w:cs="Times New Roman"/>
                <w:sz w:val="24"/>
                <w:szCs w:val="24"/>
                <w:rPrChange w:id="250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10" w:author="Mohammad Nayeem" w:date="2020-03-05T15:43:00Z">
                  <w:rPr>
                    <w:rFonts w:ascii="Times New Roman" w:eastAsia="Times New Roman" w:hAnsi="Times New Roman" w:cs="Times New Roman"/>
                  </w:rPr>
                </w:rPrChange>
              </w:rPr>
              <w:t>0.89-1.21</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7B0741" w14:textId="77777777" w:rsidR="00E525CB" w:rsidRPr="00F71B20" w:rsidRDefault="00E525CB">
            <w:pPr>
              <w:spacing w:after="0" w:line="240" w:lineRule="auto"/>
              <w:rPr>
                <w:rFonts w:ascii="Times New Roman" w:hAnsi="Times New Roman" w:cs="Times New Roman"/>
                <w:sz w:val="24"/>
                <w:szCs w:val="24"/>
                <w:rPrChange w:id="251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12" w:author="Mohammad Nayeem" w:date="2020-03-05T15:43:00Z">
                  <w:rPr>
                    <w:rFonts w:ascii="Times New Roman" w:eastAsia="Times New Roman" w:hAnsi="Times New Roman" w:cs="Times New Roman"/>
                  </w:rPr>
                </w:rPrChange>
              </w:rPr>
              <w:t>0.636</w:t>
            </w:r>
          </w:p>
        </w:tc>
      </w:tr>
      <w:tr w:rsidR="00A52446" w:rsidRPr="00F71B20" w14:paraId="793851DC"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458A6A5" w14:textId="77777777" w:rsidR="00E525CB" w:rsidRPr="00F71B20" w:rsidRDefault="00E525CB">
            <w:pPr>
              <w:spacing w:after="0" w:line="240" w:lineRule="auto"/>
              <w:rPr>
                <w:rFonts w:ascii="Times New Roman" w:hAnsi="Times New Roman" w:cs="Times New Roman"/>
                <w:sz w:val="24"/>
                <w:szCs w:val="24"/>
                <w:rPrChange w:id="2513" w:author="Mohammad Nayeem" w:date="2020-03-05T15:43:00Z">
                  <w:rPr>
                    <w:rFonts w:ascii="Times New Roman" w:hAnsi="Times New Roman" w:cs="Times New Roman"/>
                  </w:rPr>
                </w:rPrChange>
              </w:rPr>
            </w:pPr>
            <w:proofErr w:type="spellStart"/>
            <w:r w:rsidRPr="00F71B20">
              <w:rPr>
                <w:rFonts w:ascii="Times New Roman" w:eastAsia="Times New Roman" w:hAnsi="Times New Roman" w:cs="Times New Roman"/>
                <w:sz w:val="24"/>
                <w:szCs w:val="24"/>
                <w:rPrChange w:id="2514" w:author="Mohammad Nayeem" w:date="2020-03-05T15:43:00Z">
                  <w:rPr>
                    <w:rFonts w:ascii="Times New Roman" w:eastAsia="Times New Roman" w:hAnsi="Times New Roman" w:cs="Times New Roman"/>
                  </w:rPr>
                </w:rPrChange>
              </w:rPr>
              <w:t>Rajshahi</w:t>
            </w:r>
            <w:proofErr w:type="spellEnd"/>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FDD2F2" w14:textId="77777777" w:rsidR="00E525CB" w:rsidRPr="00F71B20" w:rsidRDefault="00E525CB">
            <w:pPr>
              <w:spacing w:after="0" w:line="240" w:lineRule="auto"/>
              <w:rPr>
                <w:rFonts w:ascii="Times New Roman" w:hAnsi="Times New Roman" w:cs="Times New Roman"/>
                <w:sz w:val="24"/>
                <w:szCs w:val="24"/>
                <w:rPrChange w:id="251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516" w:author="Mohammad Nayeem" w:date="2020-03-05T15:43:00Z">
                  <w:rPr>
                    <w:rFonts w:ascii="Times New Roman" w:hAnsi="Times New Roman" w:cs="Times New Roman"/>
                  </w:rPr>
                </w:rPrChange>
              </w:rPr>
              <w:t>0.83</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F9260EF" w14:textId="77777777" w:rsidR="00E525CB" w:rsidRPr="00F71B20" w:rsidRDefault="00E525CB">
            <w:pPr>
              <w:spacing w:after="0" w:line="240" w:lineRule="auto"/>
              <w:rPr>
                <w:rFonts w:ascii="Times New Roman" w:hAnsi="Times New Roman" w:cs="Times New Roman"/>
                <w:sz w:val="24"/>
                <w:szCs w:val="24"/>
                <w:rPrChange w:id="251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18" w:author="Mohammad Nayeem" w:date="2020-03-05T15:43:00Z">
                  <w:rPr>
                    <w:rFonts w:ascii="Times New Roman" w:eastAsia="Times New Roman" w:hAnsi="Times New Roman" w:cs="Times New Roman"/>
                  </w:rPr>
                </w:rPrChange>
              </w:rPr>
              <w:t>0.78-0.88</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D9D948D" w14:textId="66FF498A" w:rsidR="00E525CB" w:rsidRPr="00F71B20" w:rsidRDefault="008B3162">
            <w:pPr>
              <w:spacing w:after="0" w:line="240" w:lineRule="auto"/>
              <w:rPr>
                <w:rFonts w:ascii="Times New Roman" w:hAnsi="Times New Roman" w:cs="Times New Roman"/>
                <w:sz w:val="24"/>
                <w:szCs w:val="24"/>
                <w:rPrChange w:id="2519" w:author="Mohammad Nayeem" w:date="2020-03-05T15:43:00Z">
                  <w:rPr>
                    <w:rFonts w:ascii="Times New Roman" w:hAnsi="Times New Roman" w:cs="Times New Roman"/>
                  </w:rPr>
                </w:rPrChange>
              </w:rPr>
            </w:pPr>
            <w:ins w:id="2520" w:author="NaYEeM" w:date="2020-02-26T14:43:00Z">
              <w:r w:rsidRPr="00F71B20">
                <w:rPr>
                  <w:rFonts w:ascii="Times New Roman" w:hAnsi="Times New Roman" w:cs="Times New Roman"/>
                  <w:sz w:val="24"/>
                  <w:szCs w:val="24"/>
                </w:rPr>
                <w:t>&lt;0.001</w:t>
              </w:r>
            </w:ins>
            <w:del w:id="2521" w:author="NaYEeM" w:date="2020-02-26T14:43:00Z">
              <w:r w:rsidR="00E525CB" w:rsidRPr="00F71B20" w:rsidDel="008B3162">
                <w:rPr>
                  <w:rFonts w:ascii="Times New Roman" w:eastAsia="Times New Roman" w:hAnsi="Times New Roman" w:cs="Times New Roman"/>
                  <w:sz w:val="24"/>
                  <w:szCs w:val="24"/>
                  <w:rPrChange w:id="2522" w:author="Mohammad Nayeem" w:date="2020-03-05T15:43:00Z">
                    <w:rPr>
                      <w:rFonts w:ascii="Times New Roman" w:eastAsia="Times New Roman" w:hAnsi="Times New Roman" w:cs="Times New Roman"/>
                    </w:rPr>
                  </w:rPrChange>
                </w:rPr>
                <w:delText>0.000</w:delText>
              </w:r>
            </w:del>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58DC70" w14:textId="77777777" w:rsidR="00E525CB" w:rsidRPr="00F71B20" w:rsidRDefault="00E525CB">
            <w:pPr>
              <w:spacing w:after="0" w:line="240" w:lineRule="auto"/>
              <w:rPr>
                <w:rFonts w:ascii="Times New Roman" w:hAnsi="Times New Roman" w:cs="Times New Roman"/>
                <w:sz w:val="24"/>
                <w:szCs w:val="24"/>
                <w:rPrChange w:id="252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24" w:author="Mohammad Nayeem" w:date="2020-03-05T15:43:00Z">
                  <w:rPr>
                    <w:rFonts w:ascii="Times New Roman" w:eastAsia="Times New Roman" w:hAnsi="Times New Roman" w:cs="Times New Roman"/>
                  </w:rPr>
                </w:rPrChange>
              </w:rPr>
              <w:t>0.96</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90D67CA" w14:textId="77777777" w:rsidR="00E525CB" w:rsidRPr="00F71B20" w:rsidRDefault="00E525CB">
            <w:pPr>
              <w:spacing w:after="0" w:line="240" w:lineRule="auto"/>
              <w:rPr>
                <w:rFonts w:ascii="Times New Roman" w:hAnsi="Times New Roman" w:cs="Times New Roman"/>
                <w:sz w:val="24"/>
                <w:szCs w:val="24"/>
                <w:rPrChange w:id="252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26" w:author="Mohammad Nayeem" w:date="2020-03-05T15:43:00Z">
                  <w:rPr>
                    <w:rFonts w:ascii="Times New Roman" w:eastAsia="Times New Roman" w:hAnsi="Times New Roman" w:cs="Times New Roman"/>
                  </w:rPr>
                </w:rPrChange>
              </w:rPr>
              <w:t>0.83-1.11</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538594" w14:textId="77777777" w:rsidR="00E525CB" w:rsidRPr="00F71B20" w:rsidRDefault="00E525CB">
            <w:pPr>
              <w:spacing w:after="0" w:line="240" w:lineRule="auto"/>
              <w:rPr>
                <w:rFonts w:ascii="Times New Roman" w:hAnsi="Times New Roman" w:cs="Times New Roman"/>
                <w:sz w:val="24"/>
                <w:szCs w:val="24"/>
                <w:rPrChange w:id="252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28" w:author="Mohammad Nayeem" w:date="2020-03-05T15:43:00Z">
                  <w:rPr>
                    <w:rFonts w:ascii="Times New Roman" w:eastAsia="Times New Roman" w:hAnsi="Times New Roman" w:cs="Times New Roman"/>
                  </w:rPr>
                </w:rPrChange>
              </w:rPr>
              <w:t>0.554</w:t>
            </w:r>
          </w:p>
        </w:tc>
      </w:tr>
      <w:tr w:rsidR="00A52446" w:rsidRPr="00F71B20" w14:paraId="34390AED"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A94FA0" w14:textId="77777777" w:rsidR="00E525CB" w:rsidRPr="00F71B20" w:rsidRDefault="00E525CB">
            <w:pPr>
              <w:spacing w:after="0" w:line="240" w:lineRule="auto"/>
              <w:rPr>
                <w:rFonts w:ascii="Times New Roman" w:hAnsi="Times New Roman" w:cs="Times New Roman"/>
                <w:sz w:val="24"/>
                <w:szCs w:val="24"/>
                <w:rPrChange w:id="252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30" w:author="Mohammad Nayeem" w:date="2020-03-05T15:43:00Z">
                  <w:rPr>
                    <w:rFonts w:ascii="Times New Roman" w:eastAsia="Times New Roman" w:hAnsi="Times New Roman" w:cs="Times New Roman"/>
                  </w:rPr>
                </w:rPrChange>
              </w:rPr>
              <w:t>Rangpur</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A605369" w14:textId="77777777" w:rsidR="00E525CB" w:rsidRPr="00F71B20" w:rsidRDefault="00E525CB">
            <w:pPr>
              <w:spacing w:after="0" w:line="240" w:lineRule="auto"/>
              <w:rPr>
                <w:rFonts w:ascii="Times New Roman" w:hAnsi="Times New Roman" w:cs="Times New Roman"/>
                <w:sz w:val="24"/>
                <w:szCs w:val="24"/>
                <w:rPrChange w:id="253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32" w:author="Mohammad Nayeem" w:date="2020-03-05T15:43:00Z">
                  <w:rPr>
                    <w:rFonts w:ascii="Times New Roman" w:eastAsia="Times New Roman" w:hAnsi="Times New Roman" w:cs="Times New Roman"/>
                  </w:rPr>
                </w:rPrChange>
              </w:rPr>
              <w:t>0.95</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C6CDC61" w14:textId="77777777" w:rsidR="00E525CB" w:rsidRPr="00F71B20" w:rsidRDefault="00E525CB">
            <w:pPr>
              <w:spacing w:after="0" w:line="240" w:lineRule="auto"/>
              <w:rPr>
                <w:rFonts w:ascii="Times New Roman" w:hAnsi="Times New Roman" w:cs="Times New Roman"/>
                <w:sz w:val="24"/>
                <w:szCs w:val="24"/>
                <w:rPrChange w:id="253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34" w:author="Mohammad Nayeem" w:date="2020-03-05T15:43:00Z">
                  <w:rPr>
                    <w:rFonts w:ascii="Times New Roman" w:eastAsia="Times New Roman" w:hAnsi="Times New Roman" w:cs="Times New Roman"/>
                  </w:rPr>
                </w:rPrChange>
              </w:rPr>
              <w:t>0.89-1.01</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74F5692" w14:textId="77777777" w:rsidR="00E525CB" w:rsidRPr="00F71B20" w:rsidRDefault="00E525CB">
            <w:pPr>
              <w:spacing w:after="0" w:line="240" w:lineRule="auto"/>
              <w:rPr>
                <w:rFonts w:ascii="Times New Roman" w:hAnsi="Times New Roman" w:cs="Times New Roman"/>
                <w:sz w:val="24"/>
                <w:szCs w:val="24"/>
                <w:rPrChange w:id="253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536" w:author="Mohammad Nayeem" w:date="2020-03-05T15:43:00Z">
                  <w:rPr>
                    <w:rFonts w:ascii="Times New Roman" w:hAnsi="Times New Roman" w:cs="Times New Roman"/>
                  </w:rPr>
                </w:rPrChange>
              </w:rPr>
              <w:t>0.081</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B8F702" w14:textId="77777777" w:rsidR="00E525CB" w:rsidRPr="00F71B20" w:rsidRDefault="00E525CB">
            <w:pPr>
              <w:spacing w:after="0" w:line="240" w:lineRule="auto"/>
              <w:rPr>
                <w:rFonts w:ascii="Times New Roman" w:hAnsi="Times New Roman" w:cs="Times New Roman"/>
                <w:sz w:val="24"/>
                <w:szCs w:val="24"/>
                <w:rPrChange w:id="253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38" w:author="Mohammad Nayeem" w:date="2020-03-05T15:43:00Z">
                  <w:rPr>
                    <w:rFonts w:ascii="Times New Roman" w:eastAsia="Times New Roman" w:hAnsi="Times New Roman" w:cs="Times New Roman"/>
                  </w:rPr>
                </w:rPrChange>
              </w:rPr>
              <w:t>0.90</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7E8C4A4" w14:textId="77777777" w:rsidR="00E525CB" w:rsidRPr="00F71B20" w:rsidRDefault="00E525CB">
            <w:pPr>
              <w:spacing w:after="0" w:line="240" w:lineRule="auto"/>
              <w:rPr>
                <w:rFonts w:ascii="Times New Roman" w:hAnsi="Times New Roman" w:cs="Times New Roman"/>
                <w:sz w:val="24"/>
                <w:szCs w:val="24"/>
                <w:rPrChange w:id="253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540" w:author="Mohammad Nayeem" w:date="2020-03-05T15:43:00Z">
                  <w:rPr>
                    <w:rFonts w:ascii="Times New Roman" w:hAnsi="Times New Roman" w:cs="Times New Roman"/>
                  </w:rPr>
                </w:rPrChange>
              </w:rPr>
              <w:t>0.77-1.01</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7CCBB44" w14:textId="77777777" w:rsidR="00E525CB" w:rsidRPr="00F71B20" w:rsidRDefault="00E525CB">
            <w:pPr>
              <w:spacing w:after="0" w:line="240" w:lineRule="auto"/>
              <w:rPr>
                <w:rFonts w:ascii="Times New Roman" w:hAnsi="Times New Roman" w:cs="Times New Roman"/>
                <w:sz w:val="24"/>
                <w:szCs w:val="24"/>
                <w:rPrChange w:id="254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42" w:author="Mohammad Nayeem" w:date="2020-03-05T15:43:00Z">
                  <w:rPr>
                    <w:rFonts w:ascii="Times New Roman" w:eastAsia="Times New Roman" w:hAnsi="Times New Roman" w:cs="Times New Roman"/>
                  </w:rPr>
                </w:rPrChange>
              </w:rPr>
              <w:t>0.160</w:t>
            </w:r>
          </w:p>
        </w:tc>
      </w:tr>
      <w:tr w:rsidR="00A52446" w:rsidRPr="00F71B20" w14:paraId="02F03DF1"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64FD2B" w14:textId="77777777" w:rsidR="00E525CB" w:rsidRPr="00F71B20" w:rsidRDefault="00E525CB">
            <w:pPr>
              <w:spacing w:after="0" w:line="240" w:lineRule="auto"/>
              <w:rPr>
                <w:rFonts w:ascii="Times New Roman" w:hAnsi="Times New Roman" w:cs="Times New Roman"/>
                <w:sz w:val="24"/>
                <w:szCs w:val="24"/>
                <w:rPrChange w:id="254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44" w:author="Mohammad Nayeem" w:date="2020-03-05T15:43:00Z">
                  <w:rPr>
                    <w:rFonts w:ascii="Times New Roman" w:eastAsia="Times New Roman" w:hAnsi="Times New Roman" w:cs="Times New Roman"/>
                  </w:rPr>
                </w:rPrChange>
              </w:rPr>
              <w:t>Sylhet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5110A5" w14:textId="77777777" w:rsidR="00E525CB" w:rsidRPr="00F71B20" w:rsidRDefault="00E525CB">
            <w:pPr>
              <w:spacing w:after="0" w:line="240" w:lineRule="auto"/>
              <w:rPr>
                <w:rFonts w:ascii="Times New Roman" w:hAnsi="Times New Roman" w:cs="Times New Roman"/>
                <w:sz w:val="24"/>
                <w:szCs w:val="24"/>
                <w:rPrChange w:id="254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46" w:author="Mohammad Nayeem" w:date="2020-03-05T15:43:00Z">
                  <w:rPr>
                    <w:rFonts w:ascii="Times New Roman" w:eastAsia="Times New Roman" w:hAnsi="Times New Roman" w:cs="Times New Roman"/>
                  </w:rPr>
                </w:rPrChange>
              </w:rPr>
              <w:t>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CF8625C" w14:textId="77777777" w:rsidR="00E525CB" w:rsidRPr="00F71B20" w:rsidRDefault="00E525CB">
            <w:pPr>
              <w:spacing w:after="0" w:line="240" w:lineRule="auto"/>
              <w:rPr>
                <w:rFonts w:ascii="Times New Roman" w:hAnsi="Times New Roman" w:cs="Times New Roman"/>
                <w:sz w:val="24"/>
                <w:szCs w:val="24"/>
                <w:rPrChange w:id="254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48"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FE223C9" w14:textId="77777777" w:rsidR="00E525CB" w:rsidRPr="00F71B20" w:rsidRDefault="00E525CB">
            <w:pPr>
              <w:spacing w:after="0" w:line="240" w:lineRule="auto"/>
              <w:rPr>
                <w:rFonts w:ascii="Times New Roman" w:hAnsi="Times New Roman" w:cs="Times New Roman"/>
                <w:sz w:val="24"/>
                <w:szCs w:val="24"/>
                <w:rPrChange w:id="254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50"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83B0FC" w14:textId="77777777" w:rsidR="00E525CB" w:rsidRPr="00F71B20" w:rsidRDefault="00E525CB">
            <w:pPr>
              <w:spacing w:after="0" w:line="240" w:lineRule="auto"/>
              <w:rPr>
                <w:rFonts w:ascii="Times New Roman" w:hAnsi="Times New Roman" w:cs="Times New Roman"/>
                <w:sz w:val="24"/>
                <w:szCs w:val="24"/>
                <w:rPrChange w:id="255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52" w:author="Mohammad Nayeem" w:date="2020-03-05T15:43:00Z">
                  <w:rPr>
                    <w:rFonts w:ascii="Times New Roman" w:eastAsia="Times New Roman" w:hAnsi="Times New Roman" w:cs="Times New Roman"/>
                  </w:rPr>
                </w:rPrChange>
              </w:rPr>
              <w:t>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4297AA8" w14:textId="77777777" w:rsidR="00E525CB" w:rsidRPr="00F71B20" w:rsidRDefault="00E525CB">
            <w:pPr>
              <w:spacing w:after="0" w:line="240" w:lineRule="auto"/>
              <w:rPr>
                <w:rFonts w:ascii="Times New Roman" w:hAnsi="Times New Roman" w:cs="Times New Roman"/>
                <w:sz w:val="24"/>
                <w:szCs w:val="24"/>
                <w:rPrChange w:id="255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54" w:author="Mohammad Nayeem" w:date="2020-03-05T15:43:00Z">
                  <w:rPr>
                    <w:rFonts w:ascii="Times New Roman" w:eastAsia="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65340F8" w14:textId="77777777" w:rsidR="00E525CB" w:rsidRPr="00F71B20" w:rsidRDefault="00E525CB">
            <w:pPr>
              <w:spacing w:after="0" w:line="240" w:lineRule="auto"/>
              <w:rPr>
                <w:rFonts w:ascii="Times New Roman" w:hAnsi="Times New Roman" w:cs="Times New Roman"/>
                <w:sz w:val="24"/>
                <w:szCs w:val="24"/>
                <w:rPrChange w:id="255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56" w:author="Mohammad Nayeem" w:date="2020-03-05T15:43:00Z">
                  <w:rPr>
                    <w:rFonts w:ascii="Times New Roman" w:eastAsia="Times New Roman" w:hAnsi="Times New Roman" w:cs="Times New Roman"/>
                  </w:rPr>
                </w:rPrChange>
              </w:rPr>
              <w:t>-</w:t>
            </w:r>
          </w:p>
        </w:tc>
      </w:tr>
      <w:tr w:rsidR="00603366" w:rsidRPr="00F71B20" w14:paraId="4DF0D23E" w14:textId="77777777" w:rsidTr="0090384D">
        <w:tc>
          <w:tcPr>
            <w:tcW w:w="9360"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651C04" w14:textId="0AF34DBE" w:rsidR="00603366" w:rsidRPr="00F71B20" w:rsidRDefault="00603366">
            <w:pPr>
              <w:spacing w:after="0" w:line="240" w:lineRule="auto"/>
              <w:rPr>
                <w:rFonts w:ascii="Times New Roman" w:eastAsia="Calibri" w:hAnsi="Times New Roman" w:cs="Times New Roman"/>
                <w:sz w:val="24"/>
                <w:szCs w:val="24"/>
                <w:rPrChange w:id="2557" w:author="Mohammad Nayeem" w:date="2020-03-05T15:43:00Z">
                  <w:rPr>
                    <w:rFonts w:ascii="Times New Roman" w:eastAsia="Calibri" w:hAnsi="Times New Roman" w:cs="Times New Roman"/>
                  </w:rPr>
                </w:rPrChange>
              </w:rPr>
            </w:pPr>
            <w:ins w:id="2558" w:author="Mohammad Nayeem" w:date="2020-02-28T12:53:00Z">
              <w:r w:rsidRPr="00F71B20">
                <w:rPr>
                  <w:rFonts w:ascii="Times New Roman" w:eastAsia="Times New Roman" w:hAnsi="Times New Roman" w:cs="Times New Roman"/>
                  <w:b/>
                  <w:sz w:val="24"/>
                  <w:szCs w:val="24"/>
                </w:rPr>
                <w:t>E</w:t>
              </w:r>
            </w:ins>
            <w:del w:id="2559" w:author="Mohammad Nayeem" w:date="2020-02-28T12:53:00Z">
              <w:r w:rsidRPr="00F71B20" w:rsidDel="00603366">
                <w:rPr>
                  <w:rFonts w:ascii="Times New Roman" w:eastAsia="Times New Roman" w:hAnsi="Times New Roman" w:cs="Times New Roman"/>
                  <w:b/>
                  <w:sz w:val="24"/>
                  <w:szCs w:val="24"/>
                  <w:rPrChange w:id="2560" w:author="Mohammad Nayeem" w:date="2020-03-05T15:43:00Z">
                    <w:rPr>
                      <w:rFonts w:ascii="Times New Roman" w:eastAsia="Times New Roman" w:hAnsi="Times New Roman" w:cs="Times New Roman"/>
                      <w:b/>
                    </w:rPr>
                  </w:rPrChange>
                </w:rPr>
                <w:delText>Mother's e</w:delText>
              </w:r>
            </w:del>
            <w:r w:rsidRPr="00F71B20">
              <w:rPr>
                <w:rFonts w:ascii="Times New Roman" w:eastAsia="Times New Roman" w:hAnsi="Times New Roman" w:cs="Times New Roman"/>
                <w:b/>
                <w:sz w:val="24"/>
                <w:szCs w:val="24"/>
                <w:rPrChange w:id="2561" w:author="Mohammad Nayeem" w:date="2020-03-05T15:43:00Z">
                  <w:rPr>
                    <w:rFonts w:ascii="Times New Roman" w:eastAsia="Times New Roman" w:hAnsi="Times New Roman" w:cs="Times New Roman"/>
                    <w:b/>
                  </w:rPr>
                </w:rPrChange>
              </w:rPr>
              <w:t>ducation</w:t>
            </w:r>
            <w:ins w:id="2562" w:author="Mohammad Nayeem" w:date="2020-02-28T12:53:00Z">
              <w:r w:rsidRPr="00F71B20">
                <w:rPr>
                  <w:rFonts w:ascii="Times New Roman" w:eastAsia="Times New Roman" w:hAnsi="Times New Roman" w:cs="Times New Roman"/>
                  <w:b/>
                  <w:sz w:val="24"/>
                  <w:szCs w:val="24"/>
                </w:rPr>
                <w:t>al level (mother)</w:t>
              </w:r>
            </w:ins>
          </w:p>
        </w:tc>
      </w:tr>
      <w:tr w:rsidR="00207E9D" w:rsidRPr="00F71B20" w14:paraId="70AB4E09"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BE7A0E" w14:textId="77777777" w:rsidR="00207E9D" w:rsidRPr="00F71B20" w:rsidRDefault="00207E9D">
            <w:pPr>
              <w:spacing w:after="0" w:line="240" w:lineRule="auto"/>
              <w:rPr>
                <w:rFonts w:ascii="Times New Roman" w:hAnsi="Times New Roman" w:cs="Times New Roman"/>
                <w:sz w:val="24"/>
                <w:szCs w:val="24"/>
                <w:rPrChange w:id="256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64" w:author="Mohammad Nayeem" w:date="2020-03-05T15:43:00Z">
                  <w:rPr>
                    <w:rFonts w:ascii="Times New Roman" w:eastAsia="Times New Roman" w:hAnsi="Times New Roman" w:cs="Times New Roman"/>
                  </w:rPr>
                </w:rPrChange>
              </w:rPr>
              <w:t>None</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5D2348" w14:textId="77777777" w:rsidR="00207E9D" w:rsidRPr="00F71B20" w:rsidRDefault="00207E9D">
            <w:pPr>
              <w:spacing w:after="0" w:line="240" w:lineRule="auto"/>
              <w:rPr>
                <w:rFonts w:ascii="Times New Roman" w:hAnsi="Times New Roman" w:cs="Times New Roman"/>
                <w:sz w:val="24"/>
                <w:szCs w:val="24"/>
                <w:rPrChange w:id="256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66" w:author="Mohammad Nayeem" w:date="2020-03-05T15:43:00Z">
                  <w:rPr>
                    <w:rFonts w:ascii="Times New Roman" w:eastAsia="Times New Roman" w:hAnsi="Times New Roman" w:cs="Times New Roman"/>
                  </w:rPr>
                </w:rPrChange>
              </w:rPr>
              <w:t>0.92</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81F63D6" w14:textId="77777777" w:rsidR="00207E9D" w:rsidRPr="00F71B20" w:rsidRDefault="00207E9D">
            <w:pPr>
              <w:spacing w:after="0" w:line="240" w:lineRule="auto"/>
              <w:rPr>
                <w:rFonts w:ascii="Times New Roman" w:hAnsi="Times New Roman" w:cs="Times New Roman"/>
                <w:sz w:val="24"/>
                <w:szCs w:val="24"/>
                <w:rPrChange w:id="256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68" w:author="Mohammad Nayeem" w:date="2020-03-05T15:43:00Z">
                  <w:rPr>
                    <w:rFonts w:ascii="Times New Roman" w:eastAsia="Times New Roman" w:hAnsi="Times New Roman" w:cs="Times New Roman"/>
                  </w:rPr>
                </w:rPrChange>
              </w:rPr>
              <w:t>0.86-0.98</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45EB0C" w14:textId="77777777" w:rsidR="00207E9D" w:rsidRPr="00F71B20" w:rsidRDefault="00207E9D">
            <w:pPr>
              <w:spacing w:after="0" w:line="240" w:lineRule="auto"/>
              <w:rPr>
                <w:rFonts w:ascii="Times New Roman" w:hAnsi="Times New Roman" w:cs="Times New Roman"/>
                <w:sz w:val="24"/>
                <w:szCs w:val="24"/>
                <w:rPrChange w:id="256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70" w:author="Mohammad Nayeem" w:date="2020-03-05T15:43:00Z">
                  <w:rPr>
                    <w:rFonts w:ascii="Times New Roman" w:eastAsia="Times New Roman" w:hAnsi="Times New Roman" w:cs="Times New Roman"/>
                  </w:rPr>
                </w:rPrChange>
              </w:rPr>
              <w:t>0.007</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057112F" w14:textId="77777777" w:rsidR="00207E9D" w:rsidRPr="00F71B20" w:rsidRDefault="00207E9D">
            <w:pPr>
              <w:spacing w:after="0" w:line="240" w:lineRule="auto"/>
              <w:rPr>
                <w:rFonts w:ascii="Times New Roman" w:hAnsi="Times New Roman" w:cs="Times New Roman"/>
                <w:sz w:val="24"/>
                <w:szCs w:val="24"/>
                <w:rPrChange w:id="257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572" w:author="Mohammad Nayeem" w:date="2020-03-05T15:43:00Z">
                  <w:rPr>
                    <w:rFonts w:ascii="Times New Roman" w:hAnsi="Times New Roman" w:cs="Times New Roman"/>
                  </w:rPr>
                </w:rPrChange>
              </w:rPr>
              <w:t>0.89</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73B3283" w14:textId="77777777" w:rsidR="00207E9D" w:rsidRPr="00F71B20" w:rsidRDefault="00207E9D">
            <w:pPr>
              <w:spacing w:after="0" w:line="240" w:lineRule="auto"/>
              <w:rPr>
                <w:rFonts w:ascii="Times New Roman" w:hAnsi="Times New Roman" w:cs="Times New Roman"/>
                <w:sz w:val="24"/>
                <w:szCs w:val="24"/>
                <w:rPrChange w:id="257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74" w:author="Mohammad Nayeem" w:date="2020-03-05T15:43:00Z">
                  <w:rPr>
                    <w:rFonts w:ascii="Times New Roman" w:eastAsia="Times New Roman" w:hAnsi="Times New Roman" w:cs="Times New Roman"/>
                  </w:rPr>
                </w:rPrChange>
              </w:rPr>
              <w:t>0.75-1.05</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0D776D" w14:textId="77777777" w:rsidR="00207E9D" w:rsidRPr="00F71B20" w:rsidRDefault="00207E9D">
            <w:pPr>
              <w:spacing w:after="0" w:line="240" w:lineRule="auto"/>
              <w:rPr>
                <w:rFonts w:ascii="Times New Roman" w:hAnsi="Times New Roman" w:cs="Times New Roman"/>
                <w:sz w:val="24"/>
                <w:szCs w:val="24"/>
                <w:rPrChange w:id="257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76" w:author="Mohammad Nayeem" w:date="2020-03-05T15:43:00Z">
                  <w:rPr>
                    <w:rFonts w:ascii="Times New Roman" w:eastAsia="Times New Roman" w:hAnsi="Times New Roman" w:cs="Times New Roman"/>
                  </w:rPr>
                </w:rPrChange>
              </w:rPr>
              <w:t>0.166</w:t>
            </w:r>
          </w:p>
        </w:tc>
      </w:tr>
      <w:tr w:rsidR="00207E9D" w:rsidRPr="00F71B20" w14:paraId="2E8A028C"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DDAD5F" w14:textId="77777777" w:rsidR="00207E9D" w:rsidRPr="00F71B20" w:rsidRDefault="00207E9D">
            <w:pPr>
              <w:spacing w:after="0" w:line="240" w:lineRule="auto"/>
              <w:rPr>
                <w:rFonts w:ascii="Times New Roman" w:hAnsi="Times New Roman" w:cs="Times New Roman"/>
                <w:sz w:val="24"/>
                <w:szCs w:val="24"/>
                <w:rPrChange w:id="257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78" w:author="Mohammad Nayeem" w:date="2020-03-05T15:43:00Z">
                  <w:rPr>
                    <w:rFonts w:ascii="Times New Roman" w:eastAsia="Times New Roman" w:hAnsi="Times New Roman" w:cs="Times New Roman"/>
                  </w:rPr>
                </w:rPrChange>
              </w:rPr>
              <w:t>Primary incomplete</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510A53" w14:textId="77777777" w:rsidR="00207E9D" w:rsidRPr="00F71B20" w:rsidRDefault="00207E9D">
            <w:pPr>
              <w:spacing w:after="0" w:line="240" w:lineRule="auto"/>
              <w:rPr>
                <w:rFonts w:ascii="Times New Roman" w:hAnsi="Times New Roman" w:cs="Times New Roman"/>
                <w:sz w:val="24"/>
                <w:szCs w:val="24"/>
                <w:rPrChange w:id="257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580" w:author="Mohammad Nayeem" w:date="2020-03-05T15:43:00Z">
                  <w:rPr>
                    <w:rFonts w:ascii="Times New Roman" w:hAnsi="Times New Roman" w:cs="Times New Roman"/>
                  </w:rPr>
                </w:rPrChange>
              </w:rPr>
              <w:t>0.94</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05F2E3" w14:textId="77777777" w:rsidR="00207E9D" w:rsidRPr="00F71B20" w:rsidRDefault="00207E9D">
            <w:pPr>
              <w:spacing w:after="0" w:line="240" w:lineRule="auto"/>
              <w:rPr>
                <w:rFonts w:ascii="Times New Roman" w:hAnsi="Times New Roman" w:cs="Times New Roman"/>
                <w:sz w:val="24"/>
                <w:szCs w:val="24"/>
                <w:rPrChange w:id="258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82" w:author="Mohammad Nayeem" w:date="2020-03-05T15:43:00Z">
                  <w:rPr>
                    <w:rFonts w:ascii="Times New Roman" w:eastAsia="Times New Roman" w:hAnsi="Times New Roman" w:cs="Times New Roman"/>
                  </w:rPr>
                </w:rPrChange>
              </w:rPr>
              <w:t>0.89-0.99</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43B50C" w14:textId="77777777" w:rsidR="00207E9D" w:rsidRPr="00F71B20" w:rsidRDefault="00207E9D">
            <w:pPr>
              <w:spacing w:after="0" w:line="240" w:lineRule="auto"/>
              <w:rPr>
                <w:rFonts w:ascii="Times New Roman" w:hAnsi="Times New Roman" w:cs="Times New Roman"/>
                <w:sz w:val="24"/>
                <w:szCs w:val="24"/>
                <w:rPrChange w:id="258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84" w:author="Mohammad Nayeem" w:date="2020-03-05T15:43:00Z">
                  <w:rPr>
                    <w:rFonts w:ascii="Times New Roman" w:eastAsia="Times New Roman" w:hAnsi="Times New Roman" w:cs="Times New Roman"/>
                  </w:rPr>
                </w:rPrChange>
              </w:rPr>
              <w:t>0.049</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8856B3F" w14:textId="77777777" w:rsidR="00207E9D" w:rsidRPr="00F71B20" w:rsidRDefault="00207E9D">
            <w:pPr>
              <w:spacing w:after="0" w:line="240" w:lineRule="auto"/>
              <w:rPr>
                <w:rFonts w:ascii="Times New Roman" w:hAnsi="Times New Roman" w:cs="Times New Roman"/>
                <w:sz w:val="24"/>
                <w:szCs w:val="24"/>
                <w:rPrChange w:id="258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86" w:author="Mohammad Nayeem" w:date="2020-03-05T15:43:00Z">
                  <w:rPr>
                    <w:rFonts w:ascii="Times New Roman" w:eastAsia="Times New Roman" w:hAnsi="Times New Roman" w:cs="Times New Roman"/>
                  </w:rPr>
                </w:rPrChange>
              </w:rPr>
              <w:t>0.91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701A37" w14:textId="77777777" w:rsidR="00207E9D" w:rsidRPr="00F71B20" w:rsidRDefault="00207E9D">
            <w:pPr>
              <w:spacing w:after="0" w:line="240" w:lineRule="auto"/>
              <w:rPr>
                <w:rFonts w:ascii="Times New Roman" w:hAnsi="Times New Roman" w:cs="Times New Roman"/>
                <w:sz w:val="24"/>
                <w:szCs w:val="24"/>
                <w:rPrChange w:id="258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88" w:author="Mohammad Nayeem" w:date="2020-03-05T15:43:00Z">
                  <w:rPr>
                    <w:rFonts w:ascii="Times New Roman" w:eastAsia="Times New Roman" w:hAnsi="Times New Roman" w:cs="Times New Roman"/>
                  </w:rPr>
                </w:rPrChange>
              </w:rPr>
              <w:t>0.81-1.03</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4AA9103" w14:textId="77777777" w:rsidR="00207E9D" w:rsidRPr="00F71B20" w:rsidRDefault="00207E9D">
            <w:pPr>
              <w:spacing w:after="0" w:line="240" w:lineRule="auto"/>
              <w:rPr>
                <w:rFonts w:ascii="Times New Roman" w:hAnsi="Times New Roman" w:cs="Times New Roman"/>
                <w:sz w:val="24"/>
                <w:szCs w:val="24"/>
                <w:rPrChange w:id="258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90" w:author="Mohammad Nayeem" w:date="2020-03-05T15:43:00Z">
                  <w:rPr>
                    <w:rFonts w:ascii="Times New Roman" w:eastAsia="Times New Roman" w:hAnsi="Times New Roman" w:cs="Times New Roman"/>
                  </w:rPr>
                </w:rPrChange>
              </w:rPr>
              <w:t>0.154</w:t>
            </w:r>
          </w:p>
        </w:tc>
      </w:tr>
      <w:tr w:rsidR="00207E9D" w:rsidRPr="00F71B20" w14:paraId="452AFDDB"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908242" w14:textId="77777777" w:rsidR="00207E9D" w:rsidRPr="00F71B20" w:rsidRDefault="00207E9D">
            <w:pPr>
              <w:spacing w:after="0" w:line="240" w:lineRule="auto"/>
              <w:rPr>
                <w:rFonts w:ascii="Times New Roman" w:eastAsia="Times New Roman" w:hAnsi="Times New Roman" w:cs="Times New Roman"/>
                <w:sz w:val="24"/>
                <w:szCs w:val="24"/>
                <w:rPrChange w:id="2591"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592" w:author="Mohammad Nayeem" w:date="2020-03-05T15:43:00Z">
                  <w:rPr>
                    <w:rFonts w:ascii="Times New Roman" w:eastAsia="Times New Roman" w:hAnsi="Times New Roman" w:cs="Times New Roman"/>
                  </w:rPr>
                </w:rPrChange>
              </w:rPr>
              <w:t>Primary</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5E2102A" w14:textId="77777777" w:rsidR="00207E9D" w:rsidRPr="00F71B20" w:rsidRDefault="00207E9D">
            <w:pPr>
              <w:spacing w:after="0" w:line="240" w:lineRule="auto"/>
              <w:rPr>
                <w:rFonts w:ascii="Times New Roman" w:hAnsi="Times New Roman" w:cs="Times New Roman"/>
                <w:sz w:val="24"/>
                <w:szCs w:val="24"/>
                <w:rPrChange w:id="259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94" w:author="Mohammad Nayeem" w:date="2020-03-05T15:43:00Z">
                  <w:rPr>
                    <w:rFonts w:ascii="Times New Roman" w:eastAsia="Times New Roman" w:hAnsi="Times New Roman" w:cs="Times New Roman"/>
                  </w:rPr>
                </w:rPrChange>
              </w:rPr>
              <w:t>0.97</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931491" w14:textId="77777777" w:rsidR="00207E9D" w:rsidRPr="00F71B20" w:rsidRDefault="00207E9D">
            <w:pPr>
              <w:spacing w:after="0" w:line="240" w:lineRule="auto"/>
              <w:rPr>
                <w:rFonts w:ascii="Times New Roman" w:hAnsi="Times New Roman" w:cs="Times New Roman"/>
                <w:sz w:val="24"/>
                <w:szCs w:val="24"/>
                <w:rPrChange w:id="259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96" w:author="Mohammad Nayeem" w:date="2020-03-05T15:43:00Z">
                  <w:rPr>
                    <w:rFonts w:ascii="Times New Roman" w:eastAsia="Times New Roman" w:hAnsi="Times New Roman" w:cs="Times New Roman"/>
                  </w:rPr>
                </w:rPrChange>
              </w:rPr>
              <w:t>0.92-1.03</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188DB70" w14:textId="77777777" w:rsidR="00207E9D" w:rsidRPr="00F71B20" w:rsidRDefault="00207E9D">
            <w:pPr>
              <w:spacing w:after="0" w:line="240" w:lineRule="auto"/>
              <w:rPr>
                <w:rFonts w:ascii="Times New Roman" w:hAnsi="Times New Roman" w:cs="Times New Roman"/>
                <w:sz w:val="24"/>
                <w:szCs w:val="24"/>
                <w:rPrChange w:id="259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598" w:author="Mohammad Nayeem" w:date="2020-03-05T15:43:00Z">
                  <w:rPr>
                    <w:rFonts w:ascii="Times New Roman" w:eastAsia="Times New Roman" w:hAnsi="Times New Roman" w:cs="Times New Roman"/>
                  </w:rPr>
                </w:rPrChange>
              </w:rPr>
              <w:t>0.320</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A572C95" w14:textId="77777777" w:rsidR="00207E9D" w:rsidRPr="00F71B20" w:rsidRDefault="00207E9D">
            <w:pPr>
              <w:spacing w:after="0" w:line="240" w:lineRule="auto"/>
              <w:rPr>
                <w:rFonts w:ascii="Times New Roman" w:eastAsia="Times New Roman" w:hAnsi="Times New Roman" w:cs="Times New Roman"/>
                <w:sz w:val="24"/>
                <w:szCs w:val="24"/>
                <w:rPrChange w:id="2599"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600" w:author="Mohammad Nayeem" w:date="2020-03-05T15:43:00Z">
                  <w:rPr>
                    <w:rFonts w:ascii="Times New Roman" w:eastAsia="Times New Roman" w:hAnsi="Times New Roman" w:cs="Times New Roman"/>
                  </w:rPr>
                </w:rPrChange>
              </w:rPr>
              <w:t>0.98</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562241" w14:textId="77777777" w:rsidR="00207E9D" w:rsidRPr="00F71B20" w:rsidRDefault="00207E9D">
            <w:pPr>
              <w:spacing w:after="0" w:line="240" w:lineRule="auto"/>
              <w:rPr>
                <w:rFonts w:ascii="Times New Roman" w:eastAsia="Times New Roman" w:hAnsi="Times New Roman" w:cs="Times New Roman"/>
                <w:sz w:val="24"/>
                <w:szCs w:val="24"/>
                <w:rPrChange w:id="2601"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602" w:author="Mohammad Nayeem" w:date="2020-03-05T15:43:00Z">
                  <w:rPr>
                    <w:rFonts w:ascii="Times New Roman" w:eastAsia="Times New Roman" w:hAnsi="Times New Roman" w:cs="Times New Roman"/>
                  </w:rPr>
                </w:rPrChange>
              </w:rPr>
              <w:t>0.87-1.11</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C6CCE17" w14:textId="77777777" w:rsidR="00207E9D" w:rsidRPr="00F71B20" w:rsidRDefault="00207E9D">
            <w:pPr>
              <w:spacing w:after="0" w:line="240" w:lineRule="auto"/>
              <w:rPr>
                <w:rFonts w:ascii="Times New Roman" w:eastAsia="Times New Roman" w:hAnsi="Times New Roman" w:cs="Times New Roman"/>
                <w:sz w:val="24"/>
                <w:szCs w:val="24"/>
                <w:rPrChange w:id="2603"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604" w:author="Mohammad Nayeem" w:date="2020-03-05T15:43:00Z">
                  <w:rPr>
                    <w:rFonts w:ascii="Times New Roman" w:eastAsia="Times New Roman" w:hAnsi="Times New Roman" w:cs="Times New Roman"/>
                  </w:rPr>
                </w:rPrChange>
              </w:rPr>
              <w:t>0.780</w:t>
            </w:r>
          </w:p>
        </w:tc>
      </w:tr>
      <w:tr w:rsidR="00207E9D" w:rsidRPr="00F71B20" w14:paraId="0AAE83D1"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598890" w14:textId="77777777" w:rsidR="00207E9D" w:rsidRPr="00F71B20" w:rsidRDefault="00207E9D">
            <w:pPr>
              <w:spacing w:after="0" w:line="240" w:lineRule="auto"/>
              <w:rPr>
                <w:rFonts w:ascii="Times New Roman" w:hAnsi="Times New Roman" w:cs="Times New Roman"/>
                <w:sz w:val="24"/>
                <w:szCs w:val="24"/>
                <w:rPrChange w:id="260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06" w:author="Mohammad Nayeem" w:date="2020-03-05T15:43:00Z">
                  <w:rPr>
                    <w:rFonts w:ascii="Times New Roman" w:eastAsia="Times New Roman" w:hAnsi="Times New Roman" w:cs="Times New Roman"/>
                  </w:rPr>
                </w:rPrChange>
              </w:rPr>
              <w:t>Secondary incomplete</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D8B32A" w14:textId="77777777" w:rsidR="00207E9D" w:rsidRPr="00F71B20" w:rsidRDefault="00207E9D">
            <w:pPr>
              <w:spacing w:after="0" w:line="240" w:lineRule="auto"/>
              <w:rPr>
                <w:rFonts w:ascii="Times New Roman" w:eastAsia="Times New Roman" w:hAnsi="Times New Roman" w:cs="Times New Roman"/>
                <w:sz w:val="24"/>
                <w:szCs w:val="24"/>
                <w:rPrChange w:id="2607"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608" w:author="Mohammad Nayeem" w:date="2020-03-05T15:43:00Z">
                  <w:rPr>
                    <w:rFonts w:ascii="Times New Roman" w:eastAsia="Times New Roman" w:hAnsi="Times New Roman" w:cs="Times New Roman"/>
                  </w:rPr>
                </w:rPrChange>
              </w:rPr>
              <w:t>0.98</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5E043D" w14:textId="77777777" w:rsidR="00207E9D" w:rsidRPr="00F71B20" w:rsidRDefault="00207E9D">
            <w:pPr>
              <w:spacing w:after="0" w:line="240" w:lineRule="auto"/>
              <w:rPr>
                <w:rFonts w:ascii="Times New Roman" w:eastAsia="Times New Roman" w:hAnsi="Times New Roman" w:cs="Times New Roman"/>
                <w:sz w:val="24"/>
                <w:szCs w:val="24"/>
                <w:rPrChange w:id="2609"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610" w:author="Mohammad Nayeem" w:date="2020-03-05T15:43:00Z">
                  <w:rPr>
                    <w:rFonts w:ascii="Times New Roman" w:eastAsia="Times New Roman" w:hAnsi="Times New Roman" w:cs="Times New Roman"/>
                  </w:rPr>
                </w:rPrChange>
              </w:rPr>
              <w:t>0.92-1.04</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3D5518D" w14:textId="77777777" w:rsidR="00207E9D" w:rsidRPr="00F71B20" w:rsidRDefault="00207E9D">
            <w:pPr>
              <w:spacing w:after="0" w:line="240" w:lineRule="auto"/>
              <w:rPr>
                <w:rFonts w:ascii="Times New Roman" w:eastAsia="Times New Roman" w:hAnsi="Times New Roman" w:cs="Times New Roman"/>
                <w:sz w:val="24"/>
                <w:szCs w:val="24"/>
                <w:rPrChange w:id="2611"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612" w:author="Mohammad Nayeem" w:date="2020-03-05T15:43:00Z">
                  <w:rPr>
                    <w:rFonts w:ascii="Times New Roman" w:eastAsia="Times New Roman" w:hAnsi="Times New Roman" w:cs="Times New Roman"/>
                  </w:rPr>
                </w:rPrChange>
              </w:rPr>
              <w:t>0.577</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A693AB" w14:textId="77777777" w:rsidR="00207E9D" w:rsidRPr="00F71B20" w:rsidRDefault="00207E9D">
            <w:pPr>
              <w:spacing w:after="0" w:line="240" w:lineRule="auto"/>
              <w:rPr>
                <w:rFonts w:ascii="Times New Roman" w:hAnsi="Times New Roman" w:cs="Times New Roman"/>
                <w:sz w:val="24"/>
                <w:szCs w:val="24"/>
                <w:rPrChange w:id="261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14" w:author="Mohammad Nayeem" w:date="2020-03-05T15:43:00Z">
                  <w:rPr>
                    <w:rFonts w:ascii="Times New Roman" w:eastAsia="Times New Roman" w:hAnsi="Times New Roman" w:cs="Times New Roman"/>
                  </w:rPr>
                </w:rPrChange>
              </w:rPr>
              <w:t>-</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7BF44A" w14:textId="77777777" w:rsidR="00207E9D" w:rsidRPr="00F71B20" w:rsidRDefault="00207E9D">
            <w:pPr>
              <w:spacing w:after="0" w:line="240" w:lineRule="auto"/>
              <w:rPr>
                <w:rFonts w:ascii="Times New Roman" w:hAnsi="Times New Roman" w:cs="Times New Roman"/>
                <w:sz w:val="24"/>
                <w:szCs w:val="24"/>
                <w:rPrChange w:id="261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616" w:author="Mohammad Nayeem" w:date="2020-03-05T15:43:00Z">
                  <w:rPr>
                    <w:rFonts w:ascii="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57ADAC" w14:textId="77777777" w:rsidR="00207E9D" w:rsidRPr="00F71B20" w:rsidRDefault="00207E9D">
            <w:pPr>
              <w:spacing w:after="0" w:line="240" w:lineRule="auto"/>
              <w:rPr>
                <w:rFonts w:ascii="Times New Roman" w:hAnsi="Times New Roman" w:cs="Times New Roman"/>
                <w:sz w:val="24"/>
                <w:szCs w:val="24"/>
                <w:rPrChange w:id="261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618" w:author="Mohammad Nayeem" w:date="2020-03-05T15:43:00Z">
                  <w:rPr>
                    <w:rFonts w:ascii="Times New Roman" w:hAnsi="Times New Roman" w:cs="Times New Roman"/>
                  </w:rPr>
                </w:rPrChange>
              </w:rPr>
              <w:t>-</w:t>
            </w:r>
          </w:p>
        </w:tc>
      </w:tr>
      <w:tr w:rsidR="00207E9D" w:rsidRPr="00F71B20" w14:paraId="69CBDC65"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03A4B7" w14:textId="77777777" w:rsidR="00207E9D" w:rsidRPr="00F71B20" w:rsidRDefault="00207E9D">
            <w:pPr>
              <w:spacing w:after="0" w:line="240" w:lineRule="auto"/>
              <w:rPr>
                <w:rFonts w:ascii="Times New Roman" w:hAnsi="Times New Roman" w:cs="Times New Roman"/>
                <w:sz w:val="24"/>
                <w:szCs w:val="24"/>
                <w:rPrChange w:id="261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20" w:author="Mohammad Nayeem" w:date="2020-03-05T15:43:00Z">
                  <w:rPr>
                    <w:rFonts w:ascii="Times New Roman" w:eastAsia="Times New Roman" w:hAnsi="Times New Roman" w:cs="Times New Roman"/>
                  </w:rPr>
                </w:rPrChange>
              </w:rPr>
              <w:t>Secondary complete/higher</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AD2FEBB" w14:textId="77777777" w:rsidR="00207E9D" w:rsidRPr="00F71B20" w:rsidRDefault="00207E9D">
            <w:pPr>
              <w:spacing w:after="0" w:line="240" w:lineRule="auto"/>
              <w:rPr>
                <w:rFonts w:ascii="Times New Roman" w:hAnsi="Times New Roman" w:cs="Times New Roman"/>
                <w:sz w:val="24"/>
                <w:szCs w:val="24"/>
                <w:rPrChange w:id="262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22" w:author="Mohammad Nayeem" w:date="2020-03-05T15:43:00Z">
                  <w:rPr>
                    <w:rFonts w:ascii="Times New Roman" w:eastAsia="Times New Roman" w:hAnsi="Times New Roman" w:cs="Times New Roman"/>
                  </w:rPr>
                </w:rPrChange>
              </w:rPr>
              <w:t>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834E9D" w14:textId="77777777" w:rsidR="00207E9D" w:rsidRPr="00F71B20" w:rsidRDefault="00207E9D">
            <w:pPr>
              <w:spacing w:after="0" w:line="240" w:lineRule="auto"/>
              <w:rPr>
                <w:rFonts w:ascii="Times New Roman" w:hAnsi="Times New Roman" w:cs="Times New Roman"/>
                <w:sz w:val="24"/>
                <w:szCs w:val="24"/>
                <w:rPrChange w:id="262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24"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6B881E" w14:textId="77777777" w:rsidR="00207E9D" w:rsidRPr="00F71B20" w:rsidRDefault="00207E9D">
            <w:pPr>
              <w:spacing w:after="0" w:line="240" w:lineRule="auto"/>
              <w:rPr>
                <w:rFonts w:ascii="Times New Roman" w:hAnsi="Times New Roman" w:cs="Times New Roman"/>
                <w:sz w:val="24"/>
                <w:szCs w:val="24"/>
                <w:rPrChange w:id="262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26"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351D1C0" w14:textId="77777777" w:rsidR="00207E9D" w:rsidRPr="00F71B20" w:rsidRDefault="00207E9D">
            <w:pPr>
              <w:spacing w:after="0" w:line="240" w:lineRule="auto"/>
              <w:rPr>
                <w:rFonts w:ascii="Times New Roman" w:hAnsi="Times New Roman" w:cs="Times New Roman"/>
                <w:sz w:val="24"/>
                <w:szCs w:val="24"/>
                <w:rPrChange w:id="262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28" w:author="Mohammad Nayeem" w:date="2020-03-05T15:43:00Z">
                  <w:rPr>
                    <w:rFonts w:ascii="Times New Roman" w:eastAsia="Times New Roman" w:hAnsi="Times New Roman" w:cs="Times New Roman"/>
                  </w:rPr>
                </w:rPrChange>
              </w:rPr>
              <w:t>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4E866F9" w14:textId="77777777" w:rsidR="00207E9D" w:rsidRPr="00F71B20" w:rsidRDefault="00207E9D">
            <w:pPr>
              <w:spacing w:after="0" w:line="240" w:lineRule="auto"/>
              <w:rPr>
                <w:rFonts w:ascii="Times New Roman" w:hAnsi="Times New Roman" w:cs="Times New Roman"/>
                <w:sz w:val="24"/>
                <w:szCs w:val="24"/>
                <w:rPrChange w:id="262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30" w:author="Mohammad Nayeem" w:date="2020-03-05T15:43:00Z">
                  <w:rPr>
                    <w:rFonts w:ascii="Times New Roman" w:eastAsia="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2C34F74" w14:textId="77777777" w:rsidR="00207E9D" w:rsidRPr="00F71B20" w:rsidRDefault="00207E9D">
            <w:pPr>
              <w:spacing w:after="0" w:line="240" w:lineRule="auto"/>
              <w:rPr>
                <w:rFonts w:ascii="Times New Roman" w:hAnsi="Times New Roman" w:cs="Times New Roman"/>
                <w:sz w:val="24"/>
                <w:szCs w:val="24"/>
                <w:rPrChange w:id="263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32" w:author="Mohammad Nayeem" w:date="2020-03-05T15:43:00Z">
                  <w:rPr>
                    <w:rFonts w:ascii="Times New Roman" w:eastAsia="Times New Roman" w:hAnsi="Times New Roman" w:cs="Times New Roman"/>
                  </w:rPr>
                </w:rPrChange>
              </w:rPr>
              <w:t>-</w:t>
            </w:r>
          </w:p>
        </w:tc>
      </w:tr>
      <w:tr w:rsidR="00207E9D" w:rsidRPr="00F71B20" w14:paraId="69343A6B"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CD304EE" w14:textId="77777777" w:rsidR="00207E9D" w:rsidRPr="00F71B20" w:rsidRDefault="00207E9D">
            <w:pPr>
              <w:spacing w:after="0" w:line="240" w:lineRule="auto"/>
              <w:rPr>
                <w:rFonts w:ascii="Times New Roman" w:hAnsi="Times New Roman" w:cs="Times New Roman"/>
                <w:sz w:val="24"/>
                <w:szCs w:val="24"/>
                <w:rPrChange w:id="2633" w:author="Mohammad Nayeem" w:date="2020-03-05T15:43:00Z">
                  <w:rPr>
                    <w:rFonts w:ascii="Times New Roman" w:hAnsi="Times New Roman" w:cs="Times New Roman"/>
                  </w:rPr>
                </w:rPrChange>
              </w:rPr>
            </w:pPr>
            <w:r w:rsidRPr="00F71B20">
              <w:rPr>
                <w:rFonts w:ascii="Times New Roman" w:eastAsia="Times New Roman" w:hAnsi="Times New Roman" w:cs="Times New Roman"/>
                <w:b/>
                <w:sz w:val="24"/>
                <w:szCs w:val="24"/>
                <w:rPrChange w:id="2634" w:author="Mohammad Nayeem" w:date="2020-03-05T15:43:00Z">
                  <w:rPr>
                    <w:rFonts w:ascii="Times New Roman" w:eastAsia="Times New Roman" w:hAnsi="Times New Roman" w:cs="Times New Roman"/>
                    <w:b/>
                  </w:rPr>
                </w:rPrChange>
              </w:rPr>
              <w:t>Wealth Index</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670EA10" w14:textId="77777777" w:rsidR="00207E9D" w:rsidRPr="00F71B20" w:rsidRDefault="00207E9D">
            <w:pPr>
              <w:spacing w:after="0" w:line="240" w:lineRule="auto"/>
              <w:rPr>
                <w:rFonts w:ascii="Times New Roman" w:eastAsia="Calibri" w:hAnsi="Times New Roman" w:cs="Times New Roman"/>
                <w:sz w:val="24"/>
                <w:szCs w:val="24"/>
                <w:rPrChange w:id="2635" w:author="Mohammad Nayeem" w:date="2020-03-05T15:43:00Z">
                  <w:rPr>
                    <w:rFonts w:ascii="Times New Roman" w:eastAsia="Calibri" w:hAnsi="Times New Roman" w:cs="Times New Roman"/>
                  </w:rPr>
                </w:rPrChange>
              </w:rPr>
            </w:pP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D04C37" w14:textId="77777777" w:rsidR="00207E9D" w:rsidRPr="00F71B20" w:rsidRDefault="00207E9D">
            <w:pPr>
              <w:spacing w:after="0" w:line="240" w:lineRule="auto"/>
              <w:rPr>
                <w:rFonts w:ascii="Times New Roman" w:eastAsia="Calibri" w:hAnsi="Times New Roman" w:cs="Times New Roman"/>
                <w:sz w:val="24"/>
                <w:szCs w:val="24"/>
                <w:rPrChange w:id="2636" w:author="Mohammad Nayeem" w:date="2020-03-05T15:43:00Z">
                  <w:rPr>
                    <w:rFonts w:ascii="Times New Roman" w:eastAsia="Calibri" w:hAnsi="Times New Roman" w:cs="Times New Roman"/>
                  </w:rPr>
                </w:rPrChange>
              </w:rPr>
            </w:pP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608C31C" w14:textId="77777777" w:rsidR="00207E9D" w:rsidRPr="00F71B20" w:rsidRDefault="00207E9D">
            <w:pPr>
              <w:spacing w:after="0" w:line="240" w:lineRule="auto"/>
              <w:rPr>
                <w:rFonts w:ascii="Times New Roman" w:eastAsia="Calibri" w:hAnsi="Times New Roman" w:cs="Times New Roman"/>
                <w:sz w:val="24"/>
                <w:szCs w:val="24"/>
                <w:rPrChange w:id="2637" w:author="Mohammad Nayeem" w:date="2020-03-05T15:43:00Z">
                  <w:rPr>
                    <w:rFonts w:ascii="Times New Roman" w:eastAsia="Calibri" w:hAnsi="Times New Roman" w:cs="Times New Roman"/>
                  </w:rPr>
                </w:rPrChange>
              </w:rPr>
            </w:pP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31B695" w14:textId="77777777" w:rsidR="00207E9D" w:rsidRPr="00F71B20" w:rsidRDefault="00207E9D">
            <w:pPr>
              <w:spacing w:after="0" w:line="240" w:lineRule="auto"/>
              <w:rPr>
                <w:rFonts w:ascii="Times New Roman" w:hAnsi="Times New Roman" w:cs="Times New Roman"/>
                <w:sz w:val="24"/>
                <w:szCs w:val="24"/>
                <w:rPrChange w:id="2638" w:author="Mohammad Nayeem" w:date="2020-03-05T15:43:00Z">
                  <w:rPr>
                    <w:rFonts w:ascii="Times New Roman" w:hAnsi="Times New Roman" w:cs="Times New Roman"/>
                  </w:rPr>
                </w:rPrChange>
              </w:rPr>
            </w:pP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3362874" w14:textId="77777777" w:rsidR="00207E9D" w:rsidRPr="00F71B20" w:rsidRDefault="00207E9D">
            <w:pPr>
              <w:spacing w:after="0" w:line="240" w:lineRule="auto"/>
              <w:rPr>
                <w:rFonts w:ascii="Times New Roman" w:hAnsi="Times New Roman" w:cs="Times New Roman"/>
                <w:sz w:val="24"/>
                <w:szCs w:val="24"/>
                <w:rPrChange w:id="2639" w:author="Mohammad Nayeem" w:date="2020-03-05T15:43:00Z">
                  <w:rPr>
                    <w:rFonts w:ascii="Times New Roman" w:hAnsi="Times New Roman" w:cs="Times New Roman"/>
                  </w:rPr>
                </w:rPrChange>
              </w:rPr>
            </w:pP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FBAB810" w14:textId="77777777" w:rsidR="00207E9D" w:rsidRPr="00F71B20" w:rsidRDefault="00207E9D">
            <w:pPr>
              <w:spacing w:after="0" w:line="240" w:lineRule="auto"/>
              <w:rPr>
                <w:rFonts w:ascii="Times New Roman" w:hAnsi="Times New Roman" w:cs="Times New Roman"/>
                <w:sz w:val="24"/>
                <w:szCs w:val="24"/>
                <w:rPrChange w:id="2640" w:author="Mohammad Nayeem" w:date="2020-03-05T15:43:00Z">
                  <w:rPr>
                    <w:rFonts w:ascii="Times New Roman" w:hAnsi="Times New Roman" w:cs="Times New Roman"/>
                  </w:rPr>
                </w:rPrChange>
              </w:rPr>
            </w:pPr>
          </w:p>
        </w:tc>
      </w:tr>
      <w:tr w:rsidR="00207E9D" w:rsidRPr="00F71B20" w14:paraId="5F882575"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3B1F769" w14:textId="77777777" w:rsidR="00207E9D" w:rsidRPr="00F71B20" w:rsidRDefault="00207E9D">
            <w:pPr>
              <w:spacing w:after="0" w:line="240" w:lineRule="auto"/>
              <w:rPr>
                <w:rFonts w:ascii="Times New Roman" w:hAnsi="Times New Roman" w:cs="Times New Roman"/>
                <w:sz w:val="24"/>
                <w:szCs w:val="24"/>
                <w:rPrChange w:id="264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42" w:author="Mohammad Nayeem" w:date="2020-03-05T15:43:00Z">
                  <w:rPr>
                    <w:rFonts w:ascii="Times New Roman" w:eastAsia="Times New Roman" w:hAnsi="Times New Roman" w:cs="Times New Roman"/>
                  </w:rPr>
                </w:rPrChange>
              </w:rPr>
              <w:t>Richest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6D3722" w14:textId="77777777" w:rsidR="00207E9D" w:rsidRPr="00F71B20" w:rsidRDefault="00207E9D">
            <w:pPr>
              <w:spacing w:after="0" w:line="240" w:lineRule="auto"/>
              <w:rPr>
                <w:rFonts w:ascii="Times New Roman" w:hAnsi="Times New Roman" w:cs="Times New Roman"/>
                <w:sz w:val="24"/>
                <w:szCs w:val="24"/>
                <w:rPrChange w:id="264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644" w:author="Mohammad Nayeem" w:date="2020-03-05T15:43:00Z">
                  <w:rPr>
                    <w:rFonts w:ascii="Times New Roman" w:hAnsi="Times New Roman" w:cs="Times New Roman"/>
                  </w:rPr>
                </w:rPrChange>
              </w:rPr>
              <w:t>1.08</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E8F1D6" w14:textId="77777777" w:rsidR="00207E9D" w:rsidRPr="00F71B20" w:rsidRDefault="00207E9D">
            <w:pPr>
              <w:spacing w:after="0" w:line="240" w:lineRule="auto"/>
              <w:rPr>
                <w:rFonts w:ascii="Times New Roman" w:hAnsi="Times New Roman" w:cs="Times New Roman"/>
                <w:sz w:val="24"/>
                <w:szCs w:val="24"/>
                <w:rPrChange w:id="264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46" w:author="Mohammad Nayeem" w:date="2020-03-05T15:43:00Z">
                  <w:rPr>
                    <w:rFonts w:ascii="Times New Roman" w:eastAsia="Times New Roman" w:hAnsi="Times New Roman" w:cs="Times New Roman"/>
                  </w:rPr>
                </w:rPrChange>
              </w:rPr>
              <w:t>1.03-1.14</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0927A74" w14:textId="77777777" w:rsidR="00207E9D" w:rsidRPr="00F71B20" w:rsidRDefault="00207E9D">
            <w:pPr>
              <w:spacing w:after="0" w:line="240" w:lineRule="auto"/>
              <w:rPr>
                <w:rFonts w:ascii="Times New Roman" w:hAnsi="Times New Roman" w:cs="Times New Roman"/>
                <w:sz w:val="24"/>
                <w:szCs w:val="24"/>
                <w:rPrChange w:id="264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648" w:author="Mohammad Nayeem" w:date="2020-03-05T15:43:00Z">
                  <w:rPr>
                    <w:rFonts w:ascii="Times New Roman" w:hAnsi="Times New Roman" w:cs="Times New Roman"/>
                  </w:rPr>
                </w:rPrChange>
              </w:rPr>
              <w:t>0.003</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E709A91" w14:textId="77777777" w:rsidR="00207E9D" w:rsidRPr="00F71B20" w:rsidRDefault="00207E9D">
            <w:pPr>
              <w:spacing w:after="0" w:line="240" w:lineRule="auto"/>
              <w:rPr>
                <w:rFonts w:ascii="Times New Roman" w:hAnsi="Times New Roman" w:cs="Times New Roman"/>
                <w:sz w:val="24"/>
                <w:szCs w:val="24"/>
                <w:rPrChange w:id="264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50" w:author="Mohammad Nayeem" w:date="2020-03-05T15:43:00Z">
                  <w:rPr>
                    <w:rFonts w:ascii="Times New Roman" w:eastAsia="Times New Roman" w:hAnsi="Times New Roman" w:cs="Times New Roman"/>
                  </w:rPr>
                </w:rPrChange>
              </w:rPr>
              <w:t>1.17</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E69235" w14:textId="77777777" w:rsidR="00207E9D" w:rsidRPr="00F71B20" w:rsidRDefault="00207E9D">
            <w:pPr>
              <w:spacing w:after="0" w:line="240" w:lineRule="auto"/>
              <w:rPr>
                <w:rFonts w:ascii="Times New Roman" w:hAnsi="Times New Roman" w:cs="Times New Roman"/>
                <w:sz w:val="24"/>
                <w:szCs w:val="24"/>
                <w:rPrChange w:id="265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52" w:author="Mohammad Nayeem" w:date="2020-03-05T15:43:00Z">
                  <w:rPr>
                    <w:rFonts w:ascii="Times New Roman" w:eastAsia="Times New Roman" w:hAnsi="Times New Roman" w:cs="Times New Roman"/>
                  </w:rPr>
                </w:rPrChange>
              </w:rPr>
              <w:t>1.03-1.34</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883B374" w14:textId="77777777" w:rsidR="00207E9D" w:rsidRPr="00F71B20" w:rsidRDefault="00207E9D">
            <w:pPr>
              <w:spacing w:after="0" w:line="240" w:lineRule="auto"/>
              <w:rPr>
                <w:rFonts w:ascii="Times New Roman" w:hAnsi="Times New Roman" w:cs="Times New Roman"/>
                <w:sz w:val="24"/>
                <w:szCs w:val="24"/>
                <w:rPrChange w:id="265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54" w:author="Mohammad Nayeem" w:date="2020-03-05T15:43:00Z">
                  <w:rPr>
                    <w:rFonts w:ascii="Times New Roman" w:eastAsia="Times New Roman" w:hAnsi="Times New Roman" w:cs="Times New Roman"/>
                  </w:rPr>
                </w:rPrChange>
              </w:rPr>
              <w:t>0.191</w:t>
            </w:r>
          </w:p>
        </w:tc>
      </w:tr>
      <w:tr w:rsidR="00207E9D" w:rsidRPr="00F71B20" w14:paraId="2EEB8F5F"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11E751" w14:textId="77777777" w:rsidR="00207E9D" w:rsidRPr="00F71B20" w:rsidRDefault="00207E9D">
            <w:pPr>
              <w:spacing w:after="0" w:line="240" w:lineRule="auto"/>
              <w:rPr>
                <w:rFonts w:ascii="Times New Roman" w:hAnsi="Times New Roman" w:cs="Times New Roman"/>
                <w:sz w:val="24"/>
                <w:szCs w:val="24"/>
                <w:rPrChange w:id="265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56" w:author="Mohammad Nayeem" w:date="2020-03-05T15:43:00Z">
                  <w:rPr>
                    <w:rFonts w:ascii="Times New Roman" w:eastAsia="Times New Roman" w:hAnsi="Times New Roman" w:cs="Times New Roman"/>
                  </w:rPr>
                </w:rPrChange>
              </w:rPr>
              <w:lastRenderedPageBreak/>
              <w:t>Richer</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AE3B624" w14:textId="77777777" w:rsidR="00207E9D" w:rsidRPr="00F71B20" w:rsidRDefault="00207E9D">
            <w:pPr>
              <w:spacing w:after="0" w:line="240" w:lineRule="auto"/>
              <w:rPr>
                <w:rFonts w:ascii="Times New Roman" w:hAnsi="Times New Roman" w:cs="Times New Roman"/>
                <w:sz w:val="24"/>
                <w:szCs w:val="24"/>
                <w:rPrChange w:id="265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58" w:author="Mohammad Nayeem" w:date="2020-03-05T15:43:00Z">
                  <w:rPr>
                    <w:rFonts w:ascii="Times New Roman" w:eastAsia="Times New Roman" w:hAnsi="Times New Roman" w:cs="Times New Roman"/>
                  </w:rPr>
                </w:rPrChange>
              </w:rPr>
              <w:t>1.07</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CF40E5" w14:textId="77777777" w:rsidR="00207E9D" w:rsidRPr="00F71B20" w:rsidRDefault="00207E9D">
            <w:pPr>
              <w:spacing w:after="0" w:line="240" w:lineRule="auto"/>
              <w:rPr>
                <w:rFonts w:ascii="Times New Roman" w:hAnsi="Times New Roman" w:cs="Times New Roman"/>
                <w:sz w:val="24"/>
                <w:szCs w:val="24"/>
                <w:rPrChange w:id="265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60" w:author="Mohammad Nayeem" w:date="2020-03-05T15:43:00Z">
                  <w:rPr>
                    <w:rFonts w:ascii="Times New Roman" w:eastAsia="Times New Roman" w:hAnsi="Times New Roman" w:cs="Times New Roman"/>
                  </w:rPr>
                </w:rPrChange>
              </w:rPr>
              <w:t>1.03-1.11</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5F9656A" w14:textId="438DC6C7" w:rsidR="00207E9D" w:rsidRPr="00F71B20" w:rsidRDefault="008B3162">
            <w:pPr>
              <w:spacing w:after="0" w:line="240" w:lineRule="auto"/>
              <w:rPr>
                <w:rFonts w:ascii="Times New Roman" w:hAnsi="Times New Roman" w:cs="Times New Roman"/>
                <w:sz w:val="24"/>
                <w:szCs w:val="24"/>
                <w:rPrChange w:id="2661" w:author="Mohammad Nayeem" w:date="2020-03-05T15:43:00Z">
                  <w:rPr>
                    <w:rFonts w:ascii="Times New Roman" w:hAnsi="Times New Roman" w:cs="Times New Roman"/>
                  </w:rPr>
                </w:rPrChange>
              </w:rPr>
            </w:pPr>
            <w:ins w:id="2662" w:author="NaYEeM" w:date="2020-02-26T14:43:00Z">
              <w:r w:rsidRPr="00F71B20">
                <w:rPr>
                  <w:rFonts w:ascii="Times New Roman" w:hAnsi="Times New Roman" w:cs="Times New Roman"/>
                  <w:sz w:val="24"/>
                  <w:szCs w:val="24"/>
                </w:rPr>
                <w:t>&lt;0.001</w:t>
              </w:r>
            </w:ins>
            <w:del w:id="2663" w:author="NaYEeM" w:date="2020-02-26T14:43:00Z">
              <w:r w:rsidR="00207E9D" w:rsidRPr="00F71B20" w:rsidDel="008B3162">
                <w:rPr>
                  <w:rFonts w:ascii="Times New Roman" w:hAnsi="Times New Roman" w:cs="Times New Roman"/>
                  <w:sz w:val="24"/>
                  <w:szCs w:val="24"/>
                  <w:rPrChange w:id="2664" w:author="Mohammad Nayeem" w:date="2020-03-05T15:43:00Z">
                    <w:rPr>
                      <w:rFonts w:ascii="Times New Roman" w:hAnsi="Times New Roman" w:cs="Times New Roman"/>
                    </w:rPr>
                  </w:rPrChange>
                </w:rPr>
                <w:delText>0.000</w:delText>
              </w:r>
            </w:del>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BB44D46" w14:textId="77777777" w:rsidR="00207E9D" w:rsidRPr="00F71B20" w:rsidRDefault="00207E9D">
            <w:pPr>
              <w:spacing w:after="0" w:line="240" w:lineRule="auto"/>
              <w:rPr>
                <w:rFonts w:ascii="Times New Roman" w:hAnsi="Times New Roman" w:cs="Times New Roman"/>
                <w:sz w:val="24"/>
                <w:szCs w:val="24"/>
                <w:rPrChange w:id="266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66" w:author="Mohammad Nayeem" w:date="2020-03-05T15:43:00Z">
                  <w:rPr>
                    <w:rFonts w:ascii="Times New Roman" w:eastAsia="Times New Roman" w:hAnsi="Times New Roman" w:cs="Times New Roman"/>
                  </w:rPr>
                </w:rPrChange>
              </w:rPr>
              <w:t>1.10</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05785A" w14:textId="77777777" w:rsidR="00207E9D" w:rsidRPr="00F71B20" w:rsidRDefault="00207E9D">
            <w:pPr>
              <w:spacing w:after="0" w:line="240" w:lineRule="auto"/>
              <w:rPr>
                <w:rFonts w:ascii="Times New Roman" w:hAnsi="Times New Roman" w:cs="Times New Roman"/>
                <w:sz w:val="24"/>
                <w:szCs w:val="24"/>
                <w:rPrChange w:id="266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68" w:author="Mohammad Nayeem" w:date="2020-03-05T15:43:00Z">
                  <w:rPr>
                    <w:rFonts w:ascii="Times New Roman" w:eastAsia="Times New Roman" w:hAnsi="Times New Roman" w:cs="Times New Roman"/>
                  </w:rPr>
                </w:rPrChange>
              </w:rPr>
              <w:t>0.95-1.28</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FE713B4" w14:textId="77777777" w:rsidR="00207E9D" w:rsidRPr="00F71B20" w:rsidRDefault="00207E9D">
            <w:pPr>
              <w:spacing w:after="0" w:line="240" w:lineRule="auto"/>
              <w:rPr>
                <w:rFonts w:ascii="Times New Roman" w:hAnsi="Times New Roman" w:cs="Times New Roman"/>
                <w:sz w:val="24"/>
                <w:szCs w:val="24"/>
                <w:rPrChange w:id="266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70" w:author="Mohammad Nayeem" w:date="2020-03-05T15:43:00Z">
                  <w:rPr>
                    <w:rFonts w:ascii="Times New Roman" w:eastAsia="Times New Roman" w:hAnsi="Times New Roman" w:cs="Times New Roman"/>
                  </w:rPr>
                </w:rPrChange>
              </w:rPr>
              <w:t>0.119</w:t>
            </w:r>
          </w:p>
        </w:tc>
      </w:tr>
      <w:tr w:rsidR="00207E9D" w:rsidRPr="00F71B20" w14:paraId="495E372C"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E80515" w14:textId="77777777" w:rsidR="00207E9D" w:rsidRPr="00F71B20" w:rsidRDefault="00207E9D">
            <w:pPr>
              <w:spacing w:after="0" w:line="240" w:lineRule="auto"/>
              <w:rPr>
                <w:rFonts w:ascii="Times New Roman" w:hAnsi="Times New Roman" w:cs="Times New Roman"/>
                <w:sz w:val="24"/>
                <w:szCs w:val="24"/>
                <w:rPrChange w:id="267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72" w:author="Mohammad Nayeem" w:date="2020-03-05T15:43:00Z">
                  <w:rPr>
                    <w:rFonts w:ascii="Times New Roman" w:eastAsia="Times New Roman" w:hAnsi="Times New Roman" w:cs="Times New Roman"/>
                  </w:rPr>
                </w:rPrChange>
              </w:rPr>
              <w:t>Middle</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17BABD" w14:textId="77777777" w:rsidR="00207E9D" w:rsidRPr="00F71B20" w:rsidRDefault="00207E9D">
            <w:pPr>
              <w:spacing w:after="0" w:line="240" w:lineRule="auto"/>
              <w:rPr>
                <w:rFonts w:ascii="Times New Roman" w:hAnsi="Times New Roman" w:cs="Times New Roman"/>
                <w:sz w:val="24"/>
                <w:szCs w:val="24"/>
                <w:rPrChange w:id="267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674" w:author="Mohammad Nayeem" w:date="2020-03-05T15:43:00Z">
                  <w:rPr>
                    <w:rFonts w:ascii="Times New Roman" w:hAnsi="Times New Roman" w:cs="Times New Roman"/>
                  </w:rPr>
                </w:rPrChange>
              </w:rPr>
              <w:t>1.04</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E63C2C5" w14:textId="77777777" w:rsidR="00207E9D" w:rsidRPr="00F71B20" w:rsidRDefault="00207E9D">
            <w:pPr>
              <w:spacing w:after="0" w:line="240" w:lineRule="auto"/>
              <w:rPr>
                <w:rFonts w:ascii="Times New Roman" w:hAnsi="Times New Roman" w:cs="Times New Roman"/>
                <w:sz w:val="24"/>
                <w:szCs w:val="24"/>
                <w:rPrChange w:id="267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76" w:author="Mohammad Nayeem" w:date="2020-03-05T15:43:00Z">
                  <w:rPr>
                    <w:rFonts w:ascii="Times New Roman" w:eastAsia="Times New Roman" w:hAnsi="Times New Roman" w:cs="Times New Roman"/>
                  </w:rPr>
                </w:rPrChange>
              </w:rPr>
              <w:t>1.01-1.09</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33DECC" w14:textId="77777777" w:rsidR="00207E9D" w:rsidRPr="00F71B20" w:rsidRDefault="00207E9D">
            <w:pPr>
              <w:spacing w:after="0" w:line="240" w:lineRule="auto"/>
              <w:rPr>
                <w:rFonts w:ascii="Times New Roman" w:hAnsi="Times New Roman" w:cs="Times New Roman"/>
                <w:sz w:val="24"/>
                <w:szCs w:val="24"/>
                <w:rPrChange w:id="267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678" w:author="Mohammad Nayeem" w:date="2020-03-05T15:43:00Z">
                  <w:rPr>
                    <w:rFonts w:ascii="Times New Roman" w:hAnsi="Times New Roman" w:cs="Times New Roman"/>
                  </w:rPr>
                </w:rPrChange>
              </w:rPr>
              <w:t>0.046</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4F73325" w14:textId="77777777" w:rsidR="00207E9D" w:rsidRPr="00F71B20" w:rsidRDefault="00207E9D">
            <w:pPr>
              <w:spacing w:after="0" w:line="240" w:lineRule="auto"/>
              <w:rPr>
                <w:rFonts w:ascii="Times New Roman" w:hAnsi="Times New Roman" w:cs="Times New Roman"/>
                <w:sz w:val="24"/>
                <w:szCs w:val="24"/>
                <w:rPrChange w:id="267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80" w:author="Mohammad Nayeem" w:date="2020-03-05T15:43:00Z">
                  <w:rPr>
                    <w:rFonts w:ascii="Times New Roman" w:eastAsia="Times New Roman" w:hAnsi="Times New Roman" w:cs="Times New Roman"/>
                  </w:rPr>
                </w:rPrChange>
              </w:rPr>
              <w:t>1.11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71CFA9" w14:textId="77777777" w:rsidR="00207E9D" w:rsidRPr="00F71B20" w:rsidRDefault="00207E9D">
            <w:pPr>
              <w:spacing w:after="0" w:line="240" w:lineRule="auto"/>
              <w:rPr>
                <w:rFonts w:ascii="Times New Roman" w:hAnsi="Times New Roman" w:cs="Times New Roman"/>
                <w:sz w:val="24"/>
                <w:szCs w:val="24"/>
                <w:rPrChange w:id="268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82" w:author="Mohammad Nayeem" w:date="2020-03-05T15:43:00Z">
                  <w:rPr>
                    <w:rFonts w:ascii="Times New Roman" w:eastAsia="Times New Roman" w:hAnsi="Times New Roman" w:cs="Times New Roman"/>
                  </w:rPr>
                </w:rPrChange>
              </w:rPr>
              <w:t>0.96-1.28</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B38493B" w14:textId="77777777" w:rsidR="00207E9D" w:rsidRPr="00F71B20" w:rsidRDefault="00207E9D">
            <w:pPr>
              <w:spacing w:after="0" w:line="240" w:lineRule="auto"/>
              <w:rPr>
                <w:rFonts w:ascii="Times New Roman" w:hAnsi="Times New Roman" w:cs="Times New Roman"/>
                <w:sz w:val="24"/>
                <w:szCs w:val="24"/>
                <w:rPrChange w:id="268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84" w:author="Mohammad Nayeem" w:date="2020-03-05T15:43:00Z">
                  <w:rPr>
                    <w:rFonts w:ascii="Times New Roman" w:eastAsia="Times New Roman" w:hAnsi="Times New Roman" w:cs="Times New Roman"/>
                  </w:rPr>
                </w:rPrChange>
              </w:rPr>
              <w:t>0.148</w:t>
            </w:r>
          </w:p>
        </w:tc>
      </w:tr>
      <w:tr w:rsidR="00207E9D" w:rsidRPr="00F71B20" w14:paraId="0CC6BC06"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E776B8D" w14:textId="77777777" w:rsidR="00207E9D" w:rsidRPr="00F71B20" w:rsidRDefault="00207E9D">
            <w:pPr>
              <w:spacing w:after="0" w:line="240" w:lineRule="auto"/>
              <w:rPr>
                <w:rFonts w:ascii="Times New Roman" w:hAnsi="Times New Roman" w:cs="Times New Roman"/>
                <w:sz w:val="24"/>
                <w:szCs w:val="24"/>
                <w:rPrChange w:id="268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86" w:author="Mohammad Nayeem" w:date="2020-03-05T15:43:00Z">
                  <w:rPr>
                    <w:rFonts w:ascii="Times New Roman" w:eastAsia="Times New Roman" w:hAnsi="Times New Roman" w:cs="Times New Roman"/>
                  </w:rPr>
                </w:rPrChange>
              </w:rPr>
              <w:t>Poorer</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665CE87" w14:textId="77777777" w:rsidR="00207E9D" w:rsidRPr="00F71B20" w:rsidRDefault="00207E9D">
            <w:pPr>
              <w:spacing w:after="0" w:line="240" w:lineRule="auto"/>
              <w:rPr>
                <w:rFonts w:ascii="Times New Roman" w:hAnsi="Times New Roman" w:cs="Times New Roman"/>
                <w:sz w:val="24"/>
                <w:szCs w:val="24"/>
                <w:rPrChange w:id="268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88" w:author="Mohammad Nayeem" w:date="2020-03-05T15:43:00Z">
                  <w:rPr>
                    <w:rFonts w:ascii="Times New Roman" w:eastAsia="Times New Roman" w:hAnsi="Times New Roman" w:cs="Times New Roman"/>
                  </w:rPr>
                </w:rPrChange>
              </w:rPr>
              <w:t>1.03</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B0BD67" w14:textId="77777777" w:rsidR="00207E9D" w:rsidRPr="00F71B20" w:rsidRDefault="00207E9D">
            <w:pPr>
              <w:spacing w:after="0" w:line="240" w:lineRule="auto"/>
              <w:rPr>
                <w:rFonts w:ascii="Times New Roman" w:hAnsi="Times New Roman" w:cs="Times New Roman"/>
                <w:sz w:val="24"/>
                <w:szCs w:val="24"/>
                <w:rPrChange w:id="268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90" w:author="Mohammad Nayeem" w:date="2020-03-05T15:43:00Z">
                  <w:rPr>
                    <w:rFonts w:ascii="Times New Roman" w:eastAsia="Times New Roman" w:hAnsi="Times New Roman" w:cs="Times New Roman"/>
                  </w:rPr>
                </w:rPrChange>
              </w:rPr>
              <w:t>0.99-1.07</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5EE046" w14:textId="77777777" w:rsidR="00207E9D" w:rsidRPr="00F71B20" w:rsidRDefault="00207E9D">
            <w:pPr>
              <w:spacing w:after="0" w:line="240" w:lineRule="auto"/>
              <w:rPr>
                <w:rFonts w:ascii="Times New Roman" w:hAnsi="Times New Roman" w:cs="Times New Roman"/>
                <w:sz w:val="24"/>
                <w:szCs w:val="24"/>
                <w:rPrChange w:id="269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692" w:author="Mohammad Nayeem" w:date="2020-03-05T15:43:00Z">
                  <w:rPr>
                    <w:rFonts w:ascii="Times New Roman" w:hAnsi="Times New Roman" w:cs="Times New Roman"/>
                  </w:rPr>
                </w:rPrChange>
              </w:rPr>
              <w:t>0.051</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7CEBEB1" w14:textId="77777777" w:rsidR="00207E9D" w:rsidRPr="00F71B20" w:rsidRDefault="00207E9D">
            <w:pPr>
              <w:spacing w:after="0" w:line="240" w:lineRule="auto"/>
              <w:rPr>
                <w:rFonts w:ascii="Times New Roman" w:hAnsi="Times New Roman" w:cs="Times New Roman"/>
                <w:sz w:val="24"/>
                <w:szCs w:val="24"/>
                <w:rPrChange w:id="269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94" w:author="Mohammad Nayeem" w:date="2020-03-05T15:43:00Z">
                  <w:rPr>
                    <w:rFonts w:ascii="Times New Roman" w:eastAsia="Times New Roman" w:hAnsi="Times New Roman" w:cs="Times New Roman"/>
                  </w:rPr>
                </w:rPrChange>
              </w:rPr>
              <w:t>1.11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17636F0" w14:textId="77777777" w:rsidR="00207E9D" w:rsidRPr="00F71B20" w:rsidRDefault="00207E9D">
            <w:pPr>
              <w:spacing w:after="0" w:line="240" w:lineRule="auto"/>
              <w:rPr>
                <w:rFonts w:ascii="Times New Roman" w:hAnsi="Times New Roman" w:cs="Times New Roman"/>
                <w:sz w:val="24"/>
                <w:szCs w:val="24"/>
                <w:rPrChange w:id="269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96" w:author="Mohammad Nayeem" w:date="2020-03-05T15:43:00Z">
                  <w:rPr>
                    <w:rFonts w:ascii="Times New Roman" w:eastAsia="Times New Roman" w:hAnsi="Times New Roman" w:cs="Times New Roman"/>
                  </w:rPr>
                </w:rPrChange>
              </w:rPr>
              <w:t>0.98-1.25</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F26563A" w14:textId="77777777" w:rsidR="00207E9D" w:rsidRPr="00F71B20" w:rsidRDefault="00207E9D">
            <w:pPr>
              <w:spacing w:after="0" w:line="240" w:lineRule="auto"/>
              <w:rPr>
                <w:rFonts w:ascii="Times New Roman" w:hAnsi="Times New Roman" w:cs="Times New Roman"/>
                <w:sz w:val="24"/>
                <w:szCs w:val="24"/>
                <w:rPrChange w:id="269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698" w:author="Mohammad Nayeem" w:date="2020-03-05T15:43:00Z">
                  <w:rPr>
                    <w:rFonts w:ascii="Times New Roman" w:eastAsia="Times New Roman" w:hAnsi="Times New Roman" w:cs="Times New Roman"/>
                  </w:rPr>
                </w:rPrChange>
              </w:rPr>
              <w:t>0.110</w:t>
            </w:r>
          </w:p>
        </w:tc>
      </w:tr>
      <w:tr w:rsidR="00207E9D" w:rsidRPr="00F71B20" w14:paraId="3EB72584"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27FA90" w14:textId="77777777" w:rsidR="00207E9D" w:rsidRPr="00F71B20" w:rsidRDefault="00207E9D">
            <w:pPr>
              <w:spacing w:after="0" w:line="240" w:lineRule="auto"/>
              <w:rPr>
                <w:rFonts w:ascii="Times New Roman" w:hAnsi="Times New Roman" w:cs="Times New Roman"/>
                <w:sz w:val="24"/>
                <w:szCs w:val="24"/>
                <w:rPrChange w:id="269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00" w:author="Mohammad Nayeem" w:date="2020-03-05T15:43:00Z">
                  <w:rPr>
                    <w:rFonts w:ascii="Times New Roman" w:eastAsia="Times New Roman" w:hAnsi="Times New Roman" w:cs="Times New Roman"/>
                  </w:rPr>
                </w:rPrChange>
              </w:rPr>
              <w:t>Poorest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C42B9E" w14:textId="77777777" w:rsidR="00207E9D" w:rsidRPr="00F71B20" w:rsidRDefault="00207E9D">
            <w:pPr>
              <w:spacing w:after="0" w:line="240" w:lineRule="auto"/>
              <w:rPr>
                <w:rFonts w:ascii="Times New Roman" w:hAnsi="Times New Roman" w:cs="Times New Roman"/>
                <w:sz w:val="24"/>
                <w:szCs w:val="24"/>
                <w:rPrChange w:id="270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02" w:author="Mohammad Nayeem" w:date="2020-03-05T15:43:00Z">
                  <w:rPr>
                    <w:rFonts w:ascii="Times New Roman" w:eastAsia="Times New Roman" w:hAnsi="Times New Roman" w:cs="Times New Roman"/>
                  </w:rPr>
                </w:rPrChange>
              </w:rPr>
              <w:t>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FCA4D47" w14:textId="77777777" w:rsidR="00207E9D" w:rsidRPr="00F71B20" w:rsidRDefault="00207E9D">
            <w:pPr>
              <w:spacing w:after="0" w:line="240" w:lineRule="auto"/>
              <w:rPr>
                <w:rFonts w:ascii="Times New Roman" w:hAnsi="Times New Roman" w:cs="Times New Roman"/>
                <w:sz w:val="24"/>
                <w:szCs w:val="24"/>
                <w:rPrChange w:id="270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04"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036073" w14:textId="77777777" w:rsidR="00207E9D" w:rsidRPr="00F71B20" w:rsidRDefault="00207E9D">
            <w:pPr>
              <w:spacing w:after="0" w:line="240" w:lineRule="auto"/>
              <w:rPr>
                <w:rFonts w:ascii="Times New Roman" w:hAnsi="Times New Roman" w:cs="Times New Roman"/>
                <w:sz w:val="24"/>
                <w:szCs w:val="24"/>
                <w:rPrChange w:id="270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06"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981CCE" w14:textId="77777777" w:rsidR="00207E9D" w:rsidRPr="00F71B20" w:rsidRDefault="00207E9D">
            <w:pPr>
              <w:spacing w:after="0" w:line="240" w:lineRule="auto"/>
              <w:rPr>
                <w:rFonts w:ascii="Times New Roman" w:hAnsi="Times New Roman" w:cs="Times New Roman"/>
                <w:sz w:val="24"/>
                <w:szCs w:val="24"/>
                <w:rPrChange w:id="270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08" w:author="Mohammad Nayeem" w:date="2020-03-05T15:43:00Z">
                  <w:rPr>
                    <w:rFonts w:ascii="Times New Roman" w:eastAsia="Times New Roman" w:hAnsi="Times New Roman" w:cs="Times New Roman"/>
                  </w:rPr>
                </w:rPrChange>
              </w:rPr>
              <w:t>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995DC95" w14:textId="77777777" w:rsidR="00207E9D" w:rsidRPr="00F71B20" w:rsidRDefault="00207E9D">
            <w:pPr>
              <w:spacing w:after="0" w:line="240" w:lineRule="auto"/>
              <w:rPr>
                <w:rFonts w:ascii="Times New Roman" w:hAnsi="Times New Roman" w:cs="Times New Roman"/>
                <w:sz w:val="24"/>
                <w:szCs w:val="24"/>
                <w:rPrChange w:id="270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10" w:author="Mohammad Nayeem" w:date="2020-03-05T15:43:00Z">
                  <w:rPr>
                    <w:rFonts w:ascii="Times New Roman" w:eastAsia="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53C207D" w14:textId="77777777" w:rsidR="00207E9D" w:rsidRPr="00F71B20" w:rsidRDefault="00207E9D">
            <w:pPr>
              <w:spacing w:after="0" w:line="240" w:lineRule="auto"/>
              <w:rPr>
                <w:rFonts w:ascii="Times New Roman" w:hAnsi="Times New Roman" w:cs="Times New Roman"/>
                <w:sz w:val="24"/>
                <w:szCs w:val="24"/>
                <w:rPrChange w:id="271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12" w:author="Mohammad Nayeem" w:date="2020-03-05T15:43:00Z">
                  <w:rPr>
                    <w:rFonts w:ascii="Times New Roman" w:eastAsia="Times New Roman" w:hAnsi="Times New Roman" w:cs="Times New Roman"/>
                  </w:rPr>
                </w:rPrChange>
              </w:rPr>
              <w:t>-</w:t>
            </w:r>
          </w:p>
        </w:tc>
      </w:tr>
      <w:tr w:rsidR="00603366" w:rsidRPr="00F71B20" w14:paraId="3B3CC022" w14:textId="77777777" w:rsidTr="0090384D">
        <w:tc>
          <w:tcPr>
            <w:tcW w:w="9360"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8A71CE" w14:textId="2447FB68" w:rsidR="00603366" w:rsidRPr="00F71B20" w:rsidRDefault="00603366">
            <w:pPr>
              <w:spacing w:after="0" w:line="240" w:lineRule="auto"/>
              <w:rPr>
                <w:rFonts w:ascii="Times New Roman" w:eastAsia="Calibri" w:hAnsi="Times New Roman" w:cs="Times New Roman"/>
                <w:sz w:val="24"/>
                <w:szCs w:val="24"/>
                <w:rPrChange w:id="2713"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2714" w:author="Mohammad Nayeem" w:date="2020-03-05T15:43:00Z">
                  <w:rPr>
                    <w:rFonts w:ascii="Times New Roman" w:eastAsia="Times New Roman" w:hAnsi="Times New Roman" w:cs="Times New Roman"/>
                    <w:b/>
                  </w:rPr>
                </w:rPrChange>
              </w:rPr>
              <w:t>Body Mass Index</w:t>
            </w:r>
            <w:ins w:id="2715" w:author="Mohammad Nayeem" w:date="2020-02-28T12:55:00Z">
              <w:r w:rsidRPr="00F71B20">
                <w:rPr>
                  <w:rFonts w:ascii="Times New Roman" w:eastAsia="Times New Roman" w:hAnsi="Times New Roman" w:cs="Times New Roman"/>
                  <w:b/>
                  <w:sz w:val="24"/>
                  <w:szCs w:val="24"/>
                </w:rPr>
                <w:t xml:space="preserve"> (mother)</w:t>
              </w:r>
            </w:ins>
          </w:p>
        </w:tc>
      </w:tr>
      <w:tr w:rsidR="00207E9D" w:rsidRPr="00F71B20" w14:paraId="1757A130"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A39917" w14:textId="77777777" w:rsidR="00207E9D" w:rsidRPr="00F71B20" w:rsidRDefault="00207E9D">
            <w:pPr>
              <w:spacing w:after="0" w:line="240" w:lineRule="auto"/>
              <w:rPr>
                <w:rFonts w:ascii="Times New Roman" w:hAnsi="Times New Roman" w:cs="Times New Roman"/>
                <w:sz w:val="24"/>
                <w:szCs w:val="24"/>
                <w:rPrChange w:id="271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17" w:author="Mohammad Nayeem" w:date="2020-03-05T15:43:00Z">
                  <w:rPr>
                    <w:rFonts w:ascii="Times New Roman" w:eastAsia="Times New Roman" w:hAnsi="Times New Roman" w:cs="Times New Roman"/>
                  </w:rPr>
                </w:rPrChange>
              </w:rPr>
              <w:t>Underweight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334DECC" w14:textId="77777777" w:rsidR="00207E9D" w:rsidRPr="00F71B20" w:rsidRDefault="00207E9D">
            <w:pPr>
              <w:spacing w:after="0" w:line="240" w:lineRule="auto"/>
              <w:rPr>
                <w:rFonts w:ascii="Times New Roman" w:hAnsi="Times New Roman" w:cs="Times New Roman"/>
                <w:sz w:val="24"/>
                <w:szCs w:val="24"/>
                <w:rPrChange w:id="271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19" w:author="Mohammad Nayeem" w:date="2020-03-05T15:43:00Z">
                  <w:rPr>
                    <w:rFonts w:ascii="Times New Roman" w:eastAsia="Times New Roman" w:hAnsi="Times New Roman" w:cs="Times New Roman"/>
                  </w:rPr>
                </w:rPrChange>
              </w:rPr>
              <w:t>1.06</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5410FA" w14:textId="77777777" w:rsidR="00207E9D" w:rsidRPr="00F71B20" w:rsidRDefault="00207E9D">
            <w:pPr>
              <w:spacing w:after="0" w:line="240" w:lineRule="auto"/>
              <w:rPr>
                <w:rFonts w:ascii="Times New Roman" w:hAnsi="Times New Roman" w:cs="Times New Roman"/>
                <w:sz w:val="24"/>
                <w:szCs w:val="24"/>
                <w:rPrChange w:id="272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21" w:author="Mohammad Nayeem" w:date="2020-03-05T15:43:00Z">
                  <w:rPr>
                    <w:rFonts w:ascii="Times New Roman" w:eastAsia="Times New Roman" w:hAnsi="Times New Roman" w:cs="Times New Roman"/>
                  </w:rPr>
                </w:rPrChange>
              </w:rPr>
              <w:t>1.01-1.13</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1C0AA1" w14:textId="77777777" w:rsidR="00207E9D" w:rsidRPr="00F71B20" w:rsidRDefault="00207E9D">
            <w:pPr>
              <w:spacing w:after="0" w:line="240" w:lineRule="auto"/>
              <w:rPr>
                <w:rFonts w:ascii="Times New Roman" w:hAnsi="Times New Roman" w:cs="Times New Roman"/>
                <w:sz w:val="24"/>
                <w:szCs w:val="24"/>
                <w:rPrChange w:id="272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23" w:author="Mohammad Nayeem" w:date="2020-03-05T15:43:00Z">
                  <w:rPr>
                    <w:rFonts w:ascii="Times New Roman" w:eastAsia="Times New Roman" w:hAnsi="Times New Roman" w:cs="Times New Roman"/>
                  </w:rPr>
                </w:rPrChange>
              </w:rPr>
              <w:t>0.043</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D0AB17" w14:textId="77777777" w:rsidR="00207E9D" w:rsidRPr="00F71B20" w:rsidRDefault="00207E9D">
            <w:pPr>
              <w:spacing w:after="0" w:line="240" w:lineRule="auto"/>
              <w:rPr>
                <w:rFonts w:ascii="Times New Roman" w:hAnsi="Times New Roman" w:cs="Times New Roman"/>
                <w:sz w:val="24"/>
                <w:szCs w:val="24"/>
                <w:rPrChange w:id="272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25" w:author="Mohammad Nayeem" w:date="2020-03-05T15:43:00Z">
                  <w:rPr>
                    <w:rFonts w:ascii="Times New Roman" w:eastAsia="Times New Roman" w:hAnsi="Times New Roman" w:cs="Times New Roman"/>
                  </w:rPr>
                </w:rPrChange>
              </w:rPr>
              <w:t>1.13</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0405AB6" w14:textId="77777777" w:rsidR="00207E9D" w:rsidRPr="00F71B20" w:rsidRDefault="00207E9D">
            <w:pPr>
              <w:spacing w:after="0" w:line="240" w:lineRule="auto"/>
              <w:rPr>
                <w:rFonts w:ascii="Times New Roman" w:hAnsi="Times New Roman" w:cs="Times New Roman"/>
                <w:sz w:val="24"/>
                <w:szCs w:val="24"/>
                <w:rPrChange w:id="272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27" w:author="Mohammad Nayeem" w:date="2020-03-05T15:43:00Z">
                  <w:rPr>
                    <w:rFonts w:ascii="Times New Roman" w:eastAsia="Times New Roman" w:hAnsi="Times New Roman" w:cs="Times New Roman"/>
                  </w:rPr>
                </w:rPrChange>
              </w:rPr>
              <w:t>1.01-1.26</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FE4CB49" w14:textId="77777777" w:rsidR="00207E9D" w:rsidRPr="00F71B20" w:rsidRDefault="00207E9D">
            <w:pPr>
              <w:spacing w:after="0" w:line="240" w:lineRule="auto"/>
              <w:rPr>
                <w:rFonts w:ascii="Times New Roman" w:hAnsi="Times New Roman" w:cs="Times New Roman"/>
                <w:sz w:val="24"/>
                <w:szCs w:val="24"/>
                <w:rPrChange w:id="272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29" w:author="Mohammad Nayeem" w:date="2020-03-05T15:43:00Z">
                  <w:rPr>
                    <w:rFonts w:ascii="Times New Roman" w:eastAsia="Times New Roman" w:hAnsi="Times New Roman" w:cs="Times New Roman"/>
                  </w:rPr>
                </w:rPrChange>
              </w:rPr>
              <w:t>0.025</w:t>
            </w:r>
          </w:p>
        </w:tc>
      </w:tr>
      <w:tr w:rsidR="00207E9D" w:rsidRPr="00F71B20" w14:paraId="205F3AFF"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7CF76F9" w14:textId="77777777" w:rsidR="00207E9D" w:rsidRPr="00F71B20" w:rsidRDefault="00207E9D">
            <w:pPr>
              <w:spacing w:after="0" w:line="240" w:lineRule="auto"/>
              <w:rPr>
                <w:rFonts w:ascii="Times New Roman" w:hAnsi="Times New Roman" w:cs="Times New Roman"/>
                <w:sz w:val="24"/>
                <w:szCs w:val="24"/>
                <w:rPrChange w:id="273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31" w:author="Mohammad Nayeem" w:date="2020-03-05T15:43:00Z">
                  <w:rPr>
                    <w:rFonts w:ascii="Times New Roman" w:eastAsia="Times New Roman" w:hAnsi="Times New Roman" w:cs="Times New Roman"/>
                  </w:rPr>
                </w:rPrChange>
              </w:rPr>
              <w:t>Overweight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13DB58" w14:textId="77777777" w:rsidR="00207E9D" w:rsidRPr="00F71B20" w:rsidRDefault="00207E9D">
            <w:pPr>
              <w:spacing w:after="0" w:line="240" w:lineRule="auto"/>
              <w:rPr>
                <w:rFonts w:ascii="Times New Roman" w:hAnsi="Times New Roman" w:cs="Times New Roman"/>
                <w:sz w:val="24"/>
                <w:szCs w:val="24"/>
                <w:rPrChange w:id="2732"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733" w:author="Mohammad Nayeem" w:date="2020-03-05T15:43:00Z">
                  <w:rPr>
                    <w:rFonts w:ascii="Times New Roman" w:hAnsi="Times New Roman" w:cs="Times New Roman"/>
                  </w:rPr>
                </w:rPrChange>
              </w:rPr>
              <w:t>1.08</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DD26AE0" w14:textId="77777777" w:rsidR="00207E9D" w:rsidRPr="00F71B20" w:rsidRDefault="00207E9D">
            <w:pPr>
              <w:spacing w:after="0" w:line="240" w:lineRule="auto"/>
              <w:rPr>
                <w:rFonts w:ascii="Times New Roman" w:hAnsi="Times New Roman" w:cs="Times New Roman"/>
                <w:sz w:val="24"/>
                <w:szCs w:val="24"/>
                <w:rPrChange w:id="273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35" w:author="Mohammad Nayeem" w:date="2020-03-05T15:43:00Z">
                  <w:rPr>
                    <w:rFonts w:ascii="Times New Roman" w:eastAsia="Times New Roman" w:hAnsi="Times New Roman" w:cs="Times New Roman"/>
                  </w:rPr>
                </w:rPrChange>
              </w:rPr>
              <w:t>1.01-1.16</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5AFE26" w14:textId="77777777" w:rsidR="00207E9D" w:rsidRPr="00F71B20" w:rsidRDefault="00207E9D">
            <w:pPr>
              <w:spacing w:after="0" w:line="240" w:lineRule="auto"/>
              <w:rPr>
                <w:rFonts w:ascii="Times New Roman" w:hAnsi="Times New Roman" w:cs="Times New Roman"/>
                <w:sz w:val="24"/>
                <w:szCs w:val="24"/>
                <w:rPrChange w:id="2736"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737" w:author="Mohammad Nayeem" w:date="2020-03-05T15:43:00Z">
                  <w:rPr>
                    <w:rFonts w:ascii="Times New Roman" w:hAnsi="Times New Roman" w:cs="Times New Roman"/>
                  </w:rPr>
                </w:rPrChange>
              </w:rPr>
              <w:t>0.032</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D4CB6C" w14:textId="77777777" w:rsidR="00207E9D" w:rsidRPr="00F71B20" w:rsidRDefault="00207E9D">
            <w:pPr>
              <w:spacing w:after="0" w:line="240" w:lineRule="auto"/>
              <w:rPr>
                <w:rFonts w:ascii="Times New Roman" w:hAnsi="Times New Roman" w:cs="Times New Roman"/>
                <w:sz w:val="24"/>
                <w:szCs w:val="24"/>
                <w:rPrChange w:id="273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39" w:author="Mohammad Nayeem" w:date="2020-03-05T15:43:00Z">
                  <w:rPr>
                    <w:rFonts w:ascii="Times New Roman" w:eastAsia="Times New Roman" w:hAnsi="Times New Roman" w:cs="Times New Roman"/>
                  </w:rPr>
                </w:rPrChange>
              </w:rPr>
              <w:t>1.17</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38CE359" w14:textId="77777777" w:rsidR="00207E9D" w:rsidRPr="00F71B20" w:rsidRDefault="00207E9D">
            <w:pPr>
              <w:spacing w:after="0" w:line="240" w:lineRule="auto"/>
              <w:rPr>
                <w:rFonts w:ascii="Times New Roman" w:hAnsi="Times New Roman" w:cs="Times New Roman"/>
                <w:sz w:val="24"/>
                <w:szCs w:val="24"/>
                <w:rPrChange w:id="274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41" w:author="Mohammad Nayeem" w:date="2020-03-05T15:43:00Z">
                  <w:rPr>
                    <w:rFonts w:ascii="Times New Roman" w:eastAsia="Times New Roman" w:hAnsi="Times New Roman" w:cs="Times New Roman"/>
                  </w:rPr>
                </w:rPrChange>
              </w:rPr>
              <w:t>1.03-1.32</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EFAA37F" w14:textId="77777777" w:rsidR="00207E9D" w:rsidRPr="00F71B20" w:rsidRDefault="00207E9D">
            <w:pPr>
              <w:spacing w:after="0" w:line="240" w:lineRule="auto"/>
              <w:rPr>
                <w:rFonts w:ascii="Times New Roman" w:hAnsi="Times New Roman" w:cs="Times New Roman"/>
                <w:sz w:val="24"/>
                <w:szCs w:val="24"/>
                <w:rPrChange w:id="274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43" w:author="Mohammad Nayeem" w:date="2020-03-05T15:43:00Z">
                  <w:rPr>
                    <w:rFonts w:ascii="Times New Roman" w:eastAsia="Times New Roman" w:hAnsi="Times New Roman" w:cs="Times New Roman"/>
                  </w:rPr>
                </w:rPrChange>
              </w:rPr>
              <w:t>0.015</w:t>
            </w:r>
          </w:p>
        </w:tc>
      </w:tr>
      <w:tr w:rsidR="00207E9D" w:rsidRPr="00F71B20" w14:paraId="22366CA4"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6705DB" w14:textId="77777777" w:rsidR="00207E9D" w:rsidRPr="00F71B20" w:rsidRDefault="00207E9D">
            <w:pPr>
              <w:spacing w:after="0" w:line="240" w:lineRule="auto"/>
              <w:rPr>
                <w:rFonts w:ascii="Times New Roman" w:hAnsi="Times New Roman" w:cs="Times New Roman"/>
                <w:sz w:val="24"/>
                <w:szCs w:val="24"/>
                <w:rPrChange w:id="274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45" w:author="Mohammad Nayeem" w:date="2020-03-05T15:43:00Z">
                  <w:rPr>
                    <w:rFonts w:ascii="Times New Roman" w:eastAsia="Times New Roman" w:hAnsi="Times New Roman" w:cs="Times New Roman"/>
                  </w:rPr>
                </w:rPrChange>
              </w:rPr>
              <w:t>Normal</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586566" w14:textId="77777777" w:rsidR="00207E9D" w:rsidRPr="00F71B20" w:rsidRDefault="00207E9D">
            <w:pPr>
              <w:spacing w:after="0" w:line="240" w:lineRule="auto"/>
              <w:rPr>
                <w:rFonts w:ascii="Times New Roman" w:hAnsi="Times New Roman" w:cs="Times New Roman"/>
                <w:sz w:val="24"/>
                <w:szCs w:val="24"/>
                <w:rPrChange w:id="274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47" w:author="Mohammad Nayeem" w:date="2020-03-05T15:43:00Z">
                  <w:rPr>
                    <w:rFonts w:ascii="Times New Roman" w:eastAsia="Times New Roman" w:hAnsi="Times New Roman" w:cs="Times New Roman"/>
                  </w:rPr>
                </w:rPrChange>
              </w:rPr>
              <w:t>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36AE6E" w14:textId="77777777" w:rsidR="00207E9D" w:rsidRPr="00F71B20" w:rsidRDefault="00207E9D">
            <w:pPr>
              <w:spacing w:after="0" w:line="240" w:lineRule="auto"/>
              <w:rPr>
                <w:rFonts w:ascii="Times New Roman" w:hAnsi="Times New Roman" w:cs="Times New Roman"/>
                <w:sz w:val="24"/>
                <w:szCs w:val="24"/>
                <w:rPrChange w:id="274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49"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1CE98E8" w14:textId="77777777" w:rsidR="00207E9D" w:rsidRPr="00F71B20" w:rsidRDefault="00207E9D">
            <w:pPr>
              <w:spacing w:after="0" w:line="240" w:lineRule="auto"/>
              <w:rPr>
                <w:rFonts w:ascii="Times New Roman" w:hAnsi="Times New Roman" w:cs="Times New Roman"/>
                <w:sz w:val="24"/>
                <w:szCs w:val="24"/>
                <w:rPrChange w:id="275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51"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CCB681" w14:textId="77777777" w:rsidR="00207E9D" w:rsidRPr="00F71B20" w:rsidRDefault="00207E9D">
            <w:pPr>
              <w:spacing w:after="0" w:line="240" w:lineRule="auto"/>
              <w:rPr>
                <w:rFonts w:ascii="Times New Roman" w:hAnsi="Times New Roman" w:cs="Times New Roman"/>
                <w:sz w:val="24"/>
                <w:szCs w:val="24"/>
                <w:rPrChange w:id="275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53" w:author="Mohammad Nayeem" w:date="2020-03-05T15:43:00Z">
                  <w:rPr>
                    <w:rFonts w:ascii="Times New Roman" w:eastAsia="Times New Roman" w:hAnsi="Times New Roman" w:cs="Times New Roman"/>
                  </w:rPr>
                </w:rPrChange>
              </w:rPr>
              <w:t>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822B83" w14:textId="77777777" w:rsidR="00207E9D" w:rsidRPr="00F71B20" w:rsidRDefault="00207E9D">
            <w:pPr>
              <w:spacing w:after="0" w:line="240" w:lineRule="auto"/>
              <w:rPr>
                <w:rFonts w:ascii="Times New Roman" w:hAnsi="Times New Roman" w:cs="Times New Roman"/>
                <w:sz w:val="24"/>
                <w:szCs w:val="24"/>
                <w:rPrChange w:id="275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55" w:author="Mohammad Nayeem" w:date="2020-03-05T15:43:00Z">
                  <w:rPr>
                    <w:rFonts w:ascii="Times New Roman" w:eastAsia="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9CC005A" w14:textId="77777777" w:rsidR="00207E9D" w:rsidRPr="00F71B20" w:rsidRDefault="00207E9D">
            <w:pPr>
              <w:spacing w:after="0" w:line="240" w:lineRule="auto"/>
              <w:rPr>
                <w:rFonts w:ascii="Times New Roman" w:hAnsi="Times New Roman" w:cs="Times New Roman"/>
                <w:sz w:val="24"/>
                <w:szCs w:val="24"/>
                <w:rPrChange w:id="275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57" w:author="Mohammad Nayeem" w:date="2020-03-05T15:43:00Z">
                  <w:rPr>
                    <w:rFonts w:ascii="Times New Roman" w:eastAsia="Times New Roman" w:hAnsi="Times New Roman" w:cs="Times New Roman"/>
                  </w:rPr>
                </w:rPrChange>
              </w:rPr>
              <w:t>-</w:t>
            </w:r>
          </w:p>
        </w:tc>
      </w:tr>
      <w:tr w:rsidR="00603366" w:rsidRPr="00F71B20" w14:paraId="209FE6DE" w14:textId="77777777" w:rsidTr="0090384D">
        <w:tc>
          <w:tcPr>
            <w:tcW w:w="9360"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2849B1" w14:textId="59FFD536" w:rsidR="00603366" w:rsidRPr="00F71B20" w:rsidRDefault="00603366">
            <w:pPr>
              <w:spacing w:after="0" w:line="240" w:lineRule="auto"/>
              <w:rPr>
                <w:rFonts w:ascii="Times New Roman" w:eastAsia="Calibri" w:hAnsi="Times New Roman" w:cs="Times New Roman"/>
                <w:sz w:val="24"/>
                <w:szCs w:val="24"/>
                <w:rPrChange w:id="2758" w:author="Mohammad Nayeem" w:date="2020-03-05T15:43:00Z">
                  <w:rPr>
                    <w:rFonts w:ascii="Times New Roman" w:eastAsia="Calibri" w:hAnsi="Times New Roman" w:cs="Times New Roman"/>
                  </w:rPr>
                </w:rPrChange>
              </w:rPr>
            </w:pPr>
            <w:del w:id="2759" w:author="Mohammad Nayeem" w:date="2020-02-28T12:55:00Z">
              <w:r w:rsidRPr="00F71B20" w:rsidDel="00603366">
                <w:rPr>
                  <w:rFonts w:ascii="Times New Roman" w:eastAsia="Times New Roman" w:hAnsi="Times New Roman" w:cs="Times New Roman"/>
                  <w:b/>
                  <w:sz w:val="24"/>
                  <w:szCs w:val="24"/>
                  <w:rPrChange w:id="2760" w:author="Mohammad Nayeem" w:date="2020-03-05T15:43:00Z">
                    <w:rPr>
                      <w:rFonts w:ascii="Times New Roman" w:eastAsia="Times New Roman" w:hAnsi="Times New Roman" w:cs="Times New Roman"/>
                      <w:b/>
                    </w:rPr>
                  </w:rPrChange>
                </w:rPr>
                <w:delText>Area</w:delText>
              </w:r>
            </w:del>
            <w:ins w:id="2761" w:author="Mohammad Nayeem" w:date="2020-02-28T12:55:00Z">
              <w:r w:rsidRPr="00F71B20">
                <w:rPr>
                  <w:rFonts w:ascii="Times New Roman" w:eastAsia="Times New Roman" w:hAnsi="Times New Roman" w:cs="Times New Roman"/>
                  <w:b/>
                  <w:sz w:val="24"/>
                  <w:szCs w:val="24"/>
                </w:rPr>
                <w:t>Place of residence</w:t>
              </w:r>
            </w:ins>
          </w:p>
        </w:tc>
      </w:tr>
      <w:tr w:rsidR="00207E9D" w:rsidRPr="00F71B20" w14:paraId="11CCE56B"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6884C7" w14:textId="77777777" w:rsidR="00207E9D" w:rsidRPr="00F71B20" w:rsidRDefault="00207E9D">
            <w:pPr>
              <w:spacing w:after="0" w:line="240" w:lineRule="auto"/>
              <w:rPr>
                <w:rFonts w:ascii="Times New Roman" w:hAnsi="Times New Roman" w:cs="Times New Roman"/>
                <w:sz w:val="24"/>
                <w:szCs w:val="24"/>
                <w:rPrChange w:id="276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63" w:author="Mohammad Nayeem" w:date="2020-03-05T15:43:00Z">
                  <w:rPr>
                    <w:rFonts w:ascii="Times New Roman" w:eastAsia="Times New Roman" w:hAnsi="Times New Roman" w:cs="Times New Roman"/>
                  </w:rPr>
                </w:rPrChange>
              </w:rPr>
              <w:t>Urban</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BA8DA1" w14:textId="77777777" w:rsidR="00207E9D" w:rsidRPr="00F71B20" w:rsidRDefault="00207E9D">
            <w:pPr>
              <w:spacing w:after="0" w:line="240" w:lineRule="auto"/>
              <w:rPr>
                <w:rFonts w:ascii="Times New Roman" w:hAnsi="Times New Roman" w:cs="Times New Roman"/>
                <w:sz w:val="24"/>
                <w:szCs w:val="24"/>
                <w:rPrChange w:id="276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65" w:author="Mohammad Nayeem" w:date="2020-03-05T15:43:00Z">
                  <w:rPr>
                    <w:rFonts w:ascii="Times New Roman" w:eastAsia="Times New Roman" w:hAnsi="Times New Roman" w:cs="Times New Roman"/>
                  </w:rPr>
                </w:rPrChange>
              </w:rPr>
              <w:t>1.02</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D809F8" w14:textId="77777777" w:rsidR="00207E9D" w:rsidRPr="00F71B20" w:rsidRDefault="00207E9D">
            <w:pPr>
              <w:spacing w:after="0" w:line="240" w:lineRule="auto"/>
              <w:rPr>
                <w:rFonts w:ascii="Times New Roman" w:hAnsi="Times New Roman" w:cs="Times New Roman"/>
                <w:sz w:val="24"/>
                <w:szCs w:val="24"/>
                <w:rPrChange w:id="276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67" w:author="Mohammad Nayeem" w:date="2020-03-05T15:43:00Z">
                  <w:rPr>
                    <w:rFonts w:ascii="Times New Roman" w:eastAsia="Times New Roman" w:hAnsi="Times New Roman" w:cs="Times New Roman"/>
                  </w:rPr>
                </w:rPrChange>
              </w:rPr>
              <w:t>0.97-1.06</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033693" w14:textId="77777777" w:rsidR="00207E9D" w:rsidRPr="00F71B20" w:rsidRDefault="00207E9D">
            <w:pPr>
              <w:spacing w:after="0" w:line="240" w:lineRule="auto"/>
              <w:rPr>
                <w:rFonts w:ascii="Times New Roman" w:hAnsi="Times New Roman" w:cs="Times New Roman"/>
                <w:sz w:val="24"/>
                <w:szCs w:val="24"/>
                <w:rPrChange w:id="276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69" w:author="Mohammad Nayeem" w:date="2020-03-05T15:43:00Z">
                  <w:rPr>
                    <w:rFonts w:ascii="Times New Roman" w:eastAsia="Times New Roman" w:hAnsi="Times New Roman" w:cs="Times New Roman"/>
                  </w:rPr>
                </w:rPrChange>
              </w:rPr>
              <w:t>0.469</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1518A2E" w14:textId="77777777" w:rsidR="00207E9D" w:rsidRPr="00F71B20" w:rsidRDefault="00207E9D">
            <w:pPr>
              <w:spacing w:after="0" w:line="240" w:lineRule="auto"/>
              <w:rPr>
                <w:rFonts w:ascii="Times New Roman" w:hAnsi="Times New Roman" w:cs="Times New Roman"/>
                <w:sz w:val="24"/>
                <w:szCs w:val="24"/>
                <w:rPrChange w:id="277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71" w:author="Mohammad Nayeem" w:date="2020-03-05T15:43:00Z">
                  <w:rPr>
                    <w:rFonts w:ascii="Times New Roman" w:eastAsia="Times New Roman" w:hAnsi="Times New Roman" w:cs="Times New Roman"/>
                  </w:rPr>
                </w:rPrChange>
              </w:rPr>
              <w:t>1.00</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02EEC51" w14:textId="77777777" w:rsidR="00207E9D" w:rsidRPr="00F71B20" w:rsidRDefault="00207E9D">
            <w:pPr>
              <w:spacing w:after="0" w:line="240" w:lineRule="auto"/>
              <w:rPr>
                <w:rFonts w:ascii="Times New Roman" w:hAnsi="Times New Roman" w:cs="Times New Roman"/>
                <w:sz w:val="24"/>
                <w:szCs w:val="24"/>
                <w:rPrChange w:id="277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73" w:author="Mohammad Nayeem" w:date="2020-03-05T15:43:00Z">
                  <w:rPr>
                    <w:rFonts w:ascii="Times New Roman" w:eastAsia="Times New Roman" w:hAnsi="Times New Roman" w:cs="Times New Roman"/>
                  </w:rPr>
                </w:rPrChange>
              </w:rPr>
              <w:t>0.91-1.10</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32C9E96" w14:textId="77777777" w:rsidR="00207E9D" w:rsidRPr="00F71B20" w:rsidRDefault="00207E9D">
            <w:pPr>
              <w:spacing w:after="0" w:line="240" w:lineRule="auto"/>
              <w:rPr>
                <w:rFonts w:ascii="Times New Roman" w:hAnsi="Times New Roman" w:cs="Times New Roman"/>
                <w:sz w:val="24"/>
                <w:szCs w:val="24"/>
                <w:rPrChange w:id="277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75" w:author="Mohammad Nayeem" w:date="2020-03-05T15:43:00Z">
                  <w:rPr>
                    <w:rFonts w:ascii="Times New Roman" w:eastAsia="Times New Roman" w:hAnsi="Times New Roman" w:cs="Times New Roman"/>
                  </w:rPr>
                </w:rPrChange>
              </w:rPr>
              <w:t>0.969</w:t>
            </w:r>
          </w:p>
        </w:tc>
      </w:tr>
      <w:tr w:rsidR="00207E9D" w:rsidRPr="00F71B20" w14:paraId="55C31170"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89F656" w14:textId="77777777" w:rsidR="00207E9D" w:rsidRPr="00F71B20" w:rsidRDefault="00207E9D">
            <w:pPr>
              <w:spacing w:after="0" w:line="240" w:lineRule="auto"/>
              <w:rPr>
                <w:rFonts w:ascii="Times New Roman" w:hAnsi="Times New Roman" w:cs="Times New Roman"/>
                <w:sz w:val="24"/>
                <w:szCs w:val="24"/>
                <w:rPrChange w:id="277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77" w:author="Mohammad Nayeem" w:date="2020-03-05T15:43:00Z">
                  <w:rPr>
                    <w:rFonts w:ascii="Times New Roman" w:eastAsia="Times New Roman" w:hAnsi="Times New Roman" w:cs="Times New Roman"/>
                  </w:rPr>
                </w:rPrChange>
              </w:rPr>
              <w:t>Rural</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3BC317C" w14:textId="77777777" w:rsidR="00207E9D" w:rsidRPr="00F71B20" w:rsidRDefault="00207E9D">
            <w:pPr>
              <w:spacing w:after="0" w:line="240" w:lineRule="auto"/>
              <w:rPr>
                <w:rFonts w:ascii="Times New Roman" w:hAnsi="Times New Roman" w:cs="Times New Roman"/>
                <w:sz w:val="24"/>
                <w:szCs w:val="24"/>
                <w:rPrChange w:id="277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79" w:author="Mohammad Nayeem" w:date="2020-03-05T15:43:00Z">
                  <w:rPr>
                    <w:rFonts w:ascii="Times New Roman" w:eastAsia="Times New Roman" w:hAnsi="Times New Roman" w:cs="Times New Roman"/>
                  </w:rPr>
                </w:rPrChange>
              </w:rPr>
              <w:t>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5C33FC7" w14:textId="77777777" w:rsidR="00207E9D" w:rsidRPr="00F71B20" w:rsidRDefault="00207E9D">
            <w:pPr>
              <w:spacing w:after="0" w:line="240" w:lineRule="auto"/>
              <w:rPr>
                <w:rFonts w:ascii="Times New Roman" w:hAnsi="Times New Roman" w:cs="Times New Roman"/>
                <w:sz w:val="24"/>
                <w:szCs w:val="24"/>
                <w:rPrChange w:id="2780"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81"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72BE69" w14:textId="77777777" w:rsidR="00207E9D" w:rsidRPr="00F71B20" w:rsidRDefault="00207E9D">
            <w:pPr>
              <w:spacing w:after="0" w:line="240" w:lineRule="auto"/>
              <w:rPr>
                <w:rFonts w:ascii="Times New Roman" w:hAnsi="Times New Roman" w:cs="Times New Roman"/>
                <w:sz w:val="24"/>
                <w:szCs w:val="24"/>
                <w:rPrChange w:id="2782"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83"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2FFAB91" w14:textId="77777777" w:rsidR="00207E9D" w:rsidRPr="00F71B20" w:rsidRDefault="00207E9D">
            <w:pPr>
              <w:spacing w:after="0" w:line="240" w:lineRule="auto"/>
              <w:rPr>
                <w:rFonts w:ascii="Times New Roman" w:hAnsi="Times New Roman" w:cs="Times New Roman"/>
                <w:sz w:val="24"/>
                <w:szCs w:val="24"/>
                <w:rPrChange w:id="2784"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85" w:author="Mohammad Nayeem" w:date="2020-03-05T15:43:00Z">
                  <w:rPr>
                    <w:rFonts w:ascii="Times New Roman" w:eastAsia="Times New Roman" w:hAnsi="Times New Roman" w:cs="Times New Roman"/>
                  </w:rPr>
                </w:rPrChange>
              </w:rPr>
              <w:t>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65C951" w14:textId="77777777" w:rsidR="00207E9D" w:rsidRPr="00F71B20" w:rsidRDefault="00207E9D">
            <w:pPr>
              <w:spacing w:after="0" w:line="240" w:lineRule="auto"/>
              <w:rPr>
                <w:rFonts w:ascii="Times New Roman" w:hAnsi="Times New Roman" w:cs="Times New Roman"/>
                <w:sz w:val="24"/>
                <w:szCs w:val="24"/>
                <w:rPrChange w:id="2786"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87" w:author="Mohammad Nayeem" w:date="2020-03-05T15:43:00Z">
                  <w:rPr>
                    <w:rFonts w:ascii="Times New Roman" w:eastAsia="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E91B24" w14:textId="77777777" w:rsidR="00207E9D" w:rsidRPr="00F71B20" w:rsidRDefault="00207E9D">
            <w:pPr>
              <w:spacing w:after="0" w:line="240" w:lineRule="auto"/>
              <w:rPr>
                <w:rFonts w:ascii="Times New Roman" w:hAnsi="Times New Roman" w:cs="Times New Roman"/>
                <w:sz w:val="24"/>
                <w:szCs w:val="24"/>
                <w:rPrChange w:id="2788"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89" w:author="Mohammad Nayeem" w:date="2020-03-05T15:43:00Z">
                  <w:rPr>
                    <w:rFonts w:ascii="Times New Roman" w:eastAsia="Times New Roman" w:hAnsi="Times New Roman" w:cs="Times New Roman"/>
                  </w:rPr>
                </w:rPrChange>
              </w:rPr>
              <w:t>-</w:t>
            </w:r>
          </w:p>
        </w:tc>
      </w:tr>
      <w:tr w:rsidR="00603366" w:rsidRPr="00F71B20" w14:paraId="3CD45DDD" w14:textId="77777777" w:rsidTr="0090384D">
        <w:tc>
          <w:tcPr>
            <w:tcW w:w="9360"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296A00" w14:textId="2A323CF7" w:rsidR="00603366" w:rsidRPr="00F71B20" w:rsidRDefault="00603366">
            <w:pPr>
              <w:spacing w:after="0" w:line="240" w:lineRule="auto"/>
              <w:rPr>
                <w:rFonts w:ascii="Times New Roman" w:eastAsia="Calibri" w:hAnsi="Times New Roman" w:cs="Times New Roman"/>
                <w:sz w:val="24"/>
                <w:szCs w:val="24"/>
                <w:rPrChange w:id="2790" w:author="Mohammad Nayeem" w:date="2020-03-05T15:43:00Z">
                  <w:rPr>
                    <w:rFonts w:ascii="Times New Roman" w:eastAsia="Calibri" w:hAnsi="Times New Roman" w:cs="Times New Roman"/>
                  </w:rPr>
                </w:rPrChange>
              </w:rPr>
            </w:pPr>
            <w:r w:rsidRPr="00F71B20">
              <w:rPr>
                <w:rFonts w:ascii="Times New Roman" w:eastAsia="Times New Roman" w:hAnsi="Times New Roman" w:cs="Times New Roman"/>
                <w:b/>
                <w:sz w:val="24"/>
                <w:szCs w:val="24"/>
                <w:rPrChange w:id="2791" w:author="Mohammad Nayeem" w:date="2020-03-05T15:43:00Z">
                  <w:rPr>
                    <w:rFonts w:ascii="Times New Roman" w:eastAsia="Times New Roman" w:hAnsi="Times New Roman" w:cs="Times New Roman"/>
                    <w:b/>
                  </w:rPr>
                </w:rPrChange>
              </w:rPr>
              <w:t>Breastfeed</w:t>
            </w:r>
            <w:ins w:id="2792" w:author="Mohammad Nayeem" w:date="2020-02-28T12:55:00Z">
              <w:r w:rsidRPr="00F71B20">
                <w:rPr>
                  <w:rFonts w:ascii="Times New Roman" w:eastAsia="Times New Roman" w:hAnsi="Times New Roman" w:cs="Times New Roman"/>
                  <w:b/>
                  <w:sz w:val="24"/>
                  <w:szCs w:val="24"/>
                </w:rPr>
                <w:t>ing status</w:t>
              </w:r>
            </w:ins>
          </w:p>
        </w:tc>
      </w:tr>
      <w:tr w:rsidR="00207E9D" w:rsidRPr="00F71B20" w14:paraId="53E79512" w14:textId="77777777" w:rsidTr="00603366">
        <w:trPr>
          <w:trHeight w:val="70"/>
        </w:trPr>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A21B549" w14:textId="77777777" w:rsidR="00207E9D" w:rsidRPr="00F71B20" w:rsidRDefault="00207E9D">
            <w:pPr>
              <w:spacing w:after="0" w:line="240" w:lineRule="auto"/>
              <w:rPr>
                <w:rFonts w:ascii="Times New Roman" w:hAnsi="Times New Roman" w:cs="Times New Roman"/>
                <w:sz w:val="24"/>
                <w:szCs w:val="24"/>
                <w:rPrChange w:id="279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94" w:author="Mohammad Nayeem" w:date="2020-03-05T15:43:00Z">
                  <w:rPr>
                    <w:rFonts w:ascii="Times New Roman" w:eastAsia="Times New Roman" w:hAnsi="Times New Roman" w:cs="Times New Roman"/>
                  </w:rPr>
                </w:rPrChange>
              </w:rPr>
              <w:t>Yes</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A348EBB" w14:textId="77777777" w:rsidR="00207E9D" w:rsidRPr="00F71B20" w:rsidRDefault="00207E9D">
            <w:pPr>
              <w:spacing w:after="0" w:line="240" w:lineRule="auto"/>
              <w:rPr>
                <w:rFonts w:ascii="Times New Roman" w:hAnsi="Times New Roman" w:cs="Times New Roman"/>
                <w:sz w:val="24"/>
                <w:szCs w:val="24"/>
                <w:rPrChange w:id="279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96" w:author="Mohammad Nayeem" w:date="2020-03-05T15:43:00Z">
                  <w:rPr>
                    <w:rFonts w:ascii="Times New Roman" w:eastAsia="Times New Roman" w:hAnsi="Times New Roman" w:cs="Times New Roman"/>
                  </w:rPr>
                </w:rPrChange>
              </w:rPr>
              <w:t>0.96</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547447" w14:textId="77777777" w:rsidR="00207E9D" w:rsidRPr="00F71B20" w:rsidRDefault="00207E9D">
            <w:pPr>
              <w:spacing w:after="0" w:line="240" w:lineRule="auto"/>
              <w:rPr>
                <w:rFonts w:ascii="Times New Roman" w:hAnsi="Times New Roman" w:cs="Times New Roman"/>
                <w:sz w:val="24"/>
                <w:szCs w:val="24"/>
                <w:rPrChange w:id="279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798" w:author="Mohammad Nayeem" w:date="2020-03-05T15:43:00Z">
                  <w:rPr>
                    <w:rFonts w:ascii="Times New Roman" w:eastAsia="Times New Roman" w:hAnsi="Times New Roman" w:cs="Times New Roman"/>
                  </w:rPr>
                </w:rPrChange>
              </w:rPr>
              <w:t>0.81-1.14</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FD812F" w14:textId="77777777" w:rsidR="00207E9D" w:rsidRPr="00F71B20" w:rsidRDefault="00207E9D">
            <w:pPr>
              <w:spacing w:after="0" w:line="240" w:lineRule="auto"/>
              <w:rPr>
                <w:rFonts w:ascii="Times New Roman" w:hAnsi="Times New Roman" w:cs="Times New Roman"/>
                <w:sz w:val="24"/>
                <w:szCs w:val="24"/>
                <w:rPrChange w:id="279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00" w:author="Mohammad Nayeem" w:date="2020-03-05T15:43:00Z">
                  <w:rPr>
                    <w:rFonts w:ascii="Times New Roman" w:eastAsia="Times New Roman" w:hAnsi="Times New Roman" w:cs="Times New Roman"/>
                  </w:rPr>
                </w:rPrChange>
              </w:rPr>
              <w:t>0.634</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51ED85" w14:textId="77777777" w:rsidR="00207E9D" w:rsidRPr="00F71B20" w:rsidRDefault="00207E9D">
            <w:pPr>
              <w:spacing w:after="0" w:line="240" w:lineRule="auto"/>
              <w:rPr>
                <w:rFonts w:ascii="Times New Roman" w:hAnsi="Times New Roman" w:cs="Times New Roman"/>
                <w:sz w:val="24"/>
                <w:szCs w:val="24"/>
                <w:rPrChange w:id="280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02" w:author="Mohammad Nayeem" w:date="2020-03-05T15:43:00Z">
                  <w:rPr>
                    <w:rFonts w:ascii="Times New Roman" w:eastAsia="Times New Roman" w:hAnsi="Times New Roman" w:cs="Times New Roman"/>
                  </w:rPr>
                </w:rPrChange>
              </w:rPr>
              <w:t>0.91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11F47D" w14:textId="77777777" w:rsidR="00207E9D" w:rsidRPr="00F71B20" w:rsidRDefault="00207E9D">
            <w:pPr>
              <w:spacing w:after="0" w:line="240" w:lineRule="auto"/>
              <w:rPr>
                <w:rFonts w:ascii="Times New Roman" w:hAnsi="Times New Roman" w:cs="Times New Roman"/>
                <w:sz w:val="24"/>
                <w:szCs w:val="24"/>
                <w:rPrChange w:id="280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04" w:author="Mohammad Nayeem" w:date="2020-03-05T15:43:00Z">
                  <w:rPr>
                    <w:rFonts w:ascii="Times New Roman" w:eastAsia="Times New Roman" w:hAnsi="Times New Roman" w:cs="Times New Roman"/>
                  </w:rPr>
                </w:rPrChange>
              </w:rPr>
              <w:t>0.81-1.02</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DD2BD7" w14:textId="77777777" w:rsidR="00207E9D" w:rsidRPr="00F71B20" w:rsidRDefault="00207E9D">
            <w:pPr>
              <w:spacing w:after="0" w:line="240" w:lineRule="auto"/>
              <w:rPr>
                <w:rFonts w:ascii="Times New Roman" w:hAnsi="Times New Roman" w:cs="Times New Roman"/>
                <w:sz w:val="24"/>
                <w:szCs w:val="24"/>
                <w:rPrChange w:id="280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06" w:author="Mohammad Nayeem" w:date="2020-03-05T15:43:00Z">
                  <w:rPr>
                    <w:rFonts w:ascii="Times New Roman" w:eastAsia="Times New Roman" w:hAnsi="Times New Roman" w:cs="Times New Roman"/>
                  </w:rPr>
                </w:rPrChange>
              </w:rPr>
              <w:t>0.066</w:t>
            </w:r>
          </w:p>
        </w:tc>
      </w:tr>
      <w:tr w:rsidR="00207E9D" w:rsidRPr="00F71B20" w14:paraId="51DDFCA0"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4EB5B1" w14:textId="77777777" w:rsidR="00207E9D" w:rsidRPr="00F71B20" w:rsidRDefault="00207E9D">
            <w:pPr>
              <w:spacing w:after="0" w:line="240" w:lineRule="auto"/>
              <w:rPr>
                <w:rFonts w:ascii="Times New Roman" w:hAnsi="Times New Roman" w:cs="Times New Roman"/>
                <w:sz w:val="24"/>
                <w:szCs w:val="24"/>
                <w:rPrChange w:id="280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08" w:author="Mohammad Nayeem" w:date="2020-03-05T15:43:00Z">
                  <w:rPr>
                    <w:rFonts w:ascii="Times New Roman" w:eastAsia="Times New Roman" w:hAnsi="Times New Roman" w:cs="Times New Roman"/>
                  </w:rPr>
                </w:rPrChange>
              </w:rPr>
              <w:t>No</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9D458E" w14:textId="77777777" w:rsidR="00207E9D" w:rsidRPr="00F71B20" w:rsidRDefault="00207E9D">
            <w:pPr>
              <w:spacing w:after="0" w:line="240" w:lineRule="auto"/>
              <w:rPr>
                <w:rFonts w:ascii="Times New Roman" w:hAnsi="Times New Roman" w:cs="Times New Roman"/>
                <w:sz w:val="24"/>
                <w:szCs w:val="24"/>
                <w:rPrChange w:id="280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10" w:author="Mohammad Nayeem" w:date="2020-03-05T15:43:00Z">
                  <w:rPr>
                    <w:rFonts w:ascii="Times New Roman" w:eastAsia="Times New Roman" w:hAnsi="Times New Roman" w:cs="Times New Roman"/>
                  </w:rPr>
                </w:rPrChange>
              </w:rPr>
              <w:t>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08234F9" w14:textId="77777777" w:rsidR="00207E9D" w:rsidRPr="00F71B20" w:rsidRDefault="00207E9D">
            <w:pPr>
              <w:spacing w:after="0" w:line="240" w:lineRule="auto"/>
              <w:rPr>
                <w:rFonts w:ascii="Times New Roman" w:hAnsi="Times New Roman" w:cs="Times New Roman"/>
                <w:sz w:val="24"/>
                <w:szCs w:val="24"/>
                <w:rPrChange w:id="281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12"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E370CDE" w14:textId="77777777" w:rsidR="00207E9D" w:rsidRPr="00F71B20" w:rsidRDefault="00207E9D">
            <w:pPr>
              <w:spacing w:after="0" w:line="240" w:lineRule="auto"/>
              <w:rPr>
                <w:rFonts w:ascii="Times New Roman" w:hAnsi="Times New Roman" w:cs="Times New Roman"/>
                <w:sz w:val="24"/>
                <w:szCs w:val="24"/>
                <w:rPrChange w:id="281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14"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F5ADBE" w14:textId="77777777" w:rsidR="00207E9D" w:rsidRPr="00F71B20" w:rsidRDefault="00207E9D">
            <w:pPr>
              <w:spacing w:after="0" w:line="240" w:lineRule="auto"/>
              <w:rPr>
                <w:rFonts w:ascii="Times New Roman" w:hAnsi="Times New Roman" w:cs="Times New Roman"/>
                <w:sz w:val="24"/>
                <w:szCs w:val="24"/>
                <w:rPrChange w:id="281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16" w:author="Mohammad Nayeem" w:date="2020-03-05T15:43:00Z">
                  <w:rPr>
                    <w:rFonts w:ascii="Times New Roman" w:eastAsia="Times New Roman" w:hAnsi="Times New Roman" w:cs="Times New Roman"/>
                  </w:rPr>
                </w:rPrChange>
              </w:rPr>
              <w:t>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C1706B4" w14:textId="77777777" w:rsidR="00207E9D" w:rsidRPr="00F71B20" w:rsidRDefault="00207E9D">
            <w:pPr>
              <w:spacing w:after="0" w:line="240" w:lineRule="auto"/>
              <w:rPr>
                <w:rFonts w:ascii="Times New Roman" w:hAnsi="Times New Roman" w:cs="Times New Roman"/>
                <w:sz w:val="24"/>
                <w:szCs w:val="24"/>
                <w:rPrChange w:id="281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18" w:author="Mohammad Nayeem" w:date="2020-03-05T15:43:00Z">
                  <w:rPr>
                    <w:rFonts w:ascii="Times New Roman" w:eastAsia="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A68CF1A" w14:textId="77777777" w:rsidR="00207E9D" w:rsidRPr="00F71B20" w:rsidRDefault="00207E9D">
            <w:pPr>
              <w:spacing w:after="0" w:line="240" w:lineRule="auto"/>
              <w:rPr>
                <w:rFonts w:ascii="Times New Roman" w:hAnsi="Times New Roman" w:cs="Times New Roman"/>
                <w:sz w:val="24"/>
                <w:szCs w:val="24"/>
                <w:rPrChange w:id="281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20" w:author="Mohammad Nayeem" w:date="2020-03-05T15:43:00Z">
                  <w:rPr>
                    <w:rFonts w:ascii="Times New Roman" w:eastAsia="Times New Roman" w:hAnsi="Times New Roman" w:cs="Times New Roman"/>
                  </w:rPr>
                </w:rPrChange>
              </w:rPr>
              <w:t>-</w:t>
            </w:r>
          </w:p>
        </w:tc>
      </w:tr>
      <w:tr w:rsidR="00207E9D" w:rsidRPr="00F71B20" w14:paraId="63829C6F" w14:textId="77777777" w:rsidTr="00603366">
        <w:trPr>
          <w:trHeight w:val="70"/>
        </w:trPr>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C315A58" w14:textId="5F7BB3E0" w:rsidR="00207E9D" w:rsidRPr="00F71B20" w:rsidRDefault="00207E9D">
            <w:pPr>
              <w:spacing w:after="0" w:line="240" w:lineRule="auto"/>
              <w:rPr>
                <w:rFonts w:ascii="Times New Roman" w:hAnsi="Times New Roman" w:cs="Times New Roman"/>
                <w:sz w:val="24"/>
                <w:szCs w:val="24"/>
                <w:rPrChange w:id="2821" w:author="Mohammad Nayeem" w:date="2020-03-05T15:43:00Z">
                  <w:rPr>
                    <w:rFonts w:ascii="Times New Roman" w:hAnsi="Times New Roman" w:cs="Times New Roman"/>
                  </w:rPr>
                </w:rPrChange>
              </w:rPr>
            </w:pPr>
            <w:r w:rsidRPr="00F71B20">
              <w:rPr>
                <w:rFonts w:ascii="Times New Roman" w:eastAsia="Times New Roman" w:hAnsi="Times New Roman" w:cs="Times New Roman"/>
                <w:b/>
                <w:sz w:val="24"/>
                <w:szCs w:val="24"/>
                <w:rPrChange w:id="2822" w:author="Mohammad Nayeem" w:date="2020-03-05T15:43:00Z">
                  <w:rPr>
                    <w:rFonts w:ascii="Times New Roman" w:eastAsia="Times New Roman" w:hAnsi="Times New Roman" w:cs="Times New Roman"/>
                    <w:b/>
                  </w:rPr>
                </w:rPrChange>
              </w:rPr>
              <w:t>Sex</w:t>
            </w:r>
            <w:del w:id="2823" w:author="Mohammad Nayeem" w:date="2020-02-28T12:56:00Z">
              <w:r w:rsidRPr="00F71B20" w:rsidDel="00603366">
                <w:rPr>
                  <w:rFonts w:ascii="Times New Roman" w:eastAsia="Times New Roman" w:hAnsi="Times New Roman" w:cs="Times New Roman"/>
                  <w:b/>
                  <w:sz w:val="24"/>
                  <w:szCs w:val="24"/>
                  <w:rPrChange w:id="2824" w:author="Mohammad Nayeem" w:date="2020-03-05T15:43:00Z">
                    <w:rPr>
                      <w:rFonts w:ascii="Times New Roman" w:eastAsia="Times New Roman" w:hAnsi="Times New Roman" w:cs="Times New Roman"/>
                      <w:b/>
                    </w:rPr>
                  </w:rPrChange>
                </w:rPr>
                <w:delText xml:space="preserve"> (child)</w:delText>
              </w:r>
            </w:del>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63C21B" w14:textId="77777777" w:rsidR="00207E9D" w:rsidRPr="00F71B20" w:rsidRDefault="00207E9D">
            <w:pPr>
              <w:spacing w:after="0" w:line="240" w:lineRule="auto"/>
              <w:rPr>
                <w:rFonts w:ascii="Times New Roman" w:eastAsia="Calibri" w:hAnsi="Times New Roman" w:cs="Times New Roman"/>
                <w:sz w:val="24"/>
                <w:szCs w:val="24"/>
                <w:rPrChange w:id="2825" w:author="Mohammad Nayeem" w:date="2020-03-05T15:43:00Z">
                  <w:rPr>
                    <w:rFonts w:ascii="Times New Roman" w:eastAsia="Calibri" w:hAnsi="Times New Roman" w:cs="Times New Roman"/>
                  </w:rPr>
                </w:rPrChange>
              </w:rPr>
            </w:pP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A1A3B02" w14:textId="77777777" w:rsidR="00207E9D" w:rsidRPr="00F71B20" w:rsidRDefault="00207E9D">
            <w:pPr>
              <w:spacing w:after="0" w:line="240" w:lineRule="auto"/>
              <w:rPr>
                <w:rFonts w:ascii="Times New Roman" w:eastAsia="Calibri" w:hAnsi="Times New Roman" w:cs="Times New Roman"/>
                <w:sz w:val="24"/>
                <w:szCs w:val="24"/>
                <w:rPrChange w:id="2826" w:author="Mohammad Nayeem" w:date="2020-03-05T15:43:00Z">
                  <w:rPr>
                    <w:rFonts w:ascii="Times New Roman" w:eastAsia="Calibri" w:hAnsi="Times New Roman" w:cs="Times New Roman"/>
                  </w:rPr>
                </w:rPrChange>
              </w:rPr>
            </w:pP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569438" w14:textId="77777777" w:rsidR="00207E9D" w:rsidRPr="00F71B20" w:rsidRDefault="00207E9D">
            <w:pPr>
              <w:spacing w:after="0" w:line="240" w:lineRule="auto"/>
              <w:rPr>
                <w:rFonts w:ascii="Times New Roman" w:eastAsia="Calibri" w:hAnsi="Times New Roman" w:cs="Times New Roman"/>
                <w:sz w:val="24"/>
                <w:szCs w:val="24"/>
                <w:rPrChange w:id="2827" w:author="Mohammad Nayeem" w:date="2020-03-05T15:43:00Z">
                  <w:rPr>
                    <w:rFonts w:ascii="Times New Roman" w:eastAsia="Calibri" w:hAnsi="Times New Roman" w:cs="Times New Roman"/>
                  </w:rPr>
                </w:rPrChange>
              </w:rPr>
            </w:pP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380EFAC" w14:textId="77777777" w:rsidR="00207E9D" w:rsidRPr="00F71B20" w:rsidRDefault="00207E9D">
            <w:pPr>
              <w:spacing w:after="0" w:line="240" w:lineRule="auto"/>
              <w:rPr>
                <w:rFonts w:ascii="Times New Roman" w:eastAsia="Calibri" w:hAnsi="Times New Roman" w:cs="Times New Roman"/>
                <w:sz w:val="24"/>
                <w:szCs w:val="24"/>
                <w:rPrChange w:id="2828" w:author="Mohammad Nayeem" w:date="2020-03-05T15:43:00Z">
                  <w:rPr>
                    <w:rFonts w:ascii="Times New Roman" w:eastAsia="Calibri" w:hAnsi="Times New Roman" w:cs="Times New Roman"/>
                  </w:rPr>
                </w:rPrChange>
              </w:rPr>
            </w:pP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7796B0" w14:textId="77777777" w:rsidR="00207E9D" w:rsidRPr="00F71B20" w:rsidRDefault="00207E9D">
            <w:pPr>
              <w:spacing w:after="0" w:line="240" w:lineRule="auto"/>
              <w:rPr>
                <w:rFonts w:ascii="Times New Roman" w:eastAsia="Calibri" w:hAnsi="Times New Roman" w:cs="Times New Roman"/>
                <w:sz w:val="24"/>
                <w:szCs w:val="24"/>
                <w:rPrChange w:id="2829" w:author="Mohammad Nayeem" w:date="2020-03-05T15:43:00Z">
                  <w:rPr>
                    <w:rFonts w:ascii="Times New Roman" w:eastAsia="Calibri" w:hAnsi="Times New Roman" w:cs="Times New Roman"/>
                  </w:rPr>
                </w:rPrChange>
              </w:rPr>
            </w:pP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ADCCBC8" w14:textId="77777777" w:rsidR="00207E9D" w:rsidRPr="00F71B20" w:rsidRDefault="00207E9D">
            <w:pPr>
              <w:spacing w:after="0" w:line="240" w:lineRule="auto"/>
              <w:rPr>
                <w:rFonts w:ascii="Times New Roman" w:eastAsia="Calibri" w:hAnsi="Times New Roman" w:cs="Times New Roman"/>
                <w:sz w:val="24"/>
                <w:szCs w:val="24"/>
                <w:rPrChange w:id="2830" w:author="Mohammad Nayeem" w:date="2020-03-05T15:43:00Z">
                  <w:rPr>
                    <w:rFonts w:ascii="Times New Roman" w:eastAsia="Calibri" w:hAnsi="Times New Roman" w:cs="Times New Roman"/>
                  </w:rPr>
                </w:rPrChange>
              </w:rPr>
            </w:pPr>
          </w:p>
        </w:tc>
      </w:tr>
      <w:tr w:rsidR="00207E9D" w:rsidRPr="00F71B20" w14:paraId="090D7BEF"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B833EE" w14:textId="77777777" w:rsidR="00207E9D" w:rsidRPr="00F71B20" w:rsidRDefault="00207E9D">
            <w:pPr>
              <w:spacing w:after="0" w:line="240" w:lineRule="auto"/>
              <w:rPr>
                <w:rFonts w:ascii="Times New Roman" w:hAnsi="Times New Roman" w:cs="Times New Roman"/>
                <w:sz w:val="24"/>
                <w:szCs w:val="24"/>
                <w:rPrChange w:id="283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32" w:author="Mohammad Nayeem" w:date="2020-03-05T15:43:00Z">
                  <w:rPr>
                    <w:rFonts w:ascii="Times New Roman" w:eastAsia="Times New Roman" w:hAnsi="Times New Roman" w:cs="Times New Roman"/>
                  </w:rPr>
                </w:rPrChange>
              </w:rPr>
              <w:t>Male</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9ACF0A0" w14:textId="77777777" w:rsidR="00207E9D" w:rsidRPr="00F71B20" w:rsidRDefault="00207E9D">
            <w:pPr>
              <w:spacing w:after="0" w:line="240" w:lineRule="auto"/>
              <w:rPr>
                <w:rFonts w:ascii="Times New Roman" w:hAnsi="Times New Roman" w:cs="Times New Roman"/>
                <w:sz w:val="24"/>
                <w:szCs w:val="24"/>
                <w:rPrChange w:id="283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34" w:author="Mohammad Nayeem" w:date="2020-03-05T15:43:00Z">
                  <w:rPr>
                    <w:rFonts w:ascii="Times New Roman" w:eastAsia="Times New Roman" w:hAnsi="Times New Roman" w:cs="Times New Roman"/>
                  </w:rPr>
                </w:rPrChange>
              </w:rPr>
              <w:t>1.00</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9808B0" w14:textId="77777777" w:rsidR="00207E9D" w:rsidRPr="00F71B20" w:rsidRDefault="00207E9D">
            <w:pPr>
              <w:spacing w:after="0" w:line="240" w:lineRule="auto"/>
              <w:rPr>
                <w:rFonts w:ascii="Times New Roman" w:hAnsi="Times New Roman" w:cs="Times New Roman"/>
                <w:sz w:val="24"/>
                <w:szCs w:val="24"/>
                <w:rPrChange w:id="283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36" w:author="Mohammad Nayeem" w:date="2020-03-05T15:43:00Z">
                  <w:rPr>
                    <w:rFonts w:ascii="Times New Roman" w:eastAsia="Times New Roman" w:hAnsi="Times New Roman" w:cs="Times New Roman"/>
                  </w:rPr>
                </w:rPrChange>
              </w:rPr>
              <w:t>0.97-1.03</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920442" w14:textId="77777777" w:rsidR="00207E9D" w:rsidRPr="00F71B20" w:rsidRDefault="00207E9D">
            <w:pPr>
              <w:spacing w:after="0" w:line="240" w:lineRule="auto"/>
              <w:rPr>
                <w:rFonts w:ascii="Times New Roman" w:hAnsi="Times New Roman" w:cs="Times New Roman"/>
                <w:sz w:val="24"/>
                <w:szCs w:val="24"/>
                <w:rPrChange w:id="283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38" w:author="Mohammad Nayeem" w:date="2020-03-05T15:43:00Z">
                  <w:rPr>
                    <w:rFonts w:ascii="Times New Roman" w:eastAsia="Times New Roman" w:hAnsi="Times New Roman" w:cs="Times New Roman"/>
                  </w:rPr>
                </w:rPrChange>
              </w:rPr>
              <w:t>0.822</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DBA13EB" w14:textId="77777777" w:rsidR="00207E9D" w:rsidRPr="00F71B20" w:rsidRDefault="00207E9D">
            <w:pPr>
              <w:spacing w:after="0" w:line="240" w:lineRule="auto"/>
              <w:rPr>
                <w:rFonts w:ascii="Times New Roman" w:hAnsi="Times New Roman" w:cs="Times New Roman"/>
                <w:sz w:val="24"/>
                <w:szCs w:val="24"/>
                <w:rPrChange w:id="283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40" w:author="Mohammad Nayeem" w:date="2020-03-05T15:43:00Z">
                  <w:rPr>
                    <w:rFonts w:ascii="Times New Roman" w:eastAsia="Times New Roman" w:hAnsi="Times New Roman" w:cs="Times New Roman"/>
                  </w:rPr>
                </w:rPrChange>
              </w:rPr>
              <w:t>1.08</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9B0432" w14:textId="77777777" w:rsidR="00207E9D" w:rsidRPr="00F71B20" w:rsidRDefault="00207E9D">
            <w:pPr>
              <w:spacing w:after="0" w:line="240" w:lineRule="auto"/>
              <w:rPr>
                <w:rFonts w:ascii="Times New Roman" w:hAnsi="Times New Roman" w:cs="Times New Roman"/>
                <w:sz w:val="24"/>
                <w:szCs w:val="24"/>
                <w:rPrChange w:id="284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42" w:author="Mohammad Nayeem" w:date="2020-03-05T15:43:00Z">
                  <w:rPr>
                    <w:rFonts w:ascii="Times New Roman" w:eastAsia="Times New Roman" w:hAnsi="Times New Roman" w:cs="Times New Roman"/>
                  </w:rPr>
                </w:rPrChange>
              </w:rPr>
              <w:t>1.00-1.16</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3FCEC99" w14:textId="77777777" w:rsidR="00207E9D" w:rsidRPr="00F71B20" w:rsidRDefault="00207E9D">
            <w:pPr>
              <w:spacing w:after="0" w:line="240" w:lineRule="auto"/>
              <w:rPr>
                <w:rFonts w:ascii="Times New Roman" w:hAnsi="Times New Roman" w:cs="Times New Roman"/>
                <w:sz w:val="24"/>
                <w:szCs w:val="24"/>
                <w:rPrChange w:id="284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844" w:author="Mohammad Nayeem" w:date="2020-03-05T15:43:00Z">
                  <w:rPr>
                    <w:rFonts w:ascii="Times New Roman" w:hAnsi="Times New Roman" w:cs="Times New Roman"/>
                  </w:rPr>
                </w:rPrChange>
              </w:rPr>
              <w:t>0.039</w:t>
            </w:r>
          </w:p>
        </w:tc>
      </w:tr>
      <w:tr w:rsidR="00207E9D" w:rsidRPr="00F71B20" w14:paraId="00F1DEA8"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55824D6" w14:textId="77777777" w:rsidR="00207E9D" w:rsidRPr="00F71B20" w:rsidRDefault="00207E9D">
            <w:pPr>
              <w:spacing w:after="0" w:line="240" w:lineRule="auto"/>
              <w:rPr>
                <w:rFonts w:ascii="Times New Roman" w:hAnsi="Times New Roman" w:cs="Times New Roman"/>
                <w:sz w:val="24"/>
                <w:szCs w:val="24"/>
                <w:rPrChange w:id="284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46" w:author="Mohammad Nayeem" w:date="2020-03-05T15:43:00Z">
                  <w:rPr>
                    <w:rFonts w:ascii="Times New Roman" w:eastAsia="Times New Roman" w:hAnsi="Times New Roman" w:cs="Times New Roman"/>
                  </w:rPr>
                </w:rPrChange>
              </w:rPr>
              <w:t>Female</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8A1B9C" w14:textId="77777777" w:rsidR="00207E9D" w:rsidRPr="00F71B20" w:rsidRDefault="00207E9D">
            <w:pPr>
              <w:spacing w:after="0" w:line="240" w:lineRule="auto"/>
              <w:rPr>
                <w:rFonts w:ascii="Times New Roman" w:hAnsi="Times New Roman" w:cs="Times New Roman"/>
                <w:sz w:val="24"/>
                <w:szCs w:val="24"/>
                <w:rPrChange w:id="284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48" w:author="Mohammad Nayeem" w:date="2020-03-05T15:43:00Z">
                  <w:rPr>
                    <w:rFonts w:ascii="Times New Roman" w:eastAsia="Times New Roman" w:hAnsi="Times New Roman" w:cs="Times New Roman"/>
                  </w:rPr>
                </w:rPrChange>
              </w:rPr>
              <w:t>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51D86F" w14:textId="77777777" w:rsidR="00207E9D" w:rsidRPr="00F71B20" w:rsidRDefault="00207E9D">
            <w:pPr>
              <w:spacing w:after="0" w:line="240" w:lineRule="auto"/>
              <w:rPr>
                <w:rFonts w:ascii="Times New Roman" w:hAnsi="Times New Roman" w:cs="Times New Roman"/>
                <w:sz w:val="24"/>
                <w:szCs w:val="24"/>
                <w:rPrChange w:id="284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50"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E8ECF9" w14:textId="77777777" w:rsidR="00207E9D" w:rsidRPr="00F71B20" w:rsidRDefault="00207E9D">
            <w:pPr>
              <w:spacing w:after="0" w:line="240" w:lineRule="auto"/>
              <w:rPr>
                <w:rFonts w:ascii="Times New Roman" w:hAnsi="Times New Roman" w:cs="Times New Roman"/>
                <w:sz w:val="24"/>
                <w:szCs w:val="24"/>
                <w:rPrChange w:id="285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52"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D7D8D9" w14:textId="77777777" w:rsidR="00207E9D" w:rsidRPr="00F71B20" w:rsidRDefault="00207E9D">
            <w:pPr>
              <w:spacing w:after="0" w:line="240" w:lineRule="auto"/>
              <w:rPr>
                <w:rFonts w:ascii="Times New Roman" w:hAnsi="Times New Roman" w:cs="Times New Roman"/>
                <w:sz w:val="24"/>
                <w:szCs w:val="24"/>
                <w:rPrChange w:id="285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54" w:author="Mohammad Nayeem" w:date="2020-03-05T15:43:00Z">
                  <w:rPr>
                    <w:rFonts w:ascii="Times New Roman" w:eastAsia="Times New Roman" w:hAnsi="Times New Roman" w:cs="Times New Roman"/>
                  </w:rPr>
                </w:rPrChange>
              </w:rPr>
              <w:t>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DA6CA7F" w14:textId="77777777" w:rsidR="00207E9D" w:rsidRPr="00F71B20" w:rsidRDefault="00207E9D">
            <w:pPr>
              <w:spacing w:after="0" w:line="240" w:lineRule="auto"/>
              <w:rPr>
                <w:rFonts w:ascii="Times New Roman" w:hAnsi="Times New Roman" w:cs="Times New Roman"/>
                <w:sz w:val="24"/>
                <w:szCs w:val="24"/>
                <w:rPrChange w:id="285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56" w:author="Mohammad Nayeem" w:date="2020-03-05T15:43:00Z">
                  <w:rPr>
                    <w:rFonts w:ascii="Times New Roman" w:eastAsia="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2B33B2D" w14:textId="77777777" w:rsidR="00207E9D" w:rsidRPr="00F71B20" w:rsidRDefault="00207E9D">
            <w:pPr>
              <w:spacing w:after="0" w:line="240" w:lineRule="auto"/>
              <w:rPr>
                <w:rFonts w:ascii="Times New Roman" w:hAnsi="Times New Roman" w:cs="Times New Roman"/>
                <w:sz w:val="24"/>
                <w:szCs w:val="24"/>
                <w:rPrChange w:id="285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58" w:author="Mohammad Nayeem" w:date="2020-03-05T15:43:00Z">
                  <w:rPr>
                    <w:rFonts w:ascii="Times New Roman" w:eastAsia="Times New Roman" w:hAnsi="Times New Roman" w:cs="Times New Roman"/>
                  </w:rPr>
                </w:rPrChange>
              </w:rPr>
              <w:t>-</w:t>
            </w:r>
          </w:p>
        </w:tc>
      </w:tr>
      <w:tr w:rsidR="00207E9D" w:rsidRPr="00F71B20" w14:paraId="54D1058B"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F77413" w14:textId="4A91D84E" w:rsidR="00207E9D" w:rsidRPr="00F71B20" w:rsidRDefault="00603366">
            <w:pPr>
              <w:spacing w:after="0" w:line="240" w:lineRule="auto"/>
              <w:rPr>
                <w:rFonts w:ascii="Times New Roman" w:hAnsi="Times New Roman" w:cs="Times New Roman"/>
                <w:sz w:val="24"/>
                <w:szCs w:val="24"/>
                <w:rPrChange w:id="2859" w:author="Mohammad Nayeem" w:date="2020-03-05T15:43:00Z">
                  <w:rPr>
                    <w:rFonts w:ascii="Times New Roman" w:hAnsi="Times New Roman" w:cs="Times New Roman"/>
                  </w:rPr>
                </w:rPrChange>
              </w:rPr>
            </w:pPr>
            <w:ins w:id="2860" w:author="Mohammad Nayeem" w:date="2020-02-28T12:56:00Z">
              <w:r w:rsidRPr="00F71B20">
                <w:rPr>
                  <w:rFonts w:ascii="Times New Roman" w:eastAsia="Times New Roman" w:hAnsi="Times New Roman" w:cs="Times New Roman"/>
                  <w:b/>
                  <w:sz w:val="24"/>
                  <w:szCs w:val="24"/>
                </w:rPr>
                <w:t>Child’s age group in months</w:t>
              </w:r>
            </w:ins>
            <w:del w:id="2861" w:author="Mohammad Nayeem" w:date="2020-02-28T12:56:00Z">
              <w:r w:rsidR="00207E9D" w:rsidRPr="00F71B20" w:rsidDel="00603366">
                <w:rPr>
                  <w:rFonts w:ascii="Times New Roman" w:eastAsia="Times New Roman" w:hAnsi="Times New Roman" w:cs="Times New Roman"/>
                  <w:b/>
                  <w:sz w:val="24"/>
                  <w:szCs w:val="24"/>
                  <w:rPrChange w:id="2862" w:author="Mohammad Nayeem" w:date="2020-03-05T15:43:00Z">
                    <w:rPr>
                      <w:rFonts w:ascii="Times New Roman" w:eastAsia="Times New Roman" w:hAnsi="Times New Roman" w:cs="Times New Roman"/>
                      <w:b/>
                    </w:rPr>
                  </w:rPrChange>
                </w:rPr>
                <w:delText>Child age</w:delText>
              </w:r>
            </w:del>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2CDAB8" w14:textId="77777777" w:rsidR="00207E9D" w:rsidRPr="00F71B20" w:rsidRDefault="00207E9D">
            <w:pPr>
              <w:spacing w:after="0" w:line="240" w:lineRule="auto"/>
              <w:rPr>
                <w:rFonts w:ascii="Times New Roman" w:eastAsia="Calibri" w:hAnsi="Times New Roman" w:cs="Times New Roman"/>
                <w:sz w:val="24"/>
                <w:szCs w:val="24"/>
                <w:rPrChange w:id="2863" w:author="Mohammad Nayeem" w:date="2020-03-05T15:43:00Z">
                  <w:rPr>
                    <w:rFonts w:ascii="Times New Roman" w:eastAsia="Calibri" w:hAnsi="Times New Roman" w:cs="Times New Roman"/>
                  </w:rPr>
                </w:rPrChange>
              </w:rPr>
            </w:pP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CF6D4F" w14:textId="77777777" w:rsidR="00207E9D" w:rsidRPr="00F71B20" w:rsidRDefault="00207E9D">
            <w:pPr>
              <w:spacing w:after="0" w:line="240" w:lineRule="auto"/>
              <w:rPr>
                <w:rFonts w:ascii="Times New Roman" w:eastAsia="Calibri" w:hAnsi="Times New Roman" w:cs="Times New Roman"/>
                <w:sz w:val="24"/>
                <w:szCs w:val="24"/>
                <w:rPrChange w:id="2864" w:author="Mohammad Nayeem" w:date="2020-03-05T15:43:00Z">
                  <w:rPr>
                    <w:rFonts w:ascii="Times New Roman" w:eastAsia="Calibri" w:hAnsi="Times New Roman" w:cs="Times New Roman"/>
                  </w:rPr>
                </w:rPrChange>
              </w:rPr>
            </w:pP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A12679" w14:textId="77777777" w:rsidR="00207E9D" w:rsidRPr="00F71B20" w:rsidRDefault="00207E9D">
            <w:pPr>
              <w:spacing w:after="0" w:line="240" w:lineRule="auto"/>
              <w:rPr>
                <w:rFonts w:ascii="Times New Roman" w:eastAsia="Calibri" w:hAnsi="Times New Roman" w:cs="Times New Roman"/>
                <w:sz w:val="24"/>
                <w:szCs w:val="24"/>
                <w:rPrChange w:id="2865" w:author="Mohammad Nayeem" w:date="2020-03-05T15:43:00Z">
                  <w:rPr>
                    <w:rFonts w:ascii="Times New Roman" w:eastAsia="Calibri" w:hAnsi="Times New Roman" w:cs="Times New Roman"/>
                  </w:rPr>
                </w:rPrChange>
              </w:rPr>
            </w:pP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54DC154" w14:textId="77777777" w:rsidR="00207E9D" w:rsidRPr="00F71B20" w:rsidRDefault="00207E9D">
            <w:pPr>
              <w:spacing w:after="0" w:line="240" w:lineRule="auto"/>
              <w:rPr>
                <w:rFonts w:ascii="Times New Roman" w:eastAsia="Calibri" w:hAnsi="Times New Roman" w:cs="Times New Roman"/>
                <w:sz w:val="24"/>
                <w:szCs w:val="24"/>
                <w:rPrChange w:id="2866" w:author="Mohammad Nayeem" w:date="2020-03-05T15:43:00Z">
                  <w:rPr>
                    <w:rFonts w:ascii="Times New Roman" w:eastAsia="Calibri" w:hAnsi="Times New Roman" w:cs="Times New Roman"/>
                  </w:rPr>
                </w:rPrChange>
              </w:rPr>
            </w:pP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FE9765" w14:textId="77777777" w:rsidR="00207E9D" w:rsidRPr="00F71B20" w:rsidRDefault="00207E9D">
            <w:pPr>
              <w:spacing w:after="0" w:line="240" w:lineRule="auto"/>
              <w:rPr>
                <w:rFonts w:ascii="Times New Roman" w:eastAsia="Calibri" w:hAnsi="Times New Roman" w:cs="Times New Roman"/>
                <w:sz w:val="24"/>
                <w:szCs w:val="24"/>
                <w:rPrChange w:id="2867" w:author="Mohammad Nayeem" w:date="2020-03-05T15:43:00Z">
                  <w:rPr>
                    <w:rFonts w:ascii="Times New Roman" w:eastAsia="Calibri" w:hAnsi="Times New Roman" w:cs="Times New Roman"/>
                  </w:rPr>
                </w:rPrChange>
              </w:rPr>
            </w:pP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02DC7A" w14:textId="77777777" w:rsidR="00207E9D" w:rsidRPr="00F71B20" w:rsidRDefault="00207E9D">
            <w:pPr>
              <w:spacing w:after="0" w:line="240" w:lineRule="auto"/>
              <w:rPr>
                <w:rFonts w:ascii="Times New Roman" w:eastAsia="Calibri" w:hAnsi="Times New Roman" w:cs="Times New Roman"/>
                <w:sz w:val="24"/>
                <w:szCs w:val="24"/>
                <w:rPrChange w:id="2868" w:author="Mohammad Nayeem" w:date="2020-03-05T15:43:00Z">
                  <w:rPr>
                    <w:rFonts w:ascii="Times New Roman" w:eastAsia="Calibri" w:hAnsi="Times New Roman" w:cs="Times New Roman"/>
                  </w:rPr>
                </w:rPrChange>
              </w:rPr>
            </w:pPr>
          </w:p>
        </w:tc>
      </w:tr>
      <w:tr w:rsidR="00207E9D" w:rsidRPr="00F71B20" w14:paraId="32622FAE"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1CE7B70" w14:textId="77777777" w:rsidR="00207E9D" w:rsidRPr="00F71B20" w:rsidRDefault="00207E9D">
            <w:pPr>
              <w:spacing w:after="0" w:line="240" w:lineRule="auto"/>
              <w:rPr>
                <w:rFonts w:ascii="Times New Roman" w:hAnsi="Times New Roman" w:cs="Times New Roman"/>
                <w:sz w:val="24"/>
                <w:szCs w:val="24"/>
                <w:rPrChange w:id="286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70" w:author="Mohammad Nayeem" w:date="2020-03-05T15:43:00Z">
                  <w:rPr>
                    <w:rFonts w:ascii="Times New Roman" w:eastAsia="Times New Roman" w:hAnsi="Times New Roman" w:cs="Times New Roman"/>
                  </w:rPr>
                </w:rPrChange>
              </w:rPr>
              <w:t>0-11</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625EA4" w14:textId="77777777" w:rsidR="00207E9D" w:rsidRPr="00F71B20" w:rsidRDefault="00207E9D">
            <w:pPr>
              <w:spacing w:after="0" w:line="240" w:lineRule="auto"/>
              <w:rPr>
                <w:rFonts w:ascii="Times New Roman" w:hAnsi="Times New Roman" w:cs="Times New Roman"/>
                <w:sz w:val="24"/>
                <w:szCs w:val="24"/>
                <w:rPrChange w:id="287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872" w:author="Mohammad Nayeem" w:date="2020-03-05T15:43:00Z">
                  <w:rPr>
                    <w:rFonts w:ascii="Times New Roman" w:hAnsi="Times New Roman" w:cs="Times New Roman"/>
                  </w:rPr>
                </w:rPrChange>
              </w:rPr>
              <w:t>1.00</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DD5833B" w14:textId="77777777" w:rsidR="00207E9D" w:rsidRPr="00F71B20" w:rsidRDefault="00207E9D">
            <w:pPr>
              <w:spacing w:after="0" w:line="240" w:lineRule="auto"/>
              <w:rPr>
                <w:rFonts w:ascii="Times New Roman" w:hAnsi="Times New Roman" w:cs="Times New Roman"/>
                <w:sz w:val="24"/>
                <w:szCs w:val="24"/>
                <w:rPrChange w:id="287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74" w:author="Mohammad Nayeem" w:date="2020-03-05T15:43:00Z">
                  <w:rPr>
                    <w:rFonts w:ascii="Times New Roman" w:eastAsia="Times New Roman" w:hAnsi="Times New Roman" w:cs="Times New Roman"/>
                  </w:rPr>
                </w:rPrChange>
              </w:rPr>
              <w:t>0.97-1.03</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3185D7A" w14:textId="77777777" w:rsidR="00207E9D" w:rsidRPr="00F71B20" w:rsidRDefault="00207E9D">
            <w:pPr>
              <w:spacing w:after="0" w:line="240" w:lineRule="auto"/>
              <w:rPr>
                <w:rFonts w:ascii="Times New Roman" w:hAnsi="Times New Roman" w:cs="Times New Roman"/>
                <w:sz w:val="24"/>
                <w:szCs w:val="24"/>
                <w:rPrChange w:id="287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76" w:author="Mohammad Nayeem" w:date="2020-03-05T15:43:00Z">
                  <w:rPr>
                    <w:rFonts w:ascii="Times New Roman" w:eastAsia="Times New Roman" w:hAnsi="Times New Roman" w:cs="Times New Roman"/>
                  </w:rPr>
                </w:rPrChange>
              </w:rPr>
              <w:t>0.951</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8C6F2A7" w14:textId="77777777" w:rsidR="00207E9D" w:rsidRPr="00F71B20" w:rsidRDefault="00207E9D">
            <w:pPr>
              <w:spacing w:after="0" w:line="240" w:lineRule="auto"/>
              <w:rPr>
                <w:rFonts w:ascii="Times New Roman" w:hAnsi="Times New Roman" w:cs="Times New Roman"/>
                <w:sz w:val="24"/>
                <w:szCs w:val="24"/>
                <w:rPrChange w:id="287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78" w:author="Mohammad Nayeem" w:date="2020-03-05T15:43:00Z">
                  <w:rPr>
                    <w:rFonts w:ascii="Times New Roman" w:eastAsia="Times New Roman" w:hAnsi="Times New Roman" w:cs="Times New Roman"/>
                  </w:rPr>
                </w:rPrChange>
              </w:rPr>
              <w:t>1.15</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357C8A3" w14:textId="77777777" w:rsidR="00207E9D" w:rsidRPr="00F71B20" w:rsidRDefault="00207E9D">
            <w:pPr>
              <w:spacing w:after="0" w:line="240" w:lineRule="auto"/>
              <w:rPr>
                <w:rFonts w:ascii="Times New Roman" w:hAnsi="Times New Roman" w:cs="Times New Roman"/>
                <w:sz w:val="24"/>
                <w:szCs w:val="24"/>
                <w:rPrChange w:id="287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80" w:author="Mohammad Nayeem" w:date="2020-03-05T15:43:00Z">
                  <w:rPr>
                    <w:rFonts w:ascii="Times New Roman" w:eastAsia="Times New Roman" w:hAnsi="Times New Roman" w:cs="Times New Roman"/>
                  </w:rPr>
                </w:rPrChange>
              </w:rPr>
              <w:t>1.04-1.27</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B8D222" w14:textId="77777777" w:rsidR="00207E9D" w:rsidRPr="00F71B20" w:rsidRDefault="00207E9D">
            <w:pPr>
              <w:spacing w:after="0" w:line="240" w:lineRule="auto"/>
              <w:rPr>
                <w:rFonts w:ascii="Times New Roman" w:hAnsi="Times New Roman" w:cs="Times New Roman"/>
                <w:sz w:val="24"/>
                <w:szCs w:val="24"/>
                <w:rPrChange w:id="288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82" w:author="Mohammad Nayeem" w:date="2020-03-05T15:43:00Z">
                  <w:rPr>
                    <w:rFonts w:ascii="Times New Roman" w:eastAsia="Times New Roman" w:hAnsi="Times New Roman" w:cs="Times New Roman"/>
                  </w:rPr>
                </w:rPrChange>
              </w:rPr>
              <w:t>0.006</w:t>
            </w:r>
          </w:p>
        </w:tc>
      </w:tr>
      <w:tr w:rsidR="00207E9D" w:rsidRPr="00F71B20" w14:paraId="08D794E5"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CBEB11" w14:textId="77777777" w:rsidR="00207E9D" w:rsidRPr="00F71B20" w:rsidRDefault="00207E9D">
            <w:pPr>
              <w:spacing w:after="0" w:line="240" w:lineRule="auto"/>
              <w:rPr>
                <w:rFonts w:ascii="Times New Roman" w:hAnsi="Times New Roman" w:cs="Times New Roman"/>
                <w:sz w:val="24"/>
                <w:szCs w:val="24"/>
                <w:rPrChange w:id="288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884" w:author="Mohammad Nayeem" w:date="2020-03-05T15:43:00Z">
                  <w:rPr>
                    <w:rFonts w:ascii="Times New Roman" w:hAnsi="Times New Roman" w:cs="Times New Roman"/>
                  </w:rPr>
                </w:rPrChange>
              </w:rPr>
              <w:t>12-23</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05E89B" w14:textId="77777777" w:rsidR="00207E9D" w:rsidRPr="00F71B20" w:rsidRDefault="00207E9D">
            <w:pPr>
              <w:spacing w:after="0" w:line="240" w:lineRule="auto"/>
              <w:rPr>
                <w:rFonts w:ascii="Times New Roman" w:hAnsi="Times New Roman" w:cs="Times New Roman"/>
                <w:sz w:val="24"/>
                <w:szCs w:val="24"/>
                <w:rPrChange w:id="288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86" w:author="Mohammad Nayeem" w:date="2020-03-05T15:43:00Z">
                  <w:rPr>
                    <w:rFonts w:ascii="Times New Roman" w:eastAsia="Times New Roman" w:hAnsi="Times New Roman" w:cs="Times New Roman"/>
                  </w:rPr>
                </w:rPrChange>
              </w:rPr>
              <w:t>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2B95ED8" w14:textId="77777777" w:rsidR="00207E9D" w:rsidRPr="00F71B20" w:rsidRDefault="00207E9D">
            <w:pPr>
              <w:spacing w:after="0" w:line="240" w:lineRule="auto"/>
              <w:rPr>
                <w:rFonts w:ascii="Times New Roman" w:hAnsi="Times New Roman" w:cs="Times New Roman"/>
                <w:sz w:val="24"/>
                <w:szCs w:val="24"/>
                <w:rPrChange w:id="288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88"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786AD3" w14:textId="77777777" w:rsidR="00207E9D" w:rsidRPr="00F71B20" w:rsidRDefault="00207E9D">
            <w:pPr>
              <w:spacing w:after="0" w:line="240" w:lineRule="auto"/>
              <w:rPr>
                <w:rFonts w:ascii="Times New Roman" w:hAnsi="Times New Roman" w:cs="Times New Roman"/>
                <w:sz w:val="24"/>
                <w:szCs w:val="24"/>
                <w:rPrChange w:id="288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90"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A6D8C7" w14:textId="77777777" w:rsidR="00207E9D" w:rsidRPr="00F71B20" w:rsidRDefault="00207E9D">
            <w:pPr>
              <w:spacing w:after="0" w:line="240" w:lineRule="auto"/>
              <w:rPr>
                <w:rFonts w:ascii="Times New Roman" w:hAnsi="Times New Roman" w:cs="Times New Roman"/>
                <w:sz w:val="24"/>
                <w:szCs w:val="24"/>
                <w:rPrChange w:id="289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892" w:author="Mohammad Nayeem" w:date="2020-03-05T15:43:00Z">
                  <w:rPr>
                    <w:rFonts w:ascii="Times New Roman" w:hAnsi="Times New Roman" w:cs="Times New Roman"/>
                  </w:rPr>
                </w:rPrChange>
              </w:rPr>
              <w:t>1.14</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5D6FFA4" w14:textId="77777777" w:rsidR="00207E9D" w:rsidRPr="00F71B20" w:rsidRDefault="00207E9D">
            <w:pPr>
              <w:spacing w:after="0" w:line="240" w:lineRule="auto"/>
              <w:rPr>
                <w:rFonts w:ascii="Times New Roman" w:hAnsi="Times New Roman" w:cs="Times New Roman"/>
                <w:sz w:val="24"/>
                <w:szCs w:val="24"/>
                <w:rPrChange w:id="289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894" w:author="Mohammad Nayeem" w:date="2020-03-05T15:43:00Z">
                  <w:rPr>
                    <w:rFonts w:ascii="Times New Roman" w:hAnsi="Times New Roman" w:cs="Times New Roman"/>
                  </w:rPr>
                </w:rPrChange>
              </w:rPr>
              <w:t>1.04-1.26</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41A1D01" w14:textId="77777777" w:rsidR="00207E9D" w:rsidRPr="00F71B20" w:rsidRDefault="00207E9D">
            <w:pPr>
              <w:spacing w:after="0" w:line="240" w:lineRule="auto"/>
              <w:rPr>
                <w:rFonts w:ascii="Times New Roman" w:hAnsi="Times New Roman" w:cs="Times New Roman"/>
                <w:sz w:val="24"/>
                <w:szCs w:val="24"/>
                <w:rPrChange w:id="289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896" w:author="Mohammad Nayeem" w:date="2020-03-05T15:43:00Z">
                  <w:rPr>
                    <w:rFonts w:ascii="Times New Roman" w:eastAsia="Times New Roman" w:hAnsi="Times New Roman" w:cs="Times New Roman"/>
                  </w:rPr>
                </w:rPrChange>
              </w:rPr>
              <w:t>0.005</w:t>
            </w:r>
          </w:p>
        </w:tc>
      </w:tr>
      <w:tr w:rsidR="00207E9D" w:rsidRPr="00F71B20" w14:paraId="345846CB"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77CD63" w14:textId="77777777" w:rsidR="00207E9D" w:rsidRPr="00F71B20" w:rsidRDefault="00207E9D">
            <w:pPr>
              <w:spacing w:after="0" w:line="240" w:lineRule="auto"/>
              <w:rPr>
                <w:rFonts w:ascii="Times New Roman" w:hAnsi="Times New Roman" w:cs="Times New Roman"/>
                <w:sz w:val="24"/>
                <w:szCs w:val="24"/>
                <w:rPrChange w:id="2897"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898" w:author="Mohammad Nayeem" w:date="2020-03-05T15:43:00Z">
                  <w:rPr>
                    <w:rFonts w:ascii="Times New Roman" w:hAnsi="Times New Roman" w:cs="Times New Roman"/>
                  </w:rPr>
                </w:rPrChange>
              </w:rPr>
              <w:t>24-35</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0F31A4" w14:textId="77777777" w:rsidR="00207E9D" w:rsidRPr="00F71B20" w:rsidRDefault="00207E9D">
            <w:pPr>
              <w:spacing w:after="0" w:line="240" w:lineRule="auto"/>
              <w:rPr>
                <w:rFonts w:ascii="Times New Roman" w:eastAsia="Times New Roman" w:hAnsi="Times New Roman" w:cs="Times New Roman"/>
                <w:sz w:val="24"/>
                <w:szCs w:val="24"/>
                <w:rPrChange w:id="2899"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900" w:author="Mohammad Nayeem" w:date="2020-03-05T15:43:00Z">
                  <w:rPr>
                    <w:rFonts w:ascii="Times New Roman" w:eastAsia="Times New Roman" w:hAnsi="Times New Roman" w:cs="Times New Roman"/>
                  </w:rPr>
                </w:rPrChange>
              </w:rPr>
              <w:t>-</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DF0693F" w14:textId="77777777" w:rsidR="00207E9D" w:rsidRPr="00F71B20" w:rsidRDefault="00207E9D">
            <w:pPr>
              <w:spacing w:after="0" w:line="240" w:lineRule="auto"/>
              <w:rPr>
                <w:rFonts w:ascii="Times New Roman" w:eastAsia="Times New Roman" w:hAnsi="Times New Roman" w:cs="Times New Roman"/>
                <w:sz w:val="24"/>
                <w:szCs w:val="24"/>
                <w:rPrChange w:id="2901"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902"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B027BB7" w14:textId="77777777" w:rsidR="00207E9D" w:rsidRPr="00F71B20" w:rsidRDefault="00207E9D">
            <w:pPr>
              <w:spacing w:after="0" w:line="240" w:lineRule="auto"/>
              <w:rPr>
                <w:rFonts w:ascii="Times New Roman" w:eastAsia="Times New Roman" w:hAnsi="Times New Roman" w:cs="Times New Roman"/>
                <w:sz w:val="24"/>
                <w:szCs w:val="24"/>
                <w:rPrChange w:id="2903"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904"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50EF9F" w14:textId="77777777" w:rsidR="00207E9D" w:rsidRPr="00F71B20" w:rsidRDefault="00207E9D">
            <w:pPr>
              <w:spacing w:after="0" w:line="240" w:lineRule="auto"/>
              <w:rPr>
                <w:rFonts w:ascii="Times New Roman" w:eastAsia="Times New Roman" w:hAnsi="Times New Roman" w:cs="Times New Roman"/>
                <w:sz w:val="24"/>
                <w:szCs w:val="24"/>
                <w:rPrChange w:id="2905"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906" w:author="Mohammad Nayeem" w:date="2020-03-05T15:43:00Z">
                  <w:rPr>
                    <w:rFonts w:ascii="Times New Roman" w:eastAsia="Times New Roman" w:hAnsi="Times New Roman" w:cs="Times New Roman"/>
                  </w:rPr>
                </w:rPrChange>
              </w:rPr>
              <w:t>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105A64A" w14:textId="77777777" w:rsidR="00207E9D" w:rsidRPr="00F71B20" w:rsidRDefault="00207E9D">
            <w:pPr>
              <w:spacing w:after="0" w:line="240" w:lineRule="auto"/>
              <w:rPr>
                <w:rFonts w:ascii="Times New Roman" w:eastAsia="Times New Roman" w:hAnsi="Times New Roman" w:cs="Times New Roman"/>
                <w:sz w:val="24"/>
                <w:szCs w:val="24"/>
                <w:rPrChange w:id="2907"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908" w:author="Mohammad Nayeem" w:date="2020-03-05T15:43:00Z">
                  <w:rPr>
                    <w:rFonts w:ascii="Times New Roman" w:eastAsia="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C94491" w14:textId="77777777" w:rsidR="00207E9D" w:rsidRPr="00F71B20" w:rsidRDefault="00207E9D">
            <w:pPr>
              <w:spacing w:after="0" w:line="240" w:lineRule="auto"/>
              <w:rPr>
                <w:rFonts w:ascii="Times New Roman" w:eastAsia="Times New Roman" w:hAnsi="Times New Roman" w:cs="Times New Roman"/>
                <w:sz w:val="24"/>
                <w:szCs w:val="24"/>
                <w:rPrChange w:id="2909" w:author="Mohammad Nayeem" w:date="2020-03-05T15:43:00Z">
                  <w:rPr>
                    <w:rFonts w:ascii="Times New Roman" w:eastAsia="Times New Roman" w:hAnsi="Times New Roman" w:cs="Times New Roman"/>
                  </w:rPr>
                </w:rPrChange>
              </w:rPr>
            </w:pPr>
            <w:r w:rsidRPr="00F71B20">
              <w:rPr>
                <w:rFonts w:ascii="Times New Roman" w:eastAsia="Times New Roman" w:hAnsi="Times New Roman" w:cs="Times New Roman"/>
                <w:sz w:val="24"/>
                <w:szCs w:val="24"/>
                <w:rPrChange w:id="2910" w:author="Mohammad Nayeem" w:date="2020-03-05T15:43:00Z">
                  <w:rPr>
                    <w:rFonts w:ascii="Times New Roman" w:eastAsia="Times New Roman" w:hAnsi="Times New Roman" w:cs="Times New Roman"/>
                  </w:rPr>
                </w:rPrChange>
              </w:rPr>
              <w:t>-</w:t>
            </w:r>
          </w:p>
        </w:tc>
      </w:tr>
      <w:tr w:rsidR="00207E9D" w:rsidRPr="00F71B20" w14:paraId="469463DA"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A0A49A" w14:textId="77777777" w:rsidR="00207E9D" w:rsidRPr="00F71B20" w:rsidRDefault="00207E9D">
            <w:pPr>
              <w:spacing w:after="0" w:line="240" w:lineRule="auto"/>
              <w:rPr>
                <w:rFonts w:ascii="Times New Roman" w:hAnsi="Times New Roman" w:cs="Times New Roman"/>
                <w:sz w:val="24"/>
                <w:szCs w:val="24"/>
                <w:rPrChange w:id="2911" w:author="Mohammad Nayeem" w:date="2020-03-05T15:43:00Z">
                  <w:rPr>
                    <w:rFonts w:ascii="Times New Roman" w:hAnsi="Times New Roman" w:cs="Times New Roman"/>
                  </w:rPr>
                </w:rPrChange>
              </w:rPr>
            </w:pPr>
            <w:r w:rsidRPr="00F71B20">
              <w:rPr>
                <w:rFonts w:ascii="Times New Roman" w:eastAsia="Times New Roman" w:hAnsi="Times New Roman" w:cs="Times New Roman"/>
                <w:b/>
                <w:sz w:val="24"/>
                <w:szCs w:val="24"/>
                <w:rPrChange w:id="2912" w:author="Mohammad Nayeem" w:date="2020-03-05T15:43:00Z">
                  <w:rPr>
                    <w:rFonts w:ascii="Times New Roman" w:eastAsia="Times New Roman" w:hAnsi="Times New Roman" w:cs="Times New Roman"/>
                    <w:b/>
                  </w:rPr>
                </w:rPrChange>
              </w:rPr>
              <w:t>Size at birth</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D76D07" w14:textId="77777777" w:rsidR="00207E9D" w:rsidRPr="00F71B20" w:rsidRDefault="00207E9D">
            <w:pPr>
              <w:spacing w:after="0" w:line="240" w:lineRule="auto"/>
              <w:rPr>
                <w:rFonts w:ascii="Times New Roman" w:hAnsi="Times New Roman" w:cs="Times New Roman"/>
                <w:sz w:val="24"/>
                <w:szCs w:val="24"/>
                <w:rPrChange w:id="2913" w:author="Mohammad Nayeem" w:date="2020-03-05T15:43:00Z">
                  <w:rPr>
                    <w:rFonts w:ascii="Times New Roman" w:hAnsi="Times New Roman" w:cs="Times New Roman"/>
                  </w:rPr>
                </w:rPrChange>
              </w:rPr>
            </w:pP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D7E9183" w14:textId="77777777" w:rsidR="00207E9D" w:rsidRPr="00F71B20" w:rsidRDefault="00207E9D">
            <w:pPr>
              <w:spacing w:after="0" w:line="240" w:lineRule="auto"/>
              <w:rPr>
                <w:rFonts w:ascii="Times New Roman" w:hAnsi="Times New Roman" w:cs="Times New Roman"/>
                <w:sz w:val="24"/>
                <w:szCs w:val="24"/>
                <w:rPrChange w:id="2914" w:author="Mohammad Nayeem" w:date="2020-03-05T15:43:00Z">
                  <w:rPr>
                    <w:rFonts w:ascii="Times New Roman" w:hAnsi="Times New Roman" w:cs="Times New Roman"/>
                  </w:rPr>
                </w:rPrChange>
              </w:rPr>
            </w:pP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A144F9" w14:textId="77777777" w:rsidR="00207E9D" w:rsidRPr="00F71B20" w:rsidRDefault="00207E9D">
            <w:pPr>
              <w:spacing w:after="0" w:line="240" w:lineRule="auto"/>
              <w:rPr>
                <w:rFonts w:ascii="Times New Roman" w:hAnsi="Times New Roman" w:cs="Times New Roman"/>
                <w:sz w:val="24"/>
                <w:szCs w:val="24"/>
                <w:rPrChange w:id="2915" w:author="Mohammad Nayeem" w:date="2020-03-05T15:43:00Z">
                  <w:rPr>
                    <w:rFonts w:ascii="Times New Roman" w:hAnsi="Times New Roman" w:cs="Times New Roman"/>
                  </w:rPr>
                </w:rPrChange>
              </w:rPr>
            </w:pP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4E0045B" w14:textId="77777777" w:rsidR="00207E9D" w:rsidRPr="00F71B20" w:rsidRDefault="00207E9D">
            <w:pPr>
              <w:spacing w:after="0" w:line="240" w:lineRule="auto"/>
              <w:rPr>
                <w:rFonts w:ascii="Times New Roman" w:hAnsi="Times New Roman" w:cs="Times New Roman"/>
                <w:sz w:val="24"/>
                <w:szCs w:val="24"/>
                <w:rPrChange w:id="2916" w:author="Mohammad Nayeem" w:date="2020-03-05T15:43:00Z">
                  <w:rPr>
                    <w:rFonts w:ascii="Times New Roman" w:hAnsi="Times New Roman" w:cs="Times New Roman"/>
                  </w:rPr>
                </w:rPrChange>
              </w:rPr>
            </w:pP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1419A8" w14:textId="77777777" w:rsidR="00207E9D" w:rsidRPr="00F71B20" w:rsidRDefault="00207E9D">
            <w:pPr>
              <w:spacing w:after="0" w:line="240" w:lineRule="auto"/>
              <w:rPr>
                <w:rFonts w:ascii="Times New Roman" w:hAnsi="Times New Roman" w:cs="Times New Roman"/>
                <w:sz w:val="24"/>
                <w:szCs w:val="24"/>
                <w:rPrChange w:id="2917" w:author="Mohammad Nayeem" w:date="2020-03-05T15:43:00Z">
                  <w:rPr>
                    <w:rFonts w:ascii="Times New Roman" w:hAnsi="Times New Roman" w:cs="Times New Roman"/>
                  </w:rPr>
                </w:rPrChange>
              </w:rPr>
            </w:pP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2932F4" w14:textId="77777777" w:rsidR="00207E9D" w:rsidRPr="00F71B20" w:rsidRDefault="00207E9D">
            <w:pPr>
              <w:spacing w:after="0" w:line="240" w:lineRule="auto"/>
              <w:rPr>
                <w:rFonts w:ascii="Times New Roman" w:hAnsi="Times New Roman" w:cs="Times New Roman"/>
                <w:sz w:val="24"/>
                <w:szCs w:val="24"/>
                <w:rPrChange w:id="2918" w:author="Mohammad Nayeem" w:date="2020-03-05T15:43:00Z">
                  <w:rPr>
                    <w:rFonts w:ascii="Times New Roman" w:hAnsi="Times New Roman" w:cs="Times New Roman"/>
                  </w:rPr>
                </w:rPrChange>
              </w:rPr>
            </w:pPr>
          </w:p>
        </w:tc>
      </w:tr>
      <w:tr w:rsidR="00207E9D" w:rsidRPr="00F71B20" w14:paraId="6F045AFD"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5C7784A" w14:textId="77777777" w:rsidR="00207E9D" w:rsidRPr="00F71B20" w:rsidRDefault="00207E9D">
            <w:pPr>
              <w:spacing w:after="0" w:line="240" w:lineRule="auto"/>
              <w:rPr>
                <w:rFonts w:ascii="Times New Roman" w:hAnsi="Times New Roman" w:cs="Times New Roman"/>
                <w:sz w:val="24"/>
                <w:szCs w:val="24"/>
                <w:rPrChange w:id="291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20" w:author="Mohammad Nayeem" w:date="2020-03-05T15:43:00Z">
                  <w:rPr>
                    <w:rFonts w:ascii="Times New Roman" w:eastAsia="Times New Roman" w:hAnsi="Times New Roman" w:cs="Times New Roman"/>
                  </w:rPr>
                </w:rPrChange>
              </w:rPr>
              <w:t>Very large</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05E7D69" w14:textId="77777777" w:rsidR="00207E9D" w:rsidRPr="00F71B20" w:rsidRDefault="00207E9D">
            <w:pPr>
              <w:spacing w:after="0" w:line="240" w:lineRule="auto"/>
              <w:rPr>
                <w:rFonts w:ascii="Times New Roman" w:hAnsi="Times New Roman" w:cs="Times New Roman"/>
                <w:sz w:val="24"/>
                <w:szCs w:val="24"/>
                <w:rPrChange w:id="292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22" w:author="Mohammad Nayeem" w:date="2020-03-05T15:43:00Z">
                  <w:rPr>
                    <w:rFonts w:ascii="Times New Roman" w:eastAsia="Times New Roman" w:hAnsi="Times New Roman" w:cs="Times New Roman"/>
                  </w:rPr>
                </w:rPrChange>
              </w:rPr>
              <w:t>0.87</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3FDE669" w14:textId="77777777" w:rsidR="00207E9D" w:rsidRPr="00F71B20" w:rsidRDefault="00207E9D">
            <w:pPr>
              <w:spacing w:after="0" w:line="240" w:lineRule="auto"/>
              <w:rPr>
                <w:rFonts w:ascii="Times New Roman" w:hAnsi="Times New Roman" w:cs="Times New Roman"/>
                <w:sz w:val="24"/>
                <w:szCs w:val="24"/>
                <w:rPrChange w:id="292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24" w:author="Mohammad Nayeem" w:date="2020-03-05T15:43:00Z">
                  <w:rPr>
                    <w:rFonts w:ascii="Times New Roman" w:eastAsia="Times New Roman" w:hAnsi="Times New Roman" w:cs="Times New Roman"/>
                  </w:rPr>
                </w:rPrChange>
              </w:rPr>
              <w:t>0.69-1.09</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7D05A4" w14:textId="77777777" w:rsidR="00207E9D" w:rsidRPr="00F71B20" w:rsidRDefault="00207E9D">
            <w:pPr>
              <w:spacing w:after="0" w:line="240" w:lineRule="auto"/>
              <w:rPr>
                <w:rFonts w:ascii="Times New Roman" w:hAnsi="Times New Roman" w:cs="Times New Roman"/>
                <w:sz w:val="24"/>
                <w:szCs w:val="24"/>
                <w:rPrChange w:id="292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926" w:author="Mohammad Nayeem" w:date="2020-03-05T15:43:00Z">
                  <w:rPr>
                    <w:rFonts w:ascii="Times New Roman" w:hAnsi="Times New Roman" w:cs="Times New Roman"/>
                  </w:rPr>
                </w:rPrChange>
              </w:rPr>
              <w:t>0.213</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D4E2098" w14:textId="77777777" w:rsidR="00207E9D" w:rsidRPr="00F71B20" w:rsidRDefault="00207E9D">
            <w:pPr>
              <w:spacing w:after="0" w:line="240" w:lineRule="auto"/>
              <w:rPr>
                <w:rFonts w:ascii="Times New Roman" w:hAnsi="Times New Roman" w:cs="Times New Roman"/>
                <w:sz w:val="24"/>
                <w:szCs w:val="24"/>
                <w:rPrChange w:id="292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28" w:author="Mohammad Nayeem" w:date="2020-03-05T15:43:00Z">
                  <w:rPr>
                    <w:rFonts w:ascii="Times New Roman" w:eastAsia="Times New Roman" w:hAnsi="Times New Roman" w:cs="Times New Roman"/>
                  </w:rPr>
                </w:rPrChange>
              </w:rPr>
              <w:t>0.93</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455403" w14:textId="77777777" w:rsidR="00207E9D" w:rsidRPr="00F71B20" w:rsidRDefault="00207E9D">
            <w:pPr>
              <w:spacing w:after="0" w:line="240" w:lineRule="auto"/>
              <w:rPr>
                <w:rFonts w:ascii="Times New Roman" w:hAnsi="Times New Roman" w:cs="Times New Roman"/>
                <w:sz w:val="24"/>
                <w:szCs w:val="24"/>
                <w:rPrChange w:id="292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30" w:author="Mohammad Nayeem" w:date="2020-03-05T15:43:00Z">
                  <w:rPr>
                    <w:rFonts w:ascii="Times New Roman" w:eastAsia="Times New Roman" w:hAnsi="Times New Roman" w:cs="Times New Roman"/>
                  </w:rPr>
                </w:rPrChange>
              </w:rPr>
              <w:t>0.80-1.07</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3B4ED67" w14:textId="77777777" w:rsidR="00207E9D" w:rsidRPr="00F71B20" w:rsidRDefault="00207E9D">
            <w:pPr>
              <w:spacing w:after="0" w:line="240" w:lineRule="auto"/>
              <w:rPr>
                <w:rFonts w:ascii="Times New Roman" w:hAnsi="Times New Roman" w:cs="Times New Roman"/>
                <w:sz w:val="24"/>
                <w:szCs w:val="24"/>
                <w:rPrChange w:id="293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32" w:author="Mohammad Nayeem" w:date="2020-03-05T15:43:00Z">
                  <w:rPr>
                    <w:rFonts w:ascii="Times New Roman" w:eastAsia="Times New Roman" w:hAnsi="Times New Roman" w:cs="Times New Roman"/>
                  </w:rPr>
                </w:rPrChange>
              </w:rPr>
              <w:t>0.314</w:t>
            </w:r>
          </w:p>
        </w:tc>
      </w:tr>
      <w:tr w:rsidR="00207E9D" w:rsidRPr="00F71B20" w14:paraId="598ACD91"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5237C32" w14:textId="77777777" w:rsidR="00207E9D" w:rsidRPr="00F71B20" w:rsidRDefault="00207E9D">
            <w:pPr>
              <w:spacing w:after="0" w:line="240" w:lineRule="auto"/>
              <w:rPr>
                <w:rFonts w:ascii="Times New Roman" w:hAnsi="Times New Roman" w:cs="Times New Roman"/>
                <w:sz w:val="24"/>
                <w:szCs w:val="24"/>
                <w:rPrChange w:id="293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34" w:author="Mohammad Nayeem" w:date="2020-03-05T15:43:00Z">
                  <w:rPr>
                    <w:rFonts w:ascii="Times New Roman" w:eastAsia="Times New Roman" w:hAnsi="Times New Roman" w:cs="Times New Roman"/>
                  </w:rPr>
                </w:rPrChange>
              </w:rPr>
              <w:t>Larger than average</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604D61" w14:textId="77777777" w:rsidR="00207E9D" w:rsidRPr="00F71B20" w:rsidRDefault="00207E9D">
            <w:pPr>
              <w:spacing w:after="0" w:line="240" w:lineRule="auto"/>
              <w:rPr>
                <w:rFonts w:ascii="Times New Roman" w:hAnsi="Times New Roman" w:cs="Times New Roman"/>
                <w:sz w:val="24"/>
                <w:szCs w:val="24"/>
                <w:rPrChange w:id="293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936" w:author="Mohammad Nayeem" w:date="2020-03-05T15:43:00Z">
                  <w:rPr>
                    <w:rFonts w:ascii="Times New Roman" w:hAnsi="Times New Roman" w:cs="Times New Roman"/>
                  </w:rPr>
                </w:rPrChange>
              </w:rPr>
              <w:t>0.88</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853317" w14:textId="77777777" w:rsidR="00207E9D" w:rsidRPr="00F71B20" w:rsidRDefault="00207E9D">
            <w:pPr>
              <w:spacing w:after="0" w:line="240" w:lineRule="auto"/>
              <w:rPr>
                <w:rFonts w:ascii="Times New Roman" w:hAnsi="Times New Roman" w:cs="Times New Roman"/>
                <w:sz w:val="24"/>
                <w:szCs w:val="24"/>
                <w:rPrChange w:id="293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38" w:author="Mohammad Nayeem" w:date="2020-03-05T15:43:00Z">
                  <w:rPr>
                    <w:rFonts w:ascii="Times New Roman" w:eastAsia="Times New Roman" w:hAnsi="Times New Roman" w:cs="Times New Roman"/>
                  </w:rPr>
                </w:rPrChange>
              </w:rPr>
              <w:t>0.70-1.10</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05E3AF" w14:textId="77777777" w:rsidR="00207E9D" w:rsidRPr="00F71B20" w:rsidRDefault="00207E9D">
            <w:pPr>
              <w:spacing w:after="0" w:line="240" w:lineRule="auto"/>
              <w:rPr>
                <w:rFonts w:ascii="Times New Roman" w:hAnsi="Times New Roman" w:cs="Times New Roman"/>
                <w:sz w:val="24"/>
                <w:szCs w:val="24"/>
                <w:rPrChange w:id="293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40" w:author="Mohammad Nayeem" w:date="2020-03-05T15:43:00Z">
                  <w:rPr>
                    <w:rFonts w:ascii="Times New Roman" w:eastAsia="Times New Roman" w:hAnsi="Times New Roman" w:cs="Times New Roman"/>
                  </w:rPr>
                </w:rPrChange>
              </w:rPr>
              <w:t>0.249</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FC5A62" w14:textId="77777777" w:rsidR="00207E9D" w:rsidRPr="00F71B20" w:rsidRDefault="00207E9D">
            <w:pPr>
              <w:spacing w:after="0" w:line="240" w:lineRule="auto"/>
              <w:rPr>
                <w:rFonts w:ascii="Times New Roman" w:hAnsi="Times New Roman" w:cs="Times New Roman"/>
                <w:sz w:val="24"/>
                <w:szCs w:val="24"/>
                <w:rPrChange w:id="294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42" w:author="Mohammad Nayeem" w:date="2020-03-05T15:43:00Z">
                  <w:rPr>
                    <w:rFonts w:ascii="Times New Roman" w:eastAsia="Times New Roman" w:hAnsi="Times New Roman" w:cs="Times New Roman"/>
                  </w:rPr>
                </w:rPrChange>
              </w:rPr>
              <w:t>0.95</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244915" w14:textId="77777777" w:rsidR="00207E9D" w:rsidRPr="00F71B20" w:rsidRDefault="00207E9D">
            <w:pPr>
              <w:spacing w:after="0" w:line="240" w:lineRule="auto"/>
              <w:rPr>
                <w:rFonts w:ascii="Times New Roman" w:hAnsi="Times New Roman" w:cs="Times New Roman"/>
                <w:sz w:val="24"/>
                <w:szCs w:val="24"/>
                <w:rPrChange w:id="294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44" w:author="Mohammad Nayeem" w:date="2020-03-05T15:43:00Z">
                  <w:rPr>
                    <w:rFonts w:ascii="Times New Roman" w:eastAsia="Times New Roman" w:hAnsi="Times New Roman" w:cs="Times New Roman"/>
                  </w:rPr>
                </w:rPrChange>
              </w:rPr>
              <w:t>0.79-1.14</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A145842" w14:textId="77777777" w:rsidR="00207E9D" w:rsidRPr="00F71B20" w:rsidRDefault="00207E9D">
            <w:pPr>
              <w:spacing w:after="0" w:line="240" w:lineRule="auto"/>
              <w:rPr>
                <w:rFonts w:ascii="Times New Roman" w:hAnsi="Times New Roman" w:cs="Times New Roman"/>
                <w:sz w:val="24"/>
                <w:szCs w:val="24"/>
                <w:rPrChange w:id="294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46" w:author="Mohammad Nayeem" w:date="2020-03-05T15:43:00Z">
                  <w:rPr>
                    <w:rFonts w:ascii="Times New Roman" w:eastAsia="Times New Roman" w:hAnsi="Times New Roman" w:cs="Times New Roman"/>
                  </w:rPr>
                </w:rPrChange>
              </w:rPr>
              <w:t>0.585</w:t>
            </w:r>
          </w:p>
        </w:tc>
      </w:tr>
      <w:tr w:rsidR="00207E9D" w:rsidRPr="00F71B20" w14:paraId="65AA4C89" w14:textId="77777777" w:rsidTr="00603366">
        <w:trPr>
          <w:trHeight w:val="143"/>
        </w:trPr>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FD1B9A" w14:textId="77777777" w:rsidR="00207E9D" w:rsidRPr="00F71B20" w:rsidRDefault="00207E9D">
            <w:pPr>
              <w:spacing w:after="0" w:line="240" w:lineRule="auto"/>
              <w:rPr>
                <w:rFonts w:ascii="Times New Roman" w:hAnsi="Times New Roman" w:cs="Times New Roman"/>
                <w:sz w:val="24"/>
                <w:szCs w:val="24"/>
                <w:rPrChange w:id="294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48" w:author="Mohammad Nayeem" w:date="2020-03-05T15:43:00Z">
                  <w:rPr>
                    <w:rFonts w:ascii="Times New Roman" w:eastAsia="Times New Roman" w:hAnsi="Times New Roman" w:cs="Times New Roman"/>
                  </w:rPr>
                </w:rPrChange>
              </w:rPr>
              <w:t>Average</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18BA50" w14:textId="77777777" w:rsidR="00207E9D" w:rsidRPr="00F71B20" w:rsidRDefault="00207E9D">
            <w:pPr>
              <w:spacing w:after="0" w:line="240" w:lineRule="auto"/>
              <w:rPr>
                <w:rFonts w:ascii="Times New Roman" w:hAnsi="Times New Roman" w:cs="Times New Roman"/>
                <w:sz w:val="24"/>
                <w:szCs w:val="24"/>
                <w:rPrChange w:id="294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950" w:author="Mohammad Nayeem" w:date="2020-03-05T15:43:00Z">
                  <w:rPr>
                    <w:rFonts w:ascii="Times New Roman" w:hAnsi="Times New Roman" w:cs="Times New Roman"/>
                  </w:rPr>
                </w:rPrChange>
              </w:rPr>
              <w:t>0.90</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B060F6" w14:textId="77777777" w:rsidR="00207E9D" w:rsidRPr="00F71B20" w:rsidRDefault="00207E9D">
            <w:pPr>
              <w:spacing w:after="0" w:line="240" w:lineRule="auto"/>
              <w:rPr>
                <w:rFonts w:ascii="Times New Roman" w:hAnsi="Times New Roman" w:cs="Times New Roman"/>
                <w:sz w:val="24"/>
                <w:szCs w:val="24"/>
                <w:rPrChange w:id="2951"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952" w:author="Mohammad Nayeem" w:date="2020-03-05T15:43:00Z">
                  <w:rPr>
                    <w:rFonts w:ascii="Times New Roman" w:hAnsi="Times New Roman" w:cs="Times New Roman"/>
                  </w:rPr>
                </w:rPrChange>
              </w:rPr>
              <w:t>0.72-1.12</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984854C" w14:textId="77777777" w:rsidR="00207E9D" w:rsidRPr="00F71B20" w:rsidRDefault="00207E9D">
            <w:pPr>
              <w:spacing w:after="0" w:line="240" w:lineRule="auto"/>
              <w:rPr>
                <w:rFonts w:ascii="Times New Roman" w:hAnsi="Times New Roman" w:cs="Times New Roman"/>
                <w:sz w:val="24"/>
                <w:szCs w:val="24"/>
                <w:rPrChange w:id="295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54" w:author="Mohammad Nayeem" w:date="2020-03-05T15:43:00Z">
                  <w:rPr>
                    <w:rFonts w:ascii="Times New Roman" w:eastAsia="Times New Roman" w:hAnsi="Times New Roman" w:cs="Times New Roman"/>
                  </w:rPr>
                </w:rPrChange>
              </w:rPr>
              <w:t>0.341</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BFA9CD5" w14:textId="77777777" w:rsidR="00207E9D" w:rsidRPr="00F71B20" w:rsidRDefault="00207E9D">
            <w:pPr>
              <w:spacing w:after="0" w:line="240" w:lineRule="auto"/>
              <w:rPr>
                <w:rFonts w:ascii="Times New Roman" w:hAnsi="Times New Roman" w:cs="Times New Roman"/>
                <w:sz w:val="24"/>
                <w:szCs w:val="24"/>
                <w:rPrChange w:id="2955"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956" w:author="Mohammad Nayeem" w:date="2020-03-05T15:43:00Z">
                  <w:rPr>
                    <w:rFonts w:ascii="Times New Roman" w:hAnsi="Times New Roman" w:cs="Times New Roman"/>
                  </w:rPr>
                </w:rPrChange>
              </w:rPr>
              <w:t>0.96</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85F8AB3" w14:textId="77777777" w:rsidR="00207E9D" w:rsidRPr="00F71B20" w:rsidRDefault="00207E9D">
            <w:pPr>
              <w:spacing w:after="0" w:line="240" w:lineRule="auto"/>
              <w:rPr>
                <w:rFonts w:ascii="Times New Roman" w:hAnsi="Times New Roman" w:cs="Times New Roman"/>
                <w:sz w:val="24"/>
                <w:szCs w:val="24"/>
                <w:rPrChange w:id="295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58" w:author="Mohammad Nayeem" w:date="2020-03-05T15:43:00Z">
                  <w:rPr>
                    <w:rFonts w:ascii="Times New Roman" w:eastAsia="Times New Roman" w:hAnsi="Times New Roman" w:cs="Times New Roman"/>
                  </w:rPr>
                </w:rPrChange>
              </w:rPr>
              <w:t>0.73-1.27</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458971E" w14:textId="77777777" w:rsidR="00207E9D" w:rsidRPr="00F71B20" w:rsidRDefault="00207E9D">
            <w:pPr>
              <w:spacing w:after="0" w:line="240" w:lineRule="auto"/>
              <w:rPr>
                <w:rFonts w:ascii="Times New Roman" w:hAnsi="Times New Roman" w:cs="Times New Roman"/>
                <w:sz w:val="24"/>
                <w:szCs w:val="24"/>
                <w:rPrChange w:id="2959"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960" w:author="Mohammad Nayeem" w:date="2020-03-05T15:43:00Z">
                  <w:rPr>
                    <w:rFonts w:ascii="Times New Roman" w:hAnsi="Times New Roman" w:cs="Times New Roman"/>
                  </w:rPr>
                </w:rPrChange>
              </w:rPr>
              <w:t>0.795</w:t>
            </w:r>
          </w:p>
        </w:tc>
      </w:tr>
      <w:tr w:rsidR="00207E9D" w:rsidRPr="00F71B20" w14:paraId="598EE55E" w14:textId="77777777" w:rsidTr="00603366">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472086" w14:textId="77777777" w:rsidR="00207E9D" w:rsidRPr="00F71B20" w:rsidRDefault="00207E9D">
            <w:pPr>
              <w:spacing w:after="0" w:line="240" w:lineRule="auto"/>
              <w:rPr>
                <w:rFonts w:ascii="Times New Roman" w:hAnsi="Times New Roman" w:cs="Times New Roman"/>
                <w:sz w:val="24"/>
                <w:szCs w:val="24"/>
                <w:rPrChange w:id="296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62" w:author="Mohammad Nayeem" w:date="2020-03-05T15:43:00Z">
                  <w:rPr>
                    <w:rFonts w:ascii="Times New Roman" w:eastAsia="Times New Roman" w:hAnsi="Times New Roman" w:cs="Times New Roman"/>
                  </w:rPr>
                </w:rPrChange>
              </w:rPr>
              <w:t>Smaller than average</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B79F14" w14:textId="77777777" w:rsidR="00207E9D" w:rsidRPr="00F71B20" w:rsidRDefault="00207E9D">
            <w:pPr>
              <w:spacing w:after="0" w:line="240" w:lineRule="auto"/>
              <w:rPr>
                <w:rFonts w:ascii="Times New Roman" w:hAnsi="Times New Roman" w:cs="Times New Roman"/>
                <w:sz w:val="24"/>
                <w:szCs w:val="24"/>
                <w:rPrChange w:id="2963" w:author="Mohammad Nayeem" w:date="2020-03-05T15:43:00Z">
                  <w:rPr>
                    <w:rFonts w:ascii="Times New Roman" w:hAnsi="Times New Roman" w:cs="Times New Roman"/>
                  </w:rPr>
                </w:rPrChange>
              </w:rPr>
            </w:pPr>
            <w:r w:rsidRPr="00F71B20">
              <w:rPr>
                <w:rFonts w:ascii="Times New Roman" w:hAnsi="Times New Roman" w:cs="Times New Roman"/>
                <w:sz w:val="24"/>
                <w:szCs w:val="24"/>
                <w:rPrChange w:id="2964" w:author="Mohammad Nayeem" w:date="2020-03-05T15:43:00Z">
                  <w:rPr>
                    <w:rFonts w:ascii="Times New Roman" w:hAnsi="Times New Roman" w:cs="Times New Roman"/>
                  </w:rPr>
                </w:rPrChange>
              </w:rPr>
              <w:t>0.99</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F5E9969" w14:textId="77777777" w:rsidR="00207E9D" w:rsidRPr="00F71B20" w:rsidRDefault="00207E9D">
            <w:pPr>
              <w:spacing w:after="0" w:line="240" w:lineRule="auto"/>
              <w:rPr>
                <w:rFonts w:ascii="Times New Roman" w:hAnsi="Times New Roman" w:cs="Times New Roman"/>
                <w:sz w:val="24"/>
                <w:szCs w:val="24"/>
                <w:rPrChange w:id="296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66" w:author="Mohammad Nayeem" w:date="2020-03-05T15:43:00Z">
                  <w:rPr>
                    <w:rFonts w:ascii="Times New Roman" w:eastAsia="Times New Roman" w:hAnsi="Times New Roman" w:cs="Times New Roman"/>
                  </w:rPr>
                </w:rPrChange>
              </w:rPr>
              <w:t>0.78-1.24</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B300E23" w14:textId="77777777" w:rsidR="00207E9D" w:rsidRPr="00F71B20" w:rsidRDefault="00207E9D">
            <w:pPr>
              <w:spacing w:after="0" w:line="240" w:lineRule="auto"/>
              <w:rPr>
                <w:rFonts w:ascii="Times New Roman" w:hAnsi="Times New Roman" w:cs="Times New Roman"/>
                <w:sz w:val="24"/>
                <w:szCs w:val="24"/>
                <w:rPrChange w:id="296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68" w:author="Mohammad Nayeem" w:date="2020-03-05T15:43:00Z">
                  <w:rPr>
                    <w:rFonts w:ascii="Times New Roman" w:eastAsia="Times New Roman" w:hAnsi="Times New Roman" w:cs="Times New Roman"/>
                  </w:rPr>
                </w:rPrChange>
              </w:rPr>
              <w:t>0.900</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D9B2902" w14:textId="77777777" w:rsidR="00207E9D" w:rsidRPr="00F71B20" w:rsidRDefault="00207E9D">
            <w:pPr>
              <w:spacing w:after="0" w:line="240" w:lineRule="auto"/>
              <w:rPr>
                <w:rFonts w:ascii="Times New Roman" w:hAnsi="Times New Roman" w:cs="Times New Roman"/>
                <w:sz w:val="24"/>
                <w:szCs w:val="24"/>
                <w:rPrChange w:id="296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70" w:author="Mohammad Nayeem" w:date="2020-03-05T15:43:00Z">
                  <w:rPr>
                    <w:rFonts w:ascii="Times New Roman" w:eastAsia="Times New Roman" w:hAnsi="Times New Roman" w:cs="Times New Roman"/>
                  </w:rPr>
                </w:rPrChange>
              </w:rPr>
              <w:t>1.07</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48118D5" w14:textId="77777777" w:rsidR="00207E9D" w:rsidRPr="00F71B20" w:rsidRDefault="00207E9D">
            <w:pPr>
              <w:spacing w:after="0" w:line="240" w:lineRule="auto"/>
              <w:rPr>
                <w:rFonts w:ascii="Times New Roman" w:hAnsi="Times New Roman" w:cs="Times New Roman"/>
                <w:sz w:val="24"/>
                <w:szCs w:val="24"/>
                <w:rPrChange w:id="297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72" w:author="Mohammad Nayeem" w:date="2020-03-05T15:43:00Z">
                  <w:rPr>
                    <w:rFonts w:ascii="Times New Roman" w:eastAsia="Times New Roman" w:hAnsi="Times New Roman" w:cs="Times New Roman"/>
                  </w:rPr>
                </w:rPrChange>
              </w:rPr>
              <w:t>0.90-1.27</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7A25474" w14:textId="77777777" w:rsidR="00207E9D" w:rsidRPr="00F71B20" w:rsidRDefault="00207E9D">
            <w:pPr>
              <w:spacing w:after="0" w:line="240" w:lineRule="auto"/>
              <w:rPr>
                <w:rFonts w:ascii="Times New Roman" w:hAnsi="Times New Roman" w:cs="Times New Roman"/>
                <w:sz w:val="24"/>
                <w:szCs w:val="24"/>
                <w:rPrChange w:id="297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74" w:author="Mohammad Nayeem" w:date="2020-03-05T15:43:00Z">
                  <w:rPr>
                    <w:rFonts w:ascii="Times New Roman" w:eastAsia="Times New Roman" w:hAnsi="Times New Roman" w:cs="Times New Roman"/>
                  </w:rPr>
                </w:rPrChange>
              </w:rPr>
              <w:t>0.418</w:t>
            </w:r>
          </w:p>
        </w:tc>
      </w:tr>
      <w:tr w:rsidR="00207E9D" w:rsidRPr="00F71B20" w14:paraId="53243665" w14:textId="77777777" w:rsidTr="00603366">
        <w:trPr>
          <w:trHeight w:val="143"/>
        </w:trPr>
        <w:tc>
          <w:tcPr>
            <w:tcW w:w="3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A023152" w14:textId="77777777" w:rsidR="00207E9D" w:rsidRPr="00F71B20" w:rsidRDefault="00207E9D">
            <w:pPr>
              <w:spacing w:after="0" w:line="240" w:lineRule="auto"/>
              <w:rPr>
                <w:rFonts w:ascii="Times New Roman" w:hAnsi="Times New Roman" w:cs="Times New Roman"/>
                <w:sz w:val="24"/>
                <w:szCs w:val="24"/>
                <w:rPrChange w:id="297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76" w:author="Mohammad Nayeem" w:date="2020-03-05T15:43:00Z">
                  <w:rPr>
                    <w:rFonts w:ascii="Times New Roman" w:eastAsia="Times New Roman" w:hAnsi="Times New Roman" w:cs="Times New Roman"/>
                  </w:rPr>
                </w:rPrChange>
              </w:rPr>
              <w:t>Very small</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12AFF64" w14:textId="77777777" w:rsidR="00207E9D" w:rsidRPr="00F71B20" w:rsidRDefault="00207E9D">
            <w:pPr>
              <w:spacing w:after="0" w:line="240" w:lineRule="auto"/>
              <w:rPr>
                <w:rFonts w:ascii="Times New Roman" w:hAnsi="Times New Roman" w:cs="Times New Roman"/>
                <w:sz w:val="24"/>
                <w:szCs w:val="24"/>
                <w:rPrChange w:id="297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78" w:author="Mohammad Nayeem" w:date="2020-03-05T15:43:00Z">
                  <w:rPr>
                    <w:rFonts w:ascii="Times New Roman" w:eastAsia="Times New Roman" w:hAnsi="Times New Roman" w:cs="Times New Roman"/>
                  </w:rPr>
                </w:rPrChange>
              </w:rPr>
              <w:t>1</w:t>
            </w:r>
          </w:p>
        </w:tc>
        <w:tc>
          <w:tcPr>
            <w:tcW w:w="106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99468B0" w14:textId="77777777" w:rsidR="00207E9D" w:rsidRPr="00F71B20" w:rsidRDefault="00207E9D">
            <w:pPr>
              <w:spacing w:after="0" w:line="240" w:lineRule="auto"/>
              <w:rPr>
                <w:rFonts w:ascii="Times New Roman" w:hAnsi="Times New Roman" w:cs="Times New Roman"/>
                <w:sz w:val="24"/>
                <w:szCs w:val="24"/>
                <w:rPrChange w:id="2979"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80" w:author="Mohammad Nayeem" w:date="2020-03-05T15:43:00Z">
                  <w:rPr>
                    <w:rFonts w:ascii="Times New Roman" w:eastAsia="Times New Roman" w:hAnsi="Times New Roman" w:cs="Times New Roman"/>
                  </w:rPr>
                </w:rPrChange>
              </w:rPr>
              <w:t>-</w:t>
            </w:r>
          </w:p>
        </w:tc>
        <w:tc>
          <w:tcPr>
            <w:tcW w:w="143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80D4BF" w14:textId="77777777" w:rsidR="00207E9D" w:rsidRPr="00F71B20" w:rsidRDefault="00207E9D">
            <w:pPr>
              <w:spacing w:after="0" w:line="240" w:lineRule="auto"/>
              <w:rPr>
                <w:rFonts w:ascii="Times New Roman" w:hAnsi="Times New Roman" w:cs="Times New Roman"/>
                <w:sz w:val="24"/>
                <w:szCs w:val="24"/>
                <w:rPrChange w:id="2981"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82" w:author="Mohammad Nayeem" w:date="2020-03-05T15:43:00Z">
                  <w:rPr>
                    <w:rFonts w:ascii="Times New Roman" w:eastAsia="Times New Roman" w:hAnsi="Times New Roman" w:cs="Times New Roman"/>
                  </w:rPr>
                </w:rPrChange>
              </w:rPr>
              <w:t>-</w:t>
            </w:r>
          </w:p>
        </w:tc>
        <w:tc>
          <w:tcPr>
            <w:tcW w:w="83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26E6EB0" w14:textId="77777777" w:rsidR="00207E9D" w:rsidRPr="00F71B20" w:rsidRDefault="00207E9D">
            <w:pPr>
              <w:spacing w:after="0" w:line="240" w:lineRule="auto"/>
              <w:rPr>
                <w:rFonts w:ascii="Times New Roman" w:hAnsi="Times New Roman" w:cs="Times New Roman"/>
                <w:sz w:val="24"/>
                <w:szCs w:val="24"/>
                <w:rPrChange w:id="2983"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84" w:author="Mohammad Nayeem" w:date="2020-03-05T15:43:00Z">
                  <w:rPr>
                    <w:rFonts w:ascii="Times New Roman" w:eastAsia="Times New Roman" w:hAnsi="Times New Roman" w:cs="Times New Roman"/>
                  </w:rPr>
                </w:rPrChange>
              </w:rPr>
              <w:t>1</w:t>
            </w:r>
          </w:p>
        </w:tc>
        <w:tc>
          <w:tcPr>
            <w:tcW w:w="112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9944D6" w14:textId="77777777" w:rsidR="00207E9D" w:rsidRPr="00F71B20" w:rsidRDefault="00207E9D">
            <w:pPr>
              <w:spacing w:after="0" w:line="240" w:lineRule="auto"/>
              <w:rPr>
                <w:rFonts w:ascii="Times New Roman" w:hAnsi="Times New Roman" w:cs="Times New Roman"/>
                <w:sz w:val="24"/>
                <w:szCs w:val="24"/>
                <w:rPrChange w:id="2985"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86" w:author="Mohammad Nayeem" w:date="2020-03-05T15:43:00Z">
                  <w:rPr>
                    <w:rFonts w:ascii="Times New Roman" w:eastAsia="Times New Roman" w:hAnsi="Times New Roman" w:cs="Times New Roman"/>
                  </w:rPr>
                </w:rPrChange>
              </w:rPr>
              <w:t>-</w:t>
            </w:r>
          </w:p>
        </w:tc>
        <w:tc>
          <w:tcPr>
            <w:tcW w:w="100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F272A0" w14:textId="77777777" w:rsidR="00207E9D" w:rsidRPr="00F71B20" w:rsidRDefault="00207E9D">
            <w:pPr>
              <w:spacing w:after="0" w:line="240" w:lineRule="auto"/>
              <w:rPr>
                <w:rFonts w:ascii="Times New Roman" w:hAnsi="Times New Roman" w:cs="Times New Roman"/>
                <w:sz w:val="24"/>
                <w:szCs w:val="24"/>
                <w:rPrChange w:id="2987" w:author="Mohammad Nayeem" w:date="2020-03-05T15:43:00Z">
                  <w:rPr>
                    <w:rFonts w:ascii="Times New Roman" w:hAnsi="Times New Roman" w:cs="Times New Roman"/>
                  </w:rPr>
                </w:rPrChange>
              </w:rPr>
            </w:pPr>
            <w:r w:rsidRPr="00F71B20">
              <w:rPr>
                <w:rFonts w:ascii="Times New Roman" w:eastAsia="Times New Roman" w:hAnsi="Times New Roman" w:cs="Times New Roman"/>
                <w:sz w:val="24"/>
                <w:szCs w:val="24"/>
                <w:rPrChange w:id="2988" w:author="Mohammad Nayeem" w:date="2020-03-05T15:43:00Z">
                  <w:rPr>
                    <w:rFonts w:ascii="Times New Roman" w:eastAsia="Times New Roman" w:hAnsi="Times New Roman" w:cs="Times New Roman"/>
                  </w:rPr>
                </w:rPrChange>
              </w:rPr>
              <w:t>-</w:t>
            </w:r>
          </w:p>
        </w:tc>
      </w:tr>
    </w:tbl>
    <w:p w14:paraId="2F47AB77" w14:textId="77777777" w:rsidR="00E32C12" w:rsidRPr="00F71B20" w:rsidRDefault="00911D0C">
      <w:pPr>
        <w:spacing w:after="0" w:line="240" w:lineRule="auto"/>
        <w:rPr>
          <w:rFonts w:ascii="Times New Roman" w:eastAsia="Times New Roman" w:hAnsi="Times New Roman" w:cs="Times New Roman"/>
          <w:i/>
          <w:sz w:val="24"/>
          <w:szCs w:val="24"/>
        </w:rPr>
      </w:pPr>
      <w:r w:rsidRPr="00F71B20">
        <w:rPr>
          <w:rFonts w:ascii="Times New Roman" w:eastAsia="Times New Roman" w:hAnsi="Times New Roman" w:cs="Times New Roman"/>
          <w:i/>
          <w:sz w:val="24"/>
          <w:szCs w:val="24"/>
        </w:rPr>
        <w:t>RR: Risk Ratio; CI: Confidence Interval; ARR: Adjusted risk ratio</w:t>
      </w:r>
    </w:p>
    <w:p w14:paraId="6B89C7D9" w14:textId="77777777" w:rsidR="005077F4" w:rsidRPr="00F71B20" w:rsidRDefault="00911D0C">
      <w:pPr>
        <w:spacing w:after="0" w:line="240" w:lineRule="auto"/>
        <w:rPr>
          <w:rFonts w:ascii="Times New Roman" w:eastAsia="Times New Roman" w:hAnsi="Times New Roman" w:cs="Times New Roman"/>
          <w:i/>
          <w:sz w:val="24"/>
          <w:szCs w:val="24"/>
        </w:rPr>
      </w:pPr>
      <w:r w:rsidRPr="00F71B20">
        <w:rPr>
          <w:rFonts w:ascii="Times New Roman" w:eastAsia="Times New Roman" w:hAnsi="Times New Roman" w:cs="Times New Roman"/>
          <w:i/>
          <w:sz w:val="24"/>
          <w:szCs w:val="24"/>
        </w:rPr>
        <w:t>*Model adjusted with Propensity scores **Model adjusted with confounding and/or covariates</w:t>
      </w:r>
    </w:p>
    <w:p w14:paraId="1FC4C4F2" w14:textId="77777777" w:rsidR="005077F4" w:rsidRPr="00F71B20" w:rsidRDefault="005077F4">
      <w:pPr>
        <w:spacing w:after="0" w:line="240" w:lineRule="auto"/>
        <w:rPr>
          <w:rFonts w:ascii="Times New Roman" w:eastAsia="Times New Roman" w:hAnsi="Times New Roman" w:cs="Times New Roman"/>
          <w:b/>
          <w:sz w:val="24"/>
          <w:szCs w:val="24"/>
        </w:rPr>
      </w:pPr>
    </w:p>
    <w:p w14:paraId="5AC44E28" w14:textId="317A71DC" w:rsidR="00E32C12" w:rsidRPr="00F71B20" w:rsidRDefault="00911D0C">
      <w:pPr>
        <w:spacing w:after="0" w:line="240" w:lineRule="auto"/>
        <w:rPr>
          <w:rFonts w:ascii="Times New Roman" w:eastAsia="Times New Roman" w:hAnsi="Times New Roman" w:cs="Times New Roman"/>
          <w:b/>
          <w:sz w:val="24"/>
          <w:szCs w:val="24"/>
        </w:rPr>
      </w:pPr>
      <w:r w:rsidRPr="00F71B20">
        <w:rPr>
          <w:rFonts w:ascii="Times New Roman" w:eastAsia="Times New Roman" w:hAnsi="Times New Roman" w:cs="Times New Roman"/>
          <w:b/>
          <w:sz w:val="24"/>
          <w:szCs w:val="24"/>
        </w:rPr>
        <w:lastRenderedPageBreak/>
        <w:t xml:space="preserve">4. </w:t>
      </w:r>
      <w:commentRangeStart w:id="2989"/>
      <w:r w:rsidRPr="00F71B20">
        <w:rPr>
          <w:rFonts w:ascii="Times New Roman" w:eastAsia="Times New Roman" w:hAnsi="Times New Roman" w:cs="Times New Roman"/>
          <w:b/>
          <w:sz w:val="24"/>
          <w:szCs w:val="24"/>
        </w:rPr>
        <w:t>Discussion</w:t>
      </w:r>
      <w:commentRangeEnd w:id="2989"/>
      <w:r w:rsidR="001F7D2B" w:rsidRPr="00F71B20">
        <w:rPr>
          <w:rStyle w:val="CommentReference"/>
          <w:rFonts w:ascii="Times New Roman" w:hAnsi="Times New Roman" w:cs="Times New Roman"/>
          <w:sz w:val="24"/>
          <w:szCs w:val="24"/>
          <w:rPrChange w:id="2990" w:author="Mohammad Nayeem" w:date="2020-03-05T15:43:00Z">
            <w:rPr>
              <w:rStyle w:val="CommentReference"/>
            </w:rPr>
          </w:rPrChange>
        </w:rPr>
        <w:commentReference w:id="2989"/>
      </w:r>
    </w:p>
    <w:p w14:paraId="37F730FE" w14:textId="0544BD43" w:rsidR="007501E8" w:rsidRPr="00F71B20" w:rsidRDefault="007501E8">
      <w:pPr>
        <w:spacing w:before="100" w:after="100" w:line="240" w:lineRule="auto"/>
        <w:rPr>
          <w:rFonts w:ascii="Times New Roman" w:eastAsia="Times New Roman" w:hAnsi="Times New Roman" w:cs="Times New Roman"/>
          <w:sz w:val="24"/>
          <w:szCs w:val="24"/>
        </w:rPr>
      </w:pPr>
      <w:r w:rsidRPr="00F71B20">
        <w:rPr>
          <w:rFonts w:ascii="Times New Roman" w:eastAsia="Times New Roman" w:hAnsi="Times New Roman" w:cs="Times New Roman"/>
          <w:sz w:val="24"/>
          <w:szCs w:val="24"/>
        </w:rPr>
        <w:t xml:space="preserve">We examined the </w:t>
      </w:r>
      <w:del w:id="2991" w:author="Nasar Ahmed" w:date="2020-01-24T12:16:00Z">
        <w:r w:rsidRPr="00F71B20">
          <w:rPr>
            <w:rFonts w:ascii="Times New Roman" w:eastAsia="Times New Roman" w:hAnsi="Times New Roman" w:cs="Times New Roman"/>
            <w:sz w:val="24"/>
            <w:szCs w:val="24"/>
          </w:rPr>
          <w:delText xml:space="preserve">causal </w:delText>
        </w:r>
      </w:del>
      <w:r w:rsidRPr="00F71B20">
        <w:rPr>
          <w:rFonts w:ascii="Times New Roman" w:eastAsia="Times New Roman" w:hAnsi="Times New Roman" w:cs="Times New Roman"/>
          <w:sz w:val="24"/>
          <w:szCs w:val="24"/>
        </w:rPr>
        <w:t>association between C-section delivery (versus vaginal delivery) and early childhood diseases in Bangladesh. The PS method and NB regression methods showed that the odds of having childhood diseases were higher for the C-section child as compared to the vaginal delivery child. A similar study observed that C-section is associated with an increased risk</w:t>
      </w:r>
      <w:ins w:id="2992" w:author="Nasar Ahmed" w:date="2020-02-19T05:27:00Z">
        <w:r w:rsidRPr="00F71B20">
          <w:rPr>
            <w:rFonts w:ascii="Times New Roman" w:eastAsia="Times New Roman" w:hAnsi="Times New Roman" w:cs="Times New Roman"/>
            <w:sz w:val="24"/>
            <w:szCs w:val="24"/>
          </w:rPr>
          <w:t xml:space="preserve"> </w:t>
        </w:r>
      </w:ins>
      <w:ins w:id="2993" w:author="Nasar Ahmed" w:date="2020-01-24T12:16:00Z">
        <w:r w:rsidR="00870BD6" w:rsidRPr="00F71B20">
          <w:rPr>
            <w:rFonts w:ascii="Times New Roman" w:eastAsia="Times New Roman" w:hAnsi="Times New Roman" w:cs="Times New Roman"/>
            <w:sz w:val="24"/>
            <w:szCs w:val="24"/>
          </w:rPr>
          <w:t>for</w:t>
        </w:r>
        <w:r w:rsidRPr="00F71B20">
          <w:rPr>
            <w:rFonts w:ascii="Times New Roman" w:eastAsia="Times New Roman" w:hAnsi="Times New Roman" w:cs="Times New Roman"/>
            <w:sz w:val="24"/>
            <w:szCs w:val="24"/>
          </w:rPr>
          <w:t xml:space="preserve"> </w:t>
        </w:r>
      </w:ins>
      <w:del w:id="2994" w:author="Nasar Ahmed" w:date="2020-01-24T12:16:00Z">
        <w:r w:rsidRPr="00F71B20">
          <w:rPr>
            <w:rFonts w:ascii="Times New Roman" w:eastAsia="Times New Roman" w:hAnsi="Times New Roman" w:cs="Times New Roman"/>
            <w:sz w:val="24"/>
            <w:szCs w:val="24"/>
          </w:rPr>
          <w:delText>of</w:delText>
        </w:r>
      </w:del>
      <w:r w:rsidRPr="00F71B20">
        <w:rPr>
          <w:rFonts w:ascii="Times New Roman" w:eastAsia="Times New Roman" w:hAnsi="Times New Roman" w:cs="Times New Roman"/>
          <w:sz w:val="24"/>
          <w:szCs w:val="24"/>
        </w:rPr>
        <w:t xml:space="preserve"> immune development, and increase the probability of allergy, atopy, and asthma and decreases intestinal microbiome diversity </w:t>
      </w:r>
      <w:r w:rsidR="00522BC8" w:rsidRPr="00F71B20">
        <w:rPr>
          <w:rFonts w:ascii="Times New Roman" w:hAnsi="Times New Roman" w:cs="Times New Roman"/>
          <w:sz w:val="24"/>
          <w:szCs w:val="24"/>
          <w:rPrChange w:id="2995" w:author="Mohammad Nayeem" w:date="2020-03-05T15:43:00Z">
            <w:rPr>
              <w:rFonts w:ascii="Times New Roman" w:hAnsi="Times New Roman" w:cs="Times New Roman"/>
              <w:sz w:val="24"/>
              <w:szCs w:val="24"/>
            </w:rPr>
          </w:rPrChange>
        </w:rPr>
        <w:fldChar w:fldCharType="begin" w:fldLock="1"/>
      </w:r>
      <w:r w:rsidR="00522BC8" w:rsidRPr="00F71B20">
        <w:rPr>
          <w:rFonts w:ascii="Times New Roman" w:hAnsi="Times New Roman" w:cs="Times New Roman"/>
          <w:sz w:val="24"/>
          <w:szCs w:val="24"/>
        </w:rPr>
        <w:instrText>ADDIN CSL_CITATION {"citationItems":[{"id":"ITEM-1","itemData":{"DOI":"10.1016/S0140-6736(18)31930-5","ISSN":"1474547X","PMID":"30322585","abstract":"A caesarean section (CS) can be a life-saving intervention when medically indicated, but this procedure can also lead to short-term and long-term health effects for women and children. Given the increasing use of CS, particularly without medical indication, an increased understanding of its health effects on women and children has become crucial, which we discuss in this Series paper. The prevalence of maternal mortality and maternal morbidity is higher after CS than after vaginal birth. CS is associated with an increased risk of uterine rupture, abnormal placentation, ectopic pregnancy, stillbirth, and preterm birth, and these risks increase in a dose–response manner. There is emerging evidence that babies born by CS have different hormonal, physical, bacterial, and medical exposures, and that these exposures can subtly alter neonatal physiology. Short-term risks of CS include altered immune development, an increased likelihood of allergy, atopy, and asthma, and reduced intestinal gut microbiome diversity. The persistence of these risks into later life is less well investigated, although an association between CS use and greater incidence of late childhood obesity and asthma are frequently reported. There are few studies that focus on the effects of CS on cognitive and educational outcomes. Understanding potential mechanisms that link CS with childhood outcomes, such as the role of the developing neonatal microbiome, has potential to inform novel strategies and research for optimising CS use and promote optimal physiological processes and development.","author":[{"dropping-particle":"","family":"Sandall","given":"Jane","non-dropping-particle":"","parse-names":false,"suffix":""},{"dropping-particle":"","family":"Tribe","given":"Rachel M.","non-dropping-particle":"","parse-names":false,"suffix":""},{"dropping-particle":"","family":"Avery","given":"Lisa","non-dropping-particle":"","parse-names":false,"suffix":""},{"dropping-particle":"","family":"Mola","given":"Glen","non-dropping-particle":"","parse-names":false,"suffix":""},{"dropping-particle":"","family":"Visser","given":"Gerard HA","non-dropping-particle":"","parse-names":false,"suffix":""},{"dropping-particle":"","family":"Homer","given":"Caroline SE","non-dropping-particle":"","parse-names":false,"suffix":""},{"dropping-particle":"","family":"Gibbons","given":"Deena","non-dropping-particle":"","parse-names":false,"suffix":""},{"dropping-particle":"","family":"Kelly","given":"Niamh M.","non-dropping-particle":"","parse-names":false,"suffix":""},{"dropping-particle":"","family":"Kennedy","given":"Holly Powell","non-dropping-particle":"","parse-names":false,"suffix":""},{"dropping-particle":"","family":"Kidanto","given":"Hussein","non-dropping-particle":"","parse-names":false,"suffix":""},{"dropping-particle":"","family":"Taylor","given":"Paul","non-dropping-particle":"","parse-names":false,"suffix":""},{"dropping-particle":"","family":"Temmerman","given":"Marleen","non-dropping-particle":"","parse-names":false,"suffix":""}],"container-title":"The Lancet","id":"ITEM-1","issue":"10155","issued":{"date-parts":[["2018","10","13"]]},"page":"1349-1357","publisher":"Lancet Publishing Group","title":"Short-term and long-term effects of caesarean section on the health of women and children","type":"article","volume":"392"},"uris":["http://www.mendeley.com/documents/?uuid=c9a8484c-d1a8-34f5-9ca8-98f54c1faf70"]}],"mendeley":{"formattedCitation":"(Sandall et al., 2018)","plainTextFormattedCitation":"(Sandall et al., 2018)","previouslyFormattedCitation":"(Sandall et al., 2018)"},"properties":{"noteIndex":0},"schema":"https://github.com/citation-style-language/schema/raw/master/csl-citation.json"}</w:instrText>
      </w:r>
      <w:r w:rsidR="00522BC8" w:rsidRPr="00F71B20">
        <w:rPr>
          <w:rFonts w:ascii="Times New Roman" w:hAnsi="Times New Roman" w:cs="Times New Roman"/>
          <w:sz w:val="24"/>
          <w:szCs w:val="24"/>
          <w:rPrChange w:id="2996" w:author="Mohammad Nayeem" w:date="2020-03-05T15:43:00Z">
            <w:rPr>
              <w:rFonts w:ascii="Times New Roman" w:hAnsi="Times New Roman" w:cs="Times New Roman"/>
              <w:sz w:val="24"/>
              <w:szCs w:val="24"/>
            </w:rPr>
          </w:rPrChange>
        </w:rPr>
        <w:fldChar w:fldCharType="separate"/>
      </w:r>
      <w:r w:rsidR="00522BC8" w:rsidRPr="00F71B20">
        <w:rPr>
          <w:rFonts w:ascii="Times New Roman" w:hAnsi="Times New Roman" w:cs="Times New Roman"/>
          <w:noProof/>
          <w:sz w:val="24"/>
          <w:szCs w:val="24"/>
        </w:rPr>
        <w:t>(Sandall et al., 2018)</w:t>
      </w:r>
      <w:r w:rsidR="00522BC8" w:rsidRPr="00F71B20">
        <w:rPr>
          <w:rFonts w:ascii="Times New Roman" w:hAnsi="Times New Roman" w:cs="Times New Roman"/>
          <w:sz w:val="24"/>
          <w:szCs w:val="24"/>
          <w:rPrChange w:id="2997" w:author="Mohammad Nayeem" w:date="2020-03-05T15:43:00Z">
            <w:rPr>
              <w:rFonts w:ascii="Times New Roman" w:hAnsi="Times New Roman" w:cs="Times New Roman"/>
              <w:sz w:val="24"/>
              <w:szCs w:val="24"/>
            </w:rPr>
          </w:rPrChange>
        </w:rPr>
        <w:fldChar w:fldCharType="end"/>
      </w:r>
      <w:r w:rsidR="00406F0E" w:rsidRPr="00F71B20">
        <w:rPr>
          <w:rFonts w:ascii="Times New Roman" w:hAnsi="Times New Roman" w:cs="Times New Roman"/>
          <w:sz w:val="24"/>
          <w:szCs w:val="24"/>
        </w:rPr>
        <w:t xml:space="preserve">. </w:t>
      </w:r>
      <w:r w:rsidRPr="00F71B20">
        <w:rPr>
          <w:rFonts w:ascii="Times New Roman" w:hAnsi="Times New Roman" w:cs="Times New Roman"/>
          <w:sz w:val="24"/>
          <w:szCs w:val="24"/>
        </w:rPr>
        <w:t>A meta-analysis, which conducted with the delivery by C-section children, was found to be associated with a moderately increased risk of type 1 diabetes</w:t>
      </w:r>
      <w:r w:rsidR="007068A8" w:rsidRPr="00F71B20">
        <w:rPr>
          <w:rFonts w:ascii="Times New Roman" w:hAnsi="Times New Roman" w:cs="Times New Roman"/>
          <w:sz w:val="24"/>
          <w:szCs w:val="24"/>
          <w:shd w:val="clear" w:color="auto" w:fill="FFFFFF"/>
        </w:rPr>
        <w:t xml:space="preserve"> </w:t>
      </w:r>
      <w:r w:rsidR="00522BC8" w:rsidRPr="00F71B20">
        <w:rPr>
          <w:rFonts w:ascii="Times New Roman" w:hAnsi="Times New Roman" w:cs="Times New Roman"/>
          <w:sz w:val="24"/>
          <w:szCs w:val="24"/>
          <w:shd w:val="clear" w:color="auto" w:fill="FFFFFF"/>
          <w:rPrChange w:id="2998" w:author="Mohammad Nayeem" w:date="2020-03-05T15:43:00Z">
            <w:rPr>
              <w:rFonts w:ascii="Times New Roman" w:hAnsi="Times New Roman" w:cs="Times New Roman"/>
              <w:sz w:val="24"/>
              <w:szCs w:val="24"/>
              <w:shd w:val="clear" w:color="auto" w:fill="FFFFFF"/>
            </w:rPr>
          </w:rPrChange>
        </w:rPr>
        <w:fldChar w:fldCharType="begin" w:fldLock="1"/>
      </w:r>
      <w:r w:rsidR="00522BC8" w:rsidRPr="00F71B20">
        <w:rPr>
          <w:rFonts w:ascii="Times New Roman" w:hAnsi="Times New Roman" w:cs="Times New Roman"/>
          <w:sz w:val="24"/>
          <w:szCs w:val="24"/>
          <w:shd w:val="clear" w:color="auto" w:fill="FFFFFF"/>
        </w:rPr>
        <w:instrText>ADDIN CSL_CITATION {"citationItems":[{"id":"ITEM-1","itemData":{"DOI":"10.1007/s00125-008-0941-z","ISSN":"0012186X","abstract":"Aims/hypothesis: The aim of this study was to investigate the evidence of an increased risk of childhood-onset type 1 diabetes in children born by Caesarean section by systematically reviewing the published literature and performing a meta-analysis with adjustment for recognised confounders. Methods: After MEDLINE, Web of Science and EMBASE searches, crude ORs and 95% CIs for type 1 diabetes in children born by Caesarean section were calculated from the data reported in each study. Authors were contacted to facilitate adjustments for potential confounders, either by supplying raw data or calculating adjusted estimates. Meta-analysis techniques were then used to derive combined ORs and to investigate heterogeneity between studies. Results: Twenty studies were identified. Overall, there was a significant increase in the risk of type 1 diabetes in children born by Caesarean section (OR 1.23, 95% CI 1.15-1.32, p&lt;0.001). There was little evidence of heterogeneity between studies (p=0.54). Seventeen authors provided raw data or adjusted estimates to facilitate adjustments for potential confounders. In these studies, there was evidence of an increase in diabetes risk with greater birthweight, shorter gestation and greater maternal age. The increased risk of type 1 diabetes after Caesarean section was little altered after adjustment for gestational age, birth weight, maternal age, birth order, breast-feeding and maternal diabetes (adjusted OR 1.19, 95% CI 1.04-1.36, p=0.01). Conclusions/interpretation: This analysis demonstrates a 20% increase in the risk of childhood-onset type 1 diabetes after Caesarean section delivery that cannot be explained by known confounders. © 2008 Springer-Verlag.","author":[{"dropping-particle":"","family":"Cardwell","given":"C. R.","non-dropping-particle":"","parse-names":false,"suffix":""},{"dropping-particle":"","family":"Stene","given":"L. C.","non-dropping-particle":"","parse-names":false,"suffix":""},{"dropping-particle":"","family":"Joner","given":"G.","non-dropping-particle":"","parse-names":false,"suffix":""},{"dropping-particle":"","family":"Cinek","given":"O.","non-dropping-particle":"","parse-names":false,"suffix":""},{"dropping-particle":"","family":"Svensson","given":"J.","non-dropping-particle":"","parse-names":false,"suffix":""},{"dropping-particle":"","family":"Goldacre","given":"M. J.","non-dropping-particle":"","parse-names":false,"suffix":""},{"dropping-particle":"","family":"Parslow","given":"R. C.","non-dropping-particle":"","parse-names":false,"suffix":""},{"dropping-particle":"","family":"Pozzilli","given":"P.","non-dropping-particle":"","parse-names":false,"suffix":""},{"dropping-particle":"","family":"Brigis","given":"G.","non-dropping-particle":"","parse-names":false,"suffix":""},{"dropping-particle":"","family":"Stoyanov","given":"D.","non-dropping-particle":"","parse-names":false,"suffix":""},{"dropping-particle":"","family":"Urbonaitė","given":"B.","non-dropping-particle":"","parse-names":false,"suffix":""},{"dropping-particle":"","family":"Šipetić","given":"S.","non-dropping-particle":"","parse-names":false,"suffix":""},{"dropping-particle":"","family":"Schober","given":"E.","non-dropping-particle":"","parse-names":false,"suffix":""},{"dropping-particle":"","family":"Ionescu-Tirgoviste","given":"C.","non-dropping-particle":"","parse-names":false,"suffix":""},{"dropping-particle":"","family":"Devoti","given":"G.","non-dropping-particle":"","parse-names":false,"suffix":""},{"dropping-particle":"","family":"Beaufort","given":"C. E.","non-dropping-particle":"De","parse-names":false,"suffix":""},{"dropping-particle":"","family":"Buschard","given":"K.","non-dropping-particle":"","parse-names":false,"suffix":""},{"dropping-particle":"","family":"Patterson","given":"C. C.","non-dropping-particle":"","parse-names":false,"suffix":""}],"container-title":"Diabetologia","id":"ITEM-1","issue":"5","issued":{"date-parts":[["2008"]]},"page":"726-735","publisher":"Springer Verlag","title":"Caesarean section is associated with an increased risk of childhood-onset type 1 diabetes mellitus: A meta-analysis of observational studies","type":"article-journal","volume":"51"},"uris":["http://www.mendeley.com/documents/?uuid=839378bf-a5f2-3e34-9834-336cd98d485b"]}],"mendeley":{"formattedCitation":"(Cardwell et al., 2008)","plainTextFormattedCitation":"(Cardwell et al., 2008)","previouslyFormattedCitation":"(Cardwell et al., 2008)"},"properties":{"noteIndex":0},"schema":"https://github.com/citation-style-language/schema/raw/master/csl-citation.json"}</w:instrText>
      </w:r>
      <w:r w:rsidR="00522BC8" w:rsidRPr="00F71B20">
        <w:rPr>
          <w:rFonts w:ascii="Times New Roman" w:hAnsi="Times New Roman" w:cs="Times New Roman"/>
          <w:sz w:val="24"/>
          <w:szCs w:val="24"/>
          <w:shd w:val="clear" w:color="auto" w:fill="FFFFFF"/>
          <w:rPrChange w:id="2999" w:author="Mohammad Nayeem" w:date="2020-03-05T15:43:00Z">
            <w:rPr>
              <w:rFonts w:ascii="Times New Roman" w:hAnsi="Times New Roman" w:cs="Times New Roman"/>
              <w:sz w:val="24"/>
              <w:szCs w:val="24"/>
              <w:shd w:val="clear" w:color="auto" w:fill="FFFFFF"/>
            </w:rPr>
          </w:rPrChange>
        </w:rPr>
        <w:fldChar w:fldCharType="separate"/>
      </w:r>
      <w:r w:rsidR="00522BC8" w:rsidRPr="00F71B20">
        <w:rPr>
          <w:rFonts w:ascii="Times New Roman" w:hAnsi="Times New Roman" w:cs="Times New Roman"/>
          <w:noProof/>
          <w:sz w:val="24"/>
          <w:szCs w:val="24"/>
          <w:shd w:val="clear" w:color="auto" w:fill="FFFFFF"/>
        </w:rPr>
        <w:t>(Cardwell et al., 2008)</w:t>
      </w:r>
      <w:r w:rsidR="00522BC8" w:rsidRPr="00F71B20">
        <w:rPr>
          <w:rFonts w:ascii="Times New Roman" w:hAnsi="Times New Roman" w:cs="Times New Roman"/>
          <w:sz w:val="24"/>
          <w:szCs w:val="24"/>
          <w:shd w:val="clear" w:color="auto" w:fill="FFFFFF"/>
          <w:rPrChange w:id="3000" w:author="Mohammad Nayeem" w:date="2020-03-05T15:43:00Z">
            <w:rPr>
              <w:rFonts w:ascii="Times New Roman" w:hAnsi="Times New Roman" w:cs="Times New Roman"/>
              <w:sz w:val="24"/>
              <w:szCs w:val="24"/>
              <w:shd w:val="clear" w:color="auto" w:fill="FFFFFF"/>
            </w:rPr>
          </w:rPrChange>
        </w:rPr>
        <w:fldChar w:fldCharType="end"/>
      </w:r>
      <w:r w:rsidR="000A0CC0" w:rsidRPr="00F71B20">
        <w:rPr>
          <w:rFonts w:ascii="Times New Roman" w:eastAsia="Times New Roman" w:hAnsi="Times New Roman" w:cs="Times New Roman"/>
          <w:sz w:val="24"/>
          <w:szCs w:val="24"/>
        </w:rPr>
        <w:t>.</w:t>
      </w:r>
      <w:r w:rsidR="007068A8" w:rsidRPr="00F71B20">
        <w:rPr>
          <w:rFonts w:ascii="Times New Roman" w:eastAsia="Times New Roman" w:hAnsi="Times New Roman" w:cs="Times New Roman"/>
          <w:sz w:val="24"/>
          <w:szCs w:val="24"/>
        </w:rPr>
        <w:t xml:space="preserve"> </w:t>
      </w:r>
      <w:r w:rsidRPr="00F71B20">
        <w:rPr>
          <w:rFonts w:ascii="Times New Roman" w:eastAsia="Times New Roman" w:hAnsi="Times New Roman" w:cs="Times New Roman"/>
          <w:sz w:val="24"/>
          <w:szCs w:val="24"/>
        </w:rPr>
        <w:t>A similar result was observed by Marcotte et al, where they have shown an increased risk of acute lymphoblastic leukemia in young children born by cesarean delivery</w:t>
      </w:r>
      <w:r w:rsidR="007068A8" w:rsidRPr="00F71B20">
        <w:rPr>
          <w:rFonts w:ascii="Times New Roman" w:hAnsi="Times New Roman" w:cs="Times New Roman"/>
          <w:sz w:val="24"/>
          <w:szCs w:val="24"/>
          <w:shd w:val="clear" w:color="auto" w:fill="FFFFFF"/>
        </w:rPr>
        <w:t xml:space="preserve"> </w:t>
      </w:r>
      <w:r w:rsidR="00522BC8" w:rsidRPr="00F71B20">
        <w:rPr>
          <w:rFonts w:ascii="Times New Roman" w:hAnsi="Times New Roman" w:cs="Times New Roman"/>
          <w:sz w:val="24"/>
          <w:szCs w:val="24"/>
          <w:shd w:val="clear" w:color="auto" w:fill="FFFFFF"/>
          <w:rPrChange w:id="3001" w:author="Mohammad Nayeem" w:date="2020-03-05T15:43:00Z">
            <w:rPr>
              <w:rFonts w:ascii="Times New Roman" w:hAnsi="Times New Roman" w:cs="Times New Roman"/>
              <w:sz w:val="24"/>
              <w:szCs w:val="24"/>
              <w:shd w:val="clear" w:color="auto" w:fill="FFFFFF"/>
            </w:rPr>
          </w:rPrChange>
        </w:rPr>
        <w:fldChar w:fldCharType="begin" w:fldLock="1"/>
      </w:r>
      <w:r w:rsidR="00737955" w:rsidRPr="00F71B20">
        <w:rPr>
          <w:rFonts w:ascii="Times New Roman" w:hAnsi="Times New Roman" w:cs="Times New Roman"/>
          <w:sz w:val="24"/>
          <w:szCs w:val="24"/>
          <w:shd w:val="clear" w:color="auto" w:fill="FFFFFF"/>
        </w:rPr>
        <w:instrText>ADDIN CSL_CITATION {"citationItems":[{"id":"ITEM-1","itemData":{"DOI":"10.1016/S2352-3026(16)00002-8","ISSN":"23523026","abstract":"Background: Results from case-control studies have shown an increased risk of acute lymphoblastic leukaemia (ALL) in young children born by caesarean delivery, and prelabour caesarean delivery in particular; however, an association of method of delivery with childhood leukaemia subtypes has yet to be established. We therefore did a pooled analysis of data to investigate the association between childhood leukaemia and caesarean delivery. Methods: We pooled data from 13 case-control studies from the Childhood Leukemia International Consortium done in nine countries (Canada, Costa Rica, Egypt, France, Germany, Greece, Italy, New Zealand, and the USA) for births from 1970-2013. We analysed caesarean delivery overall and by indications that probably resulted in prelabour caesarean delivery or emergency caesarean delivery. We used multivariable logistic regression models, adjusted for child's birthweight, sex, age, ethnic origin, parental education, maternal age, and study, to estimate odds ratios (ORs) and 95% CIs for the risk of ALL and acute myeloid leukaemia (AML) in children aged 0-14 years at diagnosis. Findings: The studies provided data for 8780 ALL cases, 1332 AML cases, and 23 459 controls, of which the birth delivery method was known for 8655 (99%) ALL cases, 1292 (97%) AML cases, and 23 351 (&gt;99%) controls. Indications for caesarean delivery were available in four studies (there were caesarean deliveries for 1061 of 4313 ALL cases, 138 of 664 AML cases, and 1401 of 5884 controls). The OR for all indications of caesarean delivery and ALL was 1·06 (95% CI 0·99-1·13), and was significant for prelabour caesarean delivery and ALL (1·23 [1·04-1·47]; p=0·018). Emergency caesarean delivery was not associated with ALL (OR 1·02 [95% CI 0·81-1·30]). AML was not associated with caesarean delivery (all indications OR 0·99 [95% CI 0·84-1·17]; prelabour caesarean delivery 0·83 [0·54-1·26]; and emergency caesarean delivery 1·05 [0·63-1·77]). Interpretation: Our results suggest an increased risk of childhood ALL after prelabour caesarean delivery. If this association is causal, maladaptive immune activation due to an absence of stress response before birth in children born by prelabour caesarean delivery could be considered as a potential mechanism. Funding: National Cancer Institute.","author":[{"dropping-particle":"","family":"Marcotte","given":"Erin L.","non-dropping-particle":"","parse-names":false,"suffix":""},{"dropping-particle":"","family":"Thomopoulos","given":"Thomas P.","non-dropping-particle":"","parse-names":false,"suffix":""},{"dropping-particle":"","family":"Infante-Rivard","given":"Claire","non-dropping-particle":"","parse-names":false,"suffix":""},{"dropping-particle":"","family":"Clavel","given":"Jacqueline","non-dropping-particle":"","parse-names":false,"suffix":""},{"dropping-particle":"","family":"Petridou","given":"Eleni Th","non-dropping-particle":"","parse-names":false,"suffix":""},{"dropping-particle":"","family":"Schüz","given":"Joachim","non-dropping-particle":"","parse-names":false,"suffix":""},{"dropping-particle":"","family":"Ezzat","given":"Sameera","non-dropping-particle":"","parse-names":false,"suffix":""},{"dropping-particle":"","family":"Dockerty","given":"John D.","non-dropping-particle":"","parse-names":false,"suffix":""},{"dropping-particle":"","family":"Metayer","given":"Catherine","non-dropping-particle":"","parse-names":false,"suffix":""},{"dropping-particle":"","family":"Magnani","given":"Corrado","non-dropping-particle":"","parse-names":false,"suffix":""},{"dropping-particle":"","family":"Scheurer","given":"Michael E.","non-dropping-particle":"","parse-names":false,"suffix":""},{"dropping-particle":"","family":"Mueller","given":"Beth A.","non-dropping-particle":"","parse-names":false,"suffix":""},{"dropping-particle":"","family":"Mora","given":"Ana M.","non-dropping-particle":"","parse-names":false,"suffix":""},{"dropping-particle":"","family":"Wesseling","given":"Catharina","non-dropping-particle":"","parse-names":false,"suffix":""},{"dropping-particle":"","family":"Skalkidou","given":"Alkistis","non-dropping-particle":"","parse-names":false,"suffix":""},{"dropping-particle":"","family":"Rashed","given":"Wafaa M.","non-dropping-particle":"","parse-names":false,"suffix":""},{"dropping-particle":"","family":"Francis","given":"Stephen S.","non-dropping-particle":"","parse-names":false,"suffix":""},{"dropping-particle":"","family":"Ajrouche","given":"Roula","non-dropping-particle":"","parse-names":false,"suffix":""},{"dropping-particle":"","family":"Erdmann","given":"Friederike","non-dropping-particle":"","parse-names":false,"suffix":""},{"dropping-particle":"","family":"Orsi","given":"Laurent","non-dropping-particle":"","parse-names":false,"suffix":""},{"dropping-particle":"","family":"Spector","given":"Logan G.","non-dropping-particle":"","parse-names":false,"suffix":""}],"container-title":"The Lancet Haematology","id":"ITEM-1","issue":"4","issued":{"date-parts":[["2016","4","1"]]},"page":"e176-e185","publisher":"Elsevier Ltd","title":"Caesarean delivery and risk of childhood leukaemia: A pooled analysis from the Childhood Leukemia International Consortium (CLIC)","type":"article-journal","volume":"3"},"uris":["http://www.mendeley.com/documents/?uuid=a3a9d4ea-5679-369d-9dc1-e80dbc4ac5cf"]}],"mendeley":{"formattedCitation":"(Marcotte et al., 2016)","plainTextFormattedCitation":"(Marcotte et al., 2016)","previouslyFormattedCitation":"(Marcotte et al., 2016)"},"properties":{"noteIndex":0},"schema":"https://github.com/citation-style-language/schema/raw/master/csl-citation.json"}</w:instrText>
      </w:r>
      <w:r w:rsidR="00522BC8" w:rsidRPr="00F71B20">
        <w:rPr>
          <w:rFonts w:ascii="Times New Roman" w:hAnsi="Times New Roman" w:cs="Times New Roman"/>
          <w:sz w:val="24"/>
          <w:szCs w:val="24"/>
          <w:shd w:val="clear" w:color="auto" w:fill="FFFFFF"/>
          <w:rPrChange w:id="3002" w:author="Mohammad Nayeem" w:date="2020-03-05T15:43:00Z">
            <w:rPr>
              <w:rFonts w:ascii="Times New Roman" w:hAnsi="Times New Roman" w:cs="Times New Roman"/>
              <w:sz w:val="24"/>
              <w:szCs w:val="24"/>
              <w:shd w:val="clear" w:color="auto" w:fill="FFFFFF"/>
            </w:rPr>
          </w:rPrChange>
        </w:rPr>
        <w:fldChar w:fldCharType="separate"/>
      </w:r>
      <w:r w:rsidR="00522BC8" w:rsidRPr="00F71B20">
        <w:rPr>
          <w:rFonts w:ascii="Times New Roman" w:hAnsi="Times New Roman" w:cs="Times New Roman"/>
          <w:noProof/>
          <w:sz w:val="24"/>
          <w:szCs w:val="24"/>
          <w:shd w:val="clear" w:color="auto" w:fill="FFFFFF"/>
        </w:rPr>
        <w:t>(Marcotte et al., 2016)</w:t>
      </w:r>
      <w:r w:rsidR="00522BC8" w:rsidRPr="00F71B20">
        <w:rPr>
          <w:rFonts w:ascii="Times New Roman" w:hAnsi="Times New Roman" w:cs="Times New Roman"/>
          <w:sz w:val="24"/>
          <w:szCs w:val="24"/>
          <w:shd w:val="clear" w:color="auto" w:fill="FFFFFF"/>
          <w:rPrChange w:id="3003" w:author="Mohammad Nayeem" w:date="2020-03-05T15:43:00Z">
            <w:rPr>
              <w:rFonts w:ascii="Times New Roman" w:hAnsi="Times New Roman" w:cs="Times New Roman"/>
              <w:sz w:val="24"/>
              <w:szCs w:val="24"/>
              <w:shd w:val="clear" w:color="auto" w:fill="FFFFFF"/>
            </w:rPr>
          </w:rPrChange>
        </w:rPr>
        <w:fldChar w:fldCharType="end"/>
      </w:r>
      <w:r w:rsidR="007068A8" w:rsidRPr="00F71B20">
        <w:rPr>
          <w:rFonts w:ascii="Times New Roman" w:hAnsi="Times New Roman" w:cs="Times New Roman"/>
          <w:sz w:val="24"/>
          <w:szCs w:val="24"/>
          <w:shd w:val="clear" w:color="auto" w:fill="FFFFFF"/>
        </w:rPr>
        <w:t>.</w:t>
      </w:r>
      <w:r w:rsidR="00C73C9B" w:rsidRPr="00F71B20">
        <w:rPr>
          <w:rFonts w:ascii="Times New Roman" w:eastAsia="Times New Roman" w:hAnsi="Times New Roman" w:cs="Times New Roman"/>
          <w:sz w:val="24"/>
          <w:szCs w:val="24"/>
        </w:rPr>
        <w:t xml:space="preserve"> </w:t>
      </w:r>
      <w:bookmarkStart w:id="3004" w:name="_Hlk29205076"/>
      <w:r w:rsidRPr="00F71B20">
        <w:rPr>
          <w:rFonts w:ascii="Times New Roman" w:eastAsia="Times New Roman" w:hAnsi="Times New Roman" w:cs="Times New Roman"/>
          <w:sz w:val="24"/>
          <w:szCs w:val="24"/>
        </w:rPr>
        <w:t xml:space="preserve">Although the risk is higher, after adjusting for all possible confounding variables, we did not identify any significant </w:t>
      </w:r>
      <w:del w:id="3005" w:author="Nasar Ahmed" w:date="2020-01-24T12:17:00Z">
        <w:r w:rsidRPr="00F71B20">
          <w:rPr>
            <w:rFonts w:ascii="Times New Roman" w:eastAsia="Times New Roman" w:hAnsi="Times New Roman" w:cs="Times New Roman"/>
            <w:sz w:val="24"/>
            <w:szCs w:val="24"/>
          </w:rPr>
          <w:delText xml:space="preserve">causal </w:delText>
        </w:r>
      </w:del>
      <w:r w:rsidRPr="00F71B20">
        <w:rPr>
          <w:rFonts w:ascii="Times New Roman" w:eastAsia="Times New Roman" w:hAnsi="Times New Roman" w:cs="Times New Roman"/>
          <w:sz w:val="24"/>
          <w:szCs w:val="24"/>
        </w:rPr>
        <w:t>association between C-section and childhood diseases in BDHS data for crude estimates and in MICS data for both estimates.</w:t>
      </w:r>
      <w:ins w:id="3006" w:author="Mohammad Nayeem" w:date="2020-03-05T15:12:00Z">
        <w:r w:rsidR="0090384D" w:rsidRPr="00F71B20">
          <w:rPr>
            <w:rFonts w:ascii="Times New Roman" w:hAnsi="Times New Roman" w:cs="Times New Roman"/>
            <w:sz w:val="24"/>
            <w:szCs w:val="24"/>
            <w:rPrChange w:id="3007" w:author="Mohammad Nayeem" w:date="2020-03-05T15:43:00Z">
              <w:rPr/>
            </w:rPrChange>
          </w:rPr>
          <w:t xml:space="preserve"> </w:t>
        </w:r>
      </w:ins>
      <w:ins w:id="3008" w:author="Mohammad Nayeem" w:date="2020-03-05T15:43:00Z">
        <w:r w:rsidR="00F71B20" w:rsidRPr="00F71B20">
          <w:rPr>
            <w:rFonts w:ascii="Times New Roman" w:hAnsi="Times New Roman" w:cs="Times New Roman"/>
            <w:sz w:val="24"/>
            <w:szCs w:val="24"/>
            <w:rPrChange w:id="3009" w:author="Mohammad Nayeem" w:date="2020-03-05T15:43:00Z">
              <w:rPr>
                <w:rFonts w:ascii="Times New Roman" w:hAnsi="Times New Roman" w:cs="Times New Roman"/>
              </w:rPr>
            </w:rPrChange>
          </w:rPr>
          <w:t>The reason behind the contrasts of the results might be, both surveys on the same objective with the same variable often use different questions in a different household. There might be many other factors that give us different result, differences between these survey time and the inclusion-exclusion criteria (as MICS provides information about C-section delivery under 2 years of child’s, on the other side, BDHS provides same information of 3 years of child’s), this does suggest the possibility that much of the research findings cannot be similar.</w:t>
        </w:r>
      </w:ins>
    </w:p>
    <w:bookmarkEnd w:id="3004"/>
    <w:p w14:paraId="211F5FA9" w14:textId="77777777" w:rsidR="007501E8" w:rsidRPr="00F71B20" w:rsidRDefault="007501E8">
      <w:pPr>
        <w:spacing w:before="100" w:after="100" w:line="240" w:lineRule="auto"/>
        <w:rPr>
          <w:rFonts w:ascii="Times New Roman" w:eastAsia="Times New Roman" w:hAnsi="Times New Roman" w:cs="Times New Roman"/>
          <w:sz w:val="24"/>
          <w:szCs w:val="24"/>
        </w:rPr>
      </w:pPr>
      <w:r w:rsidRPr="00F71B20">
        <w:rPr>
          <w:rFonts w:ascii="Times New Roman" w:eastAsia="Times New Roman" w:hAnsi="Times New Roman" w:cs="Times New Roman"/>
          <w:sz w:val="24"/>
          <w:szCs w:val="24"/>
        </w:rPr>
        <w:t xml:space="preserve">The analyses of this study confirmed that childhood disease is associated with maternal age. In earlier studies, children born to younger mothers (aged &lt;20 years) were found to have a relatively high risk of diarrhea, cough, and fever in their young children </w:t>
      </w:r>
      <w:r w:rsidR="00737955" w:rsidRPr="00F71B20">
        <w:rPr>
          <w:rFonts w:ascii="Times New Roman" w:eastAsia="Times New Roman" w:hAnsi="Times New Roman" w:cs="Times New Roman"/>
          <w:sz w:val="24"/>
          <w:szCs w:val="24"/>
          <w:rPrChange w:id="3010" w:author="Mohammad Nayeem" w:date="2020-03-05T15:43:00Z">
            <w:rPr>
              <w:rFonts w:ascii="Times New Roman" w:eastAsia="Times New Roman" w:hAnsi="Times New Roman" w:cs="Times New Roman"/>
              <w:sz w:val="24"/>
              <w:szCs w:val="24"/>
            </w:rPr>
          </w:rPrChange>
        </w:rPr>
        <w:fldChar w:fldCharType="begin" w:fldLock="1"/>
      </w:r>
      <w:r w:rsidR="00737955" w:rsidRPr="00F71B20">
        <w:rPr>
          <w:rFonts w:ascii="Times New Roman" w:eastAsia="Times New Roman" w:hAnsi="Times New Roman" w:cs="Times New Roman"/>
          <w:sz w:val="24"/>
          <w:szCs w:val="24"/>
        </w:rPr>
        <w:instrText>ADDIN CSL_CITATION {"citationItems":[{"id":"ITEM-1","itemData":{"DOI":"10.1002/asmb.624","ISSN":"1524-1904","author":[{"dropping-particle":"","family":"Kandala","given":"Ngianga-Bakwin","non-dropping-particle":"","parse-names":false,"suffix":""}],"container-title":"Applied Stochastic Models in Business and Industry","id":"ITEM-1","issue":"2","issued":{"date-parts":[["2006","3"]]},"page":"139-154","title":"Bayesian geo-additive modelling of childhood morbidity in Malawi","type":"article-journal","volume":"22"},"uris":["http://www.mendeley.com/documents/?uuid=cc1d9e96-31b6-3114-aa8c-443ea4c970e6"]}],"mendeley":{"formattedCitation":"(Kandala, 2006)","plainTextFormattedCitation":"(Kandala, 2006)","previouslyFormattedCitation":"(Kandala, 2006)"},"properties":{"noteIndex":0},"schema":"https://github.com/citation-style-language/schema/raw/master/csl-citation.json"}</w:instrText>
      </w:r>
      <w:r w:rsidR="00737955" w:rsidRPr="00F71B20">
        <w:rPr>
          <w:rFonts w:ascii="Times New Roman" w:eastAsia="Times New Roman" w:hAnsi="Times New Roman" w:cs="Times New Roman"/>
          <w:sz w:val="24"/>
          <w:szCs w:val="24"/>
          <w:rPrChange w:id="3011" w:author="Mohammad Nayeem" w:date="2020-03-05T15:43:00Z">
            <w:rPr>
              <w:rFonts w:ascii="Times New Roman" w:eastAsia="Times New Roman" w:hAnsi="Times New Roman" w:cs="Times New Roman"/>
              <w:sz w:val="24"/>
              <w:szCs w:val="24"/>
            </w:rPr>
          </w:rPrChange>
        </w:rPr>
        <w:fldChar w:fldCharType="separate"/>
      </w:r>
      <w:r w:rsidR="00737955" w:rsidRPr="00F71B20">
        <w:rPr>
          <w:rFonts w:ascii="Times New Roman" w:eastAsia="Times New Roman" w:hAnsi="Times New Roman" w:cs="Times New Roman"/>
          <w:noProof/>
          <w:sz w:val="24"/>
          <w:szCs w:val="24"/>
        </w:rPr>
        <w:t>(Kandala, 2006)</w:t>
      </w:r>
      <w:r w:rsidR="00737955" w:rsidRPr="00F71B20">
        <w:rPr>
          <w:rFonts w:ascii="Times New Roman" w:eastAsia="Times New Roman" w:hAnsi="Times New Roman" w:cs="Times New Roman"/>
          <w:sz w:val="24"/>
          <w:szCs w:val="24"/>
          <w:rPrChange w:id="3012" w:author="Mohammad Nayeem" w:date="2020-03-05T15:43:00Z">
            <w:rPr>
              <w:rFonts w:ascii="Times New Roman" w:eastAsia="Times New Roman" w:hAnsi="Times New Roman" w:cs="Times New Roman"/>
              <w:sz w:val="24"/>
              <w:szCs w:val="24"/>
            </w:rPr>
          </w:rPrChange>
        </w:rPr>
        <w:fldChar w:fldCharType="end"/>
      </w:r>
      <w:r w:rsidR="006A3D95" w:rsidRPr="00F71B20">
        <w:rPr>
          <w:rFonts w:ascii="Times New Roman" w:eastAsia="Times New Roman" w:hAnsi="Times New Roman" w:cs="Times New Roman"/>
          <w:sz w:val="24"/>
          <w:szCs w:val="24"/>
        </w:rPr>
        <w:t>,</w:t>
      </w:r>
      <w:r w:rsidR="006A3D95" w:rsidRPr="00F71B20">
        <w:rPr>
          <w:rFonts w:ascii="Times New Roman" w:hAnsi="Times New Roman" w:cs="Times New Roman"/>
          <w:sz w:val="24"/>
          <w:szCs w:val="24"/>
        </w:rPr>
        <w:t xml:space="preserve"> </w:t>
      </w:r>
      <w:r w:rsidRPr="00F71B20">
        <w:rPr>
          <w:rFonts w:ascii="Times New Roman" w:eastAsia="Times New Roman" w:hAnsi="Times New Roman" w:cs="Times New Roman"/>
          <w:sz w:val="24"/>
          <w:szCs w:val="24"/>
        </w:rPr>
        <w:t>probably because the relationship between maternal age is associated with some adverse pregnancy outcomes and a higher risk of medical conditions such as hypertension, diabetes or other causes.</w:t>
      </w:r>
    </w:p>
    <w:p w14:paraId="4BA592A3" w14:textId="07736BB4" w:rsidR="008D1351" w:rsidRPr="00F71B20" w:rsidRDefault="007501E8">
      <w:pPr>
        <w:spacing w:before="100" w:after="100" w:line="240" w:lineRule="auto"/>
        <w:rPr>
          <w:rFonts w:ascii="Times New Roman" w:eastAsia="Times New Roman" w:hAnsi="Times New Roman" w:cs="Times New Roman"/>
          <w:sz w:val="24"/>
          <w:szCs w:val="24"/>
        </w:rPr>
      </w:pPr>
      <w:r w:rsidRPr="00F71B20">
        <w:rPr>
          <w:rFonts w:ascii="Times New Roman" w:eastAsia="Times New Roman" w:hAnsi="Times New Roman" w:cs="Times New Roman"/>
          <w:sz w:val="24"/>
          <w:szCs w:val="24"/>
        </w:rPr>
        <w:t xml:space="preserve">From our findings, we have seen that the rate of C-section delivery was higher particularly in the Khulna division compared to other divisions of Bangladesh according to MICS data and it is also similar in the BDHS survey. A previous study has demonstrated that the women of Chittagong, Dhaka, Khulna, and </w:t>
      </w:r>
      <w:proofErr w:type="spellStart"/>
      <w:r w:rsidRPr="00F71B20">
        <w:rPr>
          <w:rFonts w:ascii="Times New Roman" w:eastAsia="Times New Roman" w:hAnsi="Times New Roman" w:cs="Times New Roman"/>
          <w:sz w:val="24"/>
          <w:szCs w:val="24"/>
        </w:rPr>
        <w:t>Rajshahi</w:t>
      </w:r>
      <w:proofErr w:type="spellEnd"/>
      <w:r w:rsidRPr="00F71B20">
        <w:rPr>
          <w:rFonts w:ascii="Times New Roman" w:eastAsia="Times New Roman" w:hAnsi="Times New Roman" w:cs="Times New Roman"/>
          <w:sz w:val="24"/>
          <w:szCs w:val="24"/>
        </w:rPr>
        <w:t xml:space="preserve"> division were more likely to avail of institutional delivery and </w:t>
      </w:r>
      <w:ins w:id="3013" w:author="Mohammad Nayeem" w:date="2020-03-05T15:34:00Z">
        <w:r w:rsidR="0002784E" w:rsidRPr="00F71B20">
          <w:rPr>
            <w:rFonts w:ascii="Times New Roman" w:eastAsia="Times New Roman" w:hAnsi="Times New Roman" w:cs="Times New Roman"/>
            <w:sz w:val="24"/>
            <w:szCs w:val="24"/>
          </w:rPr>
          <w:t>C-section</w:t>
        </w:r>
      </w:ins>
      <w:del w:id="3014" w:author="Mohammad Nayeem" w:date="2020-03-05T15:34:00Z">
        <w:r w:rsidRPr="00F71B20" w:rsidDel="0002784E">
          <w:rPr>
            <w:rFonts w:ascii="Times New Roman" w:eastAsia="Times New Roman" w:hAnsi="Times New Roman" w:cs="Times New Roman"/>
            <w:sz w:val="24"/>
            <w:szCs w:val="24"/>
          </w:rPr>
          <w:delText>cesarean sections</w:delText>
        </w:r>
      </w:del>
      <w:r w:rsidRPr="00F71B20">
        <w:rPr>
          <w:rFonts w:ascii="Times New Roman" w:eastAsia="Times New Roman" w:hAnsi="Times New Roman" w:cs="Times New Roman"/>
          <w:sz w:val="24"/>
          <w:szCs w:val="24"/>
        </w:rPr>
        <w:t>. Where it is low in the Barisal division and Sylhet division. The risk of diseases did not differ noticeably across the divisions. For instance, the risk ratio of getting diseases is</w:t>
      </w:r>
      <w:ins w:id="3015" w:author="Mohammad Nayeem" w:date="2020-02-28T13:56:00Z">
        <w:r w:rsidR="005440FB" w:rsidRPr="00F71B20">
          <w:rPr>
            <w:rFonts w:ascii="Times New Roman" w:eastAsia="Times New Roman" w:hAnsi="Times New Roman" w:cs="Times New Roman"/>
            <w:sz w:val="24"/>
            <w:szCs w:val="24"/>
          </w:rPr>
          <w:t xml:space="preserve"> </w:t>
        </w:r>
      </w:ins>
      <w:del w:id="3016" w:author="Nasar Ahmed" w:date="2020-01-24T12:18:00Z">
        <w:r w:rsidRPr="00F71B20">
          <w:rPr>
            <w:rFonts w:ascii="Times New Roman" w:eastAsia="Times New Roman" w:hAnsi="Times New Roman" w:cs="Times New Roman"/>
            <w:sz w:val="24"/>
            <w:szCs w:val="24"/>
          </w:rPr>
          <w:delText xml:space="preserve"> </w:delText>
        </w:r>
      </w:del>
      <w:r w:rsidRPr="00F71B20">
        <w:rPr>
          <w:rFonts w:ascii="Times New Roman" w:eastAsia="Times New Roman" w:hAnsi="Times New Roman" w:cs="Times New Roman"/>
          <w:sz w:val="24"/>
          <w:szCs w:val="24"/>
        </w:rPr>
        <w:t xml:space="preserve">similar to the prevalence. The risk of disease was higher in Khulna in the MICS survey. It </w:t>
      </w:r>
      <w:del w:id="3017" w:author="Nasar Ahmed" w:date="2020-01-24T12:18:00Z">
        <w:r w:rsidRPr="00F71B20">
          <w:rPr>
            <w:rFonts w:ascii="Times New Roman" w:eastAsia="Times New Roman" w:hAnsi="Times New Roman" w:cs="Times New Roman"/>
            <w:sz w:val="24"/>
            <w:szCs w:val="24"/>
          </w:rPr>
          <w:delText>is clear</w:delText>
        </w:r>
      </w:del>
      <w:r w:rsidRPr="00F71B20">
        <w:rPr>
          <w:rFonts w:ascii="Times New Roman" w:eastAsia="Times New Roman" w:hAnsi="Times New Roman" w:cs="Times New Roman"/>
          <w:sz w:val="24"/>
          <w:szCs w:val="24"/>
        </w:rPr>
        <w:t xml:space="preserve"> </w:t>
      </w:r>
      <w:ins w:id="3018" w:author="Nasar Ahmed" w:date="2020-01-24T12:18:00Z">
        <w:r w:rsidR="00870BD6" w:rsidRPr="00F71B20">
          <w:rPr>
            <w:rFonts w:ascii="Times New Roman" w:eastAsia="Times New Roman" w:hAnsi="Times New Roman" w:cs="Times New Roman"/>
            <w:sz w:val="24"/>
            <w:szCs w:val="24"/>
          </w:rPr>
          <w:t xml:space="preserve">indicates </w:t>
        </w:r>
      </w:ins>
      <w:r w:rsidRPr="00F71B20">
        <w:rPr>
          <w:rFonts w:ascii="Times New Roman" w:eastAsia="Times New Roman" w:hAnsi="Times New Roman" w:cs="Times New Roman"/>
          <w:sz w:val="24"/>
          <w:szCs w:val="24"/>
        </w:rPr>
        <w:t xml:space="preserve">that the </w:t>
      </w:r>
      <w:del w:id="3019" w:author="Nasar Ahmed" w:date="2020-01-24T12:19:00Z">
        <w:r w:rsidRPr="00F71B20">
          <w:rPr>
            <w:rFonts w:ascii="Times New Roman" w:eastAsia="Times New Roman" w:hAnsi="Times New Roman" w:cs="Times New Roman"/>
            <w:sz w:val="24"/>
            <w:szCs w:val="24"/>
          </w:rPr>
          <w:delText>vacancies</w:delText>
        </w:r>
      </w:del>
      <w:del w:id="3020" w:author="Nasar Ahmed" w:date="2020-01-24T12:20:00Z">
        <w:r w:rsidRPr="00F71B20">
          <w:rPr>
            <w:rFonts w:ascii="Times New Roman" w:eastAsia="Times New Roman" w:hAnsi="Times New Roman" w:cs="Times New Roman"/>
            <w:sz w:val="24"/>
            <w:szCs w:val="24"/>
          </w:rPr>
          <w:delText xml:space="preserve"> </w:delText>
        </w:r>
      </w:del>
      <w:ins w:id="3021" w:author="Nasar Ahmed" w:date="2020-01-24T12:20:00Z">
        <w:r w:rsidR="00715B57" w:rsidRPr="00F71B20">
          <w:rPr>
            <w:rFonts w:ascii="Times New Roman" w:eastAsia="Times New Roman" w:hAnsi="Times New Roman" w:cs="Times New Roman"/>
            <w:sz w:val="24"/>
            <w:szCs w:val="24"/>
          </w:rPr>
          <w:t xml:space="preserve"> availability </w:t>
        </w:r>
      </w:ins>
      <w:r w:rsidRPr="00F71B20">
        <w:rPr>
          <w:rFonts w:ascii="Times New Roman" w:eastAsia="Times New Roman" w:hAnsi="Times New Roman" w:cs="Times New Roman"/>
          <w:sz w:val="24"/>
          <w:szCs w:val="24"/>
        </w:rPr>
        <w:t xml:space="preserve">of midwives and stuff in Barisal, Chittagong, and Sylhet divisions were </w:t>
      </w:r>
      <w:ins w:id="3022" w:author="Nasar Ahmed" w:date="2020-01-24T12:20:00Z">
        <w:r w:rsidR="00715B57" w:rsidRPr="00F71B20">
          <w:rPr>
            <w:rFonts w:ascii="Times New Roman" w:eastAsia="Times New Roman" w:hAnsi="Times New Roman" w:cs="Times New Roman"/>
            <w:sz w:val="24"/>
            <w:szCs w:val="24"/>
          </w:rPr>
          <w:t xml:space="preserve">low </w:t>
        </w:r>
      </w:ins>
      <w:del w:id="3023" w:author="Nasar Ahmed" w:date="2020-01-24T12:20:00Z">
        <w:r w:rsidRPr="00F71B20">
          <w:rPr>
            <w:rFonts w:ascii="Times New Roman" w:eastAsia="Times New Roman" w:hAnsi="Times New Roman" w:cs="Times New Roman"/>
            <w:sz w:val="24"/>
            <w:szCs w:val="24"/>
          </w:rPr>
          <w:delText>higher</w:delText>
        </w:r>
      </w:del>
      <w:r w:rsidRPr="00F71B20">
        <w:rPr>
          <w:rFonts w:ascii="Times New Roman" w:eastAsia="Times New Roman" w:hAnsi="Times New Roman" w:cs="Times New Roman"/>
          <w:sz w:val="24"/>
          <w:szCs w:val="24"/>
        </w:rPr>
        <w:t xml:space="preserve">, and access to maternity care services is </w:t>
      </w:r>
      <w:ins w:id="3024" w:author="Nasar Ahmed" w:date="2020-01-24T12:21:00Z">
        <w:r w:rsidR="00715B57" w:rsidRPr="00F71B20">
          <w:rPr>
            <w:rFonts w:ascii="Times New Roman" w:eastAsia="Times New Roman" w:hAnsi="Times New Roman" w:cs="Times New Roman"/>
            <w:sz w:val="24"/>
            <w:szCs w:val="24"/>
          </w:rPr>
          <w:t xml:space="preserve">quite </w:t>
        </w:r>
      </w:ins>
      <w:r w:rsidRPr="00F71B20">
        <w:rPr>
          <w:rFonts w:ascii="Times New Roman" w:eastAsia="Times New Roman" w:hAnsi="Times New Roman" w:cs="Times New Roman"/>
          <w:sz w:val="24"/>
          <w:szCs w:val="24"/>
        </w:rPr>
        <w:t>less</w:t>
      </w:r>
      <w:ins w:id="3025" w:author="Nasar Ahmed" w:date="2020-01-24T12:20:00Z">
        <w:r w:rsidR="00715B57" w:rsidRPr="00F71B20">
          <w:rPr>
            <w:rFonts w:ascii="Times New Roman" w:eastAsia="Times New Roman" w:hAnsi="Times New Roman" w:cs="Times New Roman"/>
            <w:sz w:val="24"/>
            <w:szCs w:val="24"/>
          </w:rPr>
          <w:t>.</w:t>
        </w:r>
      </w:ins>
      <w:del w:id="3026" w:author="Nasar Ahmed" w:date="2020-01-24T12:21:00Z">
        <w:r w:rsidRPr="00F71B20">
          <w:rPr>
            <w:rFonts w:ascii="Times New Roman" w:eastAsia="Times New Roman" w:hAnsi="Times New Roman" w:cs="Times New Roman"/>
            <w:sz w:val="24"/>
            <w:szCs w:val="24"/>
          </w:rPr>
          <w:delText xml:space="preserve"> in these particular divisions is lower.</w:delText>
        </w:r>
      </w:del>
      <w:r w:rsidRPr="00F71B20">
        <w:rPr>
          <w:rFonts w:ascii="Times New Roman" w:eastAsia="Times New Roman" w:hAnsi="Times New Roman" w:cs="Times New Roman"/>
          <w:sz w:val="24"/>
          <w:szCs w:val="24"/>
        </w:rPr>
        <w:t xml:space="preserve"> </w:t>
      </w:r>
      <w:del w:id="3027" w:author="Nasar Ahmed" w:date="2020-01-24T12:22:00Z">
        <w:r w:rsidRPr="00F71B20">
          <w:rPr>
            <w:rFonts w:ascii="Times New Roman" w:eastAsia="Times New Roman" w:hAnsi="Times New Roman" w:cs="Times New Roman"/>
            <w:sz w:val="24"/>
            <w:szCs w:val="24"/>
          </w:rPr>
          <w:delText xml:space="preserve">Besides, the situation is different in </w:delText>
        </w:r>
      </w:del>
      <w:r w:rsidRPr="00F71B20">
        <w:rPr>
          <w:rFonts w:ascii="Times New Roman" w:eastAsia="Times New Roman" w:hAnsi="Times New Roman" w:cs="Times New Roman"/>
          <w:sz w:val="24"/>
          <w:szCs w:val="24"/>
        </w:rPr>
        <w:t xml:space="preserve">Dhaka, Khulna and </w:t>
      </w:r>
      <w:proofErr w:type="spellStart"/>
      <w:r w:rsidRPr="00F71B20">
        <w:rPr>
          <w:rFonts w:ascii="Times New Roman" w:eastAsia="Times New Roman" w:hAnsi="Times New Roman" w:cs="Times New Roman"/>
          <w:sz w:val="24"/>
          <w:szCs w:val="24"/>
        </w:rPr>
        <w:t>Rajshahi</w:t>
      </w:r>
      <w:proofErr w:type="spellEnd"/>
      <w:r w:rsidRPr="00F71B20">
        <w:rPr>
          <w:rFonts w:ascii="Times New Roman" w:eastAsia="Times New Roman" w:hAnsi="Times New Roman" w:cs="Times New Roman"/>
          <w:sz w:val="24"/>
          <w:szCs w:val="24"/>
        </w:rPr>
        <w:t xml:space="preserve"> division </w:t>
      </w:r>
      <w:ins w:id="3028" w:author="Nasar Ahmed" w:date="2020-01-24T12:22:00Z">
        <w:r w:rsidR="00715B57" w:rsidRPr="00F71B20">
          <w:rPr>
            <w:rFonts w:ascii="Times New Roman" w:eastAsia="Times New Roman" w:hAnsi="Times New Roman" w:cs="Times New Roman"/>
            <w:sz w:val="24"/>
            <w:szCs w:val="24"/>
          </w:rPr>
          <w:t xml:space="preserve">have much more </w:t>
        </w:r>
      </w:ins>
      <w:del w:id="3029" w:author="Nasar Ahmed" w:date="2020-01-24T12:22:00Z">
        <w:r w:rsidRPr="00F71B20">
          <w:rPr>
            <w:rFonts w:ascii="Times New Roman" w:eastAsia="Times New Roman" w:hAnsi="Times New Roman" w:cs="Times New Roman"/>
            <w:sz w:val="24"/>
            <w:szCs w:val="24"/>
          </w:rPr>
          <w:delText>for</w:delText>
        </w:r>
      </w:del>
      <w:r w:rsidRPr="00F71B20">
        <w:rPr>
          <w:rFonts w:ascii="Times New Roman" w:eastAsia="Times New Roman" w:hAnsi="Times New Roman" w:cs="Times New Roman"/>
          <w:sz w:val="24"/>
          <w:szCs w:val="24"/>
        </w:rPr>
        <w:t xml:space="preserve"> healthcare providers</w:t>
      </w:r>
      <w:del w:id="3030" w:author="Nasar Ahmed" w:date="2020-01-24T12:23:00Z">
        <w:r w:rsidRPr="00F71B20">
          <w:rPr>
            <w:rFonts w:ascii="Times New Roman" w:eastAsia="Times New Roman" w:hAnsi="Times New Roman" w:cs="Times New Roman"/>
            <w:sz w:val="24"/>
            <w:szCs w:val="24"/>
          </w:rPr>
          <w:delText>.</w:delText>
        </w:r>
      </w:del>
      <w:r w:rsidRPr="00F71B20">
        <w:rPr>
          <w:rFonts w:ascii="Times New Roman" w:eastAsia="Times New Roman" w:hAnsi="Times New Roman" w:cs="Times New Roman"/>
          <w:sz w:val="24"/>
          <w:szCs w:val="24"/>
        </w:rPr>
        <w:t xml:space="preserve"> </w:t>
      </w:r>
      <w:del w:id="3031" w:author="Nasar Ahmed" w:date="2020-01-24T12:23:00Z">
        <w:r w:rsidRPr="00F71B20">
          <w:rPr>
            <w:rFonts w:ascii="Times New Roman" w:eastAsia="Times New Roman" w:hAnsi="Times New Roman" w:cs="Times New Roman"/>
            <w:sz w:val="24"/>
            <w:szCs w:val="24"/>
          </w:rPr>
          <w:delText xml:space="preserve">Besides, the posts of health care providers have less vacant in Dhaka, Khulna and Rajshahi division </w:delText>
        </w:r>
      </w:del>
      <w:r w:rsidR="00737955" w:rsidRPr="00F71B20">
        <w:rPr>
          <w:rFonts w:ascii="Times New Roman" w:eastAsia="Times New Roman" w:hAnsi="Times New Roman" w:cs="Times New Roman"/>
          <w:sz w:val="24"/>
          <w:szCs w:val="24"/>
          <w:rPrChange w:id="3032" w:author="Mohammad Nayeem" w:date="2020-03-05T15:43:00Z">
            <w:rPr>
              <w:rFonts w:ascii="Times New Roman" w:eastAsia="Times New Roman" w:hAnsi="Times New Roman" w:cs="Times New Roman"/>
              <w:sz w:val="24"/>
              <w:szCs w:val="24"/>
            </w:rPr>
          </w:rPrChange>
        </w:rPr>
        <w:fldChar w:fldCharType="begin" w:fldLock="1"/>
      </w:r>
      <w:r w:rsidR="00737955" w:rsidRPr="00F71B20">
        <w:rPr>
          <w:rFonts w:ascii="Times New Roman" w:eastAsia="Times New Roman" w:hAnsi="Times New Roman" w:cs="Times New Roman"/>
          <w:sz w:val="24"/>
          <w:szCs w:val="24"/>
        </w:rPr>
        <w:instrText>ADDIN CSL_CITATION {"citationItems":[{"id":"ITEM-1","itemData":{"DOI":"10.3329/jhpn.v31i1.14754","ISSN":"1606-0997","abstract":"In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practices.","author":[{"dropping-particle":"","family":"Kamal","given":"SM Mostafa","non-dropping-particle":"","parse-names":false,"suffix":""}],"container-title":"Journal of Health, Population and Nutrition","id":"ITEM-1","issue":"1","issued":{"date-parts":[["2013","4","25"]]},"publisher":"Springer Nature","title":"Preference for Institutional Delivery and Caesarean Sections in Bangladesh","type":"article-journal","volume":"31"},"uris":["http://www.mendeley.com/documents/?uuid=42b0e979-c800-310b-bd38-af4673612528"]}],"mendeley":{"formattedCitation":"(Kamal, 2013)","plainTextFormattedCitation":"(Kamal, 2013)","previouslyFormattedCitation":"(Kamal, 2013)"},"properties":{"noteIndex":0},"schema":"https://github.com/citation-style-language/schema/raw/master/csl-citation.json"}</w:instrText>
      </w:r>
      <w:r w:rsidR="00737955" w:rsidRPr="00F71B20">
        <w:rPr>
          <w:rFonts w:ascii="Times New Roman" w:eastAsia="Times New Roman" w:hAnsi="Times New Roman" w:cs="Times New Roman"/>
          <w:sz w:val="24"/>
          <w:szCs w:val="24"/>
          <w:rPrChange w:id="3033" w:author="Mohammad Nayeem" w:date="2020-03-05T15:43:00Z">
            <w:rPr>
              <w:rFonts w:ascii="Times New Roman" w:eastAsia="Times New Roman" w:hAnsi="Times New Roman" w:cs="Times New Roman"/>
              <w:sz w:val="24"/>
              <w:szCs w:val="24"/>
            </w:rPr>
          </w:rPrChange>
        </w:rPr>
        <w:fldChar w:fldCharType="separate"/>
      </w:r>
      <w:r w:rsidR="00737955" w:rsidRPr="00F71B20">
        <w:rPr>
          <w:rFonts w:ascii="Times New Roman" w:eastAsia="Times New Roman" w:hAnsi="Times New Roman" w:cs="Times New Roman"/>
          <w:noProof/>
          <w:sz w:val="24"/>
          <w:szCs w:val="24"/>
        </w:rPr>
        <w:t>(Kamal, 2013)</w:t>
      </w:r>
      <w:r w:rsidR="00737955" w:rsidRPr="00F71B20">
        <w:rPr>
          <w:rFonts w:ascii="Times New Roman" w:eastAsia="Times New Roman" w:hAnsi="Times New Roman" w:cs="Times New Roman"/>
          <w:sz w:val="24"/>
          <w:szCs w:val="24"/>
          <w:rPrChange w:id="3034" w:author="Mohammad Nayeem" w:date="2020-03-05T15:43:00Z">
            <w:rPr>
              <w:rFonts w:ascii="Times New Roman" w:eastAsia="Times New Roman" w:hAnsi="Times New Roman" w:cs="Times New Roman"/>
              <w:sz w:val="24"/>
              <w:szCs w:val="24"/>
            </w:rPr>
          </w:rPrChange>
        </w:rPr>
        <w:fldChar w:fldCharType="end"/>
      </w:r>
      <w:r w:rsidR="0077614F" w:rsidRPr="00F71B20">
        <w:rPr>
          <w:rFonts w:ascii="Times New Roman" w:eastAsia="Times New Roman" w:hAnsi="Times New Roman" w:cs="Times New Roman"/>
          <w:sz w:val="24"/>
          <w:szCs w:val="24"/>
        </w:rPr>
        <w:t>.</w:t>
      </w:r>
      <w:r w:rsidR="0024748A" w:rsidRPr="00F71B20">
        <w:rPr>
          <w:rFonts w:ascii="Times New Roman" w:eastAsia="Times New Roman" w:hAnsi="Times New Roman" w:cs="Times New Roman"/>
          <w:sz w:val="24"/>
          <w:szCs w:val="24"/>
        </w:rPr>
        <w:t xml:space="preserve"> </w:t>
      </w:r>
      <w:ins w:id="3035" w:author="Nasar Ahmed" w:date="2020-01-24T12:23:00Z">
        <w:r w:rsidR="00715B57" w:rsidRPr="00F71B20">
          <w:rPr>
            <w:rFonts w:ascii="Times New Roman" w:eastAsia="Times New Roman" w:hAnsi="Times New Roman" w:cs="Times New Roman"/>
            <w:sz w:val="24"/>
            <w:szCs w:val="24"/>
          </w:rPr>
          <w:t>Lower num</w:t>
        </w:r>
      </w:ins>
      <w:ins w:id="3036" w:author="Nasar Ahmed" w:date="2020-01-24T12:24:00Z">
        <w:r w:rsidR="00715B57" w:rsidRPr="00F71B20">
          <w:rPr>
            <w:rFonts w:ascii="Times New Roman" w:eastAsia="Times New Roman" w:hAnsi="Times New Roman" w:cs="Times New Roman"/>
            <w:sz w:val="24"/>
            <w:szCs w:val="24"/>
          </w:rPr>
          <w:t>ber midwifery services</w:t>
        </w:r>
      </w:ins>
      <w:del w:id="3037" w:author="Nasar Ahmed" w:date="2020-01-24T12:24:00Z">
        <w:r w:rsidR="00980BB0" w:rsidRPr="00F71B20">
          <w:rPr>
            <w:rFonts w:ascii="Times New Roman" w:eastAsia="Times New Roman" w:hAnsi="Times New Roman" w:cs="Times New Roman"/>
            <w:sz w:val="24"/>
            <w:szCs w:val="24"/>
          </w:rPr>
          <w:delText>This</w:delText>
        </w:r>
      </w:del>
      <w:r w:rsidR="00980BB0" w:rsidRPr="00F71B20">
        <w:rPr>
          <w:rFonts w:ascii="Times New Roman" w:eastAsia="Times New Roman" w:hAnsi="Times New Roman" w:cs="Times New Roman"/>
          <w:sz w:val="24"/>
          <w:szCs w:val="24"/>
        </w:rPr>
        <w:t xml:space="preserve"> might be the reason for the high occurrences of C-section as well as high occurrences of diseases on </w:t>
      </w:r>
      <w:ins w:id="3038" w:author="Nasar Ahmed" w:date="2020-02-19T05:27:00Z">
        <w:r w:rsidR="00980BB0" w:rsidRPr="00F71B20">
          <w:rPr>
            <w:rFonts w:ascii="Times New Roman" w:eastAsia="Times New Roman" w:hAnsi="Times New Roman" w:cs="Times New Roman"/>
            <w:sz w:val="24"/>
            <w:szCs w:val="24"/>
          </w:rPr>
          <w:t>th</w:t>
        </w:r>
      </w:ins>
      <w:ins w:id="3039" w:author="Nasar Ahmed" w:date="2020-01-24T12:25:00Z">
        <w:r w:rsidR="00715B57" w:rsidRPr="00F71B20">
          <w:rPr>
            <w:rFonts w:ascii="Times New Roman" w:eastAsia="Times New Roman" w:hAnsi="Times New Roman" w:cs="Times New Roman"/>
            <w:sz w:val="24"/>
            <w:szCs w:val="24"/>
          </w:rPr>
          <w:t xml:space="preserve">ose </w:t>
        </w:r>
      </w:ins>
      <w:del w:id="3040" w:author="Nasar Ahmed" w:date="2020-01-24T12:25:00Z">
        <w:r w:rsidR="00980BB0" w:rsidRPr="00F71B20" w:rsidDel="00715B57">
          <w:rPr>
            <w:rFonts w:ascii="Times New Roman" w:eastAsia="Times New Roman" w:hAnsi="Times New Roman" w:cs="Times New Roman"/>
            <w:sz w:val="24"/>
            <w:szCs w:val="24"/>
          </w:rPr>
          <w:delText>at</w:delText>
        </w:r>
      </w:del>
      <w:ins w:id="3041" w:author="Nasar Ahmed" w:date="2020-02-19T05:27:00Z">
        <w:r w:rsidR="00980BB0" w:rsidRPr="00F71B20">
          <w:rPr>
            <w:rFonts w:ascii="Times New Roman" w:eastAsia="Times New Roman" w:hAnsi="Times New Roman" w:cs="Times New Roman"/>
            <w:sz w:val="24"/>
            <w:szCs w:val="24"/>
          </w:rPr>
          <w:t xml:space="preserve"> division</w:t>
        </w:r>
      </w:ins>
      <w:ins w:id="3042" w:author="Nasar Ahmed" w:date="2020-01-24T12:25:00Z">
        <w:r w:rsidR="00715B57" w:rsidRPr="00F71B20">
          <w:rPr>
            <w:rFonts w:ascii="Times New Roman" w:eastAsia="Times New Roman" w:hAnsi="Times New Roman" w:cs="Times New Roman"/>
            <w:sz w:val="24"/>
            <w:szCs w:val="24"/>
          </w:rPr>
          <w:t>s</w:t>
        </w:r>
      </w:ins>
      <w:del w:id="3043" w:author="Nasar Ahmed" w:date="2020-02-19T05:27:00Z">
        <w:r w:rsidR="00980BB0" w:rsidRPr="00F71B20">
          <w:rPr>
            <w:rFonts w:ascii="Times New Roman" w:eastAsia="Times New Roman" w:hAnsi="Times New Roman" w:cs="Times New Roman"/>
            <w:sz w:val="24"/>
            <w:szCs w:val="24"/>
          </w:rPr>
          <w:delText>that division</w:delText>
        </w:r>
      </w:del>
      <w:r w:rsidR="00980BB0" w:rsidRPr="00F71B20">
        <w:rPr>
          <w:rFonts w:ascii="Times New Roman" w:eastAsia="Times New Roman" w:hAnsi="Times New Roman" w:cs="Times New Roman"/>
          <w:sz w:val="24"/>
          <w:szCs w:val="24"/>
        </w:rPr>
        <w:t>.</w:t>
      </w:r>
    </w:p>
    <w:p w14:paraId="29F7528E" w14:textId="179A45CE" w:rsidR="00E32C12" w:rsidRPr="00F71B20" w:rsidRDefault="00AE5566">
      <w:pPr>
        <w:spacing w:before="100" w:after="100" w:line="240" w:lineRule="auto"/>
        <w:rPr>
          <w:rFonts w:ascii="Times New Roman" w:eastAsia="Times New Roman" w:hAnsi="Times New Roman" w:cs="Times New Roman"/>
          <w:sz w:val="24"/>
          <w:szCs w:val="24"/>
        </w:rPr>
      </w:pPr>
      <w:ins w:id="3044" w:author="Mohammad Nayeem" w:date="2020-03-05T15:35:00Z">
        <w:r w:rsidRPr="00F71B20">
          <w:rPr>
            <w:rFonts w:ascii="Times New Roman" w:eastAsia="Times New Roman" w:hAnsi="Times New Roman" w:cs="Times New Roman"/>
            <w:color w:val="000000"/>
            <w:sz w:val="24"/>
            <w:szCs w:val="24"/>
          </w:rPr>
          <w:t xml:space="preserve">The findings of our study also confirmed that </w:t>
        </w:r>
      </w:ins>
      <w:del w:id="3045" w:author="Mohammad Nayeem" w:date="2020-03-05T15:35:00Z">
        <w:r w:rsidR="00980BB0" w:rsidRPr="00F71B20" w:rsidDel="00AE5566">
          <w:rPr>
            <w:rFonts w:ascii="Times New Roman" w:eastAsia="Times New Roman" w:hAnsi="Times New Roman" w:cs="Times New Roman"/>
            <w:sz w:val="24"/>
            <w:szCs w:val="24"/>
          </w:rPr>
          <w:delText xml:space="preserve">As expected, </w:delText>
        </w:r>
      </w:del>
      <w:r w:rsidR="00980BB0" w:rsidRPr="00F71B20">
        <w:rPr>
          <w:rFonts w:ascii="Times New Roman" w:eastAsia="Times New Roman" w:hAnsi="Times New Roman" w:cs="Times New Roman"/>
          <w:sz w:val="24"/>
          <w:szCs w:val="24"/>
        </w:rPr>
        <w:t xml:space="preserve">among the educated women, the highest rate of C-section has occurred among secondary completed or higher educated women. We also observed that lower risk of diseases occurred for C-section babies than children born by vaginal delivery in all other education levels of mother compared to this group. Since education is directly related to the autonomy of women, they are economically more solvent and mostly living in urban areas, may decide to give birth through a C-section. However, some studies reported no visible link between women's preference for C-section and their level of education </w:t>
      </w:r>
      <w:r w:rsidR="00737955" w:rsidRPr="00F71B20">
        <w:rPr>
          <w:rFonts w:ascii="Times New Roman" w:eastAsia="Times New Roman" w:hAnsi="Times New Roman" w:cs="Times New Roman"/>
          <w:sz w:val="24"/>
          <w:szCs w:val="24"/>
          <w:rPrChange w:id="3046" w:author="Mohammad Nayeem" w:date="2020-03-05T15:43:00Z">
            <w:rPr>
              <w:rFonts w:ascii="Times New Roman" w:eastAsia="Times New Roman" w:hAnsi="Times New Roman" w:cs="Times New Roman"/>
              <w:sz w:val="24"/>
              <w:szCs w:val="24"/>
            </w:rPr>
          </w:rPrChange>
        </w:rPr>
        <w:fldChar w:fldCharType="begin" w:fldLock="1"/>
      </w:r>
      <w:r w:rsidR="004336E3" w:rsidRPr="00F71B20">
        <w:rPr>
          <w:rFonts w:ascii="Times New Roman" w:eastAsia="Times New Roman" w:hAnsi="Times New Roman" w:cs="Times New Roman"/>
          <w:sz w:val="24"/>
          <w:szCs w:val="24"/>
        </w:rPr>
        <w:instrText>ADDIN CSL_CITATION {"citationItems":[{"id":"ITEM-1","itemData":{"DOI":"10.1111/j.1471-0528.2006.01069.x","ISSN":"1470-0328","PMID":"17014679","abstract":"OBJECTIVE Caesarean section rates in Chile are reported to be as high as 60% in some populations. The purpose of this study was to determine pregnant Chilean women's preferences towards mode of delivery. DESIGN Interviewer-administered cross-sectional survey. SETTING Prenatal clinics in Santiago, Chile. Population Pregnant women in Santiago, Chile. METHODS Of 180 women completing the questionnaire, 90 were interviewed at a private clinic (caesarean delivery rate 60%) and 90 were interviewed at a public clinic (cesarean delivery rate 22%). Data collected included demographics, preferred mode of delivery, and women's attitudes towards vaginal and caesarean deliveries. MAIN OUTCOME MEASURES Mode of delivery preferences, perceptions of mode of delivery measured on a 1-7 Likert scale. RESULTS The majority of women (77.8%) preferred vaginal delivery, 9.4% preferred caesarean section, and 12.8% had no preference. There was no statistical difference in preference between the public clinic (11% preferred caesarean) and the private clinic (8% preferred caesarean, P= 0.74). Overall, women preferring caesarean birth were slightly older than other groups (31.6 years, versus 28.4 years for women who preferred vaginal and 27.3 years for women who had no preference, P= 0.05), but there were otherwise no differences in parity, income, or education. On a scale of 1-7, women preferring caesarean birth rated vaginal birth as more painful, while women preferring vaginal birth rated it as less painful (5.8 versus 3.7, P= 0.003). Whether vaginal or caesarean, each group felt that their preferred mode of delivery was safer for their baby (P &lt; 0.001). CONCLUSIONS Chilean women do not prefer caesarean section to vaginal delivery, even in a practice setting where caesarean delivery is more prevalent. Thus, women's preferences is unlikely to be the most significant factor driving the high caesarean rates in Chile.","author":[{"dropping-particle":"","family":"Angeja","given":"A C E","non-dropping-particle":"","parse-names":false,"suffix":""},{"dropping-particle":"","family":"Washington","given":"A E","non-dropping-particle":"","parse-names":false,"suffix":""},{"dropping-particle":"","family":"Vargas","given":"J E","non-dropping-particle":"","parse-names":false,"suffix":""},{"dropping-particle":"","family":"Gomez","given":"R","non-dropping-particle":"","parse-names":false,"suffix":""},{"dropping-particle":"","family":"Rojas","given":"I","non-dropping-particle":"","parse-names":false,"suffix":""},{"dropping-particle":"","family":"Caughey","given":"A B","non-dropping-particle":"","parse-names":false,"suffix":""}],"container-title":"BJOG : an international journal of obstetrics and gynaecology","id":"ITEM-1","issue":"11","issued":{"date-parts":[["2006","11"]]},"page":"1253-8","title":"Chilean women's preferences regarding mode of delivery: which do they prefer and why?","type":"article-journal","volume":"113"},"uris":["http://www.mendeley.com/documents/?uuid=d09f7e78-e2f3-310b-9963-de9734c0d49a"]},{"id":"ITEM-2","itemData":{"DOI":"10.1186/1472-6963-10-138","ISSN":"14726963","abstract":"Background: The rate of cesarean delivery was 35% in 2007 in Taiwan. It is unclear how many of the cesarean deliveries were without medical indications. Women's preference for cesarean delivery during their course of pregnancy has rarely been studied and therefore our objectives were to examine rate of cesarean deliveries without medical indications, to explore women's preference for cesarean delivery as their gestation advances, and to compare background and perinatal factors among women who underwent different modes of delivery in Taiwan. Methods: This prospective study applied a longitudinal design. The study participants were 473 women who received prenatal care at four hospitals in Taipei and answered structured questionnaires at 20 to 24 weeks of pregnancy, 34 to 36 weeks of pregnancy, and 5 to 7 weeks after delivery. Results: Of the 151 women (31.9%) who had cesarean deliveries, 19.9% were without medical indication. Three indications: malpresentation, prior cesarean section, and dysfunctional labor together accounted for 82.6% of cesarean section with medical indications. The prevalence of maternal preference for cesarean delivery was found to be 12.5% and 17.5% during the second and third trimester, respectively. Of the women who preferred cesarean delivery during the second trimester, 93.2% eventually had a cesarean delivery. Women who were older, with older spouses, and who had health problems before or during pregnancy were more likely to have cesarean deliveries. Conclusions: About 20% of cesarean deliveries were without medical indications. Women's preference for cesarean delivery during the second trimester predicts subsequent cesarean delivery. Counseling regarding mode of delivery should be offered early in pregnancy, especially for women who are older or with older spouses, have health problems, or had a prior cesarean section. © 2010 Chu et al; licensee BioMed Central Ltd.","author":[{"dropping-particle":"","family":"Chu","given":"Kuei Hui","non-dropping-particle":"","parse-names":false,"suffix":""},{"dropping-particle":"","family":"Tai","given":"Chen Jei","non-dropping-particle":"","parse-names":false,"suffix":""},{"dropping-particle":"Sen","family":"Hsu","given":"Chun","non-dropping-particle":"","parse-names":false,"suffix":""},{"dropping-particle":"","family":"Yeh","given":"Mei Chiang","non-dropping-particle":"","parse-names":false,"suffix":""},{"dropping-particle":"","family":"Chien","given":"Li Yin","non-dropping-particle":"","parse-names":false,"suffix":""}],"container-title":"BMC Health Services Research","id":"ITEM-2","issued":{"date-parts":[["2010"]]},"title":"Women's preference for cesarean delivery and differences between Taiwanese women undergoing different modes of delivery","type":"article-journal","volume":"10"},"uris":["http://www.mendeley.com/documents/?uuid=1634acfc-a15e-3b39-b4e5-3835dc1219a7"]}],"mendeley":{"formattedCitation":"(Angeja et al., 2006; Chu, Tai, Hsu, Yeh, &amp; Chien, 2010)","plainTextFormattedCitation":"(Angeja et al., 2006; Chu, Tai, Hsu, Yeh, &amp; Chien, 2010)","previouslyFormattedCitation":"(Angeja et al., 2006; Chu, Tai, Hsu, Yeh, &amp; Chien, 2010)"},"properties":{"noteIndex":0},"schema":"https://github.com/citation-style-language/schema/raw/master/csl-citation.json"}</w:instrText>
      </w:r>
      <w:r w:rsidR="00737955" w:rsidRPr="00F71B20">
        <w:rPr>
          <w:rFonts w:ascii="Times New Roman" w:eastAsia="Times New Roman" w:hAnsi="Times New Roman" w:cs="Times New Roman"/>
          <w:sz w:val="24"/>
          <w:szCs w:val="24"/>
          <w:rPrChange w:id="3047" w:author="Mohammad Nayeem" w:date="2020-03-05T15:43:00Z">
            <w:rPr>
              <w:rFonts w:ascii="Times New Roman" w:eastAsia="Times New Roman" w:hAnsi="Times New Roman" w:cs="Times New Roman"/>
              <w:sz w:val="24"/>
              <w:szCs w:val="24"/>
            </w:rPr>
          </w:rPrChange>
        </w:rPr>
        <w:fldChar w:fldCharType="separate"/>
      </w:r>
      <w:r w:rsidR="00737955" w:rsidRPr="00F71B20">
        <w:rPr>
          <w:rFonts w:ascii="Times New Roman" w:eastAsia="Times New Roman" w:hAnsi="Times New Roman" w:cs="Times New Roman"/>
          <w:noProof/>
          <w:sz w:val="24"/>
          <w:szCs w:val="24"/>
        </w:rPr>
        <w:t>(Angeja et al., 2006; Chu, Tai, Hsu, Yeh, &amp; Chien, 2010)</w:t>
      </w:r>
      <w:r w:rsidR="00737955" w:rsidRPr="00F71B20">
        <w:rPr>
          <w:rFonts w:ascii="Times New Roman" w:eastAsia="Times New Roman" w:hAnsi="Times New Roman" w:cs="Times New Roman"/>
          <w:sz w:val="24"/>
          <w:szCs w:val="24"/>
          <w:rPrChange w:id="3048" w:author="Mohammad Nayeem" w:date="2020-03-05T15:43:00Z">
            <w:rPr>
              <w:rFonts w:ascii="Times New Roman" w:eastAsia="Times New Roman" w:hAnsi="Times New Roman" w:cs="Times New Roman"/>
              <w:sz w:val="24"/>
              <w:szCs w:val="24"/>
            </w:rPr>
          </w:rPrChange>
        </w:rPr>
        <w:fldChar w:fldCharType="end"/>
      </w:r>
      <w:r w:rsidR="00911D0C" w:rsidRPr="00F71B20">
        <w:rPr>
          <w:rFonts w:ascii="Times New Roman" w:eastAsia="Times New Roman" w:hAnsi="Times New Roman" w:cs="Times New Roman"/>
          <w:sz w:val="24"/>
          <w:szCs w:val="24"/>
        </w:rPr>
        <w:t>.</w:t>
      </w:r>
    </w:p>
    <w:p w14:paraId="1026D52D" w14:textId="04C17058" w:rsidR="007C4277" w:rsidRPr="00F71B20" w:rsidRDefault="00980BB0">
      <w:pPr>
        <w:spacing w:after="0" w:line="240" w:lineRule="auto"/>
        <w:rPr>
          <w:ins w:id="3049" w:author="Nasar Ahmed" w:date="2020-01-24T12:15:00Z"/>
          <w:rFonts w:ascii="Times New Roman" w:hAnsi="Times New Roman" w:cs="Times New Roman"/>
          <w:sz w:val="24"/>
          <w:szCs w:val="24"/>
          <w:shd w:val="clear" w:color="auto" w:fill="FFFFFF"/>
          <w:rPrChange w:id="3050" w:author="Mohammad Nayeem" w:date="2020-03-05T15:43:00Z">
            <w:rPr>
              <w:ins w:id="3051" w:author="Nasar Ahmed" w:date="2020-01-24T12:15:00Z"/>
              <w:rFonts w:ascii="Times New Roman" w:hAnsi="Times New Roman"/>
              <w:sz w:val="24"/>
            </w:rPr>
          </w:rPrChange>
        </w:rPr>
      </w:pPr>
      <w:r w:rsidRPr="00F71B20">
        <w:rPr>
          <w:rFonts w:ascii="Times New Roman" w:hAnsi="Times New Roman" w:cs="Times New Roman"/>
          <w:sz w:val="24"/>
          <w:szCs w:val="24"/>
        </w:rPr>
        <w:lastRenderedPageBreak/>
        <w:t xml:space="preserve">By wealth status, health care facilities were higher for the richest family than the middle and poorer family. Rates of C-section were also higher among the richest family compared to those belonging to the poorest or poorer families </w:t>
      </w:r>
      <w:r w:rsidR="004336E3" w:rsidRPr="00F71B20">
        <w:rPr>
          <w:rFonts w:ascii="Times New Roman" w:eastAsia="Times New Roman" w:hAnsi="Times New Roman" w:cs="Times New Roman"/>
          <w:sz w:val="24"/>
          <w:szCs w:val="24"/>
          <w:rPrChange w:id="3052" w:author="Mohammad Nayeem" w:date="2020-03-05T15:43:00Z">
            <w:rPr>
              <w:rFonts w:ascii="Times New Roman" w:eastAsia="Times New Roman" w:hAnsi="Times New Roman" w:cs="Times New Roman"/>
              <w:sz w:val="24"/>
              <w:szCs w:val="24"/>
            </w:rPr>
          </w:rPrChange>
        </w:rPr>
        <w:fldChar w:fldCharType="begin" w:fldLock="1"/>
      </w:r>
      <w:r w:rsidR="004336E3" w:rsidRPr="00F71B20">
        <w:rPr>
          <w:rFonts w:ascii="Times New Roman" w:eastAsia="Times New Roman" w:hAnsi="Times New Roman" w:cs="Times New Roman"/>
          <w:sz w:val="24"/>
          <w:szCs w:val="24"/>
        </w:rPr>
        <w:instrText>ADDIN CSL_CITATION {"citationItems":[{"id":"ITEM-1","itemData":{"DOI":"10.1136/bmjopen-2016-012424","ISSN":"20446055","abstract":"Objective: To identify the determinants and measure the trends in health facility-based deliveries and caesarean sections among married adolescent girls in Bangladesh. Methods: In order to measure the trends in health facility-based deliveries and caesarean sections, Bangladesh Demographic Health Survey (BDHS) data sets were analysed (BDHS; 1993-1994, 1996-1997, 1999-2000, 2004, 2007, 2011). The BDHS 2011 data sets were analysed to identify the determinants of health facility-based deliveries and caesarean sections. A total of 2813 adolescent girls (aged 10-19 years) were included for analysis. Bivariate and multivariate analyses were performed. Results: Health facility-based deliveries have continuously increased among adolescents in Bangladesh over the past two decades from 3% in 1993-1994 to 24.5% in 2011. Rates of populationbased and facility-based caesarean sections have increased linearly among all age groups of women including adolescents. Although the countrys overall (population-based) caesarean section rate among adolescents was within acceptable range (11.6%), a rate of nearly 50% health facility level caesarean sections among adolescent girls is alarming. Among adolescent girls, use of antenatal care (ANC) appeared to be the most important predictor of health facilitybased delivery (OR: 4.04; 95% CI 2.73 to 5.99), whereas the wealth index appeared as the most important predictor of caesarean sections (OR: 5.7; 95% CI 2.74 to 12.1). Conclusions: Maternal health-related interventions should be more targeted towards adolescent girls in order to encourage them to access ANC and promote health facility-based delivery. Rising trends of caesarean sections require further investigation on indication and provider-client-related determinants of these interventions among adolescent girls in Bangladesh.","author":[{"dropping-particle":"","family":"Shahabuddin","given":"A. S.M.","non-dropping-particle":"","parse-names":false,"suffix":""},{"dropping-particle":"","family":"Delvaux","given":"Therese","non-dropping-particle":"","parse-names":false,"suffix":""},{"dropping-particle":"","family":"Utz","given":"Bettina","non-dropping-particle":"","parse-names":false,"suffix":""},{"dropping-particle":"","family":"Bardaji","given":"Azucena","non-dropping-particle":"","parse-names":false,"suffix":""},{"dropping-particle":"","family":"Brouwere","given":"Vincent","non-dropping-particle":"De","parse-names":false,"suffix":""}],"container-title":"BMJ Open","id":"ITEM-1","issue":"9","issued":{"date-parts":[["2016","9","1"]]},"publisher":"BMJ Publishing Group","title":"Determinants and trends in health facility-based deliveries and caesarean sections among married adolescent girls in Bangladesh","type":"article-journal","volume":"6"},"uris":["http://www.mendeley.com/documents/?uuid=02decd6f-d1db-31dc-a321-eda67c0f9461"]}],"mendeley":{"formattedCitation":"(Shahabuddin, Delvaux, Utz, Bardaji, &amp; De Brouwere, 2016)","plainTextFormattedCitation":"(Shahabuddin, Delvaux, Utz, Bardaji, &amp; De Brouwere, 2016)","previouslyFormattedCitation":"(Shahabuddin, Delvaux, Utz, Bardaji, &amp; De Brouwere, 2016)"},"properties":{"noteIndex":0},"schema":"https://github.com/citation-style-language/schema/raw/master/csl-citation.json"}</w:instrText>
      </w:r>
      <w:r w:rsidR="004336E3" w:rsidRPr="00F71B20">
        <w:rPr>
          <w:rFonts w:ascii="Times New Roman" w:eastAsia="Times New Roman" w:hAnsi="Times New Roman" w:cs="Times New Roman"/>
          <w:sz w:val="24"/>
          <w:szCs w:val="24"/>
          <w:rPrChange w:id="3053" w:author="Mohammad Nayeem" w:date="2020-03-05T15:43:00Z">
            <w:rPr>
              <w:rFonts w:ascii="Times New Roman" w:eastAsia="Times New Roman" w:hAnsi="Times New Roman" w:cs="Times New Roman"/>
              <w:sz w:val="24"/>
              <w:szCs w:val="24"/>
            </w:rPr>
          </w:rPrChange>
        </w:rPr>
        <w:fldChar w:fldCharType="separate"/>
      </w:r>
      <w:r w:rsidR="004336E3" w:rsidRPr="00F71B20">
        <w:rPr>
          <w:rFonts w:ascii="Times New Roman" w:eastAsia="Times New Roman" w:hAnsi="Times New Roman" w:cs="Times New Roman"/>
          <w:noProof/>
          <w:sz w:val="24"/>
          <w:szCs w:val="24"/>
        </w:rPr>
        <w:t>(Shahabuddin, Delvaux, Utz, Bardaji, &amp; De Brouwere, 2016)</w:t>
      </w:r>
      <w:r w:rsidR="004336E3" w:rsidRPr="00F71B20">
        <w:rPr>
          <w:rFonts w:ascii="Times New Roman" w:eastAsia="Times New Roman" w:hAnsi="Times New Roman" w:cs="Times New Roman"/>
          <w:sz w:val="24"/>
          <w:szCs w:val="24"/>
          <w:rPrChange w:id="3054" w:author="Mohammad Nayeem" w:date="2020-03-05T15:43:00Z">
            <w:rPr>
              <w:rFonts w:ascii="Times New Roman" w:eastAsia="Times New Roman" w:hAnsi="Times New Roman" w:cs="Times New Roman"/>
              <w:sz w:val="24"/>
              <w:szCs w:val="24"/>
            </w:rPr>
          </w:rPrChange>
        </w:rPr>
        <w:fldChar w:fldCharType="end"/>
      </w:r>
      <w:r w:rsidR="007C4277" w:rsidRPr="00F71B20">
        <w:rPr>
          <w:rFonts w:ascii="Times New Roman" w:eastAsia="Times New Roman" w:hAnsi="Times New Roman" w:cs="Times New Roman"/>
          <w:sz w:val="24"/>
          <w:szCs w:val="24"/>
        </w:rPr>
        <w:t xml:space="preserve">. </w:t>
      </w:r>
      <w:r w:rsidRPr="00F71B20">
        <w:rPr>
          <w:rFonts w:ascii="Times New Roman" w:eastAsia="Times New Roman" w:hAnsi="Times New Roman" w:cs="Times New Roman"/>
          <w:sz w:val="24"/>
          <w:szCs w:val="24"/>
        </w:rPr>
        <w:t xml:space="preserve">This might be a reason for the high risk of diseases in the richest group in our study. However, economic anxiety is strongly associated with malnutrition of children, poor mental development and </w:t>
      </w:r>
      <w:ins w:id="3055" w:author="Nasar Ahmed" w:date="2020-02-19T05:27:00Z">
        <w:r w:rsidRPr="00F71B20">
          <w:rPr>
            <w:rFonts w:ascii="Times New Roman" w:eastAsia="Times New Roman" w:hAnsi="Times New Roman" w:cs="Times New Roman"/>
            <w:sz w:val="24"/>
            <w:szCs w:val="24"/>
          </w:rPr>
          <w:t>weak</w:t>
        </w:r>
        <w:r w:rsidR="00F97119" w:rsidRPr="00F71B20">
          <w:rPr>
            <w:rFonts w:ascii="Times New Roman" w:eastAsia="Times New Roman" w:hAnsi="Times New Roman" w:cs="Times New Roman"/>
            <w:color w:val="0070C0"/>
            <w:sz w:val="24"/>
            <w:szCs w:val="24"/>
          </w:rPr>
          <w:t>ness</w:t>
        </w:r>
      </w:ins>
      <w:del w:id="3056" w:author="Nasar Ahmed" w:date="2020-02-19T05:27:00Z">
        <w:r w:rsidRPr="00F71B20">
          <w:rPr>
            <w:rFonts w:ascii="Times New Roman" w:eastAsia="Times New Roman" w:hAnsi="Times New Roman" w:cs="Times New Roman"/>
            <w:sz w:val="24"/>
            <w:szCs w:val="24"/>
          </w:rPr>
          <w:delText>weak</w:delText>
        </w:r>
      </w:del>
      <w:r w:rsidRPr="00F71B20">
        <w:rPr>
          <w:rFonts w:ascii="Times New Roman" w:eastAsia="Times New Roman" w:hAnsi="Times New Roman" w:cs="Times New Roman"/>
          <w:sz w:val="24"/>
          <w:szCs w:val="24"/>
        </w:rPr>
        <w:t xml:space="preserve"> of the immune system, so it can increase the vulnerability to infectious diseases. Children from financially well-off families may enjoy a healthier and safer lifestyle, with greater access to health-promoting conditions compared to poorer families in later life </w:t>
      </w:r>
      <w:r w:rsidR="004336E3" w:rsidRPr="00F71B20">
        <w:rPr>
          <w:rFonts w:ascii="Times New Roman" w:hAnsi="Times New Roman" w:cs="Times New Roman"/>
          <w:sz w:val="24"/>
          <w:szCs w:val="24"/>
          <w:shd w:val="clear" w:color="auto" w:fill="FFFFFF"/>
          <w:rPrChange w:id="3057" w:author="Mohammad Nayeem" w:date="2020-03-05T15:43:00Z">
            <w:rPr>
              <w:rFonts w:ascii="Times New Roman" w:hAnsi="Times New Roman" w:cs="Times New Roman"/>
              <w:sz w:val="24"/>
              <w:szCs w:val="24"/>
              <w:shd w:val="clear" w:color="auto" w:fill="FFFFFF"/>
            </w:rPr>
          </w:rPrChange>
        </w:rPr>
        <w:fldChar w:fldCharType="begin" w:fldLock="1"/>
      </w:r>
      <w:r w:rsidR="00505471" w:rsidRPr="00F71B20">
        <w:rPr>
          <w:rFonts w:ascii="Times New Roman" w:hAnsi="Times New Roman" w:cs="Times New Roman"/>
          <w:sz w:val="24"/>
          <w:szCs w:val="24"/>
          <w:shd w:val="clear" w:color="auto" w:fill="FFFFFF"/>
        </w:rPr>
        <w:instrText>ADDIN CSL_CITATION {"citationItems":[{"id":"ITEM-1","itemData":{"DOI":"10.3390/tropicalmed4010036","ISSN":"24146366","abstract":"Acute respiratory infections (ARIs), as a group of diseases and symptoms, are a leading cause of morbidity and mortality among under-five children in tropical countries like Bangladesh. Currently, no clear evidence has been published on the prevalence and socioeconomic correlates of ARIs in Bangladesh. In this regard, we carried out this study with the aim of assessing the prevalence and the socioeconomic predictors of ARIs among children aged 0–59 months, with a special focus on socioeconomic status and wealth-related indicators. Cross-sectional data on 32,998 mother-child (singleton) pairs were collected from six rounds of Bangladesh Demographic and Health Surveys (BDHS 1997–2014). The outcome variable were presence of the common symptoms of ARIs, fever and dyspnea, during the previous two weeks, which were measured based on mothers' reports about the symptoms of these conditions. Explanatory variables included maternal demographic and socioeconomic factors such as age, education, occupation, wealth quintile, and child's age and sex. The prevalence and predictors of ARIs were measured using descriptive and multivariate regression methods. The prevalence of both fever (31.00% in 1997 vs. 36.76% in 2014) and dyspnea (39.27% in 1997 vs. 43.27% in 2014) has increased gradually since 1997, and tended to be higher in households in the lower wealth quintiles. Multivariable analysis revealed that higher maternal educational status, access to improved water and sanitation facilities, and living in households in higher wealth quintiles had protective effects against both fever and dyspnea. Findings suggested a significantly negative association between lacking access to improved water and sanitation and use of biomass fuel with ARI symptoms. However, no sex difference was observed in these associations. Based on the findings, childhood ARI prevention strategies should address the risk factors stemming from parental socioeconomic marginalisation, household water and sanitation poverty, and use of unclean fuel.","author":[{"dropping-particle":"","family":"Yaya","given":"Sanni","non-dropping-particle":"","parse-names":false,"suffix":""},{"dropping-particle":"","family":"Bishwajit","given":"Ghose","non-dropping-particle":"","parse-names":false,"suffix":""}],"container-title":"Tropical Medicine and Infectious Disease","id":"ITEM-1","issue":"1","issued":{"date-parts":[["2019","2","12"]]},"publisher":"MDPI AG","title":"Burden of acute respiratory infections among under-five children in relation to household wealth and socioeconomic status in Bangladesh","type":"article-journal","volume":"4"},"uris":["http://www.mendeley.com/documents/?uuid=75f07421-4e4d-3f9d-ac21-4ac4de5e2578"]}],"mendeley":{"formattedCitation":"(Yaya &amp; Bishwajit, 2019)","plainTextFormattedCitation":"(Yaya &amp; Bishwajit, 2019)","previouslyFormattedCitation":"(Yaya &amp; Bishwajit, 2019)"},"properties":{"noteIndex":0},"schema":"https://github.com/citation-style-language/schema/raw/master/csl-citation.json"}</w:instrText>
      </w:r>
      <w:r w:rsidR="004336E3" w:rsidRPr="00F71B20">
        <w:rPr>
          <w:rFonts w:ascii="Times New Roman" w:hAnsi="Times New Roman" w:cs="Times New Roman"/>
          <w:sz w:val="24"/>
          <w:szCs w:val="24"/>
          <w:shd w:val="clear" w:color="auto" w:fill="FFFFFF"/>
          <w:rPrChange w:id="3058" w:author="Mohammad Nayeem" w:date="2020-03-05T15:43:00Z">
            <w:rPr>
              <w:rFonts w:ascii="Times New Roman" w:hAnsi="Times New Roman" w:cs="Times New Roman"/>
              <w:sz w:val="24"/>
              <w:szCs w:val="24"/>
              <w:shd w:val="clear" w:color="auto" w:fill="FFFFFF"/>
            </w:rPr>
          </w:rPrChange>
        </w:rPr>
        <w:fldChar w:fldCharType="separate"/>
      </w:r>
      <w:r w:rsidR="004336E3" w:rsidRPr="00F71B20">
        <w:rPr>
          <w:rFonts w:ascii="Times New Roman" w:hAnsi="Times New Roman" w:cs="Times New Roman"/>
          <w:noProof/>
          <w:sz w:val="24"/>
          <w:szCs w:val="24"/>
          <w:shd w:val="clear" w:color="auto" w:fill="FFFFFF"/>
        </w:rPr>
        <w:t>(Yaya &amp; Bishwajit, 2019)</w:t>
      </w:r>
      <w:r w:rsidR="004336E3" w:rsidRPr="00F71B20">
        <w:rPr>
          <w:rFonts w:ascii="Times New Roman" w:hAnsi="Times New Roman" w:cs="Times New Roman"/>
          <w:sz w:val="24"/>
          <w:szCs w:val="24"/>
          <w:shd w:val="clear" w:color="auto" w:fill="FFFFFF"/>
          <w:rPrChange w:id="3059" w:author="Mohammad Nayeem" w:date="2020-03-05T15:43:00Z">
            <w:rPr>
              <w:rFonts w:ascii="Times New Roman" w:hAnsi="Times New Roman" w:cs="Times New Roman"/>
              <w:sz w:val="24"/>
              <w:szCs w:val="24"/>
              <w:shd w:val="clear" w:color="auto" w:fill="FFFFFF"/>
            </w:rPr>
          </w:rPrChange>
        </w:rPr>
        <w:fldChar w:fldCharType="end"/>
      </w:r>
      <w:r w:rsidR="00EB1357" w:rsidRPr="00F71B20">
        <w:rPr>
          <w:rFonts w:ascii="Times New Roman" w:hAnsi="Times New Roman" w:cs="Times New Roman"/>
          <w:sz w:val="24"/>
          <w:szCs w:val="24"/>
        </w:rPr>
        <w:t>.</w:t>
      </w:r>
    </w:p>
    <w:p w14:paraId="3CCCCCAE" w14:textId="77777777" w:rsidR="00E800B2" w:rsidRPr="00F71B20" w:rsidRDefault="00E800B2">
      <w:pPr>
        <w:spacing w:after="0" w:line="240" w:lineRule="auto"/>
        <w:rPr>
          <w:ins w:id="3060" w:author="Nasar Ahmed" w:date="2020-01-24T12:26:00Z"/>
          <w:rFonts w:ascii="Times New Roman" w:eastAsia="Times New Roman" w:hAnsi="Times New Roman" w:cs="Times New Roman"/>
          <w:sz w:val="24"/>
          <w:szCs w:val="24"/>
        </w:rPr>
      </w:pPr>
    </w:p>
    <w:p w14:paraId="17D504EF" w14:textId="77777777" w:rsidR="00E800B2" w:rsidRPr="00F71B20" w:rsidRDefault="00E800B2">
      <w:pPr>
        <w:spacing w:after="0" w:line="240" w:lineRule="auto"/>
        <w:rPr>
          <w:moveTo w:id="3061" w:author="Chowdhury,Muhammad Abdul Baker" w:date="2020-02-19T05:27:00Z"/>
          <w:rFonts w:ascii="Times New Roman" w:eastAsia="Times New Roman" w:hAnsi="Times New Roman" w:cs="Times New Roman"/>
          <w:sz w:val="24"/>
          <w:szCs w:val="24"/>
        </w:rPr>
      </w:pPr>
      <w:moveToRangeStart w:id="3062" w:author="Chowdhury,Muhammad Abdul Baker" w:date="2020-02-19T05:27:00Z" w:name="move32982455"/>
      <w:moveTo w:id="3063" w:author="Chowdhury,Muhammad Abdul Baker" w:date="2020-02-19T05:27:00Z">
        <w:r w:rsidRPr="00F71B20">
          <w:rPr>
            <w:rFonts w:ascii="Times New Roman" w:eastAsia="Times New Roman" w:hAnsi="Times New Roman" w:cs="Times New Roman"/>
            <w:b/>
            <w:sz w:val="24"/>
            <w:szCs w:val="24"/>
          </w:rPr>
          <w:t>Conclusion</w:t>
        </w:r>
      </w:moveTo>
    </w:p>
    <w:moveToRangeEnd w:id="3062"/>
    <w:p w14:paraId="0BFF8CA1" w14:textId="77777777" w:rsidR="00715B57" w:rsidRPr="00F71B20" w:rsidRDefault="00715B57">
      <w:pPr>
        <w:spacing w:after="0" w:line="240" w:lineRule="auto"/>
        <w:rPr>
          <w:ins w:id="3064" w:author="Nasar Ahmed" w:date="2020-01-24T12:15:00Z"/>
          <w:rFonts w:ascii="Times New Roman" w:hAnsi="Times New Roman" w:cs="Times New Roman"/>
          <w:sz w:val="24"/>
          <w:szCs w:val="24"/>
        </w:rPr>
      </w:pPr>
      <w:ins w:id="3065" w:author="Nasar Ahmed" w:date="2020-01-24T12:26:00Z">
        <w:r w:rsidRPr="00F71B20">
          <w:rPr>
            <w:rFonts w:ascii="Times New Roman" w:hAnsi="Times New Roman" w:cs="Times New Roman"/>
            <w:b/>
            <w:sz w:val="24"/>
            <w:szCs w:val="24"/>
            <w:rPrChange w:id="3066" w:author="Mohammad Nayeem" w:date="2020-03-05T15:43:00Z">
              <w:rPr>
                <w:rFonts w:ascii="Times New Roman" w:hAnsi="Times New Roman" w:cs="Times New Roman"/>
                <w:sz w:val="24"/>
                <w:szCs w:val="24"/>
              </w:rPr>
            </w:rPrChange>
          </w:rPr>
          <w:t>Recommendations</w:t>
        </w:r>
        <w:r w:rsidRPr="00F71B20">
          <w:rPr>
            <w:rFonts w:ascii="Times New Roman" w:hAnsi="Times New Roman" w:cs="Times New Roman"/>
            <w:sz w:val="24"/>
            <w:szCs w:val="24"/>
          </w:rPr>
          <w:t>:</w:t>
        </w:r>
      </w:ins>
    </w:p>
    <w:p w14:paraId="622AF081" w14:textId="65C2B9DA" w:rsidR="00D80057" w:rsidRPr="00F71B20" w:rsidRDefault="00715B57">
      <w:pPr>
        <w:tabs>
          <w:tab w:val="left" w:pos="543"/>
        </w:tabs>
        <w:spacing w:after="0" w:line="240" w:lineRule="auto"/>
        <w:rPr>
          <w:ins w:id="3067" w:author="Nasar Ahmed" w:date="2020-01-24T12:27:00Z"/>
          <w:rFonts w:ascii="Times New Roman" w:eastAsia="Times New Roman" w:hAnsi="Times New Roman" w:cs="Times New Roman"/>
          <w:sz w:val="24"/>
          <w:szCs w:val="24"/>
        </w:rPr>
      </w:pPr>
      <w:ins w:id="3068" w:author="Nasar Ahmed" w:date="2020-01-24T12:27:00Z">
        <w:r w:rsidRPr="00F71B20">
          <w:rPr>
            <w:rFonts w:ascii="Times New Roman" w:eastAsia="Times New Roman" w:hAnsi="Times New Roman" w:cs="Times New Roman"/>
            <w:sz w:val="24"/>
            <w:szCs w:val="24"/>
          </w:rPr>
          <w:t>[</w:t>
        </w:r>
      </w:ins>
      <w:del w:id="3069" w:author="Nasar Ahmed" w:date="2020-02-19T05:27:00Z">
        <w:r w:rsidR="00D80057" w:rsidRPr="00F71B20">
          <w:rPr>
            <w:rFonts w:ascii="Times New Roman" w:eastAsia="Times New Roman" w:hAnsi="Times New Roman" w:cs="Times New Roman"/>
            <w:sz w:val="24"/>
            <w:szCs w:val="24"/>
          </w:rPr>
          <w:delText xml:space="preserve">In conclusion, although the C-section babies were at increased risk of getting a disease, we did not identify any significant causal association between the type of delivery and the childhood diseases in some models. </w:delText>
        </w:r>
      </w:del>
      <w:ins w:id="3070" w:author="Nasar Ahmed" w:date="2020-01-24T12:27:00Z">
        <w:r w:rsidR="00D80057" w:rsidRPr="00F71B20">
          <w:rPr>
            <w:rFonts w:ascii="Times New Roman" w:eastAsia="Times New Roman" w:hAnsi="Times New Roman" w:cs="Times New Roman"/>
            <w:sz w:val="24"/>
            <w:szCs w:val="24"/>
          </w:rPr>
          <w:t>An increase in the rates of cesarean section delivery is a burden on the health system and childhood diseases. Unnecessary cesarean delivery can also be a stress on the family and can complicate maternal and child health. Thus, the decision to perform a C-section delivery must be carefully chosen and not aimed at profit.</w:t>
        </w:r>
      </w:ins>
    </w:p>
    <w:p w14:paraId="24598119" w14:textId="77777777" w:rsidR="00D80057" w:rsidRPr="00F71B20" w:rsidRDefault="00D80057">
      <w:pPr>
        <w:tabs>
          <w:tab w:val="left" w:pos="543"/>
        </w:tabs>
        <w:spacing w:after="0" w:line="240" w:lineRule="auto"/>
        <w:rPr>
          <w:ins w:id="3071" w:author="Nasar Ahmed" w:date="2020-01-24T12:27:00Z"/>
          <w:rFonts w:ascii="Times New Roman" w:eastAsia="Times New Roman" w:hAnsi="Times New Roman" w:cs="Times New Roman"/>
          <w:sz w:val="24"/>
          <w:szCs w:val="24"/>
        </w:rPr>
      </w:pPr>
    </w:p>
    <w:p w14:paraId="18BA55B4" w14:textId="7A60D754" w:rsidR="00E32C12" w:rsidRPr="00F71B20" w:rsidRDefault="00D80057">
      <w:pPr>
        <w:tabs>
          <w:tab w:val="left" w:pos="543"/>
        </w:tabs>
        <w:spacing w:after="0" w:line="240" w:lineRule="auto"/>
        <w:rPr>
          <w:ins w:id="3072" w:author="Nasar Ahmed" w:date="2020-01-24T12:27:00Z"/>
          <w:rFonts w:ascii="Times New Roman" w:eastAsia="Times New Roman" w:hAnsi="Times New Roman" w:cs="Times New Roman"/>
          <w:sz w:val="24"/>
          <w:szCs w:val="24"/>
        </w:rPr>
      </w:pPr>
      <w:ins w:id="3073" w:author="Nasar Ahmed" w:date="2020-01-24T12:27:00Z">
        <w:r w:rsidRPr="00F71B20">
          <w:rPr>
            <w:rFonts w:ascii="Times New Roman" w:eastAsia="Times New Roman" w:hAnsi="Times New Roman" w:cs="Times New Roman"/>
            <w:sz w:val="24"/>
            <w:szCs w:val="24"/>
          </w:rPr>
          <w:t>To reduce unnecessary C-sections and encourage vaginal birth, various strategies must be taken, such as the implementation of standardized protocols, requests of a second medical opinion prior to surgery, improving maternal empowerment during pregnancy and delivery, maternal and medical collaboration on birth plans. The use of partographs is important in emergency obstetric care, in addition, training of hospital staff, health officers, midwives, and health extension workers, as well as the decision to adopt a neonatal resuscitation skill and C-section, are critical. Nurses and midwives should explain carefully the benefits and the possible risks/complications associated with C-section to clients at the antenatal clinic. Prior to delivery, all available birthing procedures and its merit and demerit should be explained to the pregnant women during ANC period. Further studies are needed to enrich our knowledge on the negative impact of C-section delivery and its association with the development of childhood disease, the incidence of the chronic immune system and metabolic disorders in developing countries including Bangladesh. However, we recommend increasing public awareness of the negative impact of unnecessary cesarean delivery in Bangladesh</w:t>
        </w:r>
        <w:r w:rsidR="00715B57" w:rsidRPr="00F71B20">
          <w:rPr>
            <w:rFonts w:ascii="Times New Roman" w:eastAsia="Times New Roman" w:hAnsi="Times New Roman" w:cs="Times New Roman"/>
            <w:sz w:val="24"/>
            <w:szCs w:val="24"/>
          </w:rPr>
          <w:t>.]</w:t>
        </w:r>
      </w:ins>
      <w:del w:id="3074" w:author="Nasar Ahmed" w:date="2020-02-19T05:27:00Z">
        <w:r w:rsidRPr="00F71B20">
          <w:rPr>
            <w:rFonts w:ascii="Times New Roman" w:eastAsia="Times New Roman" w:hAnsi="Times New Roman" w:cs="Times New Roman"/>
            <w:sz w:val="24"/>
            <w:szCs w:val="24"/>
          </w:rPr>
          <w:delText>.</w:delText>
        </w:r>
      </w:del>
    </w:p>
    <w:p w14:paraId="3F76A804" w14:textId="77777777" w:rsidR="00D80057" w:rsidRPr="00F71B20" w:rsidRDefault="00D80057">
      <w:pPr>
        <w:tabs>
          <w:tab w:val="left" w:pos="543"/>
        </w:tabs>
        <w:spacing w:after="0" w:line="240" w:lineRule="auto"/>
        <w:rPr>
          <w:rFonts w:ascii="Times New Roman" w:hAnsi="Times New Roman" w:cs="Times New Roman"/>
          <w:b/>
          <w:sz w:val="24"/>
          <w:szCs w:val="24"/>
          <w:rPrChange w:id="3075" w:author="Mohammad Nayeem" w:date="2020-03-05T15:43:00Z">
            <w:rPr>
              <w:rFonts w:ascii="Times New Roman" w:hAnsi="Times New Roman"/>
              <w:sz w:val="24"/>
              <w:shd w:val="clear" w:color="auto" w:fill="FFFFFF"/>
            </w:rPr>
          </w:rPrChange>
        </w:rPr>
        <w:pPrChange w:id="3076" w:author="NaYEeM" w:date="2020-02-26T14:43:00Z">
          <w:pPr>
            <w:spacing w:after="0" w:line="240" w:lineRule="auto"/>
          </w:pPr>
        </w:pPrChange>
      </w:pPr>
    </w:p>
    <w:p w14:paraId="7031AA5F" w14:textId="77777777" w:rsidR="00E800B2" w:rsidRPr="00F71B20" w:rsidRDefault="00E800B2">
      <w:pPr>
        <w:spacing w:after="0" w:line="240" w:lineRule="auto"/>
        <w:rPr>
          <w:del w:id="3077" w:author="Chowdhury,Muhammad Abdul Baker" w:date="2020-02-19T05:27:00Z"/>
          <w:rFonts w:ascii="Times New Roman" w:eastAsia="Times New Roman" w:hAnsi="Times New Roman" w:cs="Times New Roman"/>
          <w:sz w:val="24"/>
          <w:szCs w:val="24"/>
        </w:rPr>
      </w:pPr>
    </w:p>
    <w:p w14:paraId="4618822F" w14:textId="77777777" w:rsidR="008C6C27" w:rsidRPr="00F71B20" w:rsidRDefault="008C6C27">
      <w:pPr>
        <w:spacing w:line="240" w:lineRule="auto"/>
        <w:rPr>
          <w:ins w:id="3078" w:author="Chowdhury,Muhammad Abdul Baker" w:date="2020-01-22T14:48:00Z"/>
          <w:rFonts w:ascii="Times New Roman" w:eastAsia="Times New Roman" w:hAnsi="Times New Roman" w:cs="Times New Roman"/>
          <w:b/>
          <w:sz w:val="24"/>
          <w:szCs w:val="24"/>
          <w:lang w:val="da-DK"/>
        </w:rPr>
        <w:pPrChange w:id="3079" w:author="NaYEeM" w:date="2020-02-26T14:43:00Z">
          <w:pPr/>
        </w:pPrChange>
      </w:pPr>
      <w:ins w:id="3080" w:author="Chowdhury,Muhammad Abdul Baker" w:date="2020-01-22T14:48:00Z">
        <w:r w:rsidRPr="00F71B20">
          <w:rPr>
            <w:rFonts w:ascii="Times New Roman" w:eastAsia="Times New Roman" w:hAnsi="Times New Roman" w:cs="Times New Roman"/>
            <w:b/>
            <w:sz w:val="24"/>
            <w:szCs w:val="24"/>
            <w:lang w:val="da-DK"/>
          </w:rPr>
          <w:br w:type="page"/>
        </w:r>
      </w:ins>
    </w:p>
    <w:p w14:paraId="3C61FE44" w14:textId="77777777" w:rsidR="00E800B2" w:rsidRPr="00F71B20" w:rsidDel="000424B0" w:rsidRDefault="00E800B2">
      <w:pPr>
        <w:spacing w:after="0" w:line="240" w:lineRule="auto"/>
        <w:rPr>
          <w:del w:id="3081" w:author="Mohammad Nayeem" w:date="2020-03-05T15:36:00Z"/>
          <w:moveFrom w:id="3082" w:author="Chowdhury,Muhammad Abdul Baker" w:date="2020-02-19T05:27:00Z"/>
          <w:rFonts w:ascii="Times New Roman" w:eastAsia="Times New Roman" w:hAnsi="Times New Roman" w:cs="Times New Roman"/>
          <w:sz w:val="24"/>
          <w:szCs w:val="24"/>
        </w:rPr>
      </w:pPr>
      <w:moveFromRangeStart w:id="3083" w:author="Chowdhury,Muhammad Abdul Baker" w:date="2020-02-19T05:27:00Z" w:name="move32982455"/>
      <w:moveFrom w:id="3084" w:author="Chowdhury,Muhammad Abdul Baker" w:date="2020-02-19T05:27:00Z">
        <w:r w:rsidRPr="00F71B20">
          <w:rPr>
            <w:rFonts w:ascii="Times New Roman" w:eastAsia="Times New Roman" w:hAnsi="Times New Roman" w:cs="Times New Roman"/>
            <w:b/>
            <w:sz w:val="24"/>
            <w:szCs w:val="24"/>
          </w:rPr>
          <w:lastRenderedPageBreak/>
          <w:t>Conclusio</w:t>
        </w:r>
        <w:del w:id="3085" w:author="Mohammad Nayeem" w:date="2020-03-05T15:36:00Z">
          <w:r w:rsidRPr="00F71B20" w:rsidDel="000424B0">
            <w:rPr>
              <w:rFonts w:ascii="Times New Roman" w:eastAsia="Times New Roman" w:hAnsi="Times New Roman" w:cs="Times New Roman"/>
              <w:b/>
              <w:sz w:val="24"/>
              <w:szCs w:val="24"/>
            </w:rPr>
            <w:delText>n</w:delText>
          </w:r>
        </w:del>
      </w:moveFrom>
    </w:p>
    <w:moveFromRangeEnd w:id="3083"/>
    <w:p w14:paraId="16644502" w14:textId="52C05069" w:rsidR="00870BD6" w:rsidRPr="00F71B20" w:rsidDel="000424B0" w:rsidRDefault="00D80057">
      <w:pPr>
        <w:tabs>
          <w:tab w:val="left" w:pos="543"/>
        </w:tabs>
        <w:spacing w:after="0" w:line="240" w:lineRule="auto"/>
        <w:rPr>
          <w:ins w:id="3086" w:author="Nasar Ahmed" w:date="2020-01-24T12:12:00Z"/>
          <w:del w:id="3087" w:author="Mohammad Nayeem" w:date="2020-03-05T15:36:00Z"/>
          <w:rFonts w:ascii="Times New Roman" w:eastAsia="Times New Roman" w:hAnsi="Times New Roman" w:cs="Times New Roman"/>
          <w:sz w:val="24"/>
          <w:szCs w:val="24"/>
        </w:rPr>
      </w:pPr>
      <w:del w:id="3088" w:author="Mohammad Nayeem" w:date="2020-03-05T15:36:00Z">
        <w:r w:rsidRPr="00F71B20" w:rsidDel="000424B0">
          <w:rPr>
            <w:rFonts w:ascii="Times New Roman" w:eastAsia="Times New Roman" w:hAnsi="Times New Roman" w:cs="Times New Roman"/>
            <w:sz w:val="24"/>
            <w:szCs w:val="24"/>
          </w:rPr>
          <w:delText>In conclusion, although t</w:delText>
        </w:r>
      </w:del>
      <w:ins w:id="3089" w:author="Nasar Ahmed" w:date="2020-01-24T12:15:00Z">
        <w:del w:id="3090" w:author="Mohammad Nayeem" w:date="2020-03-05T15:36:00Z">
          <w:r w:rsidR="00870BD6" w:rsidRPr="00F71B20" w:rsidDel="000424B0">
            <w:rPr>
              <w:rFonts w:ascii="Times New Roman" w:eastAsia="Times New Roman" w:hAnsi="Times New Roman" w:cs="Times New Roman"/>
              <w:sz w:val="24"/>
              <w:szCs w:val="24"/>
            </w:rPr>
            <w:delText>T</w:delText>
          </w:r>
        </w:del>
      </w:ins>
      <w:ins w:id="3091" w:author="Nasar Ahmed" w:date="2020-02-19T05:27:00Z">
        <w:del w:id="3092" w:author="Mohammad Nayeem" w:date="2020-03-05T15:36:00Z">
          <w:r w:rsidRPr="00F71B20" w:rsidDel="000424B0">
            <w:rPr>
              <w:rFonts w:ascii="Times New Roman" w:eastAsia="Times New Roman" w:hAnsi="Times New Roman" w:cs="Times New Roman"/>
              <w:sz w:val="24"/>
              <w:szCs w:val="24"/>
            </w:rPr>
            <w:delText xml:space="preserve">he C-section </w:delText>
          </w:r>
        </w:del>
      </w:ins>
      <w:ins w:id="3093" w:author="Nasar Ahmed" w:date="2020-01-24T12:09:00Z">
        <w:del w:id="3094" w:author="Mohammad Nayeem" w:date="2020-03-05T15:36:00Z">
          <w:r w:rsidR="00870BD6" w:rsidRPr="00F71B20" w:rsidDel="000424B0">
            <w:rPr>
              <w:rFonts w:ascii="Times New Roman" w:eastAsia="Times New Roman" w:hAnsi="Times New Roman" w:cs="Times New Roman"/>
              <w:sz w:val="24"/>
              <w:szCs w:val="24"/>
            </w:rPr>
            <w:delText xml:space="preserve">poses </w:delText>
          </w:r>
        </w:del>
      </w:ins>
      <w:del w:id="3095" w:author="Mohammad Nayeem" w:date="2020-03-05T15:36:00Z">
        <w:r w:rsidRPr="00F71B20" w:rsidDel="000424B0">
          <w:rPr>
            <w:rFonts w:ascii="Times New Roman" w:eastAsia="Times New Roman" w:hAnsi="Times New Roman" w:cs="Times New Roman"/>
            <w:sz w:val="24"/>
            <w:szCs w:val="24"/>
          </w:rPr>
          <w:delText>babies were at</w:delText>
        </w:r>
      </w:del>
      <w:ins w:id="3096" w:author="Nasar Ahmed" w:date="2020-02-19T05:27:00Z">
        <w:del w:id="3097" w:author="Mohammad Nayeem" w:date="2020-03-05T15:36:00Z">
          <w:r w:rsidRPr="00F71B20" w:rsidDel="000424B0">
            <w:rPr>
              <w:rFonts w:ascii="Times New Roman" w:eastAsia="Times New Roman" w:hAnsi="Times New Roman" w:cs="Times New Roman"/>
              <w:sz w:val="24"/>
              <w:szCs w:val="24"/>
            </w:rPr>
            <w:delText xml:space="preserve"> increased risk </w:delText>
          </w:r>
        </w:del>
      </w:ins>
      <w:ins w:id="3098" w:author="Nasar Ahmed" w:date="2020-01-24T12:10:00Z">
        <w:del w:id="3099" w:author="Mohammad Nayeem" w:date="2020-03-05T15:36:00Z">
          <w:r w:rsidR="00870BD6" w:rsidRPr="00F71B20" w:rsidDel="000424B0">
            <w:rPr>
              <w:rFonts w:ascii="Times New Roman" w:eastAsia="Times New Roman" w:hAnsi="Times New Roman" w:cs="Times New Roman"/>
              <w:sz w:val="24"/>
              <w:szCs w:val="24"/>
            </w:rPr>
            <w:delText xml:space="preserve">for the </w:delText>
          </w:r>
        </w:del>
      </w:ins>
      <w:ins w:id="3100" w:author="Nasar Ahmed" w:date="2020-01-24T12:11:00Z">
        <w:del w:id="3101" w:author="Mohammad Nayeem" w:date="2020-03-05T15:36:00Z">
          <w:r w:rsidR="00870BD6" w:rsidRPr="00F71B20" w:rsidDel="000424B0">
            <w:rPr>
              <w:rFonts w:ascii="Times New Roman" w:eastAsia="Times New Roman" w:hAnsi="Times New Roman" w:cs="Times New Roman"/>
              <w:sz w:val="24"/>
              <w:szCs w:val="24"/>
            </w:rPr>
            <w:delText xml:space="preserve">babies </w:delText>
          </w:r>
        </w:del>
      </w:ins>
      <w:ins w:id="3102" w:author="Nasar Ahmed" w:date="2020-01-24T12:10:00Z">
        <w:del w:id="3103" w:author="Mohammad Nayeem" w:date="2020-03-05T15:36:00Z">
          <w:r w:rsidR="00870BD6" w:rsidRPr="00F71B20" w:rsidDel="000424B0">
            <w:rPr>
              <w:rFonts w:ascii="Times New Roman" w:eastAsia="Times New Roman" w:hAnsi="Times New Roman" w:cs="Times New Roman"/>
              <w:sz w:val="24"/>
              <w:szCs w:val="24"/>
            </w:rPr>
            <w:delText xml:space="preserve">in </w:delText>
          </w:r>
        </w:del>
      </w:ins>
      <w:del w:id="3104" w:author="Mohammad Nayeem" w:date="2020-03-05T15:36:00Z">
        <w:r w:rsidRPr="00F71B20" w:rsidDel="000424B0">
          <w:rPr>
            <w:rFonts w:ascii="Times New Roman" w:eastAsia="Times New Roman" w:hAnsi="Times New Roman" w:cs="Times New Roman"/>
            <w:sz w:val="24"/>
            <w:szCs w:val="24"/>
          </w:rPr>
          <w:delText xml:space="preserve">of </w:delText>
        </w:r>
      </w:del>
      <w:ins w:id="3105" w:author="Nasar Ahmed" w:date="2020-02-19T05:27:00Z">
        <w:del w:id="3106" w:author="Mohammad Nayeem" w:date="2020-03-05T15:36:00Z">
          <w:r w:rsidRPr="00F71B20" w:rsidDel="000424B0">
            <w:rPr>
              <w:rFonts w:ascii="Times New Roman" w:eastAsia="Times New Roman" w:hAnsi="Times New Roman" w:cs="Times New Roman"/>
              <w:sz w:val="24"/>
              <w:szCs w:val="24"/>
            </w:rPr>
            <w:delText>getting a disease</w:delText>
          </w:r>
        </w:del>
      </w:ins>
      <w:ins w:id="3107" w:author="Nasar Ahmed" w:date="2020-01-24T12:14:00Z">
        <w:del w:id="3108" w:author="Mohammad Nayeem" w:date="2020-03-05T15:36:00Z">
          <w:r w:rsidR="00870BD6" w:rsidRPr="00F71B20" w:rsidDel="000424B0">
            <w:rPr>
              <w:rFonts w:ascii="Times New Roman" w:eastAsia="Times New Roman" w:hAnsi="Times New Roman" w:cs="Times New Roman"/>
              <w:sz w:val="24"/>
              <w:szCs w:val="24"/>
            </w:rPr>
            <w:delText>.</w:delText>
          </w:r>
        </w:del>
      </w:ins>
      <w:del w:id="3109" w:author="Mohammad Nayeem" w:date="2020-03-05T15:36:00Z">
        <w:r w:rsidRPr="00F71B20" w:rsidDel="000424B0">
          <w:rPr>
            <w:rFonts w:ascii="Times New Roman" w:eastAsia="Times New Roman" w:hAnsi="Times New Roman" w:cs="Times New Roman"/>
            <w:sz w:val="24"/>
            <w:szCs w:val="24"/>
          </w:rPr>
          <w:delText xml:space="preserve">, we did not identify any significant causal association between the type of delivery and the childhood diseases in some </w:delText>
        </w:r>
        <w:commentRangeStart w:id="3110"/>
        <w:r w:rsidRPr="00F71B20" w:rsidDel="000424B0">
          <w:rPr>
            <w:rFonts w:ascii="Times New Roman" w:eastAsia="Times New Roman" w:hAnsi="Times New Roman" w:cs="Times New Roman"/>
            <w:sz w:val="24"/>
            <w:szCs w:val="24"/>
          </w:rPr>
          <w:delText>models</w:delText>
        </w:r>
      </w:del>
      <w:commentRangeEnd w:id="3110"/>
      <w:ins w:id="3111" w:author="Nasar Ahmed" w:date="2020-02-19T05:27:00Z">
        <w:del w:id="3112" w:author="Mohammad Nayeem" w:date="2020-03-05T15:36:00Z">
          <w:r w:rsidR="00870BD6" w:rsidRPr="00F71B20" w:rsidDel="000424B0">
            <w:rPr>
              <w:rStyle w:val="CommentReference"/>
              <w:rFonts w:ascii="Times New Roman" w:hAnsi="Times New Roman" w:cs="Times New Roman"/>
              <w:sz w:val="24"/>
              <w:szCs w:val="24"/>
              <w:rPrChange w:id="3113" w:author="Mohammad Nayeem" w:date="2020-03-05T15:43:00Z">
                <w:rPr>
                  <w:rStyle w:val="CommentReference"/>
                </w:rPr>
              </w:rPrChange>
            </w:rPr>
            <w:commentReference w:id="3110"/>
          </w:r>
          <w:r w:rsidRPr="00F71B20" w:rsidDel="000424B0">
            <w:rPr>
              <w:rFonts w:ascii="Times New Roman" w:eastAsia="Times New Roman" w:hAnsi="Times New Roman" w:cs="Times New Roman"/>
              <w:sz w:val="24"/>
              <w:szCs w:val="24"/>
            </w:rPr>
            <w:delText>.</w:delText>
          </w:r>
        </w:del>
      </w:ins>
    </w:p>
    <w:p w14:paraId="1FB80A16" w14:textId="77777777" w:rsidR="00870BD6" w:rsidRPr="00F71B20" w:rsidRDefault="00870BD6">
      <w:pPr>
        <w:tabs>
          <w:tab w:val="left" w:pos="543"/>
        </w:tabs>
        <w:spacing w:after="0" w:line="240" w:lineRule="auto"/>
        <w:rPr>
          <w:ins w:id="3114" w:author="Nasar Ahmed" w:date="2020-01-24T12:12:00Z"/>
          <w:rFonts w:ascii="Times New Roman" w:eastAsia="Times New Roman" w:hAnsi="Times New Roman" w:cs="Times New Roman"/>
          <w:sz w:val="24"/>
          <w:szCs w:val="24"/>
        </w:rPr>
      </w:pPr>
    </w:p>
    <w:p w14:paraId="7267B5D8" w14:textId="77777777" w:rsidR="00D80057" w:rsidRPr="00F71B20" w:rsidDel="00715B57" w:rsidRDefault="00D80057">
      <w:pPr>
        <w:tabs>
          <w:tab w:val="left" w:pos="543"/>
        </w:tabs>
        <w:spacing w:after="0" w:line="240" w:lineRule="auto"/>
        <w:rPr>
          <w:del w:id="3115" w:author="Nasar Ahmed" w:date="2020-01-24T12:27:00Z"/>
          <w:rFonts w:ascii="Times New Roman" w:eastAsia="Times New Roman" w:hAnsi="Times New Roman" w:cs="Times New Roman"/>
          <w:sz w:val="24"/>
          <w:szCs w:val="24"/>
        </w:rPr>
      </w:pPr>
      <w:del w:id="3116" w:author="Nasar Ahmed" w:date="2020-01-24T12:27:00Z">
        <w:r w:rsidRPr="00F71B20" w:rsidDel="00715B57">
          <w:rPr>
            <w:rFonts w:ascii="Times New Roman" w:eastAsia="Times New Roman" w:hAnsi="Times New Roman" w:cs="Times New Roman"/>
            <w:sz w:val="24"/>
            <w:szCs w:val="24"/>
          </w:rPr>
          <w:delText xml:space="preserve"> An increase in the rates of cesarean section delivery is a burden on the health system and childhood diseases. Unnecessary cesarean delivery can also be a stress on the family and can complicate maternal and child health. Thus, the decision to perform a C-section delivery must be carefully chosen and not aimed at profit.</w:delText>
        </w:r>
      </w:del>
    </w:p>
    <w:p w14:paraId="0FB82718" w14:textId="77777777" w:rsidR="00D80057" w:rsidRPr="00F71B20" w:rsidDel="00715B57" w:rsidRDefault="00D80057">
      <w:pPr>
        <w:tabs>
          <w:tab w:val="left" w:pos="543"/>
        </w:tabs>
        <w:spacing w:after="0" w:line="240" w:lineRule="auto"/>
        <w:rPr>
          <w:del w:id="3117" w:author="Nasar Ahmed" w:date="2020-01-24T12:27:00Z"/>
          <w:rFonts w:ascii="Times New Roman" w:eastAsia="Times New Roman" w:hAnsi="Times New Roman" w:cs="Times New Roman"/>
          <w:sz w:val="24"/>
          <w:szCs w:val="24"/>
        </w:rPr>
      </w:pPr>
    </w:p>
    <w:p w14:paraId="26C06E81" w14:textId="77777777" w:rsidR="00E32C12" w:rsidRPr="00F71B20" w:rsidDel="00715B57" w:rsidRDefault="00D80057">
      <w:pPr>
        <w:tabs>
          <w:tab w:val="left" w:pos="543"/>
        </w:tabs>
        <w:spacing w:after="0" w:line="240" w:lineRule="auto"/>
        <w:rPr>
          <w:del w:id="3118" w:author="Nasar Ahmed" w:date="2020-01-24T12:27:00Z"/>
          <w:rFonts w:ascii="Times New Roman" w:eastAsia="Times New Roman" w:hAnsi="Times New Roman" w:cs="Times New Roman"/>
          <w:sz w:val="24"/>
          <w:szCs w:val="24"/>
        </w:rPr>
      </w:pPr>
      <w:del w:id="3119" w:author="Nasar Ahmed" w:date="2020-01-24T12:27:00Z">
        <w:r w:rsidRPr="00F71B20" w:rsidDel="00715B57">
          <w:rPr>
            <w:rFonts w:ascii="Times New Roman" w:eastAsia="Times New Roman" w:hAnsi="Times New Roman" w:cs="Times New Roman"/>
            <w:sz w:val="24"/>
            <w:szCs w:val="24"/>
          </w:rPr>
          <w:delText>To reduce unnecessary C-sections and encourage vaginal birth, various strategies must be taken, such as the implementation of standardized protocols, requests of a second medical opinion prior to surgery, improving maternal empowerment during pregnancy and delivery, maternal and medical collaboration on birth plans. The use of partographs is important in emergency obstetric care, in addition, training of hospital staff, health officers, midwives, and health extension workers, as well as the decision to adopt a neonatal resuscitation skill and C-section, are critical. Nurses and midwives should explain carefully the benefits and the possible risks/complications associated with C-section to clients at the antenatal clinic. Prior to delivery, all available birthing procedures and its merit and demerit should be explained to the pregnant women during ANC period. Further studies are needed to enrich our knowledge on the negative impact of C-section delivery and its association with the development of childhood disease, the incidence of the chronic immune system and metabolic disorders in developing countries including Bangladesh. However, we recommend increasing public awareness of the negative impact of unnecessary cesarean delivery in Bangladesh.</w:delText>
        </w:r>
      </w:del>
    </w:p>
    <w:p w14:paraId="3F5C19D7" w14:textId="77777777" w:rsidR="00D80057" w:rsidRPr="00F71B20" w:rsidRDefault="00D80057">
      <w:pPr>
        <w:tabs>
          <w:tab w:val="left" w:pos="543"/>
        </w:tabs>
        <w:spacing w:after="0" w:line="240" w:lineRule="auto"/>
        <w:rPr>
          <w:ins w:id="3120" w:author="Nasar Ahmed" w:date="2020-02-19T05:27:00Z"/>
          <w:rFonts w:ascii="Times New Roman" w:eastAsia="Times New Roman" w:hAnsi="Times New Roman" w:cs="Times New Roman"/>
          <w:b/>
          <w:sz w:val="24"/>
          <w:szCs w:val="24"/>
        </w:rPr>
      </w:pPr>
    </w:p>
    <w:p w14:paraId="35473205" w14:textId="77777777" w:rsidR="00E32C12" w:rsidRPr="00F71B20" w:rsidRDefault="00911D0C">
      <w:pPr>
        <w:tabs>
          <w:tab w:val="left" w:pos="543"/>
        </w:tabs>
        <w:spacing w:after="0" w:line="240" w:lineRule="auto"/>
        <w:rPr>
          <w:rFonts w:ascii="Times New Roman" w:eastAsia="Times New Roman" w:hAnsi="Times New Roman" w:cs="Times New Roman"/>
          <w:b/>
          <w:sz w:val="24"/>
          <w:szCs w:val="24"/>
          <w:lang w:val="da-DK"/>
        </w:rPr>
      </w:pPr>
      <w:r w:rsidRPr="00F71B20">
        <w:rPr>
          <w:rFonts w:ascii="Times New Roman" w:eastAsia="Times New Roman" w:hAnsi="Times New Roman" w:cs="Times New Roman"/>
          <w:b/>
          <w:sz w:val="24"/>
          <w:szCs w:val="24"/>
          <w:lang w:val="da-DK"/>
        </w:rPr>
        <w:t>References</w:t>
      </w:r>
    </w:p>
    <w:p w14:paraId="0756C7B5" w14:textId="77777777" w:rsidR="00505471" w:rsidRPr="00F71B20" w:rsidRDefault="00505471">
      <w:pPr>
        <w:tabs>
          <w:tab w:val="left" w:pos="543"/>
        </w:tabs>
        <w:spacing w:after="0" w:line="240" w:lineRule="auto"/>
        <w:rPr>
          <w:rFonts w:ascii="Times New Roman" w:eastAsia="Times New Roman" w:hAnsi="Times New Roman" w:cs="Times New Roman"/>
          <w:b/>
          <w:sz w:val="24"/>
          <w:szCs w:val="24"/>
          <w:lang w:val="da-DK"/>
        </w:rPr>
      </w:pPr>
    </w:p>
    <w:p w14:paraId="27380EB9"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eastAsia="Times New Roman" w:hAnsi="Times New Roman" w:cs="Times New Roman"/>
          <w:b/>
          <w:sz w:val="24"/>
          <w:szCs w:val="24"/>
          <w:rPrChange w:id="3121" w:author="Mohammad Nayeem" w:date="2020-03-05T15:43:00Z">
            <w:rPr>
              <w:rFonts w:ascii="Times New Roman" w:eastAsia="Times New Roman" w:hAnsi="Times New Roman" w:cs="Times New Roman"/>
              <w:b/>
              <w:sz w:val="24"/>
              <w:szCs w:val="24"/>
            </w:rPr>
          </w:rPrChange>
        </w:rPr>
        <w:fldChar w:fldCharType="begin" w:fldLock="1"/>
      </w:r>
      <w:r w:rsidRPr="00F71B20">
        <w:rPr>
          <w:rFonts w:ascii="Times New Roman" w:eastAsia="Times New Roman" w:hAnsi="Times New Roman" w:cs="Times New Roman"/>
          <w:b/>
          <w:sz w:val="24"/>
          <w:szCs w:val="24"/>
          <w:lang w:val="da-DK"/>
        </w:rPr>
        <w:instrText xml:space="preserve">ADDIN Mendeley Bibliography CSL_BIBLIOGRAPHY </w:instrText>
      </w:r>
      <w:r w:rsidRPr="00F71B20">
        <w:rPr>
          <w:rFonts w:ascii="Times New Roman" w:eastAsia="Times New Roman" w:hAnsi="Times New Roman" w:cs="Times New Roman"/>
          <w:b/>
          <w:sz w:val="24"/>
          <w:szCs w:val="24"/>
          <w:rPrChange w:id="3122" w:author="Mohammad Nayeem" w:date="2020-03-05T15:43:00Z">
            <w:rPr>
              <w:rFonts w:ascii="Times New Roman" w:eastAsia="Times New Roman" w:hAnsi="Times New Roman" w:cs="Times New Roman"/>
              <w:b/>
              <w:sz w:val="24"/>
              <w:szCs w:val="24"/>
            </w:rPr>
          </w:rPrChange>
        </w:rPr>
        <w:fldChar w:fldCharType="separate"/>
      </w:r>
      <w:r w:rsidRPr="00F71B20">
        <w:rPr>
          <w:rFonts w:ascii="Times New Roman" w:hAnsi="Times New Roman" w:cs="Times New Roman"/>
          <w:noProof/>
          <w:sz w:val="24"/>
          <w:szCs w:val="24"/>
          <w:lang w:val="da-DK"/>
        </w:rPr>
        <w:t xml:space="preserve">Ajslev, T. A., Andersen, C. S., Gamborg, M., Sørensen, T. I. A., &amp; Jess, T. (2011). </w:t>
      </w:r>
      <w:r w:rsidRPr="00F71B20">
        <w:rPr>
          <w:rFonts w:ascii="Times New Roman" w:hAnsi="Times New Roman" w:cs="Times New Roman"/>
          <w:noProof/>
          <w:sz w:val="24"/>
          <w:szCs w:val="24"/>
        </w:rPr>
        <w:t xml:space="preserve">Childhood overweight after establishment of the gut microbiota: The role of delivery mode, pre-pregnancy weight and early administration of antibiotics. </w:t>
      </w:r>
      <w:r w:rsidRPr="00F71B20">
        <w:rPr>
          <w:rFonts w:ascii="Times New Roman" w:hAnsi="Times New Roman" w:cs="Times New Roman"/>
          <w:i/>
          <w:iCs/>
          <w:noProof/>
          <w:sz w:val="24"/>
          <w:szCs w:val="24"/>
        </w:rPr>
        <w:t>International Journal of Obesity</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35</w:t>
      </w:r>
      <w:r w:rsidRPr="00F71B20">
        <w:rPr>
          <w:rFonts w:ascii="Times New Roman" w:hAnsi="Times New Roman" w:cs="Times New Roman"/>
          <w:noProof/>
          <w:sz w:val="24"/>
          <w:szCs w:val="24"/>
        </w:rPr>
        <w:t>(4), 522–529. https://doi.org/10.1038/ijo.2011.27</w:t>
      </w:r>
    </w:p>
    <w:p w14:paraId="2C9989E1"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Angeja, A. C. E., Washington, A. E., Vargas, J. E., Gomez, R., Rojas, I., &amp; Caughey, A. B. (2006). Chilean women’s preferences regarding mode of delivery: which do they prefer and why? </w:t>
      </w:r>
      <w:r w:rsidRPr="00F71B20">
        <w:rPr>
          <w:rFonts w:ascii="Times New Roman" w:hAnsi="Times New Roman" w:cs="Times New Roman"/>
          <w:i/>
          <w:iCs/>
          <w:noProof/>
          <w:sz w:val="24"/>
          <w:szCs w:val="24"/>
        </w:rPr>
        <w:t>BJOG : An International Journal of Obstetrics and Gynaecology</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113</w:t>
      </w:r>
      <w:r w:rsidRPr="00F71B20">
        <w:rPr>
          <w:rFonts w:ascii="Times New Roman" w:hAnsi="Times New Roman" w:cs="Times New Roman"/>
          <w:noProof/>
          <w:sz w:val="24"/>
          <w:szCs w:val="24"/>
        </w:rPr>
        <w:t>(11), 1253–1258. https://doi.org/10.1111/j.1471-0528.2006.01069.x</w:t>
      </w:r>
    </w:p>
    <w:p w14:paraId="194B38D5"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Austin, P. C. (2011). An introduction to propensity score methods for reducing the effects of confounding in observational studies. </w:t>
      </w:r>
      <w:r w:rsidRPr="00F71B20">
        <w:rPr>
          <w:rFonts w:ascii="Times New Roman" w:hAnsi="Times New Roman" w:cs="Times New Roman"/>
          <w:i/>
          <w:iCs/>
          <w:noProof/>
          <w:sz w:val="24"/>
          <w:szCs w:val="24"/>
        </w:rPr>
        <w:t>Multivariate Behavioral Research</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46</w:t>
      </w:r>
      <w:r w:rsidRPr="00F71B20">
        <w:rPr>
          <w:rFonts w:ascii="Times New Roman" w:hAnsi="Times New Roman" w:cs="Times New Roman"/>
          <w:noProof/>
          <w:sz w:val="24"/>
          <w:szCs w:val="24"/>
        </w:rPr>
        <w:t>(3), 399–424. https://doi.org/10.1080/00273171.2011.568786</w:t>
      </w:r>
    </w:p>
    <w:p w14:paraId="75D010C7"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Aziken, M., Omo-Aghoja, L., &amp; Okonofua, F. (2007). Perceptions and attitudes of pregnant women towards caesarean section in urban Nigeria. </w:t>
      </w:r>
      <w:r w:rsidRPr="00F71B20">
        <w:rPr>
          <w:rFonts w:ascii="Times New Roman" w:hAnsi="Times New Roman" w:cs="Times New Roman"/>
          <w:i/>
          <w:iCs/>
          <w:noProof/>
          <w:sz w:val="24"/>
          <w:szCs w:val="24"/>
        </w:rPr>
        <w:t>Acta Obstetricia et Gynecologica Scandinavica</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86</w:t>
      </w:r>
      <w:r w:rsidRPr="00F71B20">
        <w:rPr>
          <w:rFonts w:ascii="Times New Roman" w:hAnsi="Times New Roman" w:cs="Times New Roman"/>
          <w:noProof/>
          <w:sz w:val="24"/>
          <w:szCs w:val="24"/>
        </w:rPr>
        <w:t>(1), 42–47. https://doi.org/10.1080/00016340600994950</w:t>
      </w:r>
    </w:p>
    <w:p w14:paraId="4A20947C"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Begum, T., Rahman, A., Nababan, H., Emdadul Hoque, D. M., Khan, A. F., Ali, T., &amp; Anwar, I. (2017). Indications and determinants of caesarean section delivery: Evidence from a population-based study in Matlab, Bangladesh. </w:t>
      </w:r>
      <w:r w:rsidRPr="00F71B20">
        <w:rPr>
          <w:rFonts w:ascii="Times New Roman" w:hAnsi="Times New Roman" w:cs="Times New Roman"/>
          <w:i/>
          <w:iCs/>
          <w:noProof/>
          <w:sz w:val="24"/>
          <w:szCs w:val="24"/>
        </w:rPr>
        <w:t>PLoS ONE</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12</w:t>
      </w:r>
      <w:r w:rsidRPr="00F71B20">
        <w:rPr>
          <w:rFonts w:ascii="Times New Roman" w:hAnsi="Times New Roman" w:cs="Times New Roman"/>
          <w:noProof/>
          <w:sz w:val="24"/>
          <w:szCs w:val="24"/>
        </w:rPr>
        <w:t>(11). https://doi.org/10.1371/journal.pone.0188074</w:t>
      </w:r>
    </w:p>
    <w:p w14:paraId="5EED2BFE"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Betrán, A. P., Ye, J., Moller, A. B., Zhang, J., Gülmezoglu, A. M., &amp; Torloni, M. R. (2016). The increasing trend in caesarean section rates: Global, regional and national estimates: 1990-2014. </w:t>
      </w:r>
      <w:r w:rsidRPr="00F71B20">
        <w:rPr>
          <w:rFonts w:ascii="Times New Roman" w:hAnsi="Times New Roman" w:cs="Times New Roman"/>
          <w:i/>
          <w:iCs/>
          <w:noProof/>
          <w:sz w:val="24"/>
          <w:szCs w:val="24"/>
        </w:rPr>
        <w:t>PLoS ONE</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11</w:t>
      </w:r>
      <w:r w:rsidRPr="00F71B20">
        <w:rPr>
          <w:rFonts w:ascii="Times New Roman" w:hAnsi="Times New Roman" w:cs="Times New Roman"/>
          <w:noProof/>
          <w:sz w:val="24"/>
          <w:szCs w:val="24"/>
        </w:rPr>
        <w:t>(2). https://doi.org/10.1371/journal.pone.0148343</w:t>
      </w:r>
    </w:p>
    <w:p w14:paraId="4BBD8C09"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Black, C., Kaye, J. A., &amp; Jick, H. (2005). Cesarean delivery in the United Kingdom: Time trends in the General Practice Research Database. </w:t>
      </w:r>
      <w:r w:rsidRPr="00F71B20">
        <w:rPr>
          <w:rFonts w:ascii="Times New Roman" w:hAnsi="Times New Roman" w:cs="Times New Roman"/>
          <w:i/>
          <w:iCs/>
          <w:noProof/>
          <w:sz w:val="24"/>
          <w:szCs w:val="24"/>
        </w:rPr>
        <w:t>Obstetrics and Gynecology</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106</w:t>
      </w:r>
      <w:r w:rsidRPr="00F71B20">
        <w:rPr>
          <w:rFonts w:ascii="Times New Roman" w:hAnsi="Times New Roman" w:cs="Times New Roman"/>
          <w:noProof/>
          <w:sz w:val="24"/>
          <w:szCs w:val="24"/>
        </w:rPr>
        <w:t>(1), 151–155. https://doi.org/10.1097/01.AOG.0000160429.22836.c0</w:t>
      </w:r>
    </w:p>
    <w:p w14:paraId="41B20A2A"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Cardwell, C. R., Stene, L. C., Joner, G., Cinek, O., Svensson, J., Goldacre, M. J., … Patterson, C. C. (2008). Caesarean section is associated with an increased risk of childhood-onset type 1 diabetes mellitus: A meta-analysis of observational studies. </w:t>
      </w:r>
      <w:r w:rsidRPr="00F71B20">
        <w:rPr>
          <w:rFonts w:ascii="Times New Roman" w:hAnsi="Times New Roman" w:cs="Times New Roman"/>
          <w:i/>
          <w:iCs/>
          <w:noProof/>
          <w:sz w:val="24"/>
          <w:szCs w:val="24"/>
        </w:rPr>
        <w:t>Diabetologia</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51</w:t>
      </w:r>
      <w:r w:rsidRPr="00F71B20">
        <w:rPr>
          <w:rFonts w:ascii="Times New Roman" w:hAnsi="Times New Roman" w:cs="Times New Roman"/>
          <w:noProof/>
          <w:sz w:val="24"/>
          <w:szCs w:val="24"/>
        </w:rPr>
        <w:t>(5), 726–735. https://doi.org/10.1007/s00125-008-0941-z</w:t>
      </w:r>
    </w:p>
    <w:p w14:paraId="663CBF61"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Chu, K. H., Tai, C. J., Hsu, C. Sen, Yeh, M. C., &amp; Chien, L. Y. (2010). Women’s preference for cesarean delivery and differences between Taiwanese women undergoing different modes of delivery. </w:t>
      </w:r>
      <w:r w:rsidRPr="00F71B20">
        <w:rPr>
          <w:rFonts w:ascii="Times New Roman" w:hAnsi="Times New Roman" w:cs="Times New Roman"/>
          <w:i/>
          <w:iCs/>
          <w:noProof/>
          <w:sz w:val="24"/>
          <w:szCs w:val="24"/>
        </w:rPr>
        <w:t>BMC Health Services Research</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10</w:t>
      </w:r>
      <w:r w:rsidRPr="00F71B20">
        <w:rPr>
          <w:rFonts w:ascii="Times New Roman" w:hAnsi="Times New Roman" w:cs="Times New Roman"/>
          <w:noProof/>
          <w:sz w:val="24"/>
          <w:szCs w:val="24"/>
        </w:rPr>
        <w:t>. https://doi.org/10.1186/1472-6963-10-138</w:t>
      </w:r>
    </w:p>
    <w:p w14:paraId="4386C913"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Corsi, D. J., Perkins, J. M., &amp; Subramanian, S. V. (2017). Child anthropometry data quality from Demographic and Health Surveys, Multiple Indicator Cluster Surveys, and National Nutrition Surveys in the West Central Africa region: are we comparing apples and oranges? </w:t>
      </w:r>
      <w:r w:rsidRPr="00F71B20">
        <w:rPr>
          <w:rFonts w:ascii="Times New Roman" w:hAnsi="Times New Roman" w:cs="Times New Roman"/>
          <w:i/>
          <w:iCs/>
          <w:noProof/>
          <w:sz w:val="24"/>
          <w:szCs w:val="24"/>
        </w:rPr>
        <w:t>Global Health Action</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10</w:t>
      </w:r>
      <w:r w:rsidRPr="00F71B20">
        <w:rPr>
          <w:rFonts w:ascii="Times New Roman" w:hAnsi="Times New Roman" w:cs="Times New Roman"/>
          <w:noProof/>
          <w:sz w:val="24"/>
          <w:szCs w:val="24"/>
        </w:rPr>
        <w:t>(1), 1328185. https://doi.org/10.1080/16549716.2017.1328185</w:t>
      </w:r>
    </w:p>
    <w:p w14:paraId="24DCB9C4"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Danforth, D. N. (David N., &amp; Gibbs, R. S. (2008). </w:t>
      </w:r>
      <w:r w:rsidRPr="00F71B20">
        <w:rPr>
          <w:rFonts w:ascii="Times New Roman" w:hAnsi="Times New Roman" w:cs="Times New Roman"/>
          <w:i/>
          <w:iCs/>
          <w:noProof/>
          <w:sz w:val="24"/>
          <w:szCs w:val="24"/>
        </w:rPr>
        <w:t>Danforth’s obstetrics and gynecology.</w:t>
      </w:r>
      <w:r w:rsidRPr="00F71B20">
        <w:rPr>
          <w:rFonts w:ascii="Times New Roman" w:hAnsi="Times New Roman" w:cs="Times New Roman"/>
          <w:noProof/>
          <w:sz w:val="24"/>
          <w:szCs w:val="24"/>
        </w:rPr>
        <w:t xml:space="preserve"> Lippincott Williams &amp; Wilkins.</w:t>
      </w:r>
    </w:p>
    <w:p w14:paraId="42CF6234"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lang w:val="da-DK"/>
        </w:rPr>
        <w:t xml:space="preserve">Darmasseelane, K., Hyde, M. J., Santhakumaran, S., Gale, C., &amp; Modi, N. (2014). </w:t>
      </w:r>
      <w:r w:rsidRPr="00F71B20">
        <w:rPr>
          <w:rFonts w:ascii="Times New Roman" w:hAnsi="Times New Roman" w:cs="Times New Roman"/>
          <w:noProof/>
          <w:sz w:val="24"/>
          <w:szCs w:val="24"/>
        </w:rPr>
        <w:t xml:space="preserve">Mode of delivery and offspring body mass index, overweight and obesity in adult life: a systematic review and meta-analysis. </w:t>
      </w:r>
      <w:r w:rsidRPr="00F71B20">
        <w:rPr>
          <w:rFonts w:ascii="Times New Roman" w:hAnsi="Times New Roman" w:cs="Times New Roman"/>
          <w:i/>
          <w:iCs/>
          <w:noProof/>
          <w:sz w:val="24"/>
          <w:szCs w:val="24"/>
        </w:rPr>
        <w:t>PloS One</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9</w:t>
      </w:r>
      <w:r w:rsidRPr="00F71B20">
        <w:rPr>
          <w:rFonts w:ascii="Times New Roman" w:hAnsi="Times New Roman" w:cs="Times New Roman"/>
          <w:noProof/>
          <w:sz w:val="24"/>
          <w:szCs w:val="24"/>
        </w:rPr>
        <w:t>(2), e87896. https://doi.org/10.1371/journal.pone.0087896</w:t>
      </w:r>
    </w:p>
    <w:p w14:paraId="28F7421A"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Farmer, T. W., Estell, D. B., Leung, M. C., Trott, H., Bishop, J., &amp; Cairns, B. D. (2003). </w:t>
      </w:r>
      <w:r w:rsidRPr="00F71B20">
        <w:rPr>
          <w:rFonts w:ascii="Times New Roman" w:hAnsi="Times New Roman" w:cs="Times New Roman"/>
          <w:noProof/>
          <w:sz w:val="24"/>
          <w:szCs w:val="24"/>
        </w:rPr>
        <w:lastRenderedPageBreak/>
        <w:t xml:space="preserve">Individual characteristics, early adolescent peer affiliations, and school dropout: An examination of aggressive and popular group types. </w:t>
      </w:r>
      <w:r w:rsidRPr="00F71B20">
        <w:rPr>
          <w:rFonts w:ascii="Times New Roman" w:hAnsi="Times New Roman" w:cs="Times New Roman"/>
          <w:i/>
          <w:iCs/>
          <w:noProof/>
          <w:sz w:val="24"/>
          <w:szCs w:val="24"/>
        </w:rPr>
        <w:t>Journal of School Psychology</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41</w:t>
      </w:r>
      <w:r w:rsidRPr="00F71B20">
        <w:rPr>
          <w:rFonts w:ascii="Times New Roman" w:hAnsi="Times New Roman" w:cs="Times New Roman"/>
          <w:noProof/>
          <w:sz w:val="24"/>
          <w:szCs w:val="24"/>
        </w:rPr>
        <w:t>(3), 217–232. https://doi.org/10.1016/S0022-4405(03)00046-3</w:t>
      </w:r>
    </w:p>
    <w:p w14:paraId="30AFB7C9"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Gomes, U. A., Silva, A. A. M., Bettiol, H., &amp; Barbieri, M. A. (1999). Risk factors for the increasing caesarean section rate in Southeast Brazil: A comparison of two birth cohorts, 1978-1979 and 1994. </w:t>
      </w:r>
      <w:r w:rsidRPr="00F71B20">
        <w:rPr>
          <w:rFonts w:ascii="Times New Roman" w:hAnsi="Times New Roman" w:cs="Times New Roman"/>
          <w:i/>
          <w:iCs/>
          <w:noProof/>
          <w:sz w:val="24"/>
          <w:szCs w:val="24"/>
        </w:rPr>
        <w:t>International Journal of Epidemiology</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28</w:t>
      </w:r>
      <w:r w:rsidRPr="00F71B20">
        <w:rPr>
          <w:rFonts w:ascii="Times New Roman" w:hAnsi="Times New Roman" w:cs="Times New Roman"/>
          <w:noProof/>
          <w:sz w:val="24"/>
          <w:szCs w:val="24"/>
        </w:rPr>
        <w:t>(4), 687–694. https://doi.org/10.1093/ije/28.4.687</w:t>
      </w:r>
    </w:p>
    <w:p w14:paraId="602A79C7"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Kamal, S. M. (2013). Preference for Institutional Delivery and Caesarean Sections in Bangladesh. </w:t>
      </w:r>
      <w:r w:rsidRPr="00F71B20">
        <w:rPr>
          <w:rFonts w:ascii="Times New Roman" w:hAnsi="Times New Roman" w:cs="Times New Roman"/>
          <w:i/>
          <w:iCs/>
          <w:noProof/>
          <w:sz w:val="24"/>
          <w:szCs w:val="24"/>
        </w:rPr>
        <w:t>Journal of Health, Population and Nutrition</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31</w:t>
      </w:r>
      <w:r w:rsidRPr="00F71B20">
        <w:rPr>
          <w:rFonts w:ascii="Times New Roman" w:hAnsi="Times New Roman" w:cs="Times New Roman"/>
          <w:noProof/>
          <w:sz w:val="24"/>
          <w:szCs w:val="24"/>
        </w:rPr>
        <w:t>(1). https://doi.org/10.3329/jhpn.v31i1.14754</w:t>
      </w:r>
    </w:p>
    <w:p w14:paraId="588EA660"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Kandala, N.-B. (2006). Bayesian geo-additive modelling of childhood morbidity in Malawi. </w:t>
      </w:r>
      <w:r w:rsidRPr="00F71B20">
        <w:rPr>
          <w:rFonts w:ascii="Times New Roman" w:hAnsi="Times New Roman" w:cs="Times New Roman"/>
          <w:i/>
          <w:iCs/>
          <w:noProof/>
          <w:sz w:val="24"/>
          <w:szCs w:val="24"/>
        </w:rPr>
        <w:t>Applied Stochastic Models in Business and Industry</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22</w:t>
      </w:r>
      <w:r w:rsidRPr="00F71B20">
        <w:rPr>
          <w:rFonts w:ascii="Times New Roman" w:hAnsi="Times New Roman" w:cs="Times New Roman"/>
          <w:noProof/>
          <w:sz w:val="24"/>
          <w:szCs w:val="24"/>
        </w:rPr>
        <w:t>(2), 139–154. https://doi.org/10.1002/asmb.624</w:t>
      </w:r>
    </w:p>
    <w:p w14:paraId="73919DF8"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lang w:val="da-DK"/>
        </w:rPr>
        <w:t xml:space="preserve">Kasai, K. E., Nomura, R. M. Y., Benute, G. R. G., de Lucia, M. C. S., &amp; Zugaib, M. (2010). </w:t>
      </w:r>
      <w:r w:rsidRPr="00F71B20">
        <w:rPr>
          <w:rFonts w:ascii="Times New Roman" w:hAnsi="Times New Roman" w:cs="Times New Roman"/>
          <w:noProof/>
          <w:sz w:val="24"/>
          <w:szCs w:val="24"/>
        </w:rPr>
        <w:t xml:space="preserve">Women’s opinions about mode of birth in Brazil: A qualitative study in a public teaching hospital. </w:t>
      </w:r>
      <w:r w:rsidRPr="00F71B20">
        <w:rPr>
          <w:rFonts w:ascii="Times New Roman" w:hAnsi="Times New Roman" w:cs="Times New Roman"/>
          <w:i/>
          <w:iCs/>
          <w:noProof/>
          <w:sz w:val="24"/>
          <w:szCs w:val="24"/>
        </w:rPr>
        <w:t>Midwifery</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26</w:t>
      </w:r>
      <w:r w:rsidRPr="00F71B20">
        <w:rPr>
          <w:rFonts w:ascii="Times New Roman" w:hAnsi="Times New Roman" w:cs="Times New Roman"/>
          <w:noProof/>
          <w:sz w:val="24"/>
          <w:szCs w:val="24"/>
        </w:rPr>
        <w:t>(3), 319–326. https://doi.org/10.1016/j.midw.2008.08.001</w:t>
      </w:r>
    </w:p>
    <w:p w14:paraId="34661EEB"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Khan, M. N., Islam, M. M., Shariff, A. A., Alam, M. M., &amp; Rahman, M. M. (2017). Socio-demographic predictors and average annual rates of caesarean section in Bangladesh between 2004 and 2014. </w:t>
      </w:r>
      <w:r w:rsidRPr="00F71B20">
        <w:rPr>
          <w:rFonts w:ascii="Times New Roman" w:hAnsi="Times New Roman" w:cs="Times New Roman"/>
          <w:i/>
          <w:iCs/>
          <w:noProof/>
          <w:sz w:val="24"/>
          <w:szCs w:val="24"/>
        </w:rPr>
        <w:t>PLoS ONE</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12</w:t>
      </w:r>
      <w:r w:rsidRPr="00F71B20">
        <w:rPr>
          <w:rFonts w:ascii="Times New Roman" w:hAnsi="Times New Roman" w:cs="Times New Roman"/>
          <w:noProof/>
          <w:sz w:val="24"/>
          <w:szCs w:val="24"/>
        </w:rPr>
        <w:t>(5). https://doi.org/10.1371/journal.pone.0177579</w:t>
      </w:r>
    </w:p>
    <w:p w14:paraId="4CBCDF88"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Latifnejad-Roudsari, R., Zakerihamidi, M., Merghati-Khoei, E., &amp; Kazemnejad, A. (2014). Cultural perceptions and preferences of Iranian women regarding cesarean delivery. </w:t>
      </w:r>
      <w:r w:rsidRPr="00F71B20">
        <w:rPr>
          <w:rFonts w:ascii="Times New Roman" w:hAnsi="Times New Roman" w:cs="Times New Roman"/>
          <w:i/>
          <w:iCs/>
          <w:noProof/>
          <w:sz w:val="24"/>
          <w:szCs w:val="24"/>
        </w:rPr>
        <w:t>Iranian Journal of Nursing and Midwifery Research</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19</w:t>
      </w:r>
      <w:r w:rsidRPr="00F71B20">
        <w:rPr>
          <w:rFonts w:ascii="Times New Roman" w:hAnsi="Times New Roman" w:cs="Times New Roman"/>
          <w:noProof/>
          <w:sz w:val="24"/>
          <w:szCs w:val="24"/>
        </w:rPr>
        <w:t>(7 Suppl 1), S28-36. Retrieved from http://www.ncbi.nlm.nih.gov/pubmed/25949249</w:t>
      </w:r>
    </w:p>
    <w:p w14:paraId="04D84D29"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Lawless, J. F. (1987). Negative binomial and mixed poisson regression. </w:t>
      </w:r>
      <w:r w:rsidRPr="00F71B20">
        <w:rPr>
          <w:rFonts w:ascii="Times New Roman" w:hAnsi="Times New Roman" w:cs="Times New Roman"/>
          <w:i/>
          <w:iCs/>
          <w:noProof/>
          <w:sz w:val="24"/>
          <w:szCs w:val="24"/>
        </w:rPr>
        <w:t>Canadian Journal of Statistics</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15</w:t>
      </w:r>
      <w:r w:rsidRPr="00F71B20">
        <w:rPr>
          <w:rFonts w:ascii="Times New Roman" w:hAnsi="Times New Roman" w:cs="Times New Roman"/>
          <w:noProof/>
          <w:sz w:val="24"/>
          <w:szCs w:val="24"/>
        </w:rPr>
        <w:t>(3), 209–225. https://doi.org/10.2307/3314912</w:t>
      </w:r>
    </w:p>
    <w:p w14:paraId="7914CED2"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Lori, J. R., &amp; Boyle, J. S. (2011). Cultural childbirth practices, beliefs, and traditions in postconflict liberia. </w:t>
      </w:r>
      <w:r w:rsidRPr="00F71B20">
        <w:rPr>
          <w:rFonts w:ascii="Times New Roman" w:hAnsi="Times New Roman" w:cs="Times New Roman"/>
          <w:i/>
          <w:iCs/>
          <w:noProof/>
          <w:sz w:val="24"/>
          <w:szCs w:val="24"/>
        </w:rPr>
        <w:t>Health Care for Women International</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32</w:t>
      </w:r>
      <w:r w:rsidRPr="00F71B20">
        <w:rPr>
          <w:rFonts w:ascii="Times New Roman" w:hAnsi="Times New Roman" w:cs="Times New Roman"/>
          <w:noProof/>
          <w:sz w:val="24"/>
          <w:szCs w:val="24"/>
        </w:rPr>
        <w:t>(6), 454–473. https://doi.org/10.1080/07399332.2011.555831</w:t>
      </w:r>
    </w:p>
    <w:p w14:paraId="2E4F3F95"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Lumbiganon, P., Laopaiboon, M., Gülmezoglu, A. M., Souza, J. P., Taneepanichskul, S., Ruyan, P., … World Health Organization Global Survey on Maternal and Perinatal Health Research Group. (2010). Method of delivery and pregnancy outcomes in Asia: the WHO global survey on maternal and perinatal health 2007-08. </w:t>
      </w:r>
      <w:r w:rsidRPr="00F71B20">
        <w:rPr>
          <w:rFonts w:ascii="Times New Roman" w:hAnsi="Times New Roman" w:cs="Times New Roman"/>
          <w:i/>
          <w:iCs/>
          <w:noProof/>
          <w:sz w:val="24"/>
          <w:szCs w:val="24"/>
        </w:rPr>
        <w:t>Lancet (London, England)</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375</w:t>
      </w:r>
      <w:r w:rsidRPr="00F71B20">
        <w:rPr>
          <w:rFonts w:ascii="Times New Roman" w:hAnsi="Times New Roman" w:cs="Times New Roman"/>
          <w:noProof/>
          <w:sz w:val="24"/>
          <w:szCs w:val="24"/>
        </w:rPr>
        <w:t>(9713), 490–499. https://doi.org/10.1016/S0140-6736(09)61870-5</w:t>
      </w:r>
    </w:p>
    <w:p w14:paraId="3147032F"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Marcotte, E. L., Thomopoulos, T. P., Infante-Rivard, C., Clavel, J., Petridou, E. T., Schüz, J., … Spector, L. G. (2016). Caesarean delivery and risk of childhood leukaemia: A pooled analysis from the Childhood Leukemia International Consortium (CLIC). </w:t>
      </w:r>
      <w:r w:rsidRPr="00F71B20">
        <w:rPr>
          <w:rFonts w:ascii="Times New Roman" w:hAnsi="Times New Roman" w:cs="Times New Roman"/>
          <w:i/>
          <w:iCs/>
          <w:noProof/>
          <w:sz w:val="24"/>
          <w:szCs w:val="24"/>
        </w:rPr>
        <w:t>The Lancet Haematology</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3</w:t>
      </w:r>
      <w:r w:rsidRPr="00F71B20">
        <w:rPr>
          <w:rFonts w:ascii="Times New Roman" w:hAnsi="Times New Roman" w:cs="Times New Roman"/>
          <w:noProof/>
          <w:sz w:val="24"/>
          <w:szCs w:val="24"/>
        </w:rPr>
        <w:t>(4), e176–e185. https://doi.org/10.1016/S2352-3026(16)00002-8</w:t>
      </w:r>
    </w:p>
    <w:p w14:paraId="0C51E391"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NIPORT/Bangladesh, N. I. of P. R. and T.-, Associates, M. and, &amp; International, I. (2016, March 1). </w:t>
      </w:r>
      <w:r w:rsidRPr="00F71B20">
        <w:rPr>
          <w:rFonts w:ascii="Times New Roman" w:hAnsi="Times New Roman" w:cs="Times New Roman"/>
          <w:i/>
          <w:iCs/>
          <w:noProof/>
          <w:sz w:val="24"/>
          <w:szCs w:val="24"/>
        </w:rPr>
        <w:t>Bangladesh Demographic and Health Survey 2014</w:t>
      </w:r>
      <w:r w:rsidRPr="00F71B20">
        <w:rPr>
          <w:rFonts w:ascii="Times New Roman" w:hAnsi="Times New Roman" w:cs="Times New Roman"/>
          <w:noProof/>
          <w:sz w:val="24"/>
          <w:szCs w:val="24"/>
        </w:rPr>
        <w:t>. Retrieved from https://dhsprogram.com/publications/publication-fr311-dhs-final-reports.cfm</w:t>
      </w:r>
    </w:p>
    <w:p w14:paraId="3C93DBB6"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Rahman, M., Shariff, A. A., Shafie, A., Saaid, R., &amp; Tahir, R. M. (2015). Caesarean delivery and its correlates in Northern Region of Bangladesh: application of logistic regression and cox proportional hazard model. </w:t>
      </w:r>
      <w:r w:rsidRPr="00F71B20">
        <w:rPr>
          <w:rFonts w:ascii="Times New Roman" w:hAnsi="Times New Roman" w:cs="Times New Roman"/>
          <w:i/>
          <w:iCs/>
          <w:noProof/>
          <w:sz w:val="24"/>
          <w:szCs w:val="24"/>
        </w:rPr>
        <w:t>Journal of Health, Population, and Nutrition</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33</w:t>
      </w:r>
      <w:r w:rsidRPr="00F71B20">
        <w:rPr>
          <w:rFonts w:ascii="Times New Roman" w:hAnsi="Times New Roman" w:cs="Times New Roman"/>
          <w:noProof/>
          <w:sz w:val="24"/>
          <w:szCs w:val="24"/>
        </w:rPr>
        <w:t>, 8. https://doi.org/10.1186/s41043-015-0020-2</w:t>
      </w:r>
    </w:p>
    <w:p w14:paraId="0F60AB23"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Sandall, J., Tribe, R. M., Avery, L., Mola, G., Visser, G. H., Homer, C. S., … Temmerman, M. (2018, October 13). Short-term and long-term effects of caesarean section on the health of </w:t>
      </w:r>
      <w:r w:rsidRPr="00F71B20">
        <w:rPr>
          <w:rFonts w:ascii="Times New Roman" w:hAnsi="Times New Roman" w:cs="Times New Roman"/>
          <w:noProof/>
          <w:sz w:val="24"/>
          <w:szCs w:val="24"/>
        </w:rPr>
        <w:lastRenderedPageBreak/>
        <w:t xml:space="preserve">women and children. </w:t>
      </w:r>
      <w:r w:rsidRPr="00F71B20">
        <w:rPr>
          <w:rFonts w:ascii="Times New Roman" w:hAnsi="Times New Roman" w:cs="Times New Roman"/>
          <w:i/>
          <w:iCs/>
          <w:noProof/>
          <w:sz w:val="24"/>
          <w:szCs w:val="24"/>
        </w:rPr>
        <w:t>The Lancet</w:t>
      </w:r>
      <w:r w:rsidRPr="00F71B20">
        <w:rPr>
          <w:rFonts w:ascii="Times New Roman" w:hAnsi="Times New Roman" w:cs="Times New Roman"/>
          <w:noProof/>
          <w:sz w:val="24"/>
          <w:szCs w:val="24"/>
        </w:rPr>
        <w:t>, Vol. 392, pp. 1349–1357. https://doi.org/10.1016/S0140-6736(18)31930-5</w:t>
      </w:r>
    </w:p>
    <w:p w14:paraId="0A922546"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Shahabuddin, A. S. M., Delvaux, T., Utz, B., Bardaji, A., &amp; De Brouwere, V. (2016). Determinants and trends in health facility-based deliveries and caesarean sections among married adolescent girls in Bangladesh. </w:t>
      </w:r>
      <w:r w:rsidRPr="00F71B20">
        <w:rPr>
          <w:rFonts w:ascii="Times New Roman" w:hAnsi="Times New Roman" w:cs="Times New Roman"/>
          <w:i/>
          <w:iCs/>
          <w:noProof/>
          <w:sz w:val="24"/>
          <w:szCs w:val="24"/>
        </w:rPr>
        <w:t>BMJ Open</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6</w:t>
      </w:r>
      <w:r w:rsidRPr="00F71B20">
        <w:rPr>
          <w:rFonts w:ascii="Times New Roman" w:hAnsi="Times New Roman" w:cs="Times New Roman"/>
          <w:noProof/>
          <w:sz w:val="24"/>
          <w:szCs w:val="24"/>
        </w:rPr>
        <w:t>(9). https://doi.org/10.1136/bmjopen-2016-012424</w:t>
      </w:r>
    </w:p>
    <w:p w14:paraId="23ACB3D1"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Tatar, M., Günalp, S., Somunoglu, S., &amp; Demirol, A. (2000). Women’s perceptions of caesarean section: Reflections from a Turkish teaching hospital. </w:t>
      </w:r>
      <w:r w:rsidRPr="00F71B20">
        <w:rPr>
          <w:rFonts w:ascii="Times New Roman" w:hAnsi="Times New Roman" w:cs="Times New Roman"/>
          <w:i/>
          <w:iCs/>
          <w:noProof/>
          <w:sz w:val="24"/>
          <w:szCs w:val="24"/>
        </w:rPr>
        <w:t>Social Science and Medicine</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50</w:t>
      </w:r>
      <w:r w:rsidRPr="00F71B20">
        <w:rPr>
          <w:rFonts w:ascii="Times New Roman" w:hAnsi="Times New Roman" w:cs="Times New Roman"/>
          <w:noProof/>
          <w:sz w:val="24"/>
          <w:szCs w:val="24"/>
        </w:rPr>
        <w:t>(9), 1227–1233. https://doi.org/10.1016/S0277-9536(99)00315-9</w:t>
      </w:r>
    </w:p>
    <w:p w14:paraId="337B140C"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UNICEF, B. and. (2015). BANGLADESH 2012-13 MICS FINAL REPORT RELEASED - UNICEF MICS. Retrieved October 22, 2019, from https://mics.unicef.org/news_entries/15</w:t>
      </w:r>
    </w:p>
    <w:p w14:paraId="13BCCFE7"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Villar, J., Valladares, E., Wojdyla, D., Zavaleta, N., Carroli, G., Velazco, A., … Acosta, A. (2006). Caesarean delivery rates and pregnancy outcomes: the 2005 WHO global survey on maternal and perinatal health in Latin America. </w:t>
      </w:r>
      <w:r w:rsidRPr="00F71B20">
        <w:rPr>
          <w:rFonts w:ascii="Times New Roman" w:hAnsi="Times New Roman" w:cs="Times New Roman"/>
          <w:i/>
          <w:iCs/>
          <w:noProof/>
          <w:sz w:val="24"/>
          <w:szCs w:val="24"/>
        </w:rPr>
        <w:t>Lancet</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367</w:t>
      </w:r>
      <w:r w:rsidRPr="00F71B20">
        <w:rPr>
          <w:rFonts w:ascii="Times New Roman" w:hAnsi="Times New Roman" w:cs="Times New Roman"/>
          <w:noProof/>
          <w:sz w:val="24"/>
          <w:szCs w:val="24"/>
        </w:rPr>
        <w:t>(9525), 1819–1829. https://doi.org/10.1016/S0140-6736(06)68704-7</w:t>
      </w:r>
    </w:p>
    <w:p w14:paraId="4D808598"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Yaya, S., &amp; Bishwajit, G. (2019). Burden of acute respiratory infections among under-five children in relation to household wealth and socioeconomic status in Bangladesh. </w:t>
      </w:r>
      <w:r w:rsidRPr="00F71B20">
        <w:rPr>
          <w:rFonts w:ascii="Times New Roman" w:hAnsi="Times New Roman" w:cs="Times New Roman"/>
          <w:i/>
          <w:iCs/>
          <w:noProof/>
          <w:sz w:val="24"/>
          <w:szCs w:val="24"/>
        </w:rPr>
        <w:t>Tropical Medicine and Infectious Disease</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4</w:t>
      </w:r>
      <w:r w:rsidRPr="00F71B20">
        <w:rPr>
          <w:rFonts w:ascii="Times New Roman" w:hAnsi="Times New Roman" w:cs="Times New Roman"/>
          <w:noProof/>
          <w:sz w:val="24"/>
          <w:szCs w:val="24"/>
        </w:rPr>
        <w:t>(1). https://doi.org/10.3390/tropicalmed4010036</w:t>
      </w:r>
    </w:p>
    <w:p w14:paraId="5691E64B"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Yuan, C., Gaskins, A. J., Blaine, A. I., Zhang, C., Gillman, M. W., Missmer, S. A., … Chavarro, J. E. (2016). Association between cesarean birth and risk of obesity in offspring in childhood, adolescence, and early adulthood. </w:t>
      </w:r>
      <w:r w:rsidRPr="00F71B20">
        <w:rPr>
          <w:rFonts w:ascii="Times New Roman" w:hAnsi="Times New Roman" w:cs="Times New Roman"/>
          <w:i/>
          <w:iCs/>
          <w:noProof/>
          <w:sz w:val="24"/>
          <w:szCs w:val="24"/>
        </w:rPr>
        <w:t>JAMA Pediatrics</w:t>
      </w:r>
      <w:r w:rsidRPr="00F71B20">
        <w:rPr>
          <w:rFonts w:ascii="Times New Roman" w:hAnsi="Times New Roman" w:cs="Times New Roman"/>
          <w:noProof/>
          <w:sz w:val="24"/>
          <w:szCs w:val="24"/>
        </w:rPr>
        <w:t>, Vol. 170. https://doi.org/10.1001/jamapediatrics.2016.2385</w:t>
      </w:r>
    </w:p>
    <w:p w14:paraId="363CAF6D"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Zakerihamidi, M., Roudsari, R. L., &amp; Khoei, E. M. (2015). Vaginal delivery vs. cesarean section: A focused ethnographic study of women’s perceptions in the north of Iran. </w:t>
      </w:r>
      <w:r w:rsidRPr="00F71B20">
        <w:rPr>
          <w:rFonts w:ascii="Times New Roman" w:hAnsi="Times New Roman" w:cs="Times New Roman"/>
          <w:i/>
          <w:iCs/>
          <w:noProof/>
          <w:sz w:val="24"/>
          <w:szCs w:val="24"/>
        </w:rPr>
        <w:t>International Journal of Community Based Nursing and Midwifery</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3</w:t>
      </w:r>
      <w:r w:rsidRPr="00F71B20">
        <w:rPr>
          <w:rFonts w:ascii="Times New Roman" w:hAnsi="Times New Roman" w:cs="Times New Roman"/>
          <w:noProof/>
          <w:sz w:val="24"/>
          <w:szCs w:val="24"/>
        </w:rPr>
        <w:t>(1), 39–50.</w:t>
      </w:r>
    </w:p>
    <w:p w14:paraId="5122BCD1" w14:textId="77777777" w:rsidR="00505471" w:rsidRPr="00F71B20" w:rsidRDefault="0050547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71B20">
        <w:rPr>
          <w:rFonts w:ascii="Times New Roman" w:hAnsi="Times New Roman" w:cs="Times New Roman"/>
          <w:noProof/>
          <w:sz w:val="24"/>
          <w:szCs w:val="24"/>
        </w:rPr>
        <w:t xml:space="preserve">Zakerihamidi, M., Roudsari, R. L., Khoei, E. M., &amp; Kazemnejad, A. (2014). Decision-making for vaginal delivery in the North of Iran: A focused ethnography. </w:t>
      </w:r>
      <w:r w:rsidRPr="00F71B20">
        <w:rPr>
          <w:rFonts w:ascii="Times New Roman" w:hAnsi="Times New Roman" w:cs="Times New Roman"/>
          <w:i/>
          <w:iCs/>
          <w:noProof/>
          <w:sz w:val="24"/>
          <w:szCs w:val="24"/>
        </w:rPr>
        <w:t>Iranian Journal of Nursing and Midwifery Research</w:t>
      </w:r>
      <w:r w:rsidRPr="00F71B20">
        <w:rPr>
          <w:rFonts w:ascii="Times New Roman" w:hAnsi="Times New Roman" w:cs="Times New Roman"/>
          <w:noProof/>
          <w:sz w:val="24"/>
          <w:szCs w:val="24"/>
        </w:rPr>
        <w:t xml:space="preserve">, </w:t>
      </w:r>
      <w:r w:rsidRPr="00F71B20">
        <w:rPr>
          <w:rFonts w:ascii="Times New Roman" w:hAnsi="Times New Roman" w:cs="Times New Roman"/>
          <w:i/>
          <w:iCs/>
          <w:noProof/>
          <w:sz w:val="24"/>
          <w:szCs w:val="24"/>
        </w:rPr>
        <w:t>19</w:t>
      </w:r>
      <w:r w:rsidRPr="00F71B20">
        <w:rPr>
          <w:rFonts w:ascii="Times New Roman" w:hAnsi="Times New Roman" w:cs="Times New Roman"/>
          <w:noProof/>
          <w:sz w:val="24"/>
          <w:szCs w:val="24"/>
        </w:rPr>
        <w:t>(7 Suppl 1), S37-44. Retrieved from http://www.ncbi.nlm.nih.gov/pubmed/25949250</w:t>
      </w:r>
    </w:p>
    <w:p w14:paraId="3CB27E0F" w14:textId="77777777" w:rsidR="00505471" w:rsidRPr="00F71B20" w:rsidRDefault="00505471">
      <w:pPr>
        <w:tabs>
          <w:tab w:val="left" w:pos="543"/>
        </w:tabs>
        <w:spacing w:after="0" w:line="240" w:lineRule="auto"/>
        <w:rPr>
          <w:rFonts w:ascii="Times New Roman" w:eastAsia="Times New Roman" w:hAnsi="Times New Roman" w:cs="Times New Roman"/>
          <w:b/>
          <w:sz w:val="24"/>
          <w:szCs w:val="24"/>
        </w:rPr>
      </w:pPr>
      <w:r w:rsidRPr="00F71B20">
        <w:rPr>
          <w:rFonts w:ascii="Times New Roman" w:eastAsia="Times New Roman" w:hAnsi="Times New Roman" w:cs="Times New Roman"/>
          <w:b/>
          <w:sz w:val="24"/>
          <w:szCs w:val="24"/>
          <w:rPrChange w:id="3123" w:author="Mohammad Nayeem" w:date="2020-03-05T15:43:00Z">
            <w:rPr>
              <w:rFonts w:ascii="Times New Roman" w:eastAsia="Times New Roman" w:hAnsi="Times New Roman" w:cs="Times New Roman"/>
              <w:b/>
              <w:sz w:val="24"/>
              <w:szCs w:val="24"/>
            </w:rPr>
          </w:rPrChange>
        </w:rPr>
        <w:fldChar w:fldCharType="end"/>
      </w:r>
    </w:p>
    <w:p w14:paraId="269AE103" w14:textId="77777777" w:rsidR="00E32C12" w:rsidRPr="00F71B20" w:rsidRDefault="00E32C12">
      <w:pPr>
        <w:spacing w:after="0" w:line="240" w:lineRule="auto"/>
        <w:rPr>
          <w:rFonts w:ascii="Times New Roman" w:eastAsia="Times New Roman" w:hAnsi="Times New Roman" w:cs="Times New Roman"/>
          <w:b/>
          <w:sz w:val="24"/>
          <w:szCs w:val="24"/>
        </w:rPr>
      </w:pPr>
    </w:p>
    <w:p w14:paraId="1EB70895" w14:textId="77777777" w:rsidR="00FB6175" w:rsidRPr="00F71B20" w:rsidRDefault="00FB6175">
      <w:pPr>
        <w:spacing w:after="0" w:line="240" w:lineRule="auto"/>
        <w:rPr>
          <w:rFonts w:ascii="Times New Roman" w:eastAsia="Times New Roman" w:hAnsi="Times New Roman" w:cs="Times New Roman"/>
          <w:b/>
          <w:sz w:val="24"/>
          <w:szCs w:val="24"/>
        </w:rPr>
      </w:pPr>
    </w:p>
    <w:p w14:paraId="6ED10375" w14:textId="77777777" w:rsidR="00FB6175" w:rsidRPr="00F71B20" w:rsidRDefault="00FB6175">
      <w:pPr>
        <w:spacing w:after="0" w:line="240" w:lineRule="auto"/>
        <w:rPr>
          <w:rFonts w:ascii="Times New Roman" w:eastAsia="Times New Roman" w:hAnsi="Times New Roman" w:cs="Times New Roman"/>
          <w:b/>
          <w:sz w:val="24"/>
          <w:szCs w:val="24"/>
        </w:rPr>
      </w:pPr>
    </w:p>
    <w:p w14:paraId="637E9CB5" w14:textId="77777777" w:rsidR="00FB6175" w:rsidRPr="00F71B20" w:rsidRDefault="00FB6175">
      <w:pPr>
        <w:spacing w:after="0" w:line="240" w:lineRule="auto"/>
        <w:rPr>
          <w:rFonts w:ascii="Times New Roman" w:eastAsia="Times New Roman" w:hAnsi="Times New Roman" w:cs="Times New Roman"/>
          <w:b/>
          <w:sz w:val="24"/>
          <w:szCs w:val="24"/>
        </w:rPr>
      </w:pPr>
    </w:p>
    <w:p w14:paraId="0B4EB9AD" w14:textId="77777777" w:rsidR="00FB6175" w:rsidRPr="00F71B20" w:rsidRDefault="00FB6175">
      <w:pPr>
        <w:spacing w:after="0" w:line="240" w:lineRule="auto"/>
        <w:rPr>
          <w:rFonts w:ascii="Times New Roman" w:eastAsia="Times New Roman" w:hAnsi="Times New Roman" w:cs="Times New Roman"/>
          <w:b/>
          <w:sz w:val="24"/>
          <w:szCs w:val="24"/>
        </w:rPr>
      </w:pPr>
    </w:p>
    <w:p w14:paraId="6635E73B" w14:textId="77777777" w:rsidR="00FB6175" w:rsidRPr="00F71B20" w:rsidRDefault="00FB6175">
      <w:pPr>
        <w:spacing w:after="0" w:line="240" w:lineRule="auto"/>
        <w:rPr>
          <w:rFonts w:ascii="Times New Roman" w:eastAsia="Times New Roman" w:hAnsi="Times New Roman" w:cs="Times New Roman"/>
          <w:b/>
          <w:sz w:val="24"/>
          <w:szCs w:val="24"/>
        </w:rPr>
      </w:pPr>
    </w:p>
    <w:p w14:paraId="3CF4A3EA" w14:textId="77777777" w:rsidR="00FB6175" w:rsidRPr="00F71B20" w:rsidRDefault="00FB6175">
      <w:pPr>
        <w:spacing w:after="0" w:line="240" w:lineRule="auto"/>
        <w:rPr>
          <w:rFonts w:ascii="Times New Roman" w:eastAsia="Times New Roman" w:hAnsi="Times New Roman" w:cs="Times New Roman"/>
          <w:b/>
          <w:sz w:val="24"/>
          <w:szCs w:val="24"/>
        </w:rPr>
      </w:pPr>
    </w:p>
    <w:p w14:paraId="10412DEA" w14:textId="77777777" w:rsidR="00FB6175" w:rsidRPr="00F71B20" w:rsidRDefault="00FB6175">
      <w:pPr>
        <w:spacing w:after="0" w:line="240" w:lineRule="auto"/>
        <w:rPr>
          <w:rFonts w:ascii="Times New Roman" w:eastAsia="Times New Roman" w:hAnsi="Times New Roman" w:cs="Times New Roman"/>
          <w:b/>
          <w:sz w:val="24"/>
          <w:szCs w:val="24"/>
        </w:rPr>
      </w:pPr>
    </w:p>
    <w:p w14:paraId="2F8B1EAF" w14:textId="77777777" w:rsidR="00FB6175" w:rsidRPr="00F71B20" w:rsidRDefault="00FB6175">
      <w:pPr>
        <w:spacing w:after="0" w:line="240" w:lineRule="auto"/>
        <w:rPr>
          <w:rFonts w:ascii="Times New Roman" w:eastAsia="Times New Roman" w:hAnsi="Times New Roman" w:cs="Times New Roman"/>
          <w:b/>
          <w:sz w:val="24"/>
          <w:szCs w:val="24"/>
        </w:rPr>
      </w:pPr>
    </w:p>
    <w:p w14:paraId="0724EDA7" w14:textId="77777777" w:rsidR="008C6C27" w:rsidRPr="00F71B20" w:rsidRDefault="008C6C27">
      <w:pPr>
        <w:spacing w:line="240" w:lineRule="auto"/>
        <w:rPr>
          <w:ins w:id="3124" w:author="Chowdhury,Muhammad Abdul Baker" w:date="2020-01-22T14:48:00Z"/>
          <w:rFonts w:ascii="Times New Roman" w:eastAsia="Times New Roman" w:hAnsi="Times New Roman" w:cs="Times New Roman"/>
          <w:b/>
          <w:sz w:val="24"/>
          <w:szCs w:val="24"/>
        </w:rPr>
        <w:pPrChange w:id="3125" w:author="NaYEeM" w:date="2020-02-26T14:43:00Z">
          <w:pPr/>
        </w:pPrChange>
      </w:pPr>
      <w:ins w:id="3126" w:author="Chowdhury,Muhammad Abdul Baker" w:date="2020-01-22T14:48:00Z">
        <w:r w:rsidRPr="00F71B20">
          <w:rPr>
            <w:rFonts w:ascii="Times New Roman" w:eastAsia="Times New Roman" w:hAnsi="Times New Roman" w:cs="Times New Roman"/>
            <w:b/>
            <w:sz w:val="24"/>
            <w:szCs w:val="24"/>
          </w:rPr>
          <w:br w:type="page"/>
        </w:r>
      </w:ins>
    </w:p>
    <w:p w14:paraId="2EBDDD7C" w14:textId="77777777" w:rsidR="00595FB2" w:rsidRPr="00F71B20" w:rsidRDefault="00595FB2">
      <w:pPr>
        <w:spacing w:after="0" w:line="240" w:lineRule="auto"/>
        <w:rPr>
          <w:rFonts w:ascii="Times New Roman" w:eastAsia="Times New Roman" w:hAnsi="Times New Roman" w:cs="Times New Roman"/>
          <w:b/>
          <w:sz w:val="24"/>
          <w:szCs w:val="24"/>
        </w:rPr>
      </w:pPr>
      <w:r w:rsidRPr="00F71B20">
        <w:rPr>
          <w:rFonts w:ascii="Times New Roman" w:eastAsia="Times New Roman" w:hAnsi="Times New Roman" w:cs="Times New Roman"/>
          <w:b/>
          <w:sz w:val="24"/>
          <w:szCs w:val="24"/>
        </w:rPr>
        <w:lastRenderedPageBreak/>
        <w:t>Supporting information</w:t>
      </w:r>
    </w:p>
    <w:p w14:paraId="44E6B244" w14:textId="77777777" w:rsidR="00595FB2" w:rsidRPr="00F71B20" w:rsidRDefault="00595FB2">
      <w:pPr>
        <w:spacing w:after="0" w:line="240" w:lineRule="auto"/>
        <w:rPr>
          <w:rFonts w:ascii="Times New Roman" w:eastAsia="Times New Roman" w:hAnsi="Times New Roman" w:cs="Times New Roman"/>
          <w:b/>
          <w:sz w:val="24"/>
          <w:szCs w:val="24"/>
        </w:rPr>
      </w:pPr>
      <w:r w:rsidRPr="00F71B20">
        <w:rPr>
          <w:rFonts w:ascii="Times New Roman" w:eastAsia="Times New Roman" w:hAnsi="Times New Roman" w:cs="Times New Roman"/>
          <w:b/>
          <w:sz w:val="24"/>
          <w:szCs w:val="24"/>
        </w:rPr>
        <w:t>S1 Table: Unadjusted LR statistics for type 3 analysis</w:t>
      </w:r>
    </w:p>
    <w:tbl>
      <w:tblPr>
        <w:tblW w:w="0" w:type="auto"/>
        <w:tblInd w:w="108" w:type="dxa"/>
        <w:tblCellMar>
          <w:left w:w="10" w:type="dxa"/>
          <w:right w:w="10" w:type="dxa"/>
        </w:tblCellMar>
        <w:tblLook w:val="04A0" w:firstRow="1" w:lastRow="0" w:firstColumn="1" w:lastColumn="0" w:noHBand="0" w:noVBand="1"/>
      </w:tblPr>
      <w:tblGrid>
        <w:gridCol w:w="2223"/>
        <w:gridCol w:w="1692"/>
        <w:gridCol w:w="1952"/>
        <w:gridCol w:w="1604"/>
        <w:gridCol w:w="1771"/>
      </w:tblGrid>
      <w:tr w:rsidR="00A52446" w:rsidRPr="00F71B20" w14:paraId="796DAB58"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51BAD6" w14:textId="77777777" w:rsidR="00595FB2" w:rsidRPr="00F71B20" w:rsidRDefault="00595FB2">
            <w:pPr>
              <w:spacing w:after="0" w:line="240" w:lineRule="auto"/>
              <w:rPr>
                <w:rFonts w:ascii="Times New Roman" w:eastAsia="Calibri" w:hAnsi="Times New Roman" w:cs="Times New Roman"/>
                <w:sz w:val="24"/>
                <w:szCs w:val="24"/>
              </w:rPr>
            </w:pPr>
          </w:p>
        </w:tc>
        <w:tc>
          <w:tcPr>
            <w:tcW w:w="3690"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797F4F"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sz w:val="24"/>
                <w:szCs w:val="24"/>
              </w:rPr>
              <w:t>MICS 2012</w:t>
            </w:r>
          </w:p>
        </w:tc>
        <w:tc>
          <w:tcPr>
            <w:tcW w:w="3415"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B15ABD4"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sz w:val="24"/>
                <w:szCs w:val="24"/>
              </w:rPr>
              <w:t>BDHS 2014</w:t>
            </w:r>
          </w:p>
        </w:tc>
      </w:tr>
      <w:tr w:rsidR="00A52446" w:rsidRPr="00F71B20" w14:paraId="217B5B0F"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534C2C"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Source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9E21E8"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Chi-Square</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8786BE" w14:textId="77777777" w:rsidR="00595FB2" w:rsidRPr="00F71B20" w:rsidRDefault="00656A74">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P-value</w:t>
            </w:r>
          </w:p>
        </w:tc>
        <w:tc>
          <w:tcPr>
            <w:tcW w:w="16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448E91D"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Chi-Square</w:t>
            </w:r>
          </w:p>
        </w:tc>
        <w:tc>
          <w:tcPr>
            <w:tcW w:w="17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23B8F5" w14:textId="77777777" w:rsidR="00595FB2" w:rsidRPr="00F71B20" w:rsidRDefault="0094552D">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P-value</w:t>
            </w:r>
          </w:p>
        </w:tc>
      </w:tr>
      <w:tr w:rsidR="00A52446" w:rsidRPr="00F71B20" w14:paraId="575DA8EB"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610FF1"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Type of Delivery</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AD3A95" w14:textId="77777777" w:rsidR="00595FB2" w:rsidRPr="00F71B20" w:rsidRDefault="005C2CBF">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9.97</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AD6283" w14:textId="77777777" w:rsidR="00595FB2" w:rsidRPr="00F71B20" w:rsidRDefault="005C2CBF">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0.002</w:t>
            </w:r>
          </w:p>
        </w:tc>
        <w:tc>
          <w:tcPr>
            <w:tcW w:w="16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A90326" w14:textId="77777777" w:rsidR="00595FB2" w:rsidRPr="00F71B20" w:rsidRDefault="00BA4B01">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1.</w:t>
            </w:r>
            <w:r w:rsidR="00F06F56" w:rsidRPr="00F71B20">
              <w:rPr>
                <w:rFonts w:ascii="Times New Roman" w:hAnsi="Times New Roman" w:cs="Times New Roman"/>
                <w:sz w:val="24"/>
                <w:szCs w:val="24"/>
              </w:rPr>
              <w:t>88</w:t>
            </w:r>
          </w:p>
        </w:tc>
        <w:tc>
          <w:tcPr>
            <w:tcW w:w="17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EA8E31" w14:textId="77777777" w:rsidR="00595FB2" w:rsidRPr="00F71B20" w:rsidRDefault="00BA4B01">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0.1</w:t>
            </w:r>
            <w:r w:rsidR="00F06F56" w:rsidRPr="00F71B20">
              <w:rPr>
                <w:rFonts w:ascii="Times New Roman" w:hAnsi="Times New Roman" w:cs="Times New Roman"/>
                <w:sz w:val="24"/>
                <w:szCs w:val="24"/>
              </w:rPr>
              <w:t>70</w:t>
            </w:r>
          </w:p>
        </w:tc>
      </w:tr>
    </w:tbl>
    <w:p w14:paraId="3F262546" w14:textId="77777777" w:rsidR="00595FB2" w:rsidRPr="00F71B20" w:rsidRDefault="00595FB2">
      <w:pPr>
        <w:spacing w:after="0" w:line="240" w:lineRule="auto"/>
        <w:rPr>
          <w:rFonts w:ascii="Times New Roman" w:eastAsia="Times New Roman" w:hAnsi="Times New Roman" w:cs="Times New Roman"/>
          <w:sz w:val="24"/>
          <w:szCs w:val="24"/>
        </w:rPr>
      </w:pPr>
    </w:p>
    <w:p w14:paraId="3570C978" w14:textId="77777777" w:rsidR="00595FB2" w:rsidRPr="00F71B20" w:rsidRDefault="00595FB2">
      <w:pPr>
        <w:spacing w:after="0" w:line="240" w:lineRule="auto"/>
        <w:rPr>
          <w:rFonts w:ascii="Times New Roman" w:eastAsia="Times New Roman" w:hAnsi="Times New Roman" w:cs="Times New Roman"/>
          <w:b/>
          <w:sz w:val="24"/>
          <w:szCs w:val="24"/>
        </w:rPr>
      </w:pPr>
    </w:p>
    <w:p w14:paraId="42EDCEAB" w14:textId="77777777" w:rsidR="00595FB2" w:rsidRPr="00F71B20" w:rsidRDefault="00595FB2">
      <w:pPr>
        <w:spacing w:after="0" w:line="240" w:lineRule="auto"/>
        <w:rPr>
          <w:rFonts w:ascii="Times New Roman" w:eastAsia="Times New Roman" w:hAnsi="Times New Roman" w:cs="Times New Roman"/>
          <w:b/>
          <w:sz w:val="24"/>
          <w:szCs w:val="24"/>
        </w:rPr>
      </w:pPr>
      <w:r w:rsidRPr="00F71B20">
        <w:rPr>
          <w:rFonts w:ascii="Times New Roman" w:eastAsia="Times New Roman" w:hAnsi="Times New Roman" w:cs="Times New Roman"/>
          <w:b/>
          <w:sz w:val="24"/>
          <w:szCs w:val="24"/>
        </w:rPr>
        <w:t>S2 Table: Adjusted LR Statistics for Type 3 Analysis</w:t>
      </w:r>
    </w:p>
    <w:tbl>
      <w:tblPr>
        <w:tblW w:w="0" w:type="auto"/>
        <w:tblInd w:w="108" w:type="dxa"/>
        <w:tblCellMar>
          <w:left w:w="10" w:type="dxa"/>
          <w:right w:w="10" w:type="dxa"/>
        </w:tblCellMar>
        <w:tblLook w:val="04A0" w:firstRow="1" w:lastRow="0" w:firstColumn="1" w:lastColumn="0" w:noHBand="0" w:noVBand="1"/>
      </w:tblPr>
      <w:tblGrid>
        <w:gridCol w:w="2227"/>
        <w:gridCol w:w="1691"/>
        <w:gridCol w:w="1950"/>
        <w:gridCol w:w="1641"/>
        <w:gridCol w:w="1733"/>
      </w:tblGrid>
      <w:tr w:rsidR="00A52446" w:rsidRPr="00F71B20" w14:paraId="54223776"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1E5A4D" w14:textId="77777777" w:rsidR="00595FB2" w:rsidRPr="00F71B20" w:rsidRDefault="00595FB2">
            <w:pPr>
              <w:spacing w:after="0" w:line="240" w:lineRule="auto"/>
              <w:rPr>
                <w:rFonts w:ascii="Times New Roman" w:eastAsia="Calibri" w:hAnsi="Times New Roman" w:cs="Times New Roman"/>
                <w:sz w:val="24"/>
                <w:szCs w:val="24"/>
              </w:rPr>
            </w:pPr>
          </w:p>
        </w:tc>
        <w:tc>
          <w:tcPr>
            <w:tcW w:w="3690"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7B1030"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sz w:val="24"/>
                <w:szCs w:val="24"/>
              </w:rPr>
              <w:t>MICS 2012</w:t>
            </w:r>
          </w:p>
        </w:tc>
        <w:tc>
          <w:tcPr>
            <w:tcW w:w="3415"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F2907EF"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sz w:val="24"/>
                <w:szCs w:val="24"/>
              </w:rPr>
              <w:t>BDHS 2014</w:t>
            </w:r>
          </w:p>
        </w:tc>
      </w:tr>
      <w:tr w:rsidR="00A52446" w:rsidRPr="00F71B20" w14:paraId="1208698F"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B68954"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sz w:val="24"/>
                <w:szCs w:val="24"/>
              </w:rPr>
              <w:t>Covariates</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BF1EBA"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Chi-Square</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0A9CCA"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P-value</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2DB558"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Chi-Square</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92C124"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P-value</w:t>
            </w:r>
          </w:p>
        </w:tc>
      </w:tr>
      <w:tr w:rsidR="00A52446" w:rsidRPr="00F71B20" w14:paraId="3F2A8E4E"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C64081"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Type of Delivery</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A57F7D" w14:textId="77777777" w:rsidR="00595FB2" w:rsidRPr="00F71B20" w:rsidRDefault="00425FA2">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1.29</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718A418" w14:textId="77777777" w:rsidR="00595FB2" w:rsidRPr="00F71B20" w:rsidRDefault="00425FA2">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0.257</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75C03B5" w14:textId="77777777" w:rsidR="00595FB2" w:rsidRPr="00F71B20" w:rsidRDefault="004278D4">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8.24</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0073289" w14:textId="77777777" w:rsidR="00595FB2" w:rsidRPr="00F71B20" w:rsidRDefault="004278D4">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0.004</w:t>
            </w:r>
          </w:p>
        </w:tc>
      </w:tr>
      <w:tr w:rsidR="00A52446" w:rsidRPr="00F71B20" w14:paraId="0F60700B"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A22CB0"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Mother Age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993A6D" w14:textId="77777777" w:rsidR="00595FB2" w:rsidRPr="00F71B20" w:rsidRDefault="007F1C87">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5.56</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631CF3" w14:textId="77777777" w:rsidR="00595FB2" w:rsidRPr="00F71B20" w:rsidRDefault="007F1C87">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0.062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05A5658"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2.06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4AF2D0F"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0.357</w:t>
            </w:r>
          </w:p>
        </w:tc>
      </w:tr>
      <w:tr w:rsidR="00A52446" w:rsidRPr="00F71B20" w14:paraId="338EC946"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B71670"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Religion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E48241" w14:textId="77777777" w:rsidR="00595FB2" w:rsidRPr="00F71B20" w:rsidRDefault="00425FA2">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0.06</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65E0F7" w14:textId="77777777" w:rsidR="00595FB2" w:rsidRPr="00F71B20" w:rsidRDefault="00425FA2">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0.813</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13743D0C"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0.62</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D56BC9D"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0.429</w:t>
            </w:r>
          </w:p>
        </w:tc>
      </w:tr>
      <w:tr w:rsidR="00A52446" w:rsidRPr="00F71B20" w14:paraId="3A1CEA7A"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7CC4E30"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Division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3E02D0D" w14:textId="77777777" w:rsidR="00595FB2" w:rsidRPr="00F71B20" w:rsidRDefault="007F1C87">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113.01</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2D2C9C" w14:textId="77777777" w:rsidR="00595FB2" w:rsidRPr="00F71B20" w:rsidRDefault="007F1C87">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0.000</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2150AD5"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9.48</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C4D3CA8"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0.148</w:t>
            </w:r>
          </w:p>
        </w:tc>
      </w:tr>
      <w:tr w:rsidR="00A52446" w:rsidRPr="00F71B20" w14:paraId="51D89C3D"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5C1507"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Mother's education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9F64B1" w14:textId="77777777" w:rsidR="00595FB2" w:rsidRPr="00F71B20" w:rsidRDefault="00425FA2">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12.87</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E6A826" w14:textId="77777777" w:rsidR="00595FB2" w:rsidRPr="00F71B20" w:rsidRDefault="00425FA2">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0.012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DCDC671"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3.76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A42DB01"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0.288</w:t>
            </w:r>
          </w:p>
        </w:tc>
      </w:tr>
      <w:tr w:rsidR="00A52446" w:rsidRPr="00F71B20" w14:paraId="1FBE2F7B"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EEB90E"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Wealth Index</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A3E59AD" w14:textId="77777777" w:rsidR="00595FB2" w:rsidRPr="00F71B20" w:rsidRDefault="007F1C87">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15.52</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5032AF9" w14:textId="77777777" w:rsidR="00595FB2" w:rsidRPr="00F71B20" w:rsidRDefault="007F1C87">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0.004</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5946639"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5.71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9229BC1"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0.222</w:t>
            </w:r>
          </w:p>
        </w:tc>
      </w:tr>
      <w:tr w:rsidR="00A52446" w:rsidRPr="00F71B20" w14:paraId="186BDE89" w14:textId="77777777" w:rsidTr="005A3479">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303888"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Body Mass Index</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F591BE" w14:textId="77777777" w:rsidR="00595FB2" w:rsidRPr="00F71B20" w:rsidRDefault="007F1C87">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4.75</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E52C25" w14:textId="77777777" w:rsidR="00595FB2" w:rsidRPr="00F71B20" w:rsidRDefault="007F1C87">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0.093</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7DB66AD"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6.41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6FECF85"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0.041</w:t>
            </w:r>
          </w:p>
        </w:tc>
      </w:tr>
      <w:tr w:rsidR="00A52446" w:rsidRPr="00F71B20" w14:paraId="008CA45B" w14:textId="77777777" w:rsidTr="00EB590F">
        <w:trPr>
          <w:trHeight w:val="64"/>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44F09A"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Area</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CF450C" w14:textId="77777777" w:rsidR="00595FB2" w:rsidRPr="00F71B20" w:rsidRDefault="007F1C87">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0.52</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298B600" w14:textId="77777777" w:rsidR="00595FB2" w:rsidRPr="00F71B20" w:rsidRDefault="007F1C87">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0.472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78AF344"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8A36CAB"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0.969</w:t>
            </w:r>
          </w:p>
        </w:tc>
      </w:tr>
      <w:tr w:rsidR="00A52446" w:rsidRPr="00F71B20" w14:paraId="01D5FEF0"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E89EE6F"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Breastfeed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C8CD4B7" w14:textId="77777777" w:rsidR="00595FB2" w:rsidRPr="00F71B20" w:rsidRDefault="00425FA2">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0.23</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C96542" w14:textId="77777777" w:rsidR="00595FB2" w:rsidRPr="00F71B20" w:rsidRDefault="00425FA2">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0.632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63E5F14"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2.63</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1D274C3"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0.105</w:t>
            </w:r>
          </w:p>
        </w:tc>
      </w:tr>
      <w:tr w:rsidR="00A52446" w:rsidRPr="00F71B20" w14:paraId="515EAFAF"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A1E31B"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Sex (child)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29249D7" w14:textId="77777777" w:rsidR="00595FB2" w:rsidRPr="00F71B20" w:rsidRDefault="00425FA2">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0.05</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277073" w14:textId="77777777" w:rsidR="00595FB2" w:rsidRPr="00F71B20" w:rsidRDefault="00425FA2">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0.822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111CE02"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4.26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3190195"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0.039</w:t>
            </w:r>
          </w:p>
        </w:tc>
      </w:tr>
      <w:tr w:rsidR="00A52446" w:rsidRPr="00F71B20" w14:paraId="5787E626" w14:textId="77777777" w:rsidTr="005A3479">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869E66"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Child age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777005" w14:textId="77777777" w:rsidR="00595FB2" w:rsidRPr="00F71B20" w:rsidRDefault="00425FA2">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0.00</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1135CD" w14:textId="77777777" w:rsidR="00595FB2" w:rsidRPr="00F71B20" w:rsidRDefault="00425FA2">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0.951</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349C5F9"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9.71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03CCCC2"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0.008</w:t>
            </w:r>
          </w:p>
        </w:tc>
      </w:tr>
      <w:tr w:rsidR="00A52446" w:rsidRPr="00F71B20" w14:paraId="5FFC61B9"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3951813" w14:textId="77777777" w:rsidR="00595FB2" w:rsidRPr="00F71B20" w:rsidRDefault="00595FB2">
            <w:pPr>
              <w:spacing w:after="0" w:line="240" w:lineRule="auto"/>
              <w:rPr>
                <w:rFonts w:ascii="Times New Roman" w:hAnsi="Times New Roman" w:cs="Times New Roman"/>
                <w:sz w:val="24"/>
                <w:szCs w:val="24"/>
              </w:rPr>
            </w:pPr>
            <w:r w:rsidRPr="00F71B20">
              <w:rPr>
                <w:rFonts w:ascii="Times New Roman" w:eastAsia="Times New Roman" w:hAnsi="Times New Roman" w:cs="Times New Roman"/>
                <w:b/>
                <w:sz w:val="24"/>
                <w:szCs w:val="24"/>
              </w:rPr>
              <w:t>Size at birth</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9C94354" w14:textId="77777777" w:rsidR="00595FB2" w:rsidRPr="00F71B20" w:rsidRDefault="007F1C87">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11.50</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928D0B9" w14:textId="77777777" w:rsidR="00595FB2" w:rsidRPr="00F71B20" w:rsidRDefault="007F1C87">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0.022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DDC0F90"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7.63</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E4DF6A9" w14:textId="77777777" w:rsidR="00595FB2" w:rsidRPr="00F71B20" w:rsidRDefault="00425BC8">
            <w:pPr>
              <w:spacing w:after="0" w:line="240" w:lineRule="auto"/>
              <w:rPr>
                <w:rFonts w:ascii="Times New Roman" w:hAnsi="Times New Roman" w:cs="Times New Roman"/>
                <w:sz w:val="24"/>
                <w:szCs w:val="24"/>
              </w:rPr>
            </w:pPr>
            <w:r w:rsidRPr="00F71B20">
              <w:rPr>
                <w:rFonts w:ascii="Times New Roman" w:hAnsi="Times New Roman" w:cs="Times New Roman"/>
                <w:sz w:val="24"/>
                <w:szCs w:val="24"/>
              </w:rPr>
              <w:t>0.106</w:t>
            </w:r>
          </w:p>
        </w:tc>
      </w:tr>
    </w:tbl>
    <w:p w14:paraId="703DD61D" w14:textId="77777777" w:rsidR="00595FB2" w:rsidRPr="00F71B20" w:rsidRDefault="00595FB2">
      <w:pPr>
        <w:spacing w:after="0" w:line="240" w:lineRule="auto"/>
        <w:rPr>
          <w:rFonts w:ascii="Times New Roman" w:eastAsia="Times New Roman" w:hAnsi="Times New Roman" w:cs="Times New Roman"/>
          <w:b/>
          <w:sz w:val="24"/>
          <w:szCs w:val="24"/>
        </w:rPr>
      </w:pPr>
    </w:p>
    <w:sectPr w:rsidR="00595FB2" w:rsidRPr="00F71B20">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Chowdhury,Muhammad Abdul Baker" w:date="2020-01-22T14:39:00Z" w:initials="CAB">
    <w:p w14:paraId="10E818D2" w14:textId="0CD7D172" w:rsidR="0090384D" w:rsidRDefault="0090384D">
      <w:pPr>
        <w:pStyle w:val="CommentText"/>
      </w:pPr>
      <w:r>
        <w:rPr>
          <w:rStyle w:val="CommentReference"/>
        </w:rPr>
        <w:annotationRef/>
      </w:r>
      <w:r>
        <w:t xml:space="preserve">Investigate? A better phrase </w:t>
      </w:r>
    </w:p>
  </w:comment>
  <w:comment w:id="25" w:author="Nasar Ahmed" w:date="2020-01-11T08:53:00Z" w:initials="NA">
    <w:p w14:paraId="34B05B5E" w14:textId="77777777" w:rsidR="0090384D" w:rsidRDefault="0090384D">
      <w:pPr>
        <w:pStyle w:val="CommentText"/>
      </w:pPr>
      <w:r>
        <w:rPr>
          <w:rStyle w:val="CommentReference"/>
        </w:rPr>
        <w:annotationRef/>
      </w:r>
      <w:r>
        <w:t>Is better to say geographical location?</w:t>
      </w:r>
    </w:p>
  </w:comment>
  <w:comment w:id="29" w:author="Chowdhury,Muhammad Abdul Baker" w:date="2020-01-22T14:45:00Z" w:initials="CAB">
    <w:p w14:paraId="330CFA8B" w14:textId="77777777" w:rsidR="0090384D" w:rsidRDefault="0090384D">
      <w:pPr>
        <w:pStyle w:val="CommentText"/>
      </w:pPr>
      <w:r>
        <w:rPr>
          <w:rStyle w:val="CommentReference"/>
        </w:rPr>
        <w:annotationRef/>
      </w:r>
      <w:r>
        <w:t xml:space="preserve">This sentence does not tell anything specific </w:t>
      </w:r>
    </w:p>
  </w:comment>
  <w:comment w:id="39" w:author="Nasar Ahmed" w:date="2020-01-11T08:52:00Z" w:initials="NA">
    <w:p w14:paraId="69EE03A6" w14:textId="77777777" w:rsidR="0090384D" w:rsidRDefault="0090384D">
      <w:pPr>
        <w:pStyle w:val="CommentText"/>
      </w:pPr>
      <w:r>
        <w:rPr>
          <w:rStyle w:val="CommentReference"/>
        </w:rPr>
        <w:annotationRef/>
      </w:r>
      <w:r>
        <w:t>Is it 29.3?</w:t>
      </w:r>
    </w:p>
  </w:comment>
  <w:comment w:id="122" w:author="Nasar Ahmed" w:date="2020-01-11T09:08:00Z" w:initials="NA">
    <w:p w14:paraId="698C2FAB" w14:textId="77777777" w:rsidR="0090384D" w:rsidRDefault="0090384D">
      <w:pPr>
        <w:pStyle w:val="CommentText"/>
      </w:pPr>
      <w:r>
        <w:rPr>
          <w:rStyle w:val="CommentReference"/>
        </w:rPr>
        <w:annotationRef/>
      </w:r>
      <w:r>
        <w:rPr>
          <w:rStyle w:val="CommentReference"/>
        </w:rPr>
        <w:t xml:space="preserve">Is it lack of or just </w:t>
      </w:r>
      <w:proofErr w:type="gramStart"/>
      <w:r>
        <w:rPr>
          <w:rStyle w:val="CommentReference"/>
        </w:rPr>
        <w:t>concern</w:t>
      </w:r>
      <w:proofErr w:type="gramEnd"/>
    </w:p>
  </w:comment>
  <w:comment w:id="191" w:author="Nasar Ahmed" w:date="2020-01-11T09:20:00Z" w:initials="NA">
    <w:p w14:paraId="1D86C693" w14:textId="77777777" w:rsidR="0090384D" w:rsidRDefault="0090384D">
      <w:pPr>
        <w:pStyle w:val="CommentText"/>
      </w:pPr>
      <w:r>
        <w:rPr>
          <w:rStyle w:val="CommentReference"/>
        </w:rPr>
        <w:annotationRef/>
      </w:r>
      <w:r>
        <w:t xml:space="preserve">Spell out the abbreviation first time, the use it </w:t>
      </w:r>
    </w:p>
  </w:comment>
  <w:comment w:id="204" w:author="Chowdhury,Muhammad Abdul Baker" w:date="2020-01-22T14:50:00Z" w:initials="CAB">
    <w:p w14:paraId="13F48090" w14:textId="77777777" w:rsidR="0090384D" w:rsidRDefault="0090384D">
      <w:pPr>
        <w:pStyle w:val="CommentText"/>
      </w:pPr>
      <w:r>
        <w:t>D</w:t>
      </w:r>
      <w:r>
        <w:rPr>
          <w:rStyle w:val="CommentReference"/>
        </w:rPr>
        <w:annotationRef/>
      </w:r>
      <w:r>
        <w:t xml:space="preserve">id you mean fast breathing? </w:t>
      </w:r>
    </w:p>
  </w:comment>
  <w:comment w:id="246" w:author="Chowdhury,Muhammad Abdul Baker" w:date="2020-01-22T14:56:00Z" w:initials="CAB">
    <w:p w14:paraId="3D289F85" w14:textId="1896F7BD" w:rsidR="0090384D" w:rsidRDefault="0090384D">
      <w:pPr>
        <w:pStyle w:val="CommentText"/>
      </w:pPr>
      <w:r>
        <w:rPr>
          <w:rStyle w:val="CommentReference"/>
        </w:rPr>
        <w:annotationRef/>
      </w:r>
      <w:r>
        <w:t xml:space="preserve">Looks like the two data sources are described in two different </w:t>
      </w:r>
      <w:proofErr w:type="gramStart"/>
      <w:r>
        <w:t>paragraph</w:t>
      </w:r>
      <w:proofErr w:type="gramEnd"/>
      <w:r>
        <w:t xml:space="preserve">. We can add a subheading for them&gt; However, I think we can briefly describe data sources in the same paragraph.  </w:t>
      </w:r>
    </w:p>
  </w:comment>
  <w:comment w:id="297" w:author="Chowdhury,Muhammad Abdul Baker" w:date="2020-01-22T14:53:00Z" w:initials="CAB">
    <w:p w14:paraId="61AAF458" w14:textId="1F7101B5" w:rsidR="0090384D" w:rsidRDefault="0090384D">
      <w:pPr>
        <w:pStyle w:val="CommentText"/>
      </w:pPr>
      <w:r>
        <w:rPr>
          <w:rStyle w:val="CommentReference"/>
        </w:rPr>
        <w:annotationRef/>
      </w:r>
      <w:r>
        <w:t xml:space="preserve">This came in the middle of BDHS data description. </w:t>
      </w:r>
    </w:p>
  </w:comment>
  <w:comment w:id="312" w:author="Chowdhury,Muhammad Abdul Baker" w:date="2020-01-22T14:55:00Z" w:initials="CAB">
    <w:p w14:paraId="7945CF5F" w14:textId="451358DF" w:rsidR="0090384D" w:rsidRDefault="0090384D">
      <w:pPr>
        <w:pStyle w:val="CommentText"/>
      </w:pPr>
      <w:r>
        <w:rPr>
          <w:rStyle w:val="CommentReference"/>
        </w:rPr>
        <w:annotationRef/>
      </w:r>
      <w:r>
        <w:t xml:space="preserve">I am not sure what is the purpose of mentioning this </w:t>
      </w:r>
    </w:p>
  </w:comment>
  <w:comment w:id="337" w:author="Chowdhury,Muhammad Abdul Baker" w:date="2020-01-22T14:58:00Z" w:initials="CAB">
    <w:p w14:paraId="70382976" w14:textId="77777777" w:rsidR="0090384D" w:rsidRDefault="0090384D" w:rsidP="00834B1F">
      <w:pPr>
        <w:pStyle w:val="CommentText"/>
      </w:pPr>
      <w:r>
        <w:rPr>
          <w:rStyle w:val="CommentReference"/>
        </w:rPr>
        <w:annotationRef/>
      </w:r>
      <w:r>
        <w:t xml:space="preserve">Are these mother- child pair? </w:t>
      </w:r>
    </w:p>
  </w:comment>
  <w:comment w:id="347" w:author="Chowdhury,Muhammad Abdul Baker" w:date="2020-01-22T14:59:00Z" w:initials="CAB">
    <w:p w14:paraId="359B88FB" w14:textId="77777777" w:rsidR="0090384D" w:rsidRDefault="0090384D" w:rsidP="00834B1F">
      <w:pPr>
        <w:pStyle w:val="CommentText"/>
      </w:pPr>
      <w:r>
        <w:rPr>
          <w:rStyle w:val="CommentReference"/>
        </w:rPr>
        <w:annotationRef/>
      </w:r>
      <w:r>
        <w:t xml:space="preserve">Figure 2 is missing </w:t>
      </w:r>
    </w:p>
  </w:comment>
  <w:comment w:id="402" w:author="Chowdhury,Muhammad Abdul Baker" w:date="2020-01-22T14:58:00Z" w:initials="CAB">
    <w:p w14:paraId="55890833" w14:textId="3032464C" w:rsidR="0090384D" w:rsidRDefault="0090384D">
      <w:pPr>
        <w:pStyle w:val="CommentText"/>
      </w:pPr>
      <w:r>
        <w:rPr>
          <w:rStyle w:val="CommentReference"/>
        </w:rPr>
        <w:annotationRef/>
      </w:r>
      <w:r>
        <w:t xml:space="preserve">Are these mother- child pair? </w:t>
      </w:r>
    </w:p>
  </w:comment>
  <w:comment w:id="421" w:author="Chowdhury,Muhammad Abdul Baker" w:date="2020-01-22T14:59:00Z" w:initials="CAB">
    <w:p w14:paraId="69A4F988" w14:textId="41226F6A" w:rsidR="0090384D" w:rsidRDefault="0090384D">
      <w:pPr>
        <w:pStyle w:val="CommentText"/>
      </w:pPr>
      <w:r>
        <w:rPr>
          <w:rStyle w:val="CommentReference"/>
        </w:rPr>
        <w:annotationRef/>
      </w:r>
      <w:r>
        <w:t xml:space="preserve">Figure 2 is missing </w:t>
      </w:r>
    </w:p>
  </w:comment>
  <w:comment w:id="429" w:author="Chowdhury,Muhammad Abdul Baker" w:date="2020-01-22T14:59:00Z" w:initials="CAB">
    <w:p w14:paraId="67C518A8" w14:textId="254F62B4" w:rsidR="0090384D" w:rsidRDefault="0090384D">
      <w:pPr>
        <w:pStyle w:val="CommentText"/>
      </w:pPr>
      <w:r>
        <w:rPr>
          <w:rStyle w:val="CommentReference"/>
        </w:rPr>
        <w:annotationRef/>
      </w:r>
      <w:r>
        <w:t xml:space="preserve">This is not compatible with the methods paragraph </w:t>
      </w:r>
    </w:p>
  </w:comment>
  <w:comment w:id="466" w:author="Chowdhury,Muhammad Abdul Baker" w:date="2020-01-22T15:06:00Z" w:initials="CAB">
    <w:p w14:paraId="65EAA742" w14:textId="677A4729" w:rsidR="0090384D" w:rsidRDefault="0090384D">
      <w:pPr>
        <w:pStyle w:val="CommentText"/>
      </w:pPr>
      <w:r>
        <w:rPr>
          <w:rStyle w:val="CommentReference"/>
        </w:rPr>
        <w:annotationRef/>
      </w:r>
      <w:r>
        <w:t xml:space="preserve">I think both the dataset had these variables in common? </w:t>
      </w:r>
    </w:p>
  </w:comment>
  <w:comment w:id="506" w:author="Chowdhury,Muhammad Abdul Baker" w:date="2020-01-22T15:04:00Z" w:initials="CAB">
    <w:p w14:paraId="285D6905" w14:textId="6F5F330F" w:rsidR="0090384D" w:rsidRDefault="0090384D">
      <w:pPr>
        <w:pStyle w:val="CommentText"/>
      </w:pPr>
      <w:r>
        <w:rPr>
          <w:rStyle w:val="CommentReference"/>
        </w:rPr>
        <w:annotationRef/>
      </w:r>
      <w:r>
        <w:t xml:space="preserve">I believe these conditions were observed during or past two weeks of the survey. When these conditions were measured that needs to be clearly mentioned. </w:t>
      </w:r>
    </w:p>
  </w:comment>
  <w:comment w:id="511" w:author="Nasar Ahmed" w:date="2020-01-11T11:29:00Z" w:initials="NA">
    <w:p w14:paraId="45BA1FE0" w14:textId="77777777" w:rsidR="0090384D" w:rsidRDefault="0090384D">
      <w:pPr>
        <w:pStyle w:val="CommentText"/>
      </w:pPr>
      <w:r>
        <w:rPr>
          <w:rStyle w:val="CommentReference"/>
        </w:rPr>
        <w:annotationRef/>
      </w:r>
      <w:r>
        <w:t>What when they at median, they belong to 0 or 1?</w:t>
      </w:r>
    </w:p>
  </w:comment>
  <w:comment w:id="533" w:author="Chowdhury,Muhammad Abdul Baker" w:date="2020-01-22T15:08:00Z" w:initials="CAB">
    <w:p w14:paraId="596210F5" w14:textId="7F323347" w:rsidR="0090384D" w:rsidRDefault="0090384D">
      <w:pPr>
        <w:pStyle w:val="CommentText"/>
      </w:pPr>
      <w:r>
        <w:rPr>
          <w:rStyle w:val="CommentReference"/>
        </w:rPr>
        <w:annotationRef/>
      </w:r>
      <w:r>
        <w:t xml:space="preserve">Do you mean non-cesarean cases were selected using PS method? </w:t>
      </w:r>
    </w:p>
  </w:comment>
  <w:comment w:id="648" w:author="Chowdhury,Muhammad Abdul Baker" w:date="2020-01-22T15:17:00Z" w:initials="CAB">
    <w:p w14:paraId="450530DF" w14:textId="551F9A37" w:rsidR="0090384D" w:rsidRDefault="0090384D">
      <w:pPr>
        <w:pStyle w:val="CommentText"/>
      </w:pPr>
      <w:r>
        <w:rPr>
          <w:rStyle w:val="CommentReference"/>
        </w:rPr>
        <w:annotationRef/>
      </w:r>
      <w:r>
        <w:t xml:space="preserve">These sentences are long. We need to shorten them. </w:t>
      </w:r>
    </w:p>
  </w:comment>
  <w:comment w:id="711" w:author="Chowdhury,Muhammad Abdul Baker" w:date="2020-01-22T15:32:00Z" w:initials="CAB">
    <w:p w14:paraId="1F41E505" w14:textId="7649F5D5" w:rsidR="0090384D" w:rsidRDefault="0090384D">
      <w:pPr>
        <w:pStyle w:val="CommentText"/>
      </w:pPr>
      <w:r>
        <w:rPr>
          <w:rStyle w:val="CommentReference"/>
        </w:rPr>
        <w:annotationRef/>
      </w:r>
      <w:r>
        <w:rPr>
          <w:rStyle w:val="CommentReference"/>
        </w:rPr>
        <w:t xml:space="preserve">Did we mention this hypothesis before? </w:t>
      </w:r>
    </w:p>
  </w:comment>
  <w:comment w:id="797" w:author="Chowdhury,Muhammad Abdul Baker" w:date="2020-01-22T15:19:00Z" w:initials="CAB">
    <w:p w14:paraId="1D653604" w14:textId="24EF797D" w:rsidR="0090384D" w:rsidRDefault="0090384D">
      <w:pPr>
        <w:pStyle w:val="CommentText"/>
      </w:pPr>
      <w:r>
        <w:rPr>
          <w:rStyle w:val="CommentReference"/>
        </w:rPr>
        <w:annotationRef/>
      </w:r>
      <w:r>
        <w:t>Add a row for continues age with SD</w:t>
      </w:r>
    </w:p>
  </w:comment>
  <w:comment w:id="1009" w:author="Chowdhury,Muhammad Abdul Baker" w:date="2020-01-22T15:15:00Z" w:initials="CAB">
    <w:p w14:paraId="64B7C051" w14:textId="7E40A712" w:rsidR="0090384D" w:rsidRDefault="0090384D">
      <w:pPr>
        <w:pStyle w:val="CommentText"/>
      </w:pPr>
      <w:r>
        <w:rPr>
          <w:rStyle w:val="CommentReference"/>
        </w:rPr>
        <w:annotationRef/>
      </w:r>
      <w:r>
        <w:t xml:space="preserve">Replace all </w:t>
      </w:r>
      <w:r w:rsidRPr="00A52446">
        <w:rPr>
          <w:rFonts w:ascii="Times New Roman" w:hAnsi="Times New Roman" w:cs="Times New Roman"/>
        </w:rPr>
        <w:t>0.000</w:t>
      </w:r>
      <w:r>
        <w:rPr>
          <w:rFonts w:ascii="Times New Roman" w:hAnsi="Times New Roman" w:cs="Times New Roman"/>
        </w:rPr>
        <w:t xml:space="preserve"> p-values with &lt;0.001</w:t>
      </w:r>
    </w:p>
  </w:comment>
  <w:comment w:id="2159" w:author="Nasar Ahmed" w:date="2020-01-24T11:41:00Z" w:initials="NA">
    <w:p w14:paraId="3E154992" w14:textId="77777777" w:rsidR="0090384D" w:rsidRDefault="0090384D">
      <w:pPr>
        <w:pStyle w:val="CommentText"/>
      </w:pPr>
      <w:r>
        <w:rPr>
          <w:rStyle w:val="CommentReference"/>
        </w:rPr>
        <w:annotationRef/>
      </w:r>
      <w:r>
        <w:t>List variables</w:t>
      </w:r>
    </w:p>
  </w:comment>
  <w:comment w:id="2270" w:author="Nasar Ahmed" w:date="2020-01-24T11:52:00Z" w:initials="NA">
    <w:p w14:paraId="3FC4DE93" w14:textId="77777777" w:rsidR="0090384D" w:rsidRDefault="0090384D">
      <w:pPr>
        <w:pStyle w:val="CommentText"/>
      </w:pPr>
      <w:r>
        <w:rPr>
          <w:rStyle w:val="CommentReference"/>
        </w:rPr>
        <w:annotationRef/>
      </w:r>
      <w:r>
        <w:t>Name the variables</w:t>
      </w:r>
    </w:p>
  </w:comment>
  <w:comment w:id="2284" w:author="Chowdhury,Muhammad Abdul Baker" w:date="2020-01-23T10:51:00Z" w:initials="CAB">
    <w:p w14:paraId="4B463D01" w14:textId="4C8CCE02" w:rsidR="0090384D" w:rsidRDefault="0090384D">
      <w:pPr>
        <w:pStyle w:val="CommentText"/>
      </w:pPr>
      <w:r>
        <w:rPr>
          <w:rStyle w:val="CommentReference"/>
        </w:rPr>
        <w:annotationRef/>
      </w:r>
      <w:r>
        <w:t xml:space="preserve">Please describe the model selection criteria in the method section. It seems you have son-significant variables in model. </w:t>
      </w:r>
    </w:p>
  </w:comment>
  <w:comment w:id="2989" w:author="Nasar Ahmed" w:date="2020-01-24T12:33:00Z" w:initials="NA">
    <w:p w14:paraId="416EC297" w14:textId="6119ED0D" w:rsidR="0090384D" w:rsidRDefault="0090384D">
      <w:pPr>
        <w:pStyle w:val="CommentText"/>
      </w:pPr>
      <w:r>
        <w:rPr>
          <w:rStyle w:val="CommentReference"/>
        </w:rPr>
        <w:annotationRef/>
      </w:r>
      <w:r>
        <w:t>There are much different findings in terms of individual variables in the model by year of the data. You should discuss, it is time or any other things are play role?</w:t>
      </w:r>
    </w:p>
  </w:comment>
  <w:comment w:id="3110" w:author="Nasar Ahmed" w:date="2020-01-24T12:12:00Z" w:initials="NA">
    <w:p w14:paraId="4B5811D0" w14:textId="77777777" w:rsidR="0090384D" w:rsidRDefault="0090384D">
      <w:pPr>
        <w:pStyle w:val="CommentText"/>
      </w:pPr>
      <w:r>
        <w:rPr>
          <w:rStyle w:val="CommentReference"/>
        </w:rPr>
        <w:annotationRef/>
      </w:r>
      <w:r>
        <w:t xml:space="preserve">This section can be the last part of the discussion as recommendation.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E818D2" w15:done="0"/>
  <w15:commentEx w15:paraId="34B05B5E" w15:done="0"/>
  <w15:commentEx w15:paraId="330CFA8B" w15:done="0"/>
  <w15:commentEx w15:paraId="69EE03A6" w15:done="0"/>
  <w15:commentEx w15:paraId="698C2FAB" w15:done="0"/>
  <w15:commentEx w15:paraId="1D86C693" w15:done="0"/>
  <w15:commentEx w15:paraId="13F48090" w15:done="0"/>
  <w15:commentEx w15:paraId="3D289F85" w15:done="0"/>
  <w15:commentEx w15:paraId="61AAF458" w15:done="0"/>
  <w15:commentEx w15:paraId="7945CF5F" w15:done="0"/>
  <w15:commentEx w15:paraId="70382976" w15:done="0"/>
  <w15:commentEx w15:paraId="359B88FB" w15:done="0"/>
  <w15:commentEx w15:paraId="55890833" w15:done="0"/>
  <w15:commentEx w15:paraId="69A4F988" w15:done="0"/>
  <w15:commentEx w15:paraId="67C518A8" w15:done="0"/>
  <w15:commentEx w15:paraId="65EAA742" w15:done="0"/>
  <w15:commentEx w15:paraId="285D6905" w15:done="0"/>
  <w15:commentEx w15:paraId="45BA1FE0" w15:done="0"/>
  <w15:commentEx w15:paraId="596210F5" w15:done="0"/>
  <w15:commentEx w15:paraId="450530DF" w15:done="0"/>
  <w15:commentEx w15:paraId="1F41E505" w15:done="0"/>
  <w15:commentEx w15:paraId="1D653604" w15:done="0"/>
  <w15:commentEx w15:paraId="64B7C051" w15:done="0"/>
  <w15:commentEx w15:paraId="3E154992" w15:done="0"/>
  <w15:commentEx w15:paraId="3FC4DE93" w15:done="0"/>
  <w15:commentEx w15:paraId="4B463D01" w15:done="0"/>
  <w15:commentEx w15:paraId="416EC297" w15:done="0"/>
  <w15:commentEx w15:paraId="4B5811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E818D2" w16cid:durableId="21F74574"/>
  <w16cid:commentId w16cid:paraId="34B05B5E" w16cid:durableId="21C40B81"/>
  <w16cid:commentId w16cid:paraId="330CFA8B" w16cid:durableId="21F74575"/>
  <w16cid:commentId w16cid:paraId="69EE03A6" w16cid:durableId="21C40B34"/>
  <w16cid:commentId w16cid:paraId="698C2FAB" w16cid:durableId="21C40F27"/>
  <w16cid:commentId w16cid:paraId="1D86C693" w16cid:durableId="21C411D4"/>
  <w16cid:commentId w16cid:paraId="13F48090" w16cid:durableId="21F74576"/>
  <w16cid:commentId w16cid:paraId="3D289F85" w16cid:durableId="21F74577"/>
  <w16cid:commentId w16cid:paraId="61AAF458" w16cid:durableId="21F74578"/>
  <w16cid:commentId w16cid:paraId="7945CF5F" w16cid:durableId="21F74579"/>
  <w16cid:commentId w16cid:paraId="70382976" w16cid:durableId="21F758A8"/>
  <w16cid:commentId w16cid:paraId="359B88FB" w16cid:durableId="21F758A7"/>
  <w16cid:commentId w16cid:paraId="55890833" w16cid:durableId="21F7457A"/>
  <w16cid:commentId w16cid:paraId="69A4F988" w16cid:durableId="21F7457B"/>
  <w16cid:commentId w16cid:paraId="67C518A8" w16cid:durableId="21F7457C"/>
  <w16cid:commentId w16cid:paraId="65EAA742" w16cid:durableId="21F7457D"/>
  <w16cid:commentId w16cid:paraId="285D6905" w16cid:durableId="21F7457E"/>
  <w16cid:commentId w16cid:paraId="45BA1FE0" w16cid:durableId="21C43029"/>
  <w16cid:commentId w16cid:paraId="596210F5" w16cid:durableId="21F7457F"/>
  <w16cid:commentId w16cid:paraId="450530DF" w16cid:durableId="21F74580"/>
  <w16cid:commentId w16cid:paraId="1F41E505" w16cid:durableId="21F74581"/>
  <w16cid:commentId w16cid:paraId="1D653604" w16cid:durableId="21F74582"/>
  <w16cid:commentId w16cid:paraId="64B7C051" w16cid:durableId="21F74583"/>
  <w16cid:commentId w16cid:paraId="3E154992" w16cid:durableId="21D55651"/>
  <w16cid:commentId w16cid:paraId="3FC4DE93" w16cid:durableId="21D55907"/>
  <w16cid:commentId w16cid:paraId="4B463D01" w16cid:durableId="21F74584"/>
  <w16cid:commentId w16cid:paraId="416EC297" w16cid:durableId="21D562A4"/>
  <w16cid:commentId w16cid:paraId="4B5811D0" w16cid:durableId="21D55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D3CD9" w14:textId="77777777" w:rsidR="0084624F" w:rsidRDefault="0084624F" w:rsidP="00B938DD">
      <w:pPr>
        <w:spacing w:after="0" w:line="240" w:lineRule="auto"/>
      </w:pPr>
      <w:r>
        <w:separator/>
      </w:r>
    </w:p>
  </w:endnote>
  <w:endnote w:type="continuationSeparator" w:id="0">
    <w:p w14:paraId="0DCD95D2" w14:textId="77777777" w:rsidR="0084624F" w:rsidRDefault="0084624F" w:rsidP="00B938DD">
      <w:pPr>
        <w:spacing w:after="0" w:line="240" w:lineRule="auto"/>
      </w:pPr>
      <w:r>
        <w:continuationSeparator/>
      </w:r>
    </w:p>
  </w:endnote>
  <w:endnote w:type="continuationNotice" w:id="1">
    <w:p w14:paraId="4FE079F0" w14:textId="77777777" w:rsidR="0084624F" w:rsidRDefault="008462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578603"/>
      <w:docPartObj>
        <w:docPartGallery w:val="Page Numbers (Bottom of Page)"/>
        <w:docPartUnique/>
      </w:docPartObj>
    </w:sdtPr>
    <w:sdtEndPr>
      <w:rPr>
        <w:noProof/>
      </w:rPr>
    </w:sdtEndPr>
    <w:sdtContent>
      <w:p w14:paraId="32AE0505" w14:textId="7C854B1C" w:rsidR="0090384D" w:rsidRDefault="0090384D">
        <w:pPr>
          <w:pStyle w:val="Footer"/>
          <w:jc w:val="center"/>
        </w:pPr>
        <w:r>
          <w:fldChar w:fldCharType="begin"/>
        </w:r>
        <w:r>
          <w:instrText xml:space="preserve"> PAGE   \* MERGEFORMAT </w:instrText>
        </w:r>
        <w:r>
          <w:fldChar w:fldCharType="separate"/>
        </w:r>
        <w:r w:rsidR="00F71B20">
          <w:rPr>
            <w:noProof/>
          </w:rPr>
          <w:t>15</w:t>
        </w:r>
        <w:r>
          <w:rPr>
            <w:noProof/>
          </w:rPr>
          <w:fldChar w:fldCharType="end"/>
        </w:r>
      </w:p>
    </w:sdtContent>
  </w:sdt>
  <w:p w14:paraId="59036602" w14:textId="77777777" w:rsidR="0090384D" w:rsidRDefault="00903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3C506" w14:textId="77777777" w:rsidR="0084624F" w:rsidRDefault="0084624F" w:rsidP="00B938DD">
      <w:pPr>
        <w:spacing w:after="0" w:line="240" w:lineRule="auto"/>
      </w:pPr>
      <w:r>
        <w:separator/>
      </w:r>
    </w:p>
  </w:footnote>
  <w:footnote w:type="continuationSeparator" w:id="0">
    <w:p w14:paraId="177DA02C" w14:textId="77777777" w:rsidR="0084624F" w:rsidRDefault="0084624F" w:rsidP="00B938DD">
      <w:pPr>
        <w:spacing w:after="0" w:line="240" w:lineRule="auto"/>
      </w:pPr>
      <w:r>
        <w:continuationSeparator/>
      </w:r>
    </w:p>
  </w:footnote>
  <w:footnote w:type="continuationNotice" w:id="1">
    <w:p w14:paraId="613BA60F" w14:textId="77777777" w:rsidR="0084624F" w:rsidRDefault="008462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93145" w14:textId="77777777" w:rsidR="0090384D" w:rsidRDefault="009038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sar Ahmed">
    <w15:presenceInfo w15:providerId="AD" w15:userId="S::ahmedn@fiu.edu::bd72821c-b542-459c-aafd-5d1f61d69137"/>
  </w15:person>
  <w15:person w15:author="Mohammad Nayeem">
    <w15:presenceInfo w15:providerId="None" w15:userId="Mohammad Nayeem"/>
  </w15:person>
  <w15:person w15:author="Chowdhury,Muhammad Abdul Baker">
    <w15:presenceInfo w15:providerId="None" w15:userId="Chowdhury,Muhammad Abdul Baker"/>
  </w15:person>
  <w15:person w15:author="NaYEeM">
    <w15:presenceInfo w15:providerId="None" w15:userId="NaYE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DAytjA1MDE2MDFV0lEKTi0uzszPAykwrAUA3uz52iwAAAA="/>
  </w:docVars>
  <w:rsids>
    <w:rsidRoot w:val="00E32C12"/>
    <w:rsid w:val="000009AD"/>
    <w:rsid w:val="00002004"/>
    <w:rsid w:val="00005E44"/>
    <w:rsid w:val="0001591E"/>
    <w:rsid w:val="00015BDE"/>
    <w:rsid w:val="00017BEB"/>
    <w:rsid w:val="00022F00"/>
    <w:rsid w:val="000240DF"/>
    <w:rsid w:val="00026C47"/>
    <w:rsid w:val="00026F08"/>
    <w:rsid w:val="00027280"/>
    <w:rsid w:val="0002784E"/>
    <w:rsid w:val="000356EE"/>
    <w:rsid w:val="000358AD"/>
    <w:rsid w:val="00037FDB"/>
    <w:rsid w:val="00040893"/>
    <w:rsid w:val="000424B0"/>
    <w:rsid w:val="0004311D"/>
    <w:rsid w:val="0004444E"/>
    <w:rsid w:val="000512F8"/>
    <w:rsid w:val="000550C1"/>
    <w:rsid w:val="000627B0"/>
    <w:rsid w:val="000650C1"/>
    <w:rsid w:val="0006665D"/>
    <w:rsid w:val="00073EF0"/>
    <w:rsid w:val="0007405E"/>
    <w:rsid w:val="000746A7"/>
    <w:rsid w:val="00075390"/>
    <w:rsid w:val="00077468"/>
    <w:rsid w:val="000778B7"/>
    <w:rsid w:val="00080D69"/>
    <w:rsid w:val="0008642A"/>
    <w:rsid w:val="000910B5"/>
    <w:rsid w:val="000921EB"/>
    <w:rsid w:val="00092682"/>
    <w:rsid w:val="0009687B"/>
    <w:rsid w:val="000A09E7"/>
    <w:rsid w:val="000A0CC0"/>
    <w:rsid w:val="000A0FB8"/>
    <w:rsid w:val="000A1663"/>
    <w:rsid w:val="000A5AE8"/>
    <w:rsid w:val="000A6353"/>
    <w:rsid w:val="000A7194"/>
    <w:rsid w:val="000A76E5"/>
    <w:rsid w:val="000B0D8C"/>
    <w:rsid w:val="000B14CD"/>
    <w:rsid w:val="000B26F9"/>
    <w:rsid w:val="000D2A0D"/>
    <w:rsid w:val="000D5F55"/>
    <w:rsid w:val="000D6A1F"/>
    <w:rsid w:val="000D7BB5"/>
    <w:rsid w:val="000E0DC8"/>
    <w:rsid w:val="000F0001"/>
    <w:rsid w:val="000F2DA0"/>
    <w:rsid w:val="000F6435"/>
    <w:rsid w:val="000F75A1"/>
    <w:rsid w:val="00106CC8"/>
    <w:rsid w:val="001104E8"/>
    <w:rsid w:val="00113527"/>
    <w:rsid w:val="0012460A"/>
    <w:rsid w:val="00125111"/>
    <w:rsid w:val="001307C4"/>
    <w:rsid w:val="00132B10"/>
    <w:rsid w:val="00133B98"/>
    <w:rsid w:val="0013421A"/>
    <w:rsid w:val="0013436F"/>
    <w:rsid w:val="001363A9"/>
    <w:rsid w:val="00137391"/>
    <w:rsid w:val="00137E3E"/>
    <w:rsid w:val="00142E96"/>
    <w:rsid w:val="001511E5"/>
    <w:rsid w:val="001512BD"/>
    <w:rsid w:val="00152B61"/>
    <w:rsid w:val="001639E8"/>
    <w:rsid w:val="00163F7C"/>
    <w:rsid w:val="0017150A"/>
    <w:rsid w:val="001719B1"/>
    <w:rsid w:val="00172263"/>
    <w:rsid w:val="00173028"/>
    <w:rsid w:val="00180225"/>
    <w:rsid w:val="001834AB"/>
    <w:rsid w:val="001905CF"/>
    <w:rsid w:val="001919ED"/>
    <w:rsid w:val="001A08B5"/>
    <w:rsid w:val="001A4777"/>
    <w:rsid w:val="001A479D"/>
    <w:rsid w:val="001B0D27"/>
    <w:rsid w:val="001B336A"/>
    <w:rsid w:val="001B3DFF"/>
    <w:rsid w:val="001B5E35"/>
    <w:rsid w:val="001C10DE"/>
    <w:rsid w:val="001C5BAE"/>
    <w:rsid w:val="001C7890"/>
    <w:rsid w:val="001E37E8"/>
    <w:rsid w:val="001E38AD"/>
    <w:rsid w:val="001F7D2B"/>
    <w:rsid w:val="002013B9"/>
    <w:rsid w:val="002028C3"/>
    <w:rsid w:val="002028E4"/>
    <w:rsid w:val="00205271"/>
    <w:rsid w:val="00207E9D"/>
    <w:rsid w:val="00211DC3"/>
    <w:rsid w:val="002159A4"/>
    <w:rsid w:val="00217AD7"/>
    <w:rsid w:val="0022189F"/>
    <w:rsid w:val="00233D90"/>
    <w:rsid w:val="00242911"/>
    <w:rsid w:val="00242B53"/>
    <w:rsid w:val="00244333"/>
    <w:rsid w:val="002447DE"/>
    <w:rsid w:val="0024748A"/>
    <w:rsid w:val="00250A23"/>
    <w:rsid w:val="002514BC"/>
    <w:rsid w:val="0025265C"/>
    <w:rsid w:val="0025309B"/>
    <w:rsid w:val="0025467B"/>
    <w:rsid w:val="002548D0"/>
    <w:rsid w:val="00255F00"/>
    <w:rsid w:val="00256C9A"/>
    <w:rsid w:val="00262EA5"/>
    <w:rsid w:val="0026766B"/>
    <w:rsid w:val="002702C7"/>
    <w:rsid w:val="002703BA"/>
    <w:rsid w:val="0027110E"/>
    <w:rsid w:val="0027565E"/>
    <w:rsid w:val="002761D3"/>
    <w:rsid w:val="002763BE"/>
    <w:rsid w:val="002775D9"/>
    <w:rsid w:val="00282F92"/>
    <w:rsid w:val="0028660F"/>
    <w:rsid w:val="00290092"/>
    <w:rsid w:val="002A13EF"/>
    <w:rsid w:val="002A4D58"/>
    <w:rsid w:val="002A5322"/>
    <w:rsid w:val="002A5AB7"/>
    <w:rsid w:val="002A5C48"/>
    <w:rsid w:val="002A6152"/>
    <w:rsid w:val="002A6764"/>
    <w:rsid w:val="002B06C0"/>
    <w:rsid w:val="002B1295"/>
    <w:rsid w:val="002B4948"/>
    <w:rsid w:val="002C00EE"/>
    <w:rsid w:val="002C2FA1"/>
    <w:rsid w:val="002C7648"/>
    <w:rsid w:val="002C7F48"/>
    <w:rsid w:val="002D19DE"/>
    <w:rsid w:val="002E010E"/>
    <w:rsid w:val="002E0773"/>
    <w:rsid w:val="002E2217"/>
    <w:rsid w:val="002E5F32"/>
    <w:rsid w:val="002E6D7B"/>
    <w:rsid w:val="002F00E2"/>
    <w:rsid w:val="002F208F"/>
    <w:rsid w:val="002F4A27"/>
    <w:rsid w:val="002F5FA2"/>
    <w:rsid w:val="0030583D"/>
    <w:rsid w:val="00305F4C"/>
    <w:rsid w:val="00311E97"/>
    <w:rsid w:val="003135FB"/>
    <w:rsid w:val="003159FC"/>
    <w:rsid w:val="00315C3C"/>
    <w:rsid w:val="003167A7"/>
    <w:rsid w:val="0031777F"/>
    <w:rsid w:val="00321EFF"/>
    <w:rsid w:val="00324C5F"/>
    <w:rsid w:val="003318B5"/>
    <w:rsid w:val="00334B95"/>
    <w:rsid w:val="00337B0D"/>
    <w:rsid w:val="00342E4C"/>
    <w:rsid w:val="00343820"/>
    <w:rsid w:val="003461A5"/>
    <w:rsid w:val="00350D31"/>
    <w:rsid w:val="00353D37"/>
    <w:rsid w:val="003553C6"/>
    <w:rsid w:val="003613F8"/>
    <w:rsid w:val="003651F8"/>
    <w:rsid w:val="00381004"/>
    <w:rsid w:val="003819AD"/>
    <w:rsid w:val="00383D26"/>
    <w:rsid w:val="00396BDB"/>
    <w:rsid w:val="003A10E0"/>
    <w:rsid w:val="003A574F"/>
    <w:rsid w:val="003A75EE"/>
    <w:rsid w:val="003B0345"/>
    <w:rsid w:val="003B21C0"/>
    <w:rsid w:val="003B3493"/>
    <w:rsid w:val="003B6AD6"/>
    <w:rsid w:val="003B6B7F"/>
    <w:rsid w:val="003C07D4"/>
    <w:rsid w:val="003C18E1"/>
    <w:rsid w:val="003C19A0"/>
    <w:rsid w:val="003C6621"/>
    <w:rsid w:val="003D16F0"/>
    <w:rsid w:val="003D1EBE"/>
    <w:rsid w:val="003D6B50"/>
    <w:rsid w:val="003E0528"/>
    <w:rsid w:val="003E5FA8"/>
    <w:rsid w:val="003E7EB3"/>
    <w:rsid w:val="003F08C8"/>
    <w:rsid w:val="003F0C51"/>
    <w:rsid w:val="003F1E1A"/>
    <w:rsid w:val="003F4021"/>
    <w:rsid w:val="003F66A8"/>
    <w:rsid w:val="0040417A"/>
    <w:rsid w:val="004049D4"/>
    <w:rsid w:val="004068EF"/>
    <w:rsid w:val="00406F0E"/>
    <w:rsid w:val="004071FE"/>
    <w:rsid w:val="00413325"/>
    <w:rsid w:val="00421837"/>
    <w:rsid w:val="00422C23"/>
    <w:rsid w:val="0042307C"/>
    <w:rsid w:val="00423934"/>
    <w:rsid w:val="004243C9"/>
    <w:rsid w:val="00425BC8"/>
    <w:rsid w:val="00425FA2"/>
    <w:rsid w:val="004278D4"/>
    <w:rsid w:val="004336E3"/>
    <w:rsid w:val="00433CF3"/>
    <w:rsid w:val="00435A6A"/>
    <w:rsid w:val="00436B07"/>
    <w:rsid w:val="0043797E"/>
    <w:rsid w:val="004410A8"/>
    <w:rsid w:val="004468AA"/>
    <w:rsid w:val="00446EA2"/>
    <w:rsid w:val="004534A2"/>
    <w:rsid w:val="00453CCD"/>
    <w:rsid w:val="00454473"/>
    <w:rsid w:val="00457732"/>
    <w:rsid w:val="004630B0"/>
    <w:rsid w:val="00465DAE"/>
    <w:rsid w:val="00474573"/>
    <w:rsid w:val="00484649"/>
    <w:rsid w:val="004846E8"/>
    <w:rsid w:val="00486BE6"/>
    <w:rsid w:val="004909A4"/>
    <w:rsid w:val="00494DDE"/>
    <w:rsid w:val="00496EC7"/>
    <w:rsid w:val="004978A0"/>
    <w:rsid w:val="004A1F58"/>
    <w:rsid w:val="004A6624"/>
    <w:rsid w:val="004B1435"/>
    <w:rsid w:val="004B2384"/>
    <w:rsid w:val="004B2BEC"/>
    <w:rsid w:val="004B49FF"/>
    <w:rsid w:val="004B5456"/>
    <w:rsid w:val="004B57C1"/>
    <w:rsid w:val="004C0EB7"/>
    <w:rsid w:val="004D206A"/>
    <w:rsid w:val="004F77A7"/>
    <w:rsid w:val="00502F4B"/>
    <w:rsid w:val="00505471"/>
    <w:rsid w:val="005077F4"/>
    <w:rsid w:val="00510F4A"/>
    <w:rsid w:val="0051132F"/>
    <w:rsid w:val="00511EEB"/>
    <w:rsid w:val="005144C5"/>
    <w:rsid w:val="00522BC8"/>
    <w:rsid w:val="005275D9"/>
    <w:rsid w:val="005350BB"/>
    <w:rsid w:val="005357B3"/>
    <w:rsid w:val="0054211D"/>
    <w:rsid w:val="00542268"/>
    <w:rsid w:val="005440FB"/>
    <w:rsid w:val="00545DE0"/>
    <w:rsid w:val="0055279A"/>
    <w:rsid w:val="00555245"/>
    <w:rsid w:val="0055629C"/>
    <w:rsid w:val="00556818"/>
    <w:rsid w:val="00572A2A"/>
    <w:rsid w:val="00573836"/>
    <w:rsid w:val="00576892"/>
    <w:rsid w:val="00585A36"/>
    <w:rsid w:val="005904A0"/>
    <w:rsid w:val="00595FB2"/>
    <w:rsid w:val="005A0A37"/>
    <w:rsid w:val="005A3479"/>
    <w:rsid w:val="005A4943"/>
    <w:rsid w:val="005A6F1D"/>
    <w:rsid w:val="005B1D32"/>
    <w:rsid w:val="005B37DC"/>
    <w:rsid w:val="005B4A40"/>
    <w:rsid w:val="005B4E40"/>
    <w:rsid w:val="005C2CBF"/>
    <w:rsid w:val="005C5757"/>
    <w:rsid w:val="005C681D"/>
    <w:rsid w:val="005D283E"/>
    <w:rsid w:val="005D30CE"/>
    <w:rsid w:val="005D382B"/>
    <w:rsid w:val="005D6B30"/>
    <w:rsid w:val="005D7631"/>
    <w:rsid w:val="005E254D"/>
    <w:rsid w:val="005E7F4C"/>
    <w:rsid w:val="005F23D5"/>
    <w:rsid w:val="005F7A5C"/>
    <w:rsid w:val="005F7EF3"/>
    <w:rsid w:val="00601569"/>
    <w:rsid w:val="00603366"/>
    <w:rsid w:val="00603491"/>
    <w:rsid w:val="00605C52"/>
    <w:rsid w:val="006063B5"/>
    <w:rsid w:val="006065B9"/>
    <w:rsid w:val="00606E08"/>
    <w:rsid w:val="00607F46"/>
    <w:rsid w:val="00622576"/>
    <w:rsid w:val="00631903"/>
    <w:rsid w:val="00637962"/>
    <w:rsid w:val="006425DC"/>
    <w:rsid w:val="00644F4E"/>
    <w:rsid w:val="00647C34"/>
    <w:rsid w:val="006529BD"/>
    <w:rsid w:val="00652BF7"/>
    <w:rsid w:val="00652C29"/>
    <w:rsid w:val="006536C5"/>
    <w:rsid w:val="006550A7"/>
    <w:rsid w:val="006552A3"/>
    <w:rsid w:val="00656A74"/>
    <w:rsid w:val="0065796B"/>
    <w:rsid w:val="00663049"/>
    <w:rsid w:val="006678DB"/>
    <w:rsid w:val="0067296D"/>
    <w:rsid w:val="006751B5"/>
    <w:rsid w:val="00676FED"/>
    <w:rsid w:val="00680658"/>
    <w:rsid w:val="00682531"/>
    <w:rsid w:val="00683B86"/>
    <w:rsid w:val="00684BDC"/>
    <w:rsid w:val="00692B35"/>
    <w:rsid w:val="00694E3E"/>
    <w:rsid w:val="006970EC"/>
    <w:rsid w:val="00697F0C"/>
    <w:rsid w:val="006A0FE5"/>
    <w:rsid w:val="006A1D5E"/>
    <w:rsid w:val="006A3D95"/>
    <w:rsid w:val="006A4CF6"/>
    <w:rsid w:val="006A4F79"/>
    <w:rsid w:val="006A6634"/>
    <w:rsid w:val="006A7A88"/>
    <w:rsid w:val="006B08F1"/>
    <w:rsid w:val="006B0BF1"/>
    <w:rsid w:val="006B1846"/>
    <w:rsid w:val="006B2106"/>
    <w:rsid w:val="006B34E7"/>
    <w:rsid w:val="006B78B8"/>
    <w:rsid w:val="006C03E3"/>
    <w:rsid w:val="006C78CF"/>
    <w:rsid w:val="006E08B1"/>
    <w:rsid w:val="006E2120"/>
    <w:rsid w:val="006E58BD"/>
    <w:rsid w:val="006E6716"/>
    <w:rsid w:val="006E76C0"/>
    <w:rsid w:val="006F1E55"/>
    <w:rsid w:val="006F40E6"/>
    <w:rsid w:val="006F4866"/>
    <w:rsid w:val="007013C4"/>
    <w:rsid w:val="0070254C"/>
    <w:rsid w:val="00703EC2"/>
    <w:rsid w:val="007068A8"/>
    <w:rsid w:val="007126FF"/>
    <w:rsid w:val="00715B57"/>
    <w:rsid w:val="00720CFA"/>
    <w:rsid w:val="00721A9B"/>
    <w:rsid w:val="00725DA8"/>
    <w:rsid w:val="007278B1"/>
    <w:rsid w:val="0073409D"/>
    <w:rsid w:val="0073464C"/>
    <w:rsid w:val="00736989"/>
    <w:rsid w:val="007370F9"/>
    <w:rsid w:val="00737955"/>
    <w:rsid w:val="00740C5A"/>
    <w:rsid w:val="00742894"/>
    <w:rsid w:val="00743315"/>
    <w:rsid w:val="00743E52"/>
    <w:rsid w:val="007501E8"/>
    <w:rsid w:val="00750B3C"/>
    <w:rsid w:val="00751A53"/>
    <w:rsid w:val="0075402F"/>
    <w:rsid w:val="00755D72"/>
    <w:rsid w:val="00761CF1"/>
    <w:rsid w:val="00762085"/>
    <w:rsid w:val="00764919"/>
    <w:rsid w:val="00764A99"/>
    <w:rsid w:val="00770431"/>
    <w:rsid w:val="0077287B"/>
    <w:rsid w:val="00773F2A"/>
    <w:rsid w:val="0077614F"/>
    <w:rsid w:val="00781085"/>
    <w:rsid w:val="00781B2F"/>
    <w:rsid w:val="00782DFC"/>
    <w:rsid w:val="00784885"/>
    <w:rsid w:val="00786EDD"/>
    <w:rsid w:val="0078743C"/>
    <w:rsid w:val="00790098"/>
    <w:rsid w:val="00791796"/>
    <w:rsid w:val="00793E87"/>
    <w:rsid w:val="007A0D22"/>
    <w:rsid w:val="007A78C8"/>
    <w:rsid w:val="007B1E2F"/>
    <w:rsid w:val="007B1EF3"/>
    <w:rsid w:val="007B57F4"/>
    <w:rsid w:val="007B7461"/>
    <w:rsid w:val="007B74BD"/>
    <w:rsid w:val="007C4277"/>
    <w:rsid w:val="007C7E25"/>
    <w:rsid w:val="007D226A"/>
    <w:rsid w:val="007D5EB3"/>
    <w:rsid w:val="007E0F86"/>
    <w:rsid w:val="007E1623"/>
    <w:rsid w:val="007E4722"/>
    <w:rsid w:val="007F1232"/>
    <w:rsid w:val="007F13D5"/>
    <w:rsid w:val="007F19A3"/>
    <w:rsid w:val="007F1C87"/>
    <w:rsid w:val="007F70C1"/>
    <w:rsid w:val="008010D8"/>
    <w:rsid w:val="00805856"/>
    <w:rsid w:val="00807738"/>
    <w:rsid w:val="00812681"/>
    <w:rsid w:val="00823012"/>
    <w:rsid w:val="008246CA"/>
    <w:rsid w:val="00834085"/>
    <w:rsid w:val="00834B1F"/>
    <w:rsid w:val="00836CFF"/>
    <w:rsid w:val="00836DCB"/>
    <w:rsid w:val="00840C53"/>
    <w:rsid w:val="00841548"/>
    <w:rsid w:val="008429B2"/>
    <w:rsid w:val="0084624F"/>
    <w:rsid w:val="008533D6"/>
    <w:rsid w:val="0085642C"/>
    <w:rsid w:val="00865A59"/>
    <w:rsid w:val="00870BD6"/>
    <w:rsid w:val="008719DC"/>
    <w:rsid w:val="00875F05"/>
    <w:rsid w:val="008774DE"/>
    <w:rsid w:val="0088121F"/>
    <w:rsid w:val="00883D4A"/>
    <w:rsid w:val="00884D77"/>
    <w:rsid w:val="00886AE1"/>
    <w:rsid w:val="0089429E"/>
    <w:rsid w:val="008A5194"/>
    <w:rsid w:val="008A6BC8"/>
    <w:rsid w:val="008A735B"/>
    <w:rsid w:val="008B093B"/>
    <w:rsid w:val="008B2668"/>
    <w:rsid w:val="008B273B"/>
    <w:rsid w:val="008B3162"/>
    <w:rsid w:val="008B3703"/>
    <w:rsid w:val="008B4920"/>
    <w:rsid w:val="008B4C32"/>
    <w:rsid w:val="008B4E64"/>
    <w:rsid w:val="008B5192"/>
    <w:rsid w:val="008B670A"/>
    <w:rsid w:val="008C6C27"/>
    <w:rsid w:val="008C7A12"/>
    <w:rsid w:val="008D1157"/>
    <w:rsid w:val="008D1351"/>
    <w:rsid w:val="008D72EC"/>
    <w:rsid w:val="008E0B82"/>
    <w:rsid w:val="008E18EB"/>
    <w:rsid w:val="008F3AB5"/>
    <w:rsid w:val="008F3D9D"/>
    <w:rsid w:val="0090384D"/>
    <w:rsid w:val="00906FC0"/>
    <w:rsid w:val="009078A4"/>
    <w:rsid w:val="009111D4"/>
    <w:rsid w:val="00911D0C"/>
    <w:rsid w:val="00914597"/>
    <w:rsid w:val="0092204F"/>
    <w:rsid w:val="00924BF2"/>
    <w:rsid w:val="00925FAE"/>
    <w:rsid w:val="009266DD"/>
    <w:rsid w:val="0092680D"/>
    <w:rsid w:val="00927E59"/>
    <w:rsid w:val="00935A93"/>
    <w:rsid w:val="00945405"/>
    <w:rsid w:val="0094552D"/>
    <w:rsid w:val="0094634F"/>
    <w:rsid w:val="0095118C"/>
    <w:rsid w:val="00953E16"/>
    <w:rsid w:val="00953FA3"/>
    <w:rsid w:val="009540B1"/>
    <w:rsid w:val="009557AB"/>
    <w:rsid w:val="0095604D"/>
    <w:rsid w:val="009562B5"/>
    <w:rsid w:val="0096678B"/>
    <w:rsid w:val="0096689B"/>
    <w:rsid w:val="00966A90"/>
    <w:rsid w:val="009676B7"/>
    <w:rsid w:val="00972932"/>
    <w:rsid w:val="00973030"/>
    <w:rsid w:val="00973D39"/>
    <w:rsid w:val="00977EF6"/>
    <w:rsid w:val="00980BB0"/>
    <w:rsid w:val="00982882"/>
    <w:rsid w:val="00997697"/>
    <w:rsid w:val="009A021E"/>
    <w:rsid w:val="009A0D35"/>
    <w:rsid w:val="009A107E"/>
    <w:rsid w:val="009A39A8"/>
    <w:rsid w:val="009A3B08"/>
    <w:rsid w:val="009A4C10"/>
    <w:rsid w:val="009A712E"/>
    <w:rsid w:val="009C0B73"/>
    <w:rsid w:val="009C13B5"/>
    <w:rsid w:val="009C1EF2"/>
    <w:rsid w:val="009C3A6E"/>
    <w:rsid w:val="009C5893"/>
    <w:rsid w:val="009C58A0"/>
    <w:rsid w:val="009D481D"/>
    <w:rsid w:val="009D7FC6"/>
    <w:rsid w:val="009F4BDB"/>
    <w:rsid w:val="009F598C"/>
    <w:rsid w:val="009F793D"/>
    <w:rsid w:val="00A03292"/>
    <w:rsid w:val="00A05C63"/>
    <w:rsid w:val="00A125C0"/>
    <w:rsid w:val="00A12A70"/>
    <w:rsid w:val="00A1389F"/>
    <w:rsid w:val="00A152B3"/>
    <w:rsid w:val="00A1543D"/>
    <w:rsid w:val="00A15F3A"/>
    <w:rsid w:val="00A22284"/>
    <w:rsid w:val="00A25DDB"/>
    <w:rsid w:val="00A27F4E"/>
    <w:rsid w:val="00A33184"/>
    <w:rsid w:val="00A34E37"/>
    <w:rsid w:val="00A379E4"/>
    <w:rsid w:val="00A41C7B"/>
    <w:rsid w:val="00A4466C"/>
    <w:rsid w:val="00A45FDE"/>
    <w:rsid w:val="00A4748D"/>
    <w:rsid w:val="00A47817"/>
    <w:rsid w:val="00A478E5"/>
    <w:rsid w:val="00A52446"/>
    <w:rsid w:val="00A602D9"/>
    <w:rsid w:val="00A649A9"/>
    <w:rsid w:val="00A64E92"/>
    <w:rsid w:val="00A676D6"/>
    <w:rsid w:val="00A83D22"/>
    <w:rsid w:val="00A8730D"/>
    <w:rsid w:val="00A929E1"/>
    <w:rsid w:val="00AA0804"/>
    <w:rsid w:val="00AA15E8"/>
    <w:rsid w:val="00AA163E"/>
    <w:rsid w:val="00AA164B"/>
    <w:rsid w:val="00AB10C2"/>
    <w:rsid w:val="00AB6FB6"/>
    <w:rsid w:val="00AC104C"/>
    <w:rsid w:val="00AC167F"/>
    <w:rsid w:val="00AC327B"/>
    <w:rsid w:val="00AC6364"/>
    <w:rsid w:val="00AC6DC4"/>
    <w:rsid w:val="00AD1F6A"/>
    <w:rsid w:val="00AD24BF"/>
    <w:rsid w:val="00AD3188"/>
    <w:rsid w:val="00AD3203"/>
    <w:rsid w:val="00AD5FA7"/>
    <w:rsid w:val="00AE5566"/>
    <w:rsid w:val="00AE5ECD"/>
    <w:rsid w:val="00AF696F"/>
    <w:rsid w:val="00B0027D"/>
    <w:rsid w:val="00B02DC9"/>
    <w:rsid w:val="00B02EEC"/>
    <w:rsid w:val="00B04436"/>
    <w:rsid w:val="00B06288"/>
    <w:rsid w:val="00B11AEE"/>
    <w:rsid w:val="00B17824"/>
    <w:rsid w:val="00B23CE4"/>
    <w:rsid w:val="00B4203C"/>
    <w:rsid w:val="00B42A3C"/>
    <w:rsid w:val="00B454FB"/>
    <w:rsid w:val="00B61688"/>
    <w:rsid w:val="00B6427E"/>
    <w:rsid w:val="00B70496"/>
    <w:rsid w:val="00B7134E"/>
    <w:rsid w:val="00B82786"/>
    <w:rsid w:val="00B82FEF"/>
    <w:rsid w:val="00B838D6"/>
    <w:rsid w:val="00B852B5"/>
    <w:rsid w:val="00B938DD"/>
    <w:rsid w:val="00B94C0B"/>
    <w:rsid w:val="00B96E5A"/>
    <w:rsid w:val="00BA1272"/>
    <w:rsid w:val="00BA22B3"/>
    <w:rsid w:val="00BA4B01"/>
    <w:rsid w:val="00BB0E55"/>
    <w:rsid w:val="00BB62B9"/>
    <w:rsid w:val="00BC1A3C"/>
    <w:rsid w:val="00BC3F1D"/>
    <w:rsid w:val="00BC7F0E"/>
    <w:rsid w:val="00BD1B7E"/>
    <w:rsid w:val="00BD7589"/>
    <w:rsid w:val="00BF15AC"/>
    <w:rsid w:val="00BF196A"/>
    <w:rsid w:val="00BF458A"/>
    <w:rsid w:val="00BF5255"/>
    <w:rsid w:val="00BF7B76"/>
    <w:rsid w:val="00C00A58"/>
    <w:rsid w:val="00C01162"/>
    <w:rsid w:val="00C01C82"/>
    <w:rsid w:val="00C03DFF"/>
    <w:rsid w:val="00C0533E"/>
    <w:rsid w:val="00C055A5"/>
    <w:rsid w:val="00C06518"/>
    <w:rsid w:val="00C069E6"/>
    <w:rsid w:val="00C111F5"/>
    <w:rsid w:val="00C1245F"/>
    <w:rsid w:val="00C154A7"/>
    <w:rsid w:val="00C2010D"/>
    <w:rsid w:val="00C264A4"/>
    <w:rsid w:val="00C30227"/>
    <w:rsid w:val="00C313E7"/>
    <w:rsid w:val="00C31B86"/>
    <w:rsid w:val="00C343CC"/>
    <w:rsid w:val="00C367A5"/>
    <w:rsid w:val="00C41907"/>
    <w:rsid w:val="00C43051"/>
    <w:rsid w:val="00C43AFE"/>
    <w:rsid w:val="00C44F34"/>
    <w:rsid w:val="00C46658"/>
    <w:rsid w:val="00C47496"/>
    <w:rsid w:val="00C512CD"/>
    <w:rsid w:val="00C55893"/>
    <w:rsid w:val="00C67FAF"/>
    <w:rsid w:val="00C706ED"/>
    <w:rsid w:val="00C73C9B"/>
    <w:rsid w:val="00C771B4"/>
    <w:rsid w:val="00C96113"/>
    <w:rsid w:val="00CA1336"/>
    <w:rsid w:val="00CA1904"/>
    <w:rsid w:val="00CA2B7E"/>
    <w:rsid w:val="00CA3B7E"/>
    <w:rsid w:val="00CA463C"/>
    <w:rsid w:val="00CA590D"/>
    <w:rsid w:val="00CA6700"/>
    <w:rsid w:val="00CA7B22"/>
    <w:rsid w:val="00CB066C"/>
    <w:rsid w:val="00CB4DE4"/>
    <w:rsid w:val="00CB695C"/>
    <w:rsid w:val="00CD2969"/>
    <w:rsid w:val="00CD3525"/>
    <w:rsid w:val="00CD4C12"/>
    <w:rsid w:val="00CE1DB1"/>
    <w:rsid w:val="00CE4DAA"/>
    <w:rsid w:val="00CE5FDC"/>
    <w:rsid w:val="00CE7669"/>
    <w:rsid w:val="00D02999"/>
    <w:rsid w:val="00D02A4A"/>
    <w:rsid w:val="00D03164"/>
    <w:rsid w:val="00D051C6"/>
    <w:rsid w:val="00D06F84"/>
    <w:rsid w:val="00D10298"/>
    <w:rsid w:val="00D122B0"/>
    <w:rsid w:val="00D225A2"/>
    <w:rsid w:val="00D22E14"/>
    <w:rsid w:val="00D253B0"/>
    <w:rsid w:val="00D3110A"/>
    <w:rsid w:val="00D349D1"/>
    <w:rsid w:val="00D35F91"/>
    <w:rsid w:val="00D370A6"/>
    <w:rsid w:val="00D40FAE"/>
    <w:rsid w:val="00D46DEB"/>
    <w:rsid w:val="00D5242C"/>
    <w:rsid w:val="00D54EF0"/>
    <w:rsid w:val="00D743FE"/>
    <w:rsid w:val="00D74580"/>
    <w:rsid w:val="00D74B63"/>
    <w:rsid w:val="00D74CF5"/>
    <w:rsid w:val="00D80057"/>
    <w:rsid w:val="00D85611"/>
    <w:rsid w:val="00D85C29"/>
    <w:rsid w:val="00D85FB1"/>
    <w:rsid w:val="00D8794D"/>
    <w:rsid w:val="00D91A2C"/>
    <w:rsid w:val="00D933E2"/>
    <w:rsid w:val="00D95833"/>
    <w:rsid w:val="00D96D4E"/>
    <w:rsid w:val="00DA0F97"/>
    <w:rsid w:val="00DA5814"/>
    <w:rsid w:val="00DB1C9C"/>
    <w:rsid w:val="00DB6EBE"/>
    <w:rsid w:val="00DC1D0E"/>
    <w:rsid w:val="00DC1D96"/>
    <w:rsid w:val="00DC6CE0"/>
    <w:rsid w:val="00DD325F"/>
    <w:rsid w:val="00DE472E"/>
    <w:rsid w:val="00DE64C3"/>
    <w:rsid w:val="00DF39B7"/>
    <w:rsid w:val="00E01673"/>
    <w:rsid w:val="00E01BA7"/>
    <w:rsid w:val="00E02A2B"/>
    <w:rsid w:val="00E04DDC"/>
    <w:rsid w:val="00E05025"/>
    <w:rsid w:val="00E051FD"/>
    <w:rsid w:val="00E052C1"/>
    <w:rsid w:val="00E10EED"/>
    <w:rsid w:val="00E131C8"/>
    <w:rsid w:val="00E15C74"/>
    <w:rsid w:val="00E160DA"/>
    <w:rsid w:val="00E2228A"/>
    <w:rsid w:val="00E31669"/>
    <w:rsid w:val="00E32C12"/>
    <w:rsid w:val="00E367C6"/>
    <w:rsid w:val="00E40D62"/>
    <w:rsid w:val="00E4515D"/>
    <w:rsid w:val="00E45CF1"/>
    <w:rsid w:val="00E506CA"/>
    <w:rsid w:val="00E525CB"/>
    <w:rsid w:val="00E53D35"/>
    <w:rsid w:val="00E54DA0"/>
    <w:rsid w:val="00E57CA3"/>
    <w:rsid w:val="00E76F3C"/>
    <w:rsid w:val="00E800B2"/>
    <w:rsid w:val="00E85607"/>
    <w:rsid w:val="00E85C18"/>
    <w:rsid w:val="00E85E3A"/>
    <w:rsid w:val="00E87B7F"/>
    <w:rsid w:val="00E910C8"/>
    <w:rsid w:val="00E9302A"/>
    <w:rsid w:val="00EA027B"/>
    <w:rsid w:val="00EA55F7"/>
    <w:rsid w:val="00EB1357"/>
    <w:rsid w:val="00EB502B"/>
    <w:rsid w:val="00EB590F"/>
    <w:rsid w:val="00EC1C6C"/>
    <w:rsid w:val="00EC3711"/>
    <w:rsid w:val="00ED57BD"/>
    <w:rsid w:val="00EF0692"/>
    <w:rsid w:val="00EF59B1"/>
    <w:rsid w:val="00EF6F2A"/>
    <w:rsid w:val="00F0033E"/>
    <w:rsid w:val="00F0575E"/>
    <w:rsid w:val="00F06F56"/>
    <w:rsid w:val="00F1012E"/>
    <w:rsid w:val="00F12344"/>
    <w:rsid w:val="00F12356"/>
    <w:rsid w:val="00F14A70"/>
    <w:rsid w:val="00F2003C"/>
    <w:rsid w:val="00F211F4"/>
    <w:rsid w:val="00F2263E"/>
    <w:rsid w:val="00F2789E"/>
    <w:rsid w:val="00F30B26"/>
    <w:rsid w:val="00F31608"/>
    <w:rsid w:val="00F347C4"/>
    <w:rsid w:val="00F51759"/>
    <w:rsid w:val="00F62D7A"/>
    <w:rsid w:val="00F66455"/>
    <w:rsid w:val="00F7070F"/>
    <w:rsid w:val="00F71B20"/>
    <w:rsid w:val="00F74839"/>
    <w:rsid w:val="00F7491C"/>
    <w:rsid w:val="00F77639"/>
    <w:rsid w:val="00F8017A"/>
    <w:rsid w:val="00F864D7"/>
    <w:rsid w:val="00F9295E"/>
    <w:rsid w:val="00F94CA7"/>
    <w:rsid w:val="00F95098"/>
    <w:rsid w:val="00F97119"/>
    <w:rsid w:val="00FA220E"/>
    <w:rsid w:val="00FA5995"/>
    <w:rsid w:val="00FA793E"/>
    <w:rsid w:val="00FB1E53"/>
    <w:rsid w:val="00FB2D16"/>
    <w:rsid w:val="00FB361A"/>
    <w:rsid w:val="00FB6175"/>
    <w:rsid w:val="00FB6C78"/>
    <w:rsid w:val="00FC2D14"/>
    <w:rsid w:val="00FC56E0"/>
    <w:rsid w:val="00FC5EA4"/>
    <w:rsid w:val="00FC6062"/>
    <w:rsid w:val="00FD3A56"/>
    <w:rsid w:val="00FD51F3"/>
    <w:rsid w:val="00FD6184"/>
    <w:rsid w:val="00FD788B"/>
    <w:rsid w:val="00FD78F9"/>
    <w:rsid w:val="00FE1436"/>
    <w:rsid w:val="00FE3A10"/>
    <w:rsid w:val="00FF04AA"/>
    <w:rsid w:val="00FF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6B0D8"/>
  <w15:docId w15:val="{1BFC0FCE-B23E-444B-BCFB-3E9BD954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91E"/>
    <w:rPr>
      <w:rFonts w:ascii="Segoe UI" w:hAnsi="Segoe UI" w:cs="Segoe UI"/>
      <w:sz w:val="18"/>
      <w:szCs w:val="18"/>
    </w:rPr>
  </w:style>
  <w:style w:type="table" w:styleId="TableGrid">
    <w:name w:val="Table Grid"/>
    <w:basedOn w:val="TableNormal"/>
    <w:uiPriority w:val="39"/>
    <w:rsid w:val="0060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DD"/>
  </w:style>
  <w:style w:type="paragraph" w:styleId="Footer">
    <w:name w:val="footer"/>
    <w:basedOn w:val="Normal"/>
    <w:link w:val="FooterChar"/>
    <w:uiPriority w:val="99"/>
    <w:unhideWhenUsed/>
    <w:rsid w:val="00B9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DD"/>
  </w:style>
  <w:style w:type="character" w:styleId="Hyperlink">
    <w:name w:val="Hyperlink"/>
    <w:basedOn w:val="DefaultParagraphFont"/>
    <w:uiPriority w:val="99"/>
    <w:unhideWhenUsed/>
    <w:rsid w:val="004B1435"/>
    <w:rPr>
      <w:color w:val="0000FF"/>
      <w:u w:val="single"/>
    </w:rPr>
  </w:style>
  <w:style w:type="character" w:customStyle="1" w:styleId="UnresolvedMention1">
    <w:name w:val="Unresolved Mention1"/>
    <w:basedOn w:val="DefaultParagraphFont"/>
    <w:uiPriority w:val="99"/>
    <w:semiHidden/>
    <w:unhideWhenUsed/>
    <w:rsid w:val="00D06F84"/>
    <w:rPr>
      <w:color w:val="605E5C"/>
      <w:shd w:val="clear" w:color="auto" w:fill="E1DFDD"/>
    </w:rPr>
  </w:style>
  <w:style w:type="character" w:styleId="FollowedHyperlink">
    <w:name w:val="FollowedHyperlink"/>
    <w:basedOn w:val="DefaultParagraphFont"/>
    <w:uiPriority w:val="99"/>
    <w:semiHidden/>
    <w:unhideWhenUsed/>
    <w:rsid w:val="004336E3"/>
    <w:rPr>
      <w:color w:val="954F72" w:themeColor="followedHyperlink"/>
      <w:u w:val="single"/>
    </w:rPr>
  </w:style>
  <w:style w:type="paragraph" w:styleId="NormalWeb">
    <w:name w:val="Normal (Web)"/>
    <w:basedOn w:val="Normal"/>
    <w:uiPriority w:val="99"/>
    <w:unhideWhenUsed/>
    <w:rsid w:val="00E87B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B7F"/>
    <w:rPr>
      <w:i/>
      <w:iCs/>
    </w:rPr>
  </w:style>
  <w:style w:type="character" w:styleId="Strong">
    <w:name w:val="Strong"/>
    <w:basedOn w:val="DefaultParagraphFont"/>
    <w:uiPriority w:val="22"/>
    <w:qFormat/>
    <w:rsid w:val="007501E8"/>
    <w:rPr>
      <w:b/>
      <w:bCs/>
    </w:rPr>
  </w:style>
  <w:style w:type="character" w:styleId="CommentReference">
    <w:name w:val="annotation reference"/>
    <w:basedOn w:val="DefaultParagraphFont"/>
    <w:uiPriority w:val="99"/>
    <w:semiHidden/>
    <w:unhideWhenUsed/>
    <w:rsid w:val="00DC1D0E"/>
    <w:rPr>
      <w:sz w:val="16"/>
      <w:szCs w:val="16"/>
    </w:rPr>
  </w:style>
  <w:style w:type="paragraph" w:styleId="CommentText">
    <w:name w:val="annotation text"/>
    <w:basedOn w:val="Normal"/>
    <w:link w:val="CommentTextChar"/>
    <w:uiPriority w:val="99"/>
    <w:semiHidden/>
    <w:unhideWhenUsed/>
    <w:rsid w:val="00DC1D0E"/>
    <w:pPr>
      <w:spacing w:line="240" w:lineRule="auto"/>
    </w:pPr>
    <w:rPr>
      <w:sz w:val="20"/>
      <w:szCs w:val="20"/>
    </w:rPr>
  </w:style>
  <w:style w:type="character" w:customStyle="1" w:styleId="CommentTextChar">
    <w:name w:val="Comment Text Char"/>
    <w:basedOn w:val="DefaultParagraphFont"/>
    <w:link w:val="CommentText"/>
    <w:uiPriority w:val="99"/>
    <w:semiHidden/>
    <w:rsid w:val="00DC1D0E"/>
    <w:rPr>
      <w:sz w:val="20"/>
      <w:szCs w:val="20"/>
    </w:rPr>
  </w:style>
  <w:style w:type="paragraph" w:styleId="CommentSubject">
    <w:name w:val="annotation subject"/>
    <w:basedOn w:val="CommentText"/>
    <w:next w:val="CommentText"/>
    <w:link w:val="CommentSubjectChar"/>
    <w:uiPriority w:val="99"/>
    <w:semiHidden/>
    <w:unhideWhenUsed/>
    <w:rsid w:val="00DC1D0E"/>
    <w:rPr>
      <w:b/>
      <w:bCs/>
    </w:rPr>
  </w:style>
  <w:style w:type="character" w:customStyle="1" w:styleId="CommentSubjectChar">
    <w:name w:val="Comment Subject Char"/>
    <w:basedOn w:val="CommentTextChar"/>
    <w:link w:val="CommentSubject"/>
    <w:uiPriority w:val="99"/>
    <w:semiHidden/>
    <w:rsid w:val="00DC1D0E"/>
    <w:rPr>
      <w:b/>
      <w:bCs/>
      <w:sz w:val="20"/>
      <w:szCs w:val="20"/>
    </w:rPr>
  </w:style>
  <w:style w:type="character" w:customStyle="1" w:styleId="UnresolvedMention2">
    <w:name w:val="Unresolved Mention2"/>
    <w:basedOn w:val="DefaultParagraphFont"/>
    <w:uiPriority w:val="99"/>
    <w:semiHidden/>
    <w:unhideWhenUsed/>
    <w:rsid w:val="00152B61"/>
    <w:rPr>
      <w:color w:val="605E5C"/>
      <w:shd w:val="clear" w:color="auto" w:fill="E1DFDD"/>
    </w:rPr>
  </w:style>
  <w:style w:type="paragraph" w:styleId="Revision">
    <w:name w:val="Revision"/>
    <w:hidden/>
    <w:uiPriority w:val="99"/>
    <w:semiHidden/>
    <w:rsid w:val="00152B61"/>
    <w:pPr>
      <w:spacing w:after="0" w:line="240" w:lineRule="auto"/>
    </w:pPr>
  </w:style>
  <w:style w:type="table" w:styleId="PlainTable2">
    <w:name w:val="Plain Table 2"/>
    <w:basedOn w:val="TableNormal"/>
    <w:uiPriority w:val="42"/>
    <w:rsid w:val="00A47817"/>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65860">
      <w:bodyDiv w:val="1"/>
      <w:marLeft w:val="0"/>
      <w:marRight w:val="0"/>
      <w:marTop w:val="0"/>
      <w:marBottom w:val="0"/>
      <w:divBdr>
        <w:top w:val="none" w:sz="0" w:space="0" w:color="auto"/>
        <w:left w:val="none" w:sz="0" w:space="0" w:color="auto"/>
        <w:bottom w:val="none" w:sz="0" w:space="0" w:color="auto"/>
        <w:right w:val="none" w:sz="0" w:space="0" w:color="auto"/>
      </w:divBdr>
    </w:div>
    <w:div w:id="1081759520">
      <w:bodyDiv w:val="1"/>
      <w:marLeft w:val="0"/>
      <w:marRight w:val="0"/>
      <w:marTop w:val="0"/>
      <w:marBottom w:val="0"/>
      <w:divBdr>
        <w:top w:val="none" w:sz="0" w:space="0" w:color="auto"/>
        <w:left w:val="none" w:sz="0" w:space="0" w:color="auto"/>
        <w:bottom w:val="none" w:sz="0" w:space="0" w:color="auto"/>
        <w:right w:val="none" w:sz="0" w:space="0" w:color="auto"/>
      </w:divBdr>
    </w:div>
    <w:div w:id="1250772141">
      <w:bodyDiv w:val="1"/>
      <w:marLeft w:val="0"/>
      <w:marRight w:val="0"/>
      <w:marTop w:val="0"/>
      <w:marBottom w:val="0"/>
      <w:divBdr>
        <w:top w:val="none" w:sz="0" w:space="0" w:color="auto"/>
        <w:left w:val="none" w:sz="0" w:space="0" w:color="auto"/>
        <w:bottom w:val="none" w:sz="0" w:space="0" w:color="auto"/>
        <w:right w:val="none" w:sz="0" w:space="0" w:color="auto"/>
      </w:divBdr>
    </w:div>
    <w:div w:id="1730575361">
      <w:bodyDiv w:val="1"/>
      <w:marLeft w:val="0"/>
      <w:marRight w:val="0"/>
      <w:marTop w:val="0"/>
      <w:marBottom w:val="0"/>
      <w:divBdr>
        <w:top w:val="none" w:sz="0" w:space="0" w:color="auto"/>
        <w:left w:val="none" w:sz="0" w:space="0" w:color="auto"/>
        <w:bottom w:val="none" w:sz="0" w:space="0" w:color="auto"/>
        <w:right w:val="none" w:sz="0" w:space="0" w:color="auto"/>
      </w:divBdr>
    </w:div>
    <w:div w:id="1733388163">
      <w:bodyDiv w:val="1"/>
      <w:marLeft w:val="0"/>
      <w:marRight w:val="0"/>
      <w:marTop w:val="0"/>
      <w:marBottom w:val="0"/>
      <w:divBdr>
        <w:top w:val="none" w:sz="0" w:space="0" w:color="auto"/>
        <w:left w:val="none" w:sz="0" w:space="0" w:color="auto"/>
        <w:bottom w:val="none" w:sz="0" w:space="0" w:color="auto"/>
        <w:right w:val="none" w:sz="0" w:space="0" w:color="auto"/>
      </w:divBdr>
    </w:div>
    <w:div w:id="1855486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60DA9-9080-4A1F-9454-D1EC8AA42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19</Pages>
  <Words>25891</Words>
  <Characters>147582</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Mohammad Nayeem</cp:lastModifiedBy>
  <cp:revision>62</cp:revision>
  <cp:lastPrinted>2020-01-22T19:48:00Z</cp:lastPrinted>
  <dcterms:created xsi:type="dcterms:W3CDTF">2020-01-10T03:28:00Z</dcterms:created>
  <dcterms:modified xsi:type="dcterms:W3CDTF">2020-03-15T11:06:00Z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http://www.zotero.org/styles/apa</vt:lpwstr>
  </property>
</Properties>
</file>